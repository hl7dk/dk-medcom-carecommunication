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F7B2F" w14:textId="77777777" w:rsidR="0094085B" w:rsidRPr="006411AE" w:rsidRDefault="0094085B" w:rsidP="2A3131FD">
      <w:pPr>
        <w:rPr>
          <w:rFonts w:cs="Calibri"/>
          <w:u w:val="single"/>
          <w:lang w:val="en-GB"/>
        </w:rPr>
      </w:pPr>
    </w:p>
    <w:p w14:paraId="3C85B063" w14:textId="77777777" w:rsidR="0094085B" w:rsidRPr="006411AE" w:rsidRDefault="0094085B" w:rsidP="0094085B">
      <w:pPr>
        <w:pStyle w:val="Titel"/>
        <w:jc w:val="center"/>
        <w:rPr>
          <w:lang w:val="en-GB"/>
        </w:rPr>
      </w:pPr>
    </w:p>
    <w:p w14:paraId="6FCC989C" w14:textId="77777777" w:rsidR="0094085B" w:rsidRPr="006411AE" w:rsidRDefault="0094085B" w:rsidP="0094085B">
      <w:pPr>
        <w:pStyle w:val="Titel"/>
        <w:jc w:val="center"/>
        <w:rPr>
          <w:lang w:val="en-GB"/>
        </w:rPr>
      </w:pPr>
    </w:p>
    <w:p w14:paraId="17077FED" w14:textId="77777777" w:rsidR="0094085B" w:rsidRPr="006411AE" w:rsidRDefault="0094085B" w:rsidP="0094085B">
      <w:pPr>
        <w:pStyle w:val="Titel"/>
        <w:jc w:val="center"/>
        <w:rPr>
          <w:lang w:val="en-GB"/>
        </w:rPr>
      </w:pPr>
    </w:p>
    <w:p w14:paraId="15C36644" w14:textId="00682E45" w:rsidR="0094085B" w:rsidRPr="006411AE" w:rsidRDefault="0094085B" w:rsidP="0094085B">
      <w:pPr>
        <w:pStyle w:val="Titel"/>
        <w:jc w:val="center"/>
        <w:rPr>
          <w:lang w:val="en-GB"/>
        </w:rPr>
      </w:pPr>
      <w:r w:rsidRPr="006411AE">
        <w:rPr>
          <w:lang w:val="en-GB"/>
        </w:rPr>
        <w:t xml:space="preserve">Test protocol for </w:t>
      </w:r>
      <w:r w:rsidR="000E0C52" w:rsidRPr="006411AE">
        <w:rPr>
          <w:lang w:val="en-GB"/>
        </w:rPr>
        <w:t xml:space="preserve">Conversion </w:t>
      </w:r>
      <w:r w:rsidR="00B7077A" w:rsidRPr="006411AE">
        <w:rPr>
          <w:lang w:val="en-GB"/>
        </w:rPr>
        <w:t>service.</w:t>
      </w:r>
      <w:r w:rsidR="000E0C52" w:rsidRPr="006411AE">
        <w:rPr>
          <w:lang w:val="en-GB"/>
        </w:rPr>
        <w:t xml:space="preserve"> </w:t>
      </w:r>
    </w:p>
    <w:p w14:paraId="6F6AB81A" w14:textId="77777777" w:rsidR="0094085B" w:rsidRPr="009D2574" w:rsidRDefault="0094085B" w:rsidP="0094085B">
      <w:pPr>
        <w:rPr>
          <w:lang w:val="en-GB"/>
        </w:rPr>
      </w:pPr>
    </w:p>
    <w:p w14:paraId="6C25A345" w14:textId="77777777" w:rsidR="0094085B" w:rsidRPr="009D2574" w:rsidRDefault="0094085B" w:rsidP="0094085B">
      <w:pPr>
        <w:rPr>
          <w:lang w:val="en-GB"/>
        </w:rPr>
      </w:pPr>
    </w:p>
    <w:p w14:paraId="7AF58892" w14:textId="77777777" w:rsidR="0094085B" w:rsidRPr="009D2574" w:rsidRDefault="0094085B" w:rsidP="0094085B">
      <w:pPr>
        <w:rPr>
          <w:lang w:val="en-GB"/>
        </w:rPr>
      </w:pPr>
    </w:p>
    <w:p w14:paraId="388548A5" w14:textId="77777777" w:rsidR="0094085B" w:rsidRPr="009D2574" w:rsidRDefault="0094085B" w:rsidP="0094085B">
      <w:pPr>
        <w:rPr>
          <w:lang w:val="en-GB"/>
        </w:rPr>
      </w:pPr>
    </w:p>
    <w:p w14:paraId="6C40A24D" w14:textId="77777777" w:rsidR="0094085B" w:rsidRPr="009D2574" w:rsidRDefault="0094085B" w:rsidP="0094085B">
      <w:pPr>
        <w:rPr>
          <w:lang w:val="en-GB"/>
        </w:rPr>
      </w:pPr>
    </w:p>
    <w:p w14:paraId="069F654D" w14:textId="77777777" w:rsidR="0094085B" w:rsidRPr="009D2574" w:rsidRDefault="0094085B" w:rsidP="0094085B">
      <w:pPr>
        <w:rPr>
          <w:lang w:val="en-GB"/>
        </w:rPr>
      </w:pPr>
    </w:p>
    <w:p w14:paraId="2BFE023B"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 xml:space="preserve">The test protocol relates to 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94085B" w:rsidRPr="006411AE" w14:paraId="012D28C6" w14:textId="77777777">
        <w:trPr>
          <w:jc w:val="center"/>
        </w:trPr>
        <w:tc>
          <w:tcPr>
            <w:tcW w:w="3842" w:type="dxa"/>
            <w:shd w:val="clear" w:color="auto" w:fill="315A7A"/>
            <w:vAlign w:val="center"/>
          </w:tcPr>
          <w:p w14:paraId="4AA8614F" w14:textId="77777777" w:rsidR="0094085B" w:rsidRPr="006411AE" w:rsidRDefault="0094085B">
            <w:pPr>
              <w:rPr>
                <w:color w:val="FFFFFF" w:themeColor="background1"/>
                <w:sz w:val="18"/>
                <w:szCs w:val="18"/>
                <w:lang w:val="en-GB"/>
              </w:rPr>
            </w:pPr>
            <w:r w:rsidRPr="006411AE">
              <w:rPr>
                <w:color w:val="FFFFFF" w:themeColor="background1"/>
                <w:sz w:val="18"/>
                <w:szCs w:val="18"/>
                <w:lang w:val="en-GB"/>
              </w:rPr>
              <w:t>Standard’s name ENG</w:t>
            </w:r>
          </w:p>
        </w:tc>
        <w:tc>
          <w:tcPr>
            <w:tcW w:w="3226" w:type="dxa"/>
            <w:shd w:val="clear" w:color="auto" w:fill="315A7A"/>
            <w:vAlign w:val="center"/>
          </w:tcPr>
          <w:p w14:paraId="38A9DF4D" w14:textId="77777777" w:rsidR="0094085B" w:rsidRPr="006411AE" w:rsidRDefault="0094085B">
            <w:pPr>
              <w:rPr>
                <w:color w:val="FFFFFF" w:themeColor="background1"/>
                <w:sz w:val="18"/>
                <w:szCs w:val="18"/>
                <w:lang w:val="en-GB"/>
              </w:rPr>
            </w:pPr>
            <w:r w:rsidRPr="006411AE">
              <w:rPr>
                <w:color w:val="FFFFFF" w:themeColor="background1"/>
                <w:sz w:val="18"/>
                <w:szCs w:val="18"/>
                <w:lang w:val="en-GB"/>
              </w:rPr>
              <w:t>Standard’s name DK</w:t>
            </w:r>
          </w:p>
        </w:tc>
        <w:tc>
          <w:tcPr>
            <w:tcW w:w="3035" w:type="dxa"/>
            <w:shd w:val="clear" w:color="auto" w:fill="315A7A"/>
            <w:vAlign w:val="center"/>
          </w:tcPr>
          <w:p w14:paraId="67E87160" w14:textId="77777777" w:rsidR="0094085B" w:rsidRPr="006411AE" w:rsidRDefault="0094085B">
            <w:pPr>
              <w:rPr>
                <w:color w:val="FFFFFF" w:themeColor="background1"/>
                <w:lang w:val="en-GB"/>
              </w:rPr>
            </w:pPr>
            <w:r w:rsidRPr="006411AE">
              <w:rPr>
                <w:b/>
                <w:color w:val="FFFFFF" w:themeColor="background1"/>
                <w:sz w:val="18"/>
                <w:lang w:val="en-GB"/>
              </w:rPr>
              <w:t>Version</w:t>
            </w:r>
          </w:p>
        </w:tc>
        <w:tc>
          <w:tcPr>
            <w:tcW w:w="3323" w:type="dxa"/>
            <w:shd w:val="clear" w:color="auto" w:fill="315A7A"/>
            <w:vAlign w:val="center"/>
          </w:tcPr>
          <w:p w14:paraId="5B525900" w14:textId="77777777" w:rsidR="0094085B" w:rsidRPr="006411AE" w:rsidRDefault="0094085B">
            <w:pPr>
              <w:rPr>
                <w:color w:val="FFFFFF" w:themeColor="background1"/>
                <w:lang w:val="en-GB"/>
              </w:rPr>
            </w:pPr>
            <w:r w:rsidRPr="006411AE">
              <w:rPr>
                <w:b/>
                <w:color w:val="FFFFFF" w:themeColor="background1"/>
                <w:sz w:val="18"/>
                <w:lang w:val="en-GB"/>
              </w:rPr>
              <w:t>Type</w:t>
            </w:r>
          </w:p>
        </w:tc>
      </w:tr>
      <w:tr w:rsidR="0094085B" w:rsidRPr="006411AE" w14:paraId="0F7253E7" w14:textId="77777777">
        <w:trPr>
          <w:jc w:val="center"/>
        </w:trPr>
        <w:tc>
          <w:tcPr>
            <w:tcW w:w="3842" w:type="dxa"/>
          </w:tcPr>
          <w:p w14:paraId="3C81EA41" w14:textId="3A72B9F4" w:rsidR="0094085B" w:rsidRPr="006411AE" w:rsidRDefault="0094085B">
            <w:pPr>
              <w:rPr>
                <w:sz w:val="16"/>
                <w:szCs w:val="16"/>
                <w:lang w:val="en-GB"/>
              </w:rPr>
            </w:pPr>
            <w:r w:rsidRPr="006411AE">
              <w:rPr>
                <w:sz w:val="16"/>
                <w:szCs w:val="16"/>
                <w:lang w:val="en-GB"/>
              </w:rPr>
              <w:t>Standard</w:t>
            </w:r>
            <w:r w:rsidR="000E0C52" w:rsidRPr="006411AE">
              <w:rPr>
                <w:sz w:val="16"/>
                <w:szCs w:val="16"/>
                <w:lang w:val="en-GB"/>
              </w:rPr>
              <w:t>: Conversion service</w:t>
            </w:r>
          </w:p>
        </w:tc>
        <w:tc>
          <w:tcPr>
            <w:tcW w:w="3226" w:type="dxa"/>
          </w:tcPr>
          <w:p w14:paraId="5F048D8A" w14:textId="779B0110" w:rsidR="0094085B" w:rsidRPr="006411AE" w:rsidRDefault="000E0C52">
            <w:pPr>
              <w:rPr>
                <w:sz w:val="16"/>
                <w:szCs w:val="16"/>
                <w:lang w:val="en-GB"/>
              </w:rPr>
            </w:pPr>
            <w:proofErr w:type="spellStart"/>
            <w:r w:rsidRPr="006411AE">
              <w:rPr>
                <w:sz w:val="16"/>
                <w:szCs w:val="16"/>
                <w:lang w:val="en-GB"/>
              </w:rPr>
              <w:t>Konverteringsløsning</w:t>
            </w:r>
            <w:proofErr w:type="spellEnd"/>
          </w:p>
        </w:tc>
        <w:tc>
          <w:tcPr>
            <w:tcW w:w="3035" w:type="dxa"/>
          </w:tcPr>
          <w:p w14:paraId="4CB6C8D7" w14:textId="10CF99C9" w:rsidR="0094085B" w:rsidRPr="006411AE" w:rsidRDefault="000E0C52">
            <w:pPr>
              <w:rPr>
                <w:sz w:val="16"/>
                <w:szCs w:val="16"/>
                <w:lang w:val="en-GB"/>
              </w:rPr>
            </w:pPr>
            <w:r w:rsidRPr="006411AE">
              <w:rPr>
                <w:sz w:val="16"/>
                <w:szCs w:val="16"/>
                <w:lang w:val="en-GB"/>
              </w:rPr>
              <w:t>1.0.0</w:t>
            </w:r>
          </w:p>
        </w:tc>
        <w:tc>
          <w:tcPr>
            <w:tcW w:w="3323" w:type="dxa"/>
          </w:tcPr>
          <w:p w14:paraId="1B43B48D" w14:textId="754DB1F9" w:rsidR="0094085B" w:rsidRPr="006411AE" w:rsidRDefault="0094085B">
            <w:pPr>
              <w:rPr>
                <w:sz w:val="16"/>
                <w:szCs w:val="16"/>
                <w:lang w:val="en-GB"/>
              </w:rPr>
            </w:pPr>
            <w:r w:rsidRPr="006411AE">
              <w:rPr>
                <w:sz w:val="16"/>
                <w:szCs w:val="16"/>
                <w:lang w:val="en-GB"/>
              </w:rPr>
              <w:t xml:space="preserve">HL7 FHIR </w:t>
            </w:r>
            <w:r w:rsidR="000832AF" w:rsidRPr="006411AE">
              <w:rPr>
                <w:sz w:val="16"/>
                <w:szCs w:val="16"/>
                <w:lang w:val="en-GB"/>
              </w:rPr>
              <w:t>/ OIOXML</w:t>
            </w:r>
          </w:p>
        </w:tc>
      </w:tr>
    </w:tbl>
    <w:p w14:paraId="30096DC1" w14:textId="77777777" w:rsidR="0094085B" w:rsidRPr="006411AE" w:rsidRDefault="0094085B" w:rsidP="0094085B">
      <w:pPr>
        <w:rPr>
          <w:rFonts w:cs="Calibri"/>
          <w:lang w:val="en-GB"/>
        </w:rPr>
      </w:pPr>
    </w:p>
    <w:p w14:paraId="74C45EBA" w14:textId="77777777" w:rsidR="0094085B" w:rsidRPr="006411AE" w:rsidRDefault="0094085B" w:rsidP="0094085B">
      <w:pPr>
        <w:rPr>
          <w:rFonts w:cs="Calibri"/>
          <w:lang w:val="en-GB"/>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94085B" w:rsidRPr="006411AE" w14:paraId="4F5600DB" w14:textId="77777777">
        <w:tc>
          <w:tcPr>
            <w:tcW w:w="5000" w:type="pct"/>
            <w:gridSpan w:val="4"/>
            <w:shd w:val="clear" w:color="auto" w:fill="315A7A"/>
            <w:vAlign w:val="center"/>
          </w:tcPr>
          <w:p w14:paraId="2C72E8B4" w14:textId="77777777" w:rsidR="0094085B" w:rsidRPr="006411AE" w:rsidRDefault="0094085B">
            <w:pPr>
              <w:rPr>
                <w:rFonts w:cstheme="minorHAnsi"/>
                <w:b/>
                <w:color w:val="FFFFFF" w:themeColor="background1"/>
                <w:lang w:val="en-GB"/>
              </w:rPr>
            </w:pPr>
            <w:r w:rsidRPr="006411AE">
              <w:rPr>
                <w:rFonts w:cstheme="minorHAnsi"/>
                <w:b/>
                <w:color w:val="FFFFFF" w:themeColor="background1"/>
                <w:lang w:val="en-GB"/>
              </w:rPr>
              <w:lastRenderedPageBreak/>
              <w:t>Versioning</w:t>
            </w:r>
          </w:p>
        </w:tc>
      </w:tr>
      <w:tr w:rsidR="0094085B" w:rsidRPr="006411AE" w14:paraId="7C907F8E" w14:textId="77777777">
        <w:tc>
          <w:tcPr>
            <w:tcW w:w="468" w:type="pct"/>
            <w:vAlign w:val="center"/>
          </w:tcPr>
          <w:p w14:paraId="316BA5A1" w14:textId="77777777" w:rsidR="0094085B" w:rsidRPr="006411AE" w:rsidRDefault="0094085B">
            <w:pPr>
              <w:jc w:val="center"/>
              <w:rPr>
                <w:rFonts w:cstheme="minorHAnsi"/>
                <w:b/>
                <w:bCs/>
                <w:lang w:val="en-GB"/>
              </w:rPr>
            </w:pPr>
            <w:r w:rsidRPr="006411AE">
              <w:rPr>
                <w:rFonts w:cstheme="minorHAnsi"/>
                <w:b/>
                <w:bCs/>
                <w:lang w:val="en-GB"/>
              </w:rPr>
              <w:t>Version</w:t>
            </w:r>
          </w:p>
        </w:tc>
        <w:tc>
          <w:tcPr>
            <w:tcW w:w="887" w:type="pct"/>
            <w:vAlign w:val="center"/>
          </w:tcPr>
          <w:p w14:paraId="09BDE3B0" w14:textId="77777777" w:rsidR="0094085B" w:rsidRPr="006411AE" w:rsidRDefault="0094085B">
            <w:pPr>
              <w:rPr>
                <w:rFonts w:cstheme="minorHAnsi"/>
                <w:b/>
                <w:bCs/>
                <w:lang w:val="en-GB"/>
              </w:rPr>
            </w:pPr>
            <w:r w:rsidRPr="006411AE">
              <w:rPr>
                <w:b/>
                <w:bCs/>
                <w:lang w:val="en-GB"/>
              </w:rPr>
              <w:t>Initials</w:t>
            </w:r>
          </w:p>
        </w:tc>
        <w:tc>
          <w:tcPr>
            <w:tcW w:w="455" w:type="pct"/>
            <w:vAlign w:val="center"/>
          </w:tcPr>
          <w:p w14:paraId="54D49461" w14:textId="77777777" w:rsidR="0094085B" w:rsidRPr="006411AE" w:rsidRDefault="0094085B">
            <w:pPr>
              <w:rPr>
                <w:rFonts w:cstheme="minorHAnsi"/>
                <w:b/>
                <w:bCs/>
                <w:lang w:val="en-GB"/>
              </w:rPr>
            </w:pPr>
            <w:r w:rsidRPr="006411AE">
              <w:rPr>
                <w:rFonts w:cstheme="minorHAnsi"/>
                <w:b/>
                <w:bCs/>
                <w:lang w:val="en-GB"/>
              </w:rPr>
              <w:t>Date</w:t>
            </w:r>
          </w:p>
        </w:tc>
        <w:tc>
          <w:tcPr>
            <w:tcW w:w="3190" w:type="pct"/>
            <w:vAlign w:val="center"/>
          </w:tcPr>
          <w:p w14:paraId="7A4D24FA" w14:textId="77777777" w:rsidR="0094085B" w:rsidRPr="006411AE" w:rsidRDefault="0094085B">
            <w:pPr>
              <w:rPr>
                <w:rFonts w:cstheme="minorHAnsi"/>
                <w:b/>
                <w:bCs/>
                <w:lang w:val="en-GB"/>
              </w:rPr>
            </w:pPr>
            <w:r w:rsidRPr="006411AE">
              <w:rPr>
                <w:rFonts w:cstheme="minorHAnsi"/>
                <w:b/>
                <w:bCs/>
                <w:lang w:val="en-GB"/>
              </w:rPr>
              <w:t>Description</w:t>
            </w:r>
          </w:p>
        </w:tc>
      </w:tr>
      <w:tr w:rsidR="0094085B" w:rsidRPr="006411AE" w14:paraId="24C913E4" w14:textId="77777777">
        <w:tc>
          <w:tcPr>
            <w:tcW w:w="468" w:type="pct"/>
            <w:vAlign w:val="center"/>
          </w:tcPr>
          <w:p w14:paraId="4E7A6ACA" w14:textId="62B3CD7E" w:rsidR="0094085B" w:rsidRPr="006411AE" w:rsidRDefault="00A60E08">
            <w:pPr>
              <w:jc w:val="center"/>
              <w:rPr>
                <w:rFonts w:cstheme="minorHAnsi"/>
                <w:lang w:val="en-GB"/>
              </w:rPr>
            </w:pPr>
            <w:r w:rsidRPr="006411AE">
              <w:rPr>
                <w:rFonts w:cstheme="minorHAnsi"/>
                <w:lang w:val="en-GB"/>
              </w:rPr>
              <w:t>1.0</w:t>
            </w:r>
          </w:p>
        </w:tc>
        <w:tc>
          <w:tcPr>
            <w:tcW w:w="887" w:type="pct"/>
            <w:vAlign w:val="center"/>
          </w:tcPr>
          <w:p w14:paraId="495F9921" w14:textId="6C0B8FA6" w:rsidR="0094085B" w:rsidRPr="006411AE" w:rsidRDefault="00A60E08">
            <w:pPr>
              <w:rPr>
                <w:lang w:val="en-GB"/>
              </w:rPr>
            </w:pPr>
            <w:r w:rsidRPr="006411AE">
              <w:rPr>
                <w:lang w:val="en-GB"/>
              </w:rPr>
              <w:t>TMS/KML</w:t>
            </w:r>
          </w:p>
        </w:tc>
        <w:tc>
          <w:tcPr>
            <w:tcW w:w="455" w:type="pct"/>
            <w:vAlign w:val="center"/>
          </w:tcPr>
          <w:p w14:paraId="73826758" w14:textId="5AA00B10" w:rsidR="0094085B" w:rsidRPr="006411AE" w:rsidRDefault="00A60E08">
            <w:pPr>
              <w:rPr>
                <w:rFonts w:cstheme="minorHAnsi"/>
                <w:lang w:val="en-GB"/>
              </w:rPr>
            </w:pPr>
            <w:r w:rsidRPr="006411AE">
              <w:rPr>
                <w:rFonts w:cstheme="minorHAnsi"/>
                <w:lang w:val="en-GB"/>
              </w:rPr>
              <w:t>November 2024</w:t>
            </w:r>
          </w:p>
        </w:tc>
        <w:tc>
          <w:tcPr>
            <w:tcW w:w="3190" w:type="pct"/>
            <w:vAlign w:val="center"/>
          </w:tcPr>
          <w:p w14:paraId="6CC38B6F" w14:textId="35CFE1EF" w:rsidR="0094085B" w:rsidRPr="006411AE" w:rsidRDefault="009168C3">
            <w:pPr>
              <w:rPr>
                <w:rFonts w:cstheme="minorHAnsi"/>
                <w:lang w:val="en-GB"/>
              </w:rPr>
            </w:pPr>
            <w:r w:rsidRPr="006411AE">
              <w:rPr>
                <w:rFonts w:cstheme="minorHAnsi"/>
                <w:lang w:val="en-GB"/>
              </w:rPr>
              <w:t>First release</w:t>
            </w:r>
          </w:p>
        </w:tc>
      </w:tr>
      <w:tr w:rsidR="0094085B" w:rsidRPr="006411AE" w14:paraId="3EE14941" w14:textId="77777777">
        <w:tc>
          <w:tcPr>
            <w:tcW w:w="468" w:type="pct"/>
            <w:vAlign w:val="center"/>
          </w:tcPr>
          <w:p w14:paraId="510CE154" w14:textId="77777777" w:rsidR="0094085B" w:rsidRPr="006411AE" w:rsidRDefault="0094085B">
            <w:pPr>
              <w:jc w:val="center"/>
              <w:rPr>
                <w:rFonts w:cstheme="minorHAnsi"/>
                <w:lang w:val="en-GB"/>
              </w:rPr>
            </w:pPr>
          </w:p>
        </w:tc>
        <w:tc>
          <w:tcPr>
            <w:tcW w:w="887" w:type="pct"/>
            <w:vAlign w:val="center"/>
          </w:tcPr>
          <w:p w14:paraId="762D22A3" w14:textId="77777777" w:rsidR="0094085B" w:rsidRPr="006411AE" w:rsidRDefault="0094085B">
            <w:pPr>
              <w:rPr>
                <w:rFonts w:cstheme="minorHAnsi"/>
                <w:lang w:val="en-GB"/>
              </w:rPr>
            </w:pPr>
          </w:p>
        </w:tc>
        <w:tc>
          <w:tcPr>
            <w:tcW w:w="455" w:type="pct"/>
            <w:vAlign w:val="center"/>
          </w:tcPr>
          <w:p w14:paraId="3C96C039" w14:textId="77777777" w:rsidR="0094085B" w:rsidRPr="006411AE" w:rsidRDefault="0094085B">
            <w:pPr>
              <w:rPr>
                <w:rFonts w:cstheme="minorHAnsi"/>
                <w:lang w:val="en-GB"/>
              </w:rPr>
            </w:pPr>
          </w:p>
        </w:tc>
        <w:tc>
          <w:tcPr>
            <w:tcW w:w="3190" w:type="pct"/>
            <w:vAlign w:val="center"/>
          </w:tcPr>
          <w:p w14:paraId="7E593208" w14:textId="77777777" w:rsidR="0094085B" w:rsidRPr="006411AE" w:rsidRDefault="0094085B">
            <w:pPr>
              <w:rPr>
                <w:rFonts w:cstheme="minorHAnsi"/>
                <w:lang w:val="en-GB"/>
              </w:rPr>
            </w:pPr>
          </w:p>
        </w:tc>
      </w:tr>
    </w:tbl>
    <w:p w14:paraId="63C40F43" w14:textId="77777777" w:rsidR="0094085B" w:rsidRPr="006411AE" w:rsidRDefault="0094085B" w:rsidP="0094085B">
      <w:pPr>
        <w:rPr>
          <w:rFonts w:cs="Calibri"/>
          <w:lang w:val="en-GB"/>
        </w:rPr>
        <w:sectPr w:rsidR="0094085B" w:rsidRPr="006411AE" w:rsidSect="00487A69">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Calibri" w:eastAsiaTheme="minorEastAsia" w:hAnsi="Calibri" w:cstheme="minorBidi"/>
          <w:color w:val="auto"/>
          <w:sz w:val="22"/>
          <w:szCs w:val="22"/>
          <w:lang w:val="en-GB" w:eastAsia="en-US"/>
        </w:rPr>
        <w:id w:val="1738671907"/>
        <w:docPartObj>
          <w:docPartGallery w:val="Table of Contents"/>
          <w:docPartUnique/>
        </w:docPartObj>
      </w:sdtPr>
      <w:sdtEndPr>
        <w:rPr>
          <w:b/>
          <w:bCs/>
        </w:rPr>
      </w:sdtEndPr>
      <w:sdtContent>
        <w:p w14:paraId="738A7692" w14:textId="77777777" w:rsidR="0094085B" w:rsidRPr="006411AE" w:rsidRDefault="0094085B" w:rsidP="00301AF8">
          <w:pPr>
            <w:pStyle w:val="Overskrift"/>
            <w:numPr>
              <w:ilvl w:val="0"/>
              <w:numId w:val="0"/>
            </w:numPr>
            <w:ind w:left="360" w:hanging="360"/>
            <w:rPr>
              <w:lang w:val="en-GB"/>
            </w:rPr>
          </w:pPr>
          <w:r w:rsidRPr="006411AE">
            <w:rPr>
              <w:lang w:val="en-GB"/>
            </w:rPr>
            <w:t>Tabel of contents</w:t>
          </w:r>
        </w:p>
        <w:p w14:paraId="66DEB3C2" w14:textId="71659FED" w:rsidR="00F3168B" w:rsidRDefault="0094085B">
          <w:pPr>
            <w:pStyle w:val="Indholdsfortegnelse1"/>
            <w:tabs>
              <w:tab w:val="left" w:pos="480"/>
              <w:tab w:val="right" w:leader="dot" w:pos="13426"/>
            </w:tabs>
            <w:rPr>
              <w:rFonts w:asciiTheme="minorHAnsi" w:eastAsiaTheme="minorEastAsia" w:hAnsiTheme="minorHAnsi"/>
              <w:noProof/>
              <w:kern w:val="2"/>
              <w:sz w:val="24"/>
              <w:szCs w:val="24"/>
              <w:lang w:eastAsia="da-DK"/>
              <w14:ligatures w14:val="standardContextual"/>
            </w:rPr>
          </w:pPr>
          <w:r w:rsidRPr="006411AE">
            <w:rPr>
              <w:lang w:val="en-GB"/>
            </w:rPr>
            <w:fldChar w:fldCharType="begin"/>
          </w:r>
          <w:r w:rsidRPr="006411AE">
            <w:rPr>
              <w:lang w:val="en-GB"/>
            </w:rPr>
            <w:instrText xml:space="preserve"> TOC \o "1-2" \h \z \u </w:instrText>
          </w:r>
          <w:r w:rsidRPr="006411AE">
            <w:rPr>
              <w:lang w:val="en-GB"/>
            </w:rPr>
            <w:fldChar w:fldCharType="separate"/>
          </w:r>
          <w:hyperlink w:anchor="_Toc183091226" w:history="1">
            <w:r w:rsidR="00F3168B" w:rsidRPr="00105BA9">
              <w:rPr>
                <w:rStyle w:val="Hyperlink"/>
                <w:noProof/>
                <w:lang w:val="en-GB"/>
              </w:rPr>
              <w:t>1</w:t>
            </w:r>
            <w:r w:rsidR="00F3168B">
              <w:rPr>
                <w:rFonts w:asciiTheme="minorHAnsi" w:eastAsiaTheme="minorEastAsia" w:hAnsiTheme="minorHAnsi"/>
                <w:noProof/>
                <w:kern w:val="2"/>
                <w:sz w:val="24"/>
                <w:szCs w:val="24"/>
                <w:lang w:eastAsia="da-DK"/>
                <w14:ligatures w14:val="standardContextual"/>
              </w:rPr>
              <w:tab/>
            </w:r>
            <w:r w:rsidR="00F3168B" w:rsidRPr="00105BA9">
              <w:rPr>
                <w:rStyle w:val="Hyperlink"/>
                <w:noProof/>
                <w:lang w:val="en-GB"/>
              </w:rPr>
              <w:t>Introduction</w:t>
            </w:r>
            <w:r w:rsidR="00F3168B">
              <w:rPr>
                <w:noProof/>
                <w:webHidden/>
              </w:rPr>
              <w:tab/>
            </w:r>
            <w:r w:rsidR="00F3168B">
              <w:rPr>
                <w:noProof/>
                <w:webHidden/>
              </w:rPr>
              <w:fldChar w:fldCharType="begin"/>
            </w:r>
            <w:r w:rsidR="00F3168B">
              <w:rPr>
                <w:noProof/>
                <w:webHidden/>
              </w:rPr>
              <w:instrText xml:space="preserve"> PAGEREF _Toc183091226 \h </w:instrText>
            </w:r>
            <w:r w:rsidR="00F3168B">
              <w:rPr>
                <w:noProof/>
                <w:webHidden/>
              </w:rPr>
            </w:r>
            <w:r w:rsidR="00F3168B">
              <w:rPr>
                <w:noProof/>
                <w:webHidden/>
              </w:rPr>
              <w:fldChar w:fldCharType="separate"/>
            </w:r>
            <w:r w:rsidR="00F3168B">
              <w:rPr>
                <w:noProof/>
                <w:webHidden/>
              </w:rPr>
              <w:t>4</w:t>
            </w:r>
            <w:r w:rsidR="00F3168B">
              <w:rPr>
                <w:noProof/>
                <w:webHidden/>
              </w:rPr>
              <w:fldChar w:fldCharType="end"/>
            </w:r>
          </w:hyperlink>
        </w:p>
        <w:p w14:paraId="08A310EA" w14:textId="0D31CA99"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27" w:history="1">
            <w:r w:rsidRPr="00105BA9">
              <w:rPr>
                <w:rStyle w:val="Hyperlink"/>
                <w:noProof/>
              </w:rPr>
              <w:t>1.1</w:t>
            </w:r>
            <w:r>
              <w:rPr>
                <w:rFonts w:asciiTheme="minorHAnsi" w:eastAsiaTheme="minorEastAsia" w:hAnsiTheme="minorHAnsi"/>
                <w:noProof/>
                <w:kern w:val="2"/>
                <w:sz w:val="24"/>
                <w:szCs w:val="24"/>
                <w:lang w:eastAsia="da-DK"/>
                <w14:ligatures w14:val="standardContextual"/>
              </w:rPr>
              <w:tab/>
            </w:r>
            <w:r w:rsidRPr="00105BA9">
              <w:rPr>
                <w:rStyle w:val="Hyperlink"/>
                <w:noProof/>
              </w:rPr>
              <w:t>Purpose</w:t>
            </w:r>
            <w:r>
              <w:rPr>
                <w:noProof/>
                <w:webHidden/>
              </w:rPr>
              <w:tab/>
            </w:r>
            <w:r>
              <w:rPr>
                <w:noProof/>
                <w:webHidden/>
              </w:rPr>
              <w:fldChar w:fldCharType="begin"/>
            </w:r>
            <w:r>
              <w:rPr>
                <w:noProof/>
                <w:webHidden/>
              </w:rPr>
              <w:instrText xml:space="preserve"> PAGEREF _Toc183091227 \h </w:instrText>
            </w:r>
            <w:r>
              <w:rPr>
                <w:noProof/>
                <w:webHidden/>
              </w:rPr>
            </w:r>
            <w:r>
              <w:rPr>
                <w:noProof/>
                <w:webHidden/>
              </w:rPr>
              <w:fldChar w:fldCharType="separate"/>
            </w:r>
            <w:r>
              <w:rPr>
                <w:noProof/>
                <w:webHidden/>
              </w:rPr>
              <w:t>4</w:t>
            </w:r>
            <w:r>
              <w:rPr>
                <w:noProof/>
                <w:webHidden/>
              </w:rPr>
              <w:fldChar w:fldCharType="end"/>
            </w:r>
          </w:hyperlink>
        </w:p>
        <w:p w14:paraId="72CCA903" w14:textId="30E4F8A8"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28" w:history="1">
            <w:r w:rsidRPr="00105BA9">
              <w:rPr>
                <w:rStyle w:val="Hyperlink"/>
                <w:noProof/>
              </w:rPr>
              <w:t>1.2</w:t>
            </w:r>
            <w:r>
              <w:rPr>
                <w:rFonts w:asciiTheme="minorHAnsi" w:eastAsiaTheme="minorEastAsia" w:hAnsiTheme="minorHAnsi"/>
                <w:noProof/>
                <w:kern w:val="2"/>
                <w:sz w:val="24"/>
                <w:szCs w:val="24"/>
                <w:lang w:eastAsia="da-DK"/>
                <w14:ligatures w14:val="standardContextual"/>
              </w:rPr>
              <w:tab/>
            </w:r>
            <w:r w:rsidRPr="00105BA9">
              <w:rPr>
                <w:rStyle w:val="Hyperlink"/>
                <w:noProof/>
              </w:rPr>
              <w:t>Prerequisites for live test</w:t>
            </w:r>
            <w:r>
              <w:rPr>
                <w:noProof/>
                <w:webHidden/>
              </w:rPr>
              <w:tab/>
            </w:r>
            <w:r>
              <w:rPr>
                <w:noProof/>
                <w:webHidden/>
              </w:rPr>
              <w:fldChar w:fldCharType="begin"/>
            </w:r>
            <w:r>
              <w:rPr>
                <w:noProof/>
                <w:webHidden/>
              </w:rPr>
              <w:instrText xml:space="preserve"> PAGEREF _Toc183091228 \h </w:instrText>
            </w:r>
            <w:r>
              <w:rPr>
                <w:noProof/>
                <w:webHidden/>
              </w:rPr>
            </w:r>
            <w:r>
              <w:rPr>
                <w:noProof/>
                <w:webHidden/>
              </w:rPr>
              <w:fldChar w:fldCharType="separate"/>
            </w:r>
            <w:r>
              <w:rPr>
                <w:noProof/>
                <w:webHidden/>
              </w:rPr>
              <w:t>4</w:t>
            </w:r>
            <w:r>
              <w:rPr>
                <w:noProof/>
                <w:webHidden/>
              </w:rPr>
              <w:fldChar w:fldCharType="end"/>
            </w:r>
          </w:hyperlink>
        </w:p>
        <w:p w14:paraId="307CC749" w14:textId="51EF41EA"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29" w:history="1">
            <w:r w:rsidRPr="00105BA9">
              <w:rPr>
                <w:rStyle w:val="Hyperlink"/>
                <w:noProof/>
              </w:rPr>
              <w:t>1.3</w:t>
            </w:r>
            <w:r>
              <w:rPr>
                <w:rFonts w:asciiTheme="minorHAnsi" w:eastAsiaTheme="minorEastAsia" w:hAnsiTheme="minorHAnsi"/>
                <w:noProof/>
                <w:kern w:val="2"/>
                <w:sz w:val="24"/>
                <w:szCs w:val="24"/>
                <w:lang w:eastAsia="da-DK"/>
                <w14:ligatures w14:val="standardContextual"/>
              </w:rPr>
              <w:tab/>
            </w:r>
            <w:r w:rsidRPr="00105BA9">
              <w:rPr>
                <w:rStyle w:val="Hyperlink"/>
                <w:noProof/>
              </w:rPr>
              <w:t>Documentation of self-test</w:t>
            </w:r>
            <w:r>
              <w:rPr>
                <w:noProof/>
                <w:webHidden/>
              </w:rPr>
              <w:tab/>
            </w:r>
            <w:r>
              <w:rPr>
                <w:noProof/>
                <w:webHidden/>
              </w:rPr>
              <w:fldChar w:fldCharType="begin"/>
            </w:r>
            <w:r>
              <w:rPr>
                <w:noProof/>
                <w:webHidden/>
              </w:rPr>
              <w:instrText xml:space="preserve"> PAGEREF _Toc183091229 \h </w:instrText>
            </w:r>
            <w:r>
              <w:rPr>
                <w:noProof/>
                <w:webHidden/>
              </w:rPr>
            </w:r>
            <w:r>
              <w:rPr>
                <w:noProof/>
                <w:webHidden/>
              </w:rPr>
              <w:fldChar w:fldCharType="separate"/>
            </w:r>
            <w:r>
              <w:rPr>
                <w:noProof/>
                <w:webHidden/>
              </w:rPr>
              <w:t>5</w:t>
            </w:r>
            <w:r>
              <w:rPr>
                <w:noProof/>
                <w:webHidden/>
              </w:rPr>
              <w:fldChar w:fldCharType="end"/>
            </w:r>
          </w:hyperlink>
        </w:p>
        <w:p w14:paraId="3DF60446" w14:textId="3C413EFB"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0" w:history="1">
            <w:r w:rsidRPr="00105BA9">
              <w:rPr>
                <w:rStyle w:val="Hyperlink"/>
                <w:noProof/>
              </w:rPr>
              <w:t>1.4</w:t>
            </w:r>
            <w:r>
              <w:rPr>
                <w:rFonts w:asciiTheme="minorHAnsi" w:eastAsiaTheme="minorEastAsia" w:hAnsiTheme="minorHAnsi"/>
                <w:noProof/>
                <w:kern w:val="2"/>
                <w:sz w:val="24"/>
                <w:szCs w:val="24"/>
                <w:lang w:eastAsia="da-DK"/>
                <w14:ligatures w14:val="standardContextual"/>
              </w:rPr>
              <w:tab/>
            </w:r>
            <w:r w:rsidRPr="00105BA9">
              <w:rPr>
                <w:rStyle w:val="Hyperlink"/>
                <w:noProof/>
              </w:rPr>
              <w:t>Background materials</w:t>
            </w:r>
            <w:r>
              <w:rPr>
                <w:noProof/>
                <w:webHidden/>
              </w:rPr>
              <w:tab/>
            </w:r>
            <w:r>
              <w:rPr>
                <w:noProof/>
                <w:webHidden/>
              </w:rPr>
              <w:fldChar w:fldCharType="begin"/>
            </w:r>
            <w:r>
              <w:rPr>
                <w:noProof/>
                <w:webHidden/>
              </w:rPr>
              <w:instrText xml:space="preserve"> PAGEREF _Toc183091230 \h </w:instrText>
            </w:r>
            <w:r>
              <w:rPr>
                <w:noProof/>
                <w:webHidden/>
              </w:rPr>
            </w:r>
            <w:r>
              <w:rPr>
                <w:noProof/>
                <w:webHidden/>
              </w:rPr>
              <w:fldChar w:fldCharType="separate"/>
            </w:r>
            <w:r>
              <w:rPr>
                <w:noProof/>
                <w:webHidden/>
              </w:rPr>
              <w:t>6</w:t>
            </w:r>
            <w:r>
              <w:rPr>
                <w:noProof/>
                <w:webHidden/>
              </w:rPr>
              <w:fldChar w:fldCharType="end"/>
            </w:r>
          </w:hyperlink>
        </w:p>
        <w:p w14:paraId="220ED995" w14:textId="64891A21"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1" w:history="1">
            <w:r w:rsidRPr="00105BA9">
              <w:rPr>
                <w:rStyle w:val="Hyperlink"/>
                <w:noProof/>
              </w:rPr>
              <w:t>1.5</w:t>
            </w:r>
            <w:r>
              <w:rPr>
                <w:rFonts w:asciiTheme="minorHAnsi" w:eastAsiaTheme="minorEastAsia" w:hAnsiTheme="minorHAnsi"/>
                <w:noProof/>
                <w:kern w:val="2"/>
                <w:sz w:val="24"/>
                <w:szCs w:val="24"/>
                <w:lang w:eastAsia="da-DK"/>
                <w14:ligatures w14:val="standardContextual"/>
              </w:rPr>
              <w:tab/>
            </w:r>
            <w:r w:rsidRPr="00105BA9">
              <w:rPr>
                <w:rStyle w:val="Hyperlink"/>
                <w:noProof/>
              </w:rPr>
              <w:t>Test examples and test persons</w:t>
            </w:r>
            <w:r>
              <w:rPr>
                <w:noProof/>
                <w:webHidden/>
              </w:rPr>
              <w:tab/>
            </w:r>
            <w:r>
              <w:rPr>
                <w:noProof/>
                <w:webHidden/>
              </w:rPr>
              <w:fldChar w:fldCharType="begin"/>
            </w:r>
            <w:r>
              <w:rPr>
                <w:noProof/>
                <w:webHidden/>
              </w:rPr>
              <w:instrText xml:space="preserve"> PAGEREF _Toc183091231 \h </w:instrText>
            </w:r>
            <w:r>
              <w:rPr>
                <w:noProof/>
                <w:webHidden/>
              </w:rPr>
            </w:r>
            <w:r>
              <w:rPr>
                <w:noProof/>
                <w:webHidden/>
              </w:rPr>
              <w:fldChar w:fldCharType="separate"/>
            </w:r>
            <w:r>
              <w:rPr>
                <w:noProof/>
                <w:webHidden/>
              </w:rPr>
              <w:t>7</w:t>
            </w:r>
            <w:r>
              <w:rPr>
                <w:noProof/>
                <w:webHidden/>
              </w:rPr>
              <w:fldChar w:fldCharType="end"/>
            </w:r>
          </w:hyperlink>
        </w:p>
        <w:p w14:paraId="2EBDEF0A" w14:textId="1DBF932B"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2" w:history="1">
            <w:r w:rsidRPr="00105BA9">
              <w:rPr>
                <w:rStyle w:val="Hyperlink"/>
                <w:noProof/>
              </w:rPr>
              <w:t>1.6</w:t>
            </w:r>
            <w:r>
              <w:rPr>
                <w:rFonts w:asciiTheme="minorHAnsi" w:eastAsiaTheme="minorEastAsia" w:hAnsiTheme="minorHAnsi"/>
                <w:noProof/>
                <w:kern w:val="2"/>
                <w:sz w:val="24"/>
                <w:szCs w:val="24"/>
                <w:lang w:eastAsia="da-DK"/>
                <w14:ligatures w14:val="standardContextual"/>
              </w:rPr>
              <w:tab/>
            </w:r>
            <w:r w:rsidRPr="00105BA9">
              <w:rPr>
                <w:rStyle w:val="Hyperlink"/>
                <w:noProof/>
              </w:rPr>
              <w:t>Test tool</w:t>
            </w:r>
            <w:r>
              <w:rPr>
                <w:noProof/>
                <w:webHidden/>
              </w:rPr>
              <w:tab/>
            </w:r>
            <w:r>
              <w:rPr>
                <w:noProof/>
                <w:webHidden/>
              </w:rPr>
              <w:fldChar w:fldCharType="begin"/>
            </w:r>
            <w:r>
              <w:rPr>
                <w:noProof/>
                <w:webHidden/>
              </w:rPr>
              <w:instrText xml:space="preserve"> PAGEREF _Toc183091232 \h </w:instrText>
            </w:r>
            <w:r>
              <w:rPr>
                <w:noProof/>
                <w:webHidden/>
              </w:rPr>
            </w:r>
            <w:r>
              <w:rPr>
                <w:noProof/>
                <w:webHidden/>
              </w:rPr>
              <w:fldChar w:fldCharType="separate"/>
            </w:r>
            <w:r>
              <w:rPr>
                <w:noProof/>
                <w:webHidden/>
              </w:rPr>
              <w:t>7</w:t>
            </w:r>
            <w:r>
              <w:rPr>
                <w:noProof/>
                <w:webHidden/>
              </w:rPr>
              <w:fldChar w:fldCharType="end"/>
            </w:r>
          </w:hyperlink>
        </w:p>
        <w:p w14:paraId="4788182B" w14:textId="0084A58F"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3" w:history="1">
            <w:r w:rsidRPr="00105BA9">
              <w:rPr>
                <w:rStyle w:val="Hyperlink"/>
                <w:noProof/>
              </w:rPr>
              <w:t>1.7</w:t>
            </w:r>
            <w:r>
              <w:rPr>
                <w:rFonts w:asciiTheme="minorHAnsi" w:eastAsiaTheme="minorEastAsia" w:hAnsiTheme="minorHAnsi"/>
                <w:noProof/>
                <w:kern w:val="2"/>
                <w:sz w:val="24"/>
                <w:szCs w:val="24"/>
                <w:lang w:eastAsia="da-DK"/>
                <w14:ligatures w14:val="standardContextual"/>
              </w:rPr>
              <w:tab/>
            </w:r>
            <w:r w:rsidRPr="00105BA9">
              <w:rPr>
                <w:rStyle w:val="Hyperlink"/>
                <w:noProof/>
              </w:rPr>
              <w:t>Test Result</w:t>
            </w:r>
            <w:r>
              <w:rPr>
                <w:noProof/>
                <w:webHidden/>
              </w:rPr>
              <w:tab/>
            </w:r>
            <w:r>
              <w:rPr>
                <w:noProof/>
                <w:webHidden/>
              </w:rPr>
              <w:fldChar w:fldCharType="begin"/>
            </w:r>
            <w:r>
              <w:rPr>
                <w:noProof/>
                <w:webHidden/>
              </w:rPr>
              <w:instrText xml:space="preserve"> PAGEREF _Toc183091233 \h </w:instrText>
            </w:r>
            <w:r>
              <w:rPr>
                <w:noProof/>
                <w:webHidden/>
              </w:rPr>
            </w:r>
            <w:r>
              <w:rPr>
                <w:noProof/>
                <w:webHidden/>
              </w:rPr>
              <w:fldChar w:fldCharType="separate"/>
            </w:r>
            <w:r>
              <w:rPr>
                <w:noProof/>
                <w:webHidden/>
              </w:rPr>
              <w:t>9</w:t>
            </w:r>
            <w:r>
              <w:rPr>
                <w:noProof/>
                <w:webHidden/>
              </w:rPr>
              <w:fldChar w:fldCharType="end"/>
            </w:r>
          </w:hyperlink>
        </w:p>
        <w:p w14:paraId="4B13F2AD" w14:textId="37D0D82D" w:rsidR="00F3168B" w:rsidRDefault="00F3168B">
          <w:pPr>
            <w:pStyle w:val="Indholdsfortegnelse1"/>
            <w:tabs>
              <w:tab w:val="left" w:pos="480"/>
              <w:tab w:val="right" w:leader="dot" w:pos="13426"/>
            </w:tabs>
            <w:rPr>
              <w:rFonts w:asciiTheme="minorHAnsi" w:eastAsiaTheme="minorEastAsia" w:hAnsiTheme="minorHAnsi"/>
              <w:noProof/>
              <w:kern w:val="2"/>
              <w:sz w:val="24"/>
              <w:szCs w:val="24"/>
              <w:lang w:eastAsia="da-DK"/>
              <w14:ligatures w14:val="standardContextual"/>
            </w:rPr>
          </w:pPr>
          <w:hyperlink w:anchor="_Toc183091234" w:history="1">
            <w:r w:rsidRPr="00105BA9">
              <w:rPr>
                <w:rStyle w:val="Hyperlink"/>
                <w:rFonts w:cstheme="minorHAnsi"/>
                <w:noProof/>
                <w:lang w:val="en-GB"/>
              </w:rPr>
              <w:t>2</w:t>
            </w:r>
            <w:r>
              <w:rPr>
                <w:rFonts w:asciiTheme="minorHAnsi" w:eastAsiaTheme="minorEastAsia" w:hAnsiTheme="minorHAnsi"/>
                <w:noProof/>
                <w:kern w:val="2"/>
                <w:sz w:val="24"/>
                <w:szCs w:val="24"/>
                <w:lang w:eastAsia="da-DK"/>
                <w14:ligatures w14:val="standardContextual"/>
              </w:rPr>
              <w:tab/>
            </w:r>
            <w:r w:rsidRPr="00105BA9">
              <w:rPr>
                <w:rStyle w:val="Hyperlink"/>
                <w:rFonts w:cstheme="minorHAnsi"/>
                <w:noProof/>
                <w:lang w:val="en-GB"/>
              </w:rPr>
              <w:t>Vendor, system under test (SUT) and test result information</w:t>
            </w:r>
            <w:r>
              <w:rPr>
                <w:noProof/>
                <w:webHidden/>
              </w:rPr>
              <w:tab/>
            </w:r>
            <w:r>
              <w:rPr>
                <w:noProof/>
                <w:webHidden/>
              </w:rPr>
              <w:fldChar w:fldCharType="begin"/>
            </w:r>
            <w:r>
              <w:rPr>
                <w:noProof/>
                <w:webHidden/>
              </w:rPr>
              <w:instrText xml:space="preserve"> PAGEREF _Toc183091234 \h </w:instrText>
            </w:r>
            <w:r>
              <w:rPr>
                <w:noProof/>
                <w:webHidden/>
              </w:rPr>
            </w:r>
            <w:r>
              <w:rPr>
                <w:noProof/>
                <w:webHidden/>
              </w:rPr>
              <w:fldChar w:fldCharType="separate"/>
            </w:r>
            <w:r>
              <w:rPr>
                <w:noProof/>
                <w:webHidden/>
              </w:rPr>
              <w:t>10</w:t>
            </w:r>
            <w:r>
              <w:rPr>
                <w:noProof/>
                <w:webHidden/>
              </w:rPr>
              <w:fldChar w:fldCharType="end"/>
            </w:r>
          </w:hyperlink>
        </w:p>
        <w:p w14:paraId="5751B482" w14:textId="731A50DD"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5" w:history="1">
            <w:r w:rsidRPr="00105BA9">
              <w:rPr>
                <w:rStyle w:val="Hyperlink"/>
                <w:noProof/>
              </w:rPr>
              <w:t>2.1</w:t>
            </w:r>
            <w:r>
              <w:rPr>
                <w:rFonts w:asciiTheme="minorHAnsi" w:eastAsiaTheme="minorEastAsia" w:hAnsiTheme="minorHAnsi"/>
                <w:noProof/>
                <w:kern w:val="2"/>
                <w:sz w:val="24"/>
                <w:szCs w:val="24"/>
                <w:lang w:eastAsia="da-DK"/>
                <w14:ligatures w14:val="standardContextual"/>
              </w:rPr>
              <w:tab/>
            </w:r>
            <w:r w:rsidRPr="00105BA9">
              <w:rPr>
                <w:rStyle w:val="Hyperlink"/>
                <w:noProof/>
              </w:rPr>
              <w:t>Information about the vendor</w:t>
            </w:r>
            <w:r>
              <w:rPr>
                <w:noProof/>
                <w:webHidden/>
              </w:rPr>
              <w:tab/>
            </w:r>
            <w:r>
              <w:rPr>
                <w:noProof/>
                <w:webHidden/>
              </w:rPr>
              <w:fldChar w:fldCharType="begin"/>
            </w:r>
            <w:r>
              <w:rPr>
                <w:noProof/>
                <w:webHidden/>
              </w:rPr>
              <w:instrText xml:space="preserve"> PAGEREF _Toc183091235 \h </w:instrText>
            </w:r>
            <w:r>
              <w:rPr>
                <w:noProof/>
                <w:webHidden/>
              </w:rPr>
            </w:r>
            <w:r>
              <w:rPr>
                <w:noProof/>
                <w:webHidden/>
              </w:rPr>
              <w:fldChar w:fldCharType="separate"/>
            </w:r>
            <w:r>
              <w:rPr>
                <w:noProof/>
                <w:webHidden/>
              </w:rPr>
              <w:t>10</w:t>
            </w:r>
            <w:r>
              <w:rPr>
                <w:noProof/>
                <w:webHidden/>
              </w:rPr>
              <w:fldChar w:fldCharType="end"/>
            </w:r>
          </w:hyperlink>
        </w:p>
        <w:p w14:paraId="7486BB03" w14:textId="1FC038B3"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6" w:history="1">
            <w:r w:rsidRPr="00105BA9">
              <w:rPr>
                <w:rStyle w:val="Hyperlink"/>
                <w:noProof/>
              </w:rPr>
              <w:t>2.2</w:t>
            </w:r>
            <w:r>
              <w:rPr>
                <w:rFonts w:asciiTheme="minorHAnsi" w:eastAsiaTheme="minorEastAsia" w:hAnsiTheme="minorHAnsi"/>
                <w:noProof/>
                <w:kern w:val="2"/>
                <w:sz w:val="24"/>
                <w:szCs w:val="24"/>
                <w:lang w:eastAsia="da-DK"/>
                <w14:ligatures w14:val="standardContextual"/>
              </w:rPr>
              <w:tab/>
            </w:r>
            <w:r w:rsidRPr="00105BA9">
              <w:rPr>
                <w:rStyle w:val="Hyperlink"/>
                <w:noProof/>
              </w:rPr>
              <w:t>Information about system under test (SUT)</w:t>
            </w:r>
            <w:r>
              <w:rPr>
                <w:noProof/>
                <w:webHidden/>
              </w:rPr>
              <w:tab/>
            </w:r>
            <w:r>
              <w:rPr>
                <w:noProof/>
                <w:webHidden/>
              </w:rPr>
              <w:fldChar w:fldCharType="begin"/>
            </w:r>
            <w:r>
              <w:rPr>
                <w:noProof/>
                <w:webHidden/>
              </w:rPr>
              <w:instrText xml:space="preserve"> PAGEREF _Toc183091236 \h </w:instrText>
            </w:r>
            <w:r>
              <w:rPr>
                <w:noProof/>
                <w:webHidden/>
              </w:rPr>
            </w:r>
            <w:r>
              <w:rPr>
                <w:noProof/>
                <w:webHidden/>
              </w:rPr>
              <w:fldChar w:fldCharType="separate"/>
            </w:r>
            <w:r>
              <w:rPr>
                <w:noProof/>
                <w:webHidden/>
              </w:rPr>
              <w:t>10</w:t>
            </w:r>
            <w:r>
              <w:rPr>
                <w:noProof/>
                <w:webHidden/>
              </w:rPr>
              <w:fldChar w:fldCharType="end"/>
            </w:r>
          </w:hyperlink>
        </w:p>
        <w:p w14:paraId="6FC14F7C" w14:textId="4F2B7181"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7" w:history="1">
            <w:r w:rsidRPr="00105BA9">
              <w:rPr>
                <w:rStyle w:val="Hyperlink"/>
                <w:noProof/>
              </w:rPr>
              <w:t>2.3</w:t>
            </w:r>
            <w:r>
              <w:rPr>
                <w:rFonts w:asciiTheme="minorHAnsi" w:eastAsiaTheme="minorEastAsia" w:hAnsiTheme="minorHAnsi"/>
                <w:noProof/>
                <w:kern w:val="2"/>
                <w:sz w:val="24"/>
                <w:szCs w:val="24"/>
                <w:lang w:eastAsia="da-DK"/>
                <w14:ligatures w14:val="standardContextual"/>
              </w:rPr>
              <w:tab/>
            </w:r>
            <w:r w:rsidRPr="00105BA9">
              <w:rPr>
                <w:rStyle w:val="Hyperlink"/>
                <w:noProof/>
              </w:rPr>
              <w:t>Information about the test result</w:t>
            </w:r>
            <w:r>
              <w:rPr>
                <w:noProof/>
                <w:webHidden/>
              </w:rPr>
              <w:tab/>
            </w:r>
            <w:r>
              <w:rPr>
                <w:noProof/>
                <w:webHidden/>
              </w:rPr>
              <w:fldChar w:fldCharType="begin"/>
            </w:r>
            <w:r>
              <w:rPr>
                <w:noProof/>
                <w:webHidden/>
              </w:rPr>
              <w:instrText xml:space="preserve"> PAGEREF _Toc183091237 \h </w:instrText>
            </w:r>
            <w:r>
              <w:rPr>
                <w:noProof/>
                <w:webHidden/>
              </w:rPr>
            </w:r>
            <w:r>
              <w:rPr>
                <w:noProof/>
                <w:webHidden/>
              </w:rPr>
              <w:fldChar w:fldCharType="separate"/>
            </w:r>
            <w:r>
              <w:rPr>
                <w:noProof/>
                <w:webHidden/>
              </w:rPr>
              <w:t>10</w:t>
            </w:r>
            <w:r>
              <w:rPr>
                <w:noProof/>
                <w:webHidden/>
              </w:rPr>
              <w:fldChar w:fldCharType="end"/>
            </w:r>
          </w:hyperlink>
        </w:p>
        <w:p w14:paraId="66132960" w14:textId="4DEA63C5" w:rsidR="00F3168B" w:rsidRDefault="00F3168B">
          <w:pPr>
            <w:pStyle w:val="Indholdsfortegnelse1"/>
            <w:tabs>
              <w:tab w:val="left" w:pos="480"/>
              <w:tab w:val="right" w:leader="dot" w:pos="13426"/>
            </w:tabs>
            <w:rPr>
              <w:rFonts w:asciiTheme="minorHAnsi" w:eastAsiaTheme="minorEastAsia" w:hAnsiTheme="minorHAnsi"/>
              <w:noProof/>
              <w:kern w:val="2"/>
              <w:sz w:val="24"/>
              <w:szCs w:val="24"/>
              <w:lang w:eastAsia="da-DK"/>
              <w14:ligatures w14:val="standardContextual"/>
            </w:rPr>
          </w:pPr>
          <w:hyperlink w:anchor="_Toc183091238" w:history="1">
            <w:r w:rsidRPr="00105BA9">
              <w:rPr>
                <w:rStyle w:val="Hyperlink"/>
                <w:rFonts w:cstheme="minorHAnsi"/>
                <w:noProof/>
                <w:lang w:val="en-GB"/>
              </w:rPr>
              <w:t>3</w:t>
            </w:r>
            <w:r>
              <w:rPr>
                <w:rFonts w:asciiTheme="minorHAnsi" w:eastAsiaTheme="minorEastAsia" w:hAnsiTheme="minorHAnsi"/>
                <w:noProof/>
                <w:kern w:val="2"/>
                <w:sz w:val="24"/>
                <w:szCs w:val="24"/>
                <w:lang w:eastAsia="da-DK"/>
                <w14:ligatures w14:val="standardContextual"/>
              </w:rPr>
              <w:tab/>
            </w:r>
            <w:r w:rsidRPr="00105BA9">
              <w:rPr>
                <w:rStyle w:val="Hyperlink"/>
                <w:rFonts w:cstheme="minorHAnsi"/>
                <w:noProof/>
                <w:lang w:val="en-GB"/>
              </w:rPr>
              <w:t>The test</w:t>
            </w:r>
            <w:r>
              <w:rPr>
                <w:noProof/>
                <w:webHidden/>
              </w:rPr>
              <w:tab/>
            </w:r>
            <w:r>
              <w:rPr>
                <w:noProof/>
                <w:webHidden/>
              </w:rPr>
              <w:fldChar w:fldCharType="begin"/>
            </w:r>
            <w:r>
              <w:rPr>
                <w:noProof/>
                <w:webHidden/>
              </w:rPr>
              <w:instrText xml:space="preserve"> PAGEREF _Toc183091238 \h </w:instrText>
            </w:r>
            <w:r>
              <w:rPr>
                <w:noProof/>
                <w:webHidden/>
              </w:rPr>
            </w:r>
            <w:r>
              <w:rPr>
                <w:noProof/>
                <w:webHidden/>
              </w:rPr>
              <w:fldChar w:fldCharType="separate"/>
            </w:r>
            <w:r>
              <w:rPr>
                <w:noProof/>
                <w:webHidden/>
              </w:rPr>
              <w:t>11</w:t>
            </w:r>
            <w:r>
              <w:rPr>
                <w:noProof/>
                <w:webHidden/>
              </w:rPr>
              <w:fldChar w:fldCharType="end"/>
            </w:r>
          </w:hyperlink>
        </w:p>
        <w:p w14:paraId="08274648" w14:textId="3924A44F"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39" w:history="1">
            <w:r w:rsidRPr="00105BA9">
              <w:rPr>
                <w:rStyle w:val="Hyperlink"/>
                <w:noProof/>
              </w:rPr>
              <w:t>2.1</w:t>
            </w:r>
            <w:r>
              <w:rPr>
                <w:rFonts w:asciiTheme="minorHAnsi" w:eastAsiaTheme="minorEastAsia" w:hAnsiTheme="minorHAnsi"/>
                <w:noProof/>
                <w:kern w:val="2"/>
                <w:sz w:val="24"/>
                <w:szCs w:val="24"/>
                <w:lang w:eastAsia="da-DK"/>
                <w14:ligatures w14:val="standardContextual"/>
              </w:rPr>
              <w:tab/>
            </w:r>
            <w:r w:rsidRPr="00105BA9">
              <w:rPr>
                <w:rStyle w:val="Hyperlink"/>
                <w:noProof/>
              </w:rPr>
              <w:t>Documentation of the test</w:t>
            </w:r>
            <w:r>
              <w:rPr>
                <w:noProof/>
                <w:webHidden/>
              </w:rPr>
              <w:tab/>
            </w:r>
            <w:r>
              <w:rPr>
                <w:noProof/>
                <w:webHidden/>
              </w:rPr>
              <w:fldChar w:fldCharType="begin"/>
            </w:r>
            <w:r>
              <w:rPr>
                <w:noProof/>
                <w:webHidden/>
              </w:rPr>
              <w:instrText xml:space="preserve"> PAGEREF _Toc183091239 \h </w:instrText>
            </w:r>
            <w:r>
              <w:rPr>
                <w:noProof/>
                <w:webHidden/>
              </w:rPr>
            </w:r>
            <w:r>
              <w:rPr>
                <w:noProof/>
                <w:webHidden/>
              </w:rPr>
              <w:fldChar w:fldCharType="separate"/>
            </w:r>
            <w:r>
              <w:rPr>
                <w:noProof/>
                <w:webHidden/>
              </w:rPr>
              <w:t>11</w:t>
            </w:r>
            <w:r>
              <w:rPr>
                <w:noProof/>
                <w:webHidden/>
              </w:rPr>
              <w:fldChar w:fldCharType="end"/>
            </w:r>
          </w:hyperlink>
        </w:p>
        <w:p w14:paraId="65BFFC0A" w14:textId="62B22100"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40" w:history="1">
            <w:r w:rsidRPr="00105BA9">
              <w:rPr>
                <w:rStyle w:val="Hyperlink"/>
                <w:noProof/>
              </w:rPr>
              <w:t>2.1</w:t>
            </w:r>
            <w:r>
              <w:rPr>
                <w:rFonts w:asciiTheme="minorHAnsi" w:eastAsiaTheme="minorEastAsia" w:hAnsiTheme="minorHAnsi"/>
                <w:noProof/>
                <w:kern w:val="2"/>
                <w:sz w:val="24"/>
                <w:szCs w:val="24"/>
                <w:lang w:eastAsia="da-DK"/>
                <w14:ligatures w14:val="standardContextual"/>
              </w:rPr>
              <w:tab/>
            </w:r>
            <w:r w:rsidRPr="00105BA9">
              <w:rPr>
                <w:rStyle w:val="Hyperlink"/>
                <w:noProof/>
              </w:rPr>
              <w:t>Test of requirements for content and flow/workflows</w:t>
            </w:r>
            <w:r>
              <w:rPr>
                <w:noProof/>
                <w:webHidden/>
              </w:rPr>
              <w:tab/>
            </w:r>
            <w:r>
              <w:rPr>
                <w:noProof/>
                <w:webHidden/>
              </w:rPr>
              <w:fldChar w:fldCharType="begin"/>
            </w:r>
            <w:r>
              <w:rPr>
                <w:noProof/>
                <w:webHidden/>
              </w:rPr>
              <w:instrText xml:space="preserve"> PAGEREF _Toc183091240 \h </w:instrText>
            </w:r>
            <w:r>
              <w:rPr>
                <w:noProof/>
                <w:webHidden/>
              </w:rPr>
            </w:r>
            <w:r>
              <w:rPr>
                <w:noProof/>
                <w:webHidden/>
              </w:rPr>
              <w:fldChar w:fldCharType="separate"/>
            </w:r>
            <w:r>
              <w:rPr>
                <w:noProof/>
                <w:webHidden/>
              </w:rPr>
              <w:t>12</w:t>
            </w:r>
            <w:r>
              <w:rPr>
                <w:noProof/>
                <w:webHidden/>
              </w:rPr>
              <w:fldChar w:fldCharType="end"/>
            </w:r>
          </w:hyperlink>
        </w:p>
        <w:p w14:paraId="1134FB34" w14:textId="0827D28E" w:rsidR="00F3168B" w:rsidRDefault="00F3168B">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3091241" w:history="1">
            <w:r w:rsidRPr="00105BA9">
              <w:rPr>
                <w:rStyle w:val="Hyperlink"/>
                <w:noProof/>
              </w:rPr>
              <w:t>3.1</w:t>
            </w:r>
            <w:r>
              <w:rPr>
                <w:rFonts w:asciiTheme="minorHAnsi" w:eastAsiaTheme="minorEastAsia" w:hAnsiTheme="minorHAnsi"/>
                <w:noProof/>
                <w:kern w:val="2"/>
                <w:sz w:val="24"/>
                <w:szCs w:val="24"/>
                <w:lang w:eastAsia="da-DK"/>
                <w14:ligatures w14:val="standardContextual"/>
              </w:rPr>
              <w:tab/>
            </w:r>
            <w:r w:rsidRPr="00105BA9">
              <w:rPr>
                <w:rStyle w:val="Hyperlink"/>
                <w:noProof/>
              </w:rPr>
              <w:t>Test of general technical requirements</w:t>
            </w:r>
            <w:r>
              <w:rPr>
                <w:noProof/>
                <w:webHidden/>
              </w:rPr>
              <w:tab/>
            </w:r>
            <w:r>
              <w:rPr>
                <w:noProof/>
                <w:webHidden/>
              </w:rPr>
              <w:fldChar w:fldCharType="begin"/>
            </w:r>
            <w:r>
              <w:rPr>
                <w:noProof/>
                <w:webHidden/>
              </w:rPr>
              <w:instrText xml:space="preserve"> PAGEREF _Toc183091241 \h </w:instrText>
            </w:r>
            <w:r>
              <w:rPr>
                <w:noProof/>
                <w:webHidden/>
              </w:rPr>
            </w:r>
            <w:r>
              <w:rPr>
                <w:noProof/>
                <w:webHidden/>
              </w:rPr>
              <w:fldChar w:fldCharType="separate"/>
            </w:r>
            <w:r>
              <w:rPr>
                <w:noProof/>
                <w:webHidden/>
              </w:rPr>
              <w:t>43</w:t>
            </w:r>
            <w:r>
              <w:rPr>
                <w:noProof/>
                <w:webHidden/>
              </w:rPr>
              <w:fldChar w:fldCharType="end"/>
            </w:r>
          </w:hyperlink>
        </w:p>
        <w:p w14:paraId="7A2F3845" w14:textId="3895BF20" w:rsidR="0094085B" w:rsidRPr="006411AE" w:rsidRDefault="0094085B" w:rsidP="0094085B">
          <w:pPr>
            <w:rPr>
              <w:lang w:val="en-GB"/>
            </w:rPr>
          </w:pPr>
          <w:r w:rsidRPr="006411AE">
            <w:rPr>
              <w:lang w:val="en-GB"/>
            </w:rPr>
            <w:fldChar w:fldCharType="end"/>
          </w:r>
        </w:p>
      </w:sdtContent>
    </w:sdt>
    <w:p w14:paraId="008EA711" w14:textId="77777777" w:rsidR="0094085B" w:rsidRPr="006411AE" w:rsidRDefault="0094085B" w:rsidP="0094085B">
      <w:pPr>
        <w:rPr>
          <w:rFonts w:cs="Calibri"/>
          <w:lang w:val="en-GB"/>
        </w:rPr>
        <w:sectPr w:rsidR="0094085B" w:rsidRPr="006411AE" w:rsidSect="00487A69">
          <w:pgSz w:w="16838" w:h="11906" w:orient="landscape"/>
          <w:pgMar w:top="1134" w:right="1701" w:bottom="1134" w:left="1701" w:header="708" w:footer="708" w:gutter="0"/>
          <w:cols w:space="708"/>
          <w:docGrid w:linePitch="360"/>
        </w:sectPr>
      </w:pPr>
    </w:p>
    <w:p w14:paraId="7BABF9EF" w14:textId="77777777" w:rsidR="0094085B" w:rsidRPr="006411AE" w:rsidRDefault="0094085B" w:rsidP="0094085B">
      <w:pPr>
        <w:pStyle w:val="Overskrift1"/>
        <w:rPr>
          <w:lang w:val="en-GB"/>
        </w:rPr>
      </w:pPr>
      <w:bookmarkStart w:id="0" w:name="_Toc183091226"/>
      <w:r w:rsidRPr="006411AE">
        <w:rPr>
          <w:lang w:val="en-GB"/>
        </w:rPr>
        <w:lastRenderedPageBreak/>
        <w:t>Introduction</w:t>
      </w:r>
      <w:bookmarkEnd w:id="0"/>
    </w:p>
    <w:p w14:paraId="0FA03FF6" w14:textId="6FA50C79" w:rsidR="0094085B" w:rsidRPr="006411AE" w:rsidRDefault="0094085B" w:rsidP="0094085B">
      <w:pPr>
        <w:rPr>
          <w:rFonts w:cs="Calibri"/>
          <w:lang w:val="en-GB"/>
        </w:rPr>
      </w:pPr>
      <w:r w:rsidRPr="006411AE">
        <w:rPr>
          <w:rFonts w:cs="Calibri"/>
          <w:lang w:val="en-GB"/>
        </w:rPr>
        <w:t xml:space="preserve">This is a test protocol for </w:t>
      </w:r>
      <w:r w:rsidR="000E0C52" w:rsidRPr="006411AE">
        <w:rPr>
          <w:rFonts w:cs="Calibri"/>
          <w:lang w:val="en-GB"/>
        </w:rPr>
        <w:t>Conversion service</w:t>
      </w:r>
      <w:r w:rsidRPr="006411AE">
        <w:rPr>
          <w:rFonts w:cs="Calibri"/>
          <w:lang w:val="en-GB"/>
        </w:rPr>
        <w:t>.</w:t>
      </w:r>
    </w:p>
    <w:p w14:paraId="11C2823B" w14:textId="0EA1039B"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All documentation concerning</w:t>
      </w:r>
      <w:r w:rsidRPr="006411AE">
        <w:rPr>
          <w:rFonts w:cs="Calibri"/>
          <w:lang w:val="en-GB"/>
        </w:rPr>
        <w:t xml:space="preserve"> </w:t>
      </w:r>
      <w:r w:rsidR="000E0C52" w:rsidRPr="006411AE">
        <w:rPr>
          <w:rFonts w:cs="Calibri"/>
          <w:lang w:val="en-GB"/>
        </w:rPr>
        <w:t>the conversion service</w:t>
      </w:r>
      <w:r w:rsidR="000218A9" w:rsidRPr="006411AE">
        <w:rPr>
          <w:rFonts w:cs="Calibri"/>
          <w:lang w:val="en-GB"/>
        </w:rPr>
        <w:t xml:space="preserve"> </w:t>
      </w:r>
      <w:r w:rsidRPr="006411AE">
        <w:rPr>
          <w:rFonts w:asciiTheme="minorHAnsi" w:hAnsiTheme="minorHAnsi" w:cstheme="minorHAnsi"/>
          <w:lang w:val="en-GB"/>
        </w:rPr>
        <w:t xml:space="preserve">will be the subject of testing, and the test protocol will be continuously updated to reflect the requirements in the best way possible. </w:t>
      </w:r>
    </w:p>
    <w:p w14:paraId="6B3C6BE6" w14:textId="31E56767" w:rsidR="0094085B" w:rsidRPr="006411AE" w:rsidRDefault="00B22B27" w:rsidP="0094085B">
      <w:pPr>
        <w:rPr>
          <w:rFonts w:cs="Calibri"/>
          <w:lang w:val="en-GB"/>
        </w:rPr>
      </w:pPr>
      <w:r w:rsidRPr="006411AE">
        <w:rPr>
          <w:rFonts w:cs="Calibri"/>
          <w:lang w:val="en-GB"/>
        </w:rPr>
        <w:t xml:space="preserve">The conversion service converts to/from FHIR CareCommunication v. 3.0 and XDIS91 as well as FHIR Acknowledgement and XCTL. </w:t>
      </w:r>
    </w:p>
    <w:p w14:paraId="08044647" w14:textId="653500C6" w:rsidR="0094085B" w:rsidRPr="006411AE" w:rsidRDefault="0094085B" w:rsidP="00EB5156">
      <w:pPr>
        <w:pStyle w:val="Overskrift2"/>
        <w:numPr>
          <w:ilvl w:val="1"/>
          <w:numId w:val="13"/>
        </w:numPr>
      </w:pPr>
      <w:bookmarkStart w:id="1" w:name="_Toc183091227"/>
      <w:r w:rsidRPr="006411AE">
        <w:t>Purpose</w:t>
      </w:r>
      <w:bookmarkEnd w:id="1"/>
    </w:p>
    <w:p w14:paraId="2708BEAD" w14:textId="77777777" w:rsidR="0094085B" w:rsidRPr="006411AE" w:rsidRDefault="0094085B" w:rsidP="0094085B">
      <w:pPr>
        <w:rPr>
          <w:lang w:val="en-GB"/>
        </w:rPr>
      </w:pPr>
      <w:r w:rsidRPr="006411AE">
        <w:rPr>
          <w:lang w:val="en-GB"/>
        </w:rPr>
        <w:t>The test protocol forms the basis for the tests, which must ensure that SUT complies with the established rules and requirements for the standard. The test protocol also forms the basis for the self-test that vendor carries out prior to a live test.</w:t>
      </w:r>
    </w:p>
    <w:p w14:paraId="1587C51F" w14:textId="1A7CAE4F" w:rsidR="0094085B" w:rsidRPr="006411AE" w:rsidRDefault="0094085B" w:rsidP="00EB5156">
      <w:pPr>
        <w:pStyle w:val="Overskrift2"/>
        <w:numPr>
          <w:ilvl w:val="1"/>
          <w:numId w:val="13"/>
        </w:numPr>
      </w:pPr>
      <w:bookmarkStart w:id="2" w:name="_Forudsætninger_for_test"/>
      <w:bookmarkStart w:id="3" w:name="_Toc183091228"/>
      <w:bookmarkEnd w:id="2"/>
      <w:r w:rsidRPr="006411AE">
        <w:t>Prerequisites for live test</w:t>
      </w:r>
      <w:bookmarkEnd w:id="3"/>
    </w:p>
    <w:p w14:paraId="14A1FAAD" w14:textId="77777777" w:rsidR="0094085B" w:rsidRPr="006411AE" w:rsidRDefault="0094085B" w:rsidP="0094085B">
      <w:pPr>
        <w:rPr>
          <w:lang w:val="en-GB"/>
        </w:rPr>
      </w:pPr>
      <w:r w:rsidRPr="006411AE">
        <w:rPr>
          <w:lang w:val="en-GB"/>
        </w:rPr>
        <w:t>The following prerequisites must be met prior to the live test:</w:t>
      </w:r>
    </w:p>
    <w:p w14:paraId="748186E7" w14:textId="7D254669" w:rsidR="0094085B" w:rsidRPr="006411AE" w:rsidRDefault="0094085B" w:rsidP="00B22B27">
      <w:pPr>
        <w:pStyle w:val="Listeafsnit"/>
        <w:numPr>
          <w:ilvl w:val="0"/>
          <w:numId w:val="1"/>
        </w:numPr>
        <w:spacing w:line="276" w:lineRule="auto"/>
        <w:rPr>
          <w:rFonts w:cstheme="minorHAnsi"/>
          <w:lang w:val="en-GB"/>
        </w:rPr>
      </w:pPr>
      <w:r w:rsidRPr="006411AE">
        <w:rPr>
          <w:rFonts w:cstheme="minorHAnsi"/>
          <w:lang w:val="en-GB"/>
        </w:rPr>
        <w:t xml:space="preserve">The vendor has read the standard documentation, cf. the </w:t>
      </w:r>
      <w:r>
        <w:fldChar w:fldCharType="begin"/>
      </w:r>
      <w:r w:rsidRPr="005017ED">
        <w:rPr>
          <w:lang w:val="en-GB"/>
        </w:rPr>
        <w:instrText>HYPERLINK \l "_Baggrundsmaterialer_1"</w:instrText>
      </w:r>
      <w:r>
        <w:fldChar w:fldCharType="separate"/>
      </w:r>
      <w:r w:rsidRPr="006411AE">
        <w:rPr>
          <w:rStyle w:val="Hyperlink"/>
          <w:rFonts w:cstheme="minorHAnsi"/>
          <w:lang w:val="en-GB"/>
        </w:rPr>
        <w:t>background material</w:t>
      </w:r>
      <w:r>
        <w:rPr>
          <w:rStyle w:val="Hyperlink"/>
          <w:rFonts w:cstheme="minorHAnsi"/>
          <w:lang w:val="en-GB"/>
        </w:rPr>
        <w:fldChar w:fldCharType="end"/>
      </w:r>
      <w:r w:rsidRPr="006411AE">
        <w:rPr>
          <w:rFonts w:cstheme="minorHAnsi"/>
          <w:lang w:val="en-GB"/>
        </w:rPr>
        <w:t>.</w:t>
      </w:r>
    </w:p>
    <w:p w14:paraId="282151F7" w14:textId="3AF6D7F9" w:rsidR="0094085B" w:rsidRPr="006411AE" w:rsidRDefault="0094085B" w:rsidP="0094085B">
      <w:pPr>
        <w:pStyle w:val="Listeafsnit"/>
        <w:numPr>
          <w:ilvl w:val="0"/>
          <w:numId w:val="1"/>
        </w:numPr>
        <w:spacing w:line="276" w:lineRule="auto"/>
        <w:rPr>
          <w:rFonts w:cstheme="minorHAnsi"/>
          <w:lang w:val="en-GB"/>
        </w:rPr>
      </w:pPr>
      <w:r w:rsidRPr="006411AE">
        <w:rPr>
          <w:rFonts w:cstheme="minorHAnsi"/>
          <w:lang w:val="en-GB"/>
        </w:rPr>
        <w:t xml:space="preserve">The vendor has performed </w:t>
      </w:r>
      <w:r>
        <w:fldChar w:fldCharType="begin"/>
      </w:r>
      <w:r w:rsidRPr="005017ED">
        <w:rPr>
          <w:lang w:val="en-GB"/>
        </w:rPr>
        <w:instrText>HYPERLINK \l "_Dokumentation_af_egentest"</w:instrText>
      </w:r>
      <w:r>
        <w:fldChar w:fldCharType="separate"/>
      </w:r>
      <w:r w:rsidRPr="006411AE">
        <w:rPr>
          <w:rStyle w:val="Hyperlink"/>
          <w:lang w:val="en-GB"/>
        </w:rPr>
        <w:t>self-test</w:t>
      </w:r>
      <w:r>
        <w:rPr>
          <w:rStyle w:val="Hyperlink"/>
          <w:lang w:val="en-GB"/>
        </w:rPr>
        <w:fldChar w:fldCharType="end"/>
      </w:r>
      <w:r w:rsidRPr="006411AE">
        <w:rPr>
          <w:lang w:val="en-GB"/>
        </w:rPr>
        <w:t>, approved by</w:t>
      </w:r>
      <w:r w:rsidRPr="006411AE">
        <w:rPr>
          <w:rFonts w:cstheme="minorHAnsi"/>
          <w:lang w:val="en-GB"/>
        </w:rPr>
        <w:t xml:space="preserve"> MedCom.</w:t>
      </w:r>
    </w:p>
    <w:p w14:paraId="215248EC" w14:textId="60D7DD9D" w:rsidR="0094085B" w:rsidRPr="006411AE" w:rsidRDefault="0094085B" w:rsidP="0094085B">
      <w:pPr>
        <w:pStyle w:val="Listeafsnit"/>
        <w:numPr>
          <w:ilvl w:val="0"/>
          <w:numId w:val="1"/>
        </w:numPr>
        <w:spacing w:line="276" w:lineRule="auto"/>
        <w:rPr>
          <w:rFonts w:ascii="Arial" w:hAnsi="Arial" w:cs="Arial"/>
          <w:sz w:val="20"/>
          <w:szCs w:val="20"/>
          <w:lang w:val="en-GB"/>
        </w:rPr>
      </w:pPr>
      <w:r w:rsidRPr="006411AE">
        <w:rPr>
          <w:rFonts w:cstheme="minorHAnsi"/>
          <w:lang w:val="en-GB"/>
        </w:rPr>
        <w:t xml:space="preserve">The vendor has created the </w:t>
      </w:r>
      <w:r>
        <w:fldChar w:fldCharType="begin"/>
      </w:r>
      <w:r w:rsidRPr="005017ED">
        <w:rPr>
          <w:lang w:val="en-GB"/>
        </w:rPr>
        <w:instrText>HYPERLINK \l "_Testeksempler_og_testpersoner"</w:instrText>
      </w:r>
      <w:r>
        <w:fldChar w:fldCharType="separate"/>
      </w:r>
      <w:r w:rsidRPr="006411AE">
        <w:rPr>
          <w:rStyle w:val="Hyperlink"/>
          <w:rFonts w:cstheme="minorHAnsi"/>
          <w:lang w:val="en-GB"/>
        </w:rPr>
        <w:t>relevant test persons</w:t>
      </w:r>
      <w:r>
        <w:rPr>
          <w:rStyle w:val="Hyperlink"/>
          <w:rFonts w:cstheme="minorHAnsi"/>
          <w:lang w:val="en-GB"/>
        </w:rPr>
        <w:fldChar w:fldCharType="end"/>
      </w:r>
      <w:r w:rsidRPr="006411AE">
        <w:rPr>
          <w:rFonts w:cstheme="minorHAnsi"/>
          <w:lang w:val="en-GB"/>
        </w:rPr>
        <w:t xml:space="preserve"> in system under test (SUT).</w:t>
      </w:r>
      <w:r w:rsidRPr="006411AE">
        <w:rPr>
          <w:lang w:val="en-GB"/>
        </w:rPr>
        <w:t xml:space="preserve"> </w:t>
      </w:r>
    </w:p>
    <w:p w14:paraId="435FC9EA" w14:textId="7251A088" w:rsidR="0094085B" w:rsidRPr="006411AE" w:rsidRDefault="0094085B" w:rsidP="00516076">
      <w:pPr>
        <w:pStyle w:val="Listeafsnit"/>
        <w:numPr>
          <w:ilvl w:val="0"/>
          <w:numId w:val="1"/>
        </w:numPr>
        <w:spacing w:line="276" w:lineRule="auto"/>
        <w:rPr>
          <w:lang w:val="en-GB"/>
        </w:rPr>
      </w:pPr>
      <w:r w:rsidRPr="006411AE">
        <w:rPr>
          <w:lang w:val="en-GB"/>
        </w:rPr>
        <w:t>The vendor uses the same version of SUT during self-test and live test</w:t>
      </w:r>
      <w:r w:rsidRPr="006411AE">
        <w:rPr>
          <w:rFonts w:cstheme="minorHAnsi"/>
          <w:lang w:val="en-GB"/>
        </w:rPr>
        <w:t>.</w:t>
      </w:r>
    </w:p>
    <w:p w14:paraId="4CD1DC11" w14:textId="5E68ED47" w:rsidR="0094085B" w:rsidRPr="006411AE" w:rsidRDefault="0094085B" w:rsidP="00EB5156">
      <w:pPr>
        <w:pStyle w:val="Overskrift2"/>
        <w:numPr>
          <w:ilvl w:val="1"/>
          <w:numId w:val="13"/>
        </w:numPr>
      </w:pPr>
      <w:bookmarkStart w:id="4" w:name="_Dokumentation_af_egentest"/>
      <w:bookmarkStart w:id="5" w:name="_Toc183091229"/>
      <w:bookmarkEnd w:id="4"/>
      <w:r w:rsidRPr="006411AE">
        <w:rPr>
          <w:noProof/>
        </w:rPr>
        <w:lastRenderedPageBreak/>
        <mc:AlternateContent>
          <mc:Choice Requires="wps">
            <w:drawing>
              <wp:anchor distT="45720" distB="45720" distL="114300" distR="114300" simplePos="0" relativeHeight="251658240" behindDoc="0" locked="0" layoutInCell="1" allowOverlap="1" wp14:anchorId="558A63A8" wp14:editId="40888308">
                <wp:simplePos x="0" y="0"/>
                <wp:positionH relativeFrom="column">
                  <wp:posOffset>36195</wp:posOffset>
                </wp:positionH>
                <wp:positionV relativeFrom="paragraph">
                  <wp:posOffset>353060</wp:posOffset>
                </wp:positionV>
                <wp:extent cx="8442960" cy="4210050"/>
                <wp:effectExtent l="0" t="0" r="15240" b="1905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62BD67F" w14:textId="77777777" w:rsidR="0094085B" w:rsidRPr="00F512EF" w:rsidRDefault="0094085B" w:rsidP="0094085B">
                            <w:pPr>
                              <w:rPr>
                                <w:b/>
                                <w:bCs/>
                                <w:sz w:val="32"/>
                                <w:szCs w:val="32"/>
                                <w:lang w:val="en-US"/>
                              </w:rPr>
                            </w:pPr>
                            <w:bookmarkStart w:id="6" w:name="Egentest"/>
                            <w:r w:rsidRPr="00F512EF">
                              <w:rPr>
                                <w:b/>
                                <w:bCs/>
                                <w:sz w:val="32"/>
                                <w:szCs w:val="32"/>
                                <w:lang w:val="en-US"/>
                              </w:rPr>
                              <w:t>Self-test</w:t>
                            </w:r>
                          </w:p>
                          <w:bookmarkEnd w:id="6"/>
                          <w:p w14:paraId="0D0C9FBB" w14:textId="77777777" w:rsidR="0094085B" w:rsidRPr="00F512EF" w:rsidRDefault="0094085B" w:rsidP="0094085B">
                            <w:pPr>
                              <w:rPr>
                                <w:lang w:val="en-US"/>
                              </w:rPr>
                            </w:pPr>
                            <w:r>
                              <w:rPr>
                                <w:lang w:val="en-US"/>
                              </w:rPr>
                              <w:t>The self-test is documented by the vendor completing this test protocol</w:t>
                            </w:r>
                            <w:r w:rsidRPr="00F512EF">
                              <w:rPr>
                                <w:lang w:val="en-US"/>
                              </w:rPr>
                              <w:t>.</w:t>
                            </w:r>
                          </w:p>
                          <w:p w14:paraId="38587CC9" w14:textId="77777777" w:rsidR="0094085B" w:rsidRPr="00456670" w:rsidRDefault="0094085B" w:rsidP="0094085B">
                            <w:pPr>
                              <w:rPr>
                                <w:lang w:val="en-US"/>
                              </w:rPr>
                            </w:pPr>
                            <w:r w:rsidRPr="00456670">
                              <w:rPr>
                                <w:lang w:val="en-US"/>
                              </w:rPr>
                              <w:t>For self-tests, only the following column must be completed by the vendor:</w:t>
                            </w:r>
                          </w:p>
                          <w:p w14:paraId="35B7F92C" w14:textId="77777777" w:rsidR="0094085B" w:rsidRPr="00E1725E" w:rsidRDefault="0094085B" w:rsidP="0094085B">
                            <w:pPr>
                              <w:pStyle w:val="Listeafsnit"/>
                              <w:numPr>
                                <w:ilvl w:val="0"/>
                                <w:numId w:val="3"/>
                              </w:numPr>
                              <w:spacing w:line="276" w:lineRule="auto"/>
                              <w:rPr>
                                <w:lang w:val="en-US"/>
                              </w:rPr>
                            </w:pPr>
                            <w:r w:rsidRPr="00E1725E">
                              <w:rPr>
                                <w:lang w:val="en-US"/>
                              </w:rPr>
                              <w:t>[Current result]: is filled in with the results of the self</w:t>
                            </w:r>
                            <w:r>
                              <w:rPr>
                                <w:lang w:val="en-US"/>
                              </w:rPr>
                              <w:t>-test and relevant descriptions.</w:t>
                            </w:r>
                          </w:p>
                          <w:p w14:paraId="6DDED1C4" w14:textId="77777777" w:rsidR="0094085B" w:rsidRPr="004912A9" w:rsidRDefault="0094085B" w:rsidP="0094085B">
                            <w:pPr>
                              <w:rPr>
                                <w:lang w:val="en-US"/>
                              </w:rPr>
                            </w:pPr>
                            <w:r w:rsidRPr="004912A9">
                              <w:rPr>
                                <w:lang w:val="en-US"/>
                              </w:rPr>
                              <w:t>Other columns are reserved for MedCom.</w:t>
                            </w:r>
                          </w:p>
                          <w:p w14:paraId="182242AB" w14:textId="77777777" w:rsidR="0094085B" w:rsidRPr="00AB562C" w:rsidRDefault="0094085B" w:rsidP="0094085B">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7" w:history="1">
                              <w:r w:rsidRPr="00EB757C">
                                <w:rPr>
                                  <w:rStyle w:val="Hyperlink"/>
                                  <w:b/>
                                  <w:bCs/>
                                  <w:lang w:val="en-US"/>
                                </w:rPr>
                                <w:t>fhir@medcom.dk</w:t>
                              </w:r>
                            </w:hyperlink>
                            <w:r w:rsidRPr="00AB562C">
                              <w:rPr>
                                <w:b/>
                                <w:bCs/>
                                <w:lang w:val="en-US"/>
                              </w:rPr>
                              <w:t>.</w:t>
                            </w:r>
                            <w:r>
                              <w:rPr>
                                <w:b/>
                                <w:bCs/>
                                <w:lang w:val="en-US"/>
                              </w:rPr>
                              <w:t xml:space="preserve"> </w:t>
                            </w:r>
                          </w:p>
                          <w:p w14:paraId="25046C9E" w14:textId="77777777" w:rsidR="0094085B" w:rsidRPr="00517C5F" w:rsidRDefault="0094085B" w:rsidP="0094085B">
                            <w:pPr>
                              <w:pStyle w:val="Listeafsnit"/>
                              <w:numPr>
                                <w:ilvl w:val="0"/>
                                <w:numId w:val="4"/>
                              </w:numPr>
                              <w:spacing w:line="276" w:lineRule="auto"/>
                              <w:rPr>
                                <w:lang w:val="en-US"/>
                              </w:rPr>
                            </w:pPr>
                            <w:r>
                              <w:rPr>
                                <w:lang w:val="en-US"/>
                              </w:rPr>
                              <w:t>S</w:t>
                            </w:r>
                            <w:r w:rsidRPr="00517C5F">
                              <w:rPr>
                                <w:lang w:val="en-US"/>
                              </w:rPr>
                              <w:t xml:space="preserve">tandard </w:t>
                            </w:r>
                            <w:r>
                              <w:rPr>
                                <w:lang w:val="en-US"/>
                              </w:rPr>
                              <w:t>name</w:t>
                            </w:r>
                          </w:p>
                          <w:p w14:paraId="35C7A92A" w14:textId="77777777" w:rsidR="0094085B" w:rsidRPr="00480C95" w:rsidRDefault="0094085B" w:rsidP="0094085B">
                            <w:pPr>
                              <w:pStyle w:val="Listeafsnit"/>
                              <w:numPr>
                                <w:ilvl w:val="0"/>
                                <w:numId w:val="4"/>
                              </w:numPr>
                              <w:spacing w:line="276" w:lineRule="auto"/>
                              <w:rPr>
                                <w:lang w:val="en-US"/>
                              </w:rPr>
                            </w:pPr>
                            <w:r w:rsidRPr="00480C95">
                              <w:rPr>
                                <w:lang w:val="en-US"/>
                              </w:rPr>
                              <w:t>The number of the relevant test st</w:t>
                            </w:r>
                            <w:r>
                              <w:rPr>
                                <w:lang w:val="en-US"/>
                              </w:rPr>
                              <w:t>ep</w:t>
                            </w:r>
                          </w:p>
                          <w:p w14:paraId="47B179D6" w14:textId="77777777" w:rsidR="0094085B" w:rsidRDefault="0094085B" w:rsidP="0094085B">
                            <w:pPr>
                              <w:pStyle w:val="Listeafsnit"/>
                              <w:numPr>
                                <w:ilvl w:val="0"/>
                                <w:numId w:val="4"/>
                              </w:numPr>
                              <w:spacing w:line="276" w:lineRule="auto"/>
                            </w:pPr>
                            <w:r w:rsidRPr="006D21EC">
                              <w:rPr>
                                <w:lang w:val="en-GB"/>
                              </w:rPr>
                              <w:t>Consecutive</w:t>
                            </w:r>
                            <w:r>
                              <w:t xml:space="preserve"> letter</w:t>
                            </w:r>
                          </w:p>
                          <w:p w14:paraId="7E9BEED0" w14:textId="77777777" w:rsidR="0094085B" w:rsidRDefault="0094085B" w:rsidP="0094085B">
                            <w:pPr>
                              <w:pStyle w:val="Listeafsnit"/>
                              <w:numPr>
                                <w:ilvl w:val="0"/>
                                <w:numId w:val="4"/>
                              </w:numPr>
                              <w:spacing w:line="276" w:lineRule="auto"/>
                            </w:pPr>
                            <w:r>
                              <w:t>File type</w:t>
                            </w:r>
                          </w:p>
                          <w:p w14:paraId="3F25AD3B" w14:textId="00764490" w:rsidR="0094085B" w:rsidRPr="004B3AF9" w:rsidRDefault="0094085B" w:rsidP="0094085B">
                            <w:pPr>
                              <w:rPr>
                                <w:color w:val="000000" w:themeColor="text1"/>
                                <w:lang w:val="en-GB"/>
                              </w:rPr>
                            </w:pPr>
                            <w:r w:rsidRPr="004B3AF9">
                              <w:rPr>
                                <w:lang w:val="en-GB"/>
                              </w:rPr>
                              <w:t xml:space="preserve">Eksempel: </w:t>
                            </w:r>
                            <w:r w:rsidR="004B3AF9" w:rsidRPr="004B3AF9">
                              <w:rPr>
                                <w:rFonts w:cs="Calibri"/>
                                <w:lang w:val="en-GB"/>
                              </w:rPr>
                              <w:t>ConversionService</w:t>
                            </w:r>
                            <w:r w:rsidRPr="004B3AF9">
                              <w:rPr>
                                <w:lang w:val="en-GB"/>
                              </w:rPr>
                              <w:t xml:space="preserve">_3.4_A.xml or </w:t>
                            </w:r>
                            <w:r w:rsidR="004B3AF9" w:rsidRPr="004B3AF9">
                              <w:rPr>
                                <w:rFonts w:cs="Calibri"/>
                                <w:lang w:val="en-GB"/>
                              </w:rPr>
                              <w:t>ConversionService</w:t>
                            </w:r>
                            <w:r w:rsidRPr="00521CD2">
                              <w:rPr>
                                <w:rFonts w:cs="Calibri"/>
                              </w:rPr>
                              <w:fldChar w:fldCharType="begin"/>
                            </w:r>
                            <w:r w:rsidRPr="004B3AF9">
                              <w:rPr>
                                <w:rFonts w:cs="Calibri"/>
                                <w:lang w:val="en-GB"/>
                              </w:rPr>
                              <w:instrText xml:space="preserve"> DOCPROPERTY  ENG-navn  \* MERGEFORMAT </w:instrText>
                            </w:r>
                            <w:r w:rsidRPr="00521CD2">
                              <w:rPr>
                                <w:rFonts w:cs="Calibri"/>
                              </w:rPr>
                              <w:fldChar w:fldCharType="separate"/>
                            </w:r>
                            <w:r w:rsidRPr="00521CD2">
                              <w:rPr>
                                <w:rFonts w:cs="Calibri"/>
                              </w:rPr>
                              <w:fldChar w:fldCharType="end"/>
                            </w:r>
                            <w:r w:rsidRPr="004B3AF9">
                              <w:rPr>
                                <w:rFonts w:cs="Calibri"/>
                                <w:lang w:val="en-GB"/>
                              </w:rPr>
                              <w:t>_2.2_B.png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A63A8"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" fillcolor="#30a7dd [2164]" strokecolor="#156082 [3204]" strokeweight=".5pt">
                <v:fill color2="#1e8bbd [2612]" rotate="t" colors="0 #9cafbf;.5 #8fa3b4;1 #7a95ab" focus="100%" type="gradient">
                  <o:fill v:ext="view" type="gradientUnscaled"/>
                </v:fill>
                <v:textbox>
                  <w:txbxContent>
                    <w:p w14:paraId="062BD67F" w14:textId="77777777" w:rsidR="0094085B" w:rsidRPr="00F512EF" w:rsidRDefault="0094085B" w:rsidP="0094085B">
                      <w:pPr>
                        <w:rPr>
                          <w:b/>
                          <w:bCs/>
                          <w:sz w:val="32"/>
                          <w:szCs w:val="32"/>
                          <w:lang w:val="en-US"/>
                        </w:rPr>
                      </w:pPr>
                      <w:bookmarkStart w:id="7" w:name="Egentest"/>
                      <w:r w:rsidRPr="00F512EF">
                        <w:rPr>
                          <w:b/>
                          <w:bCs/>
                          <w:sz w:val="32"/>
                          <w:szCs w:val="32"/>
                          <w:lang w:val="en-US"/>
                        </w:rPr>
                        <w:t>Self-test</w:t>
                      </w:r>
                    </w:p>
                    <w:bookmarkEnd w:id="7"/>
                    <w:p w14:paraId="0D0C9FBB" w14:textId="77777777" w:rsidR="0094085B" w:rsidRPr="00F512EF" w:rsidRDefault="0094085B" w:rsidP="0094085B">
                      <w:pPr>
                        <w:rPr>
                          <w:lang w:val="en-US"/>
                        </w:rPr>
                      </w:pPr>
                      <w:r>
                        <w:rPr>
                          <w:lang w:val="en-US"/>
                        </w:rPr>
                        <w:t>The self-test is documented by the vendor completing this test protocol</w:t>
                      </w:r>
                      <w:r w:rsidRPr="00F512EF">
                        <w:rPr>
                          <w:lang w:val="en-US"/>
                        </w:rPr>
                        <w:t>.</w:t>
                      </w:r>
                    </w:p>
                    <w:p w14:paraId="38587CC9" w14:textId="77777777" w:rsidR="0094085B" w:rsidRPr="00456670" w:rsidRDefault="0094085B" w:rsidP="0094085B">
                      <w:pPr>
                        <w:rPr>
                          <w:lang w:val="en-US"/>
                        </w:rPr>
                      </w:pPr>
                      <w:r w:rsidRPr="00456670">
                        <w:rPr>
                          <w:lang w:val="en-US"/>
                        </w:rPr>
                        <w:t>For self-tests, only the following column must be completed by the vendor:</w:t>
                      </w:r>
                    </w:p>
                    <w:p w14:paraId="35B7F92C" w14:textId="77777777" w:rsidR="0094085B" w:rsidRPr="00E1725E" w:rsidRDefault="0094085B" w:rsidP="0094085B">
                      <w:pPr>
                        <w:pStyle w:val="Listeafsnit"/>
                        <w:numPr>
                          <w:ilvl w:val="0"/>
                          <w:numId w:val="3"/>
                        </w:numPr>
                        <w:spacing w:line="276" w:lineRule="auto"/>
                        <w:rPr>
                          <w:lang w:val="en-US"/>
                        </w:rPr>
                      </w:pPr>
                      <w:r w:rsidRPr="00E1725E">
                        <w:rPr>
                          <w:lang w:val="en-US"/>
                        </w:rPr>
                        <w:t>[Current result]: is filled in with the results of the self</w:t>
                      </w:r>
                      <w:r>
                        <w:rPr>
                          <w:lang w:val="en-US"/>
                        </w:rPr>
                        <w:t>-test and relevant descriptions.</w:t>
                      </w:r>
                    </w:p>
                    <w:p w14:paraId="6DDED1C4" w14:textId="77777777" w:rsidR="0094085B" w:rsidRPr="004912A9" w:rsidRDefault="0094085B" w:rsidP="0094085B">
                      <w:pPr>
                        <w:rPr>
                          <w:lang w:val="en-US"/>
                        </w:rPr>
                      </w:pPr>
                      <w:r w:rsidRPr="004912A9">
                        <w:rPr>
                          <w:lang w:val="en-US"/>
                        </w:rPr>
                        <w:t>Other columns are reserved for MedCom.</w:t>
                      </w:r>
                    </w:p>
                    <w:p w14:paraId="182242AB" w14:textId="77777777" w:rsidR="0094085B" w:rsidRPr="00AB562C" w:rsidRDefault="0094085B" w:rsidP="0094085B">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8" w:history="1">
                        <w:r w:rsidRPr="00EB757C">
                          <w:rPr>
                            <w:rStyle w:val="Hyperlink"/>
                            <w:b/>
                            <w:bCs/>
                            <w:lang w:val="en-US"/>
                          </w:rPr>
                          <w:t>fhir@medcom.dk</w:t>
                        </w:r>
                      </w:hyperlink>
                      <w:r w:rsidRPr="00AB562C">
                        <w:rPr>
                          <w:b/>
                          <w:bCs/>
                          <w:lang w:val="en-US"/>
                        </w:rPr>
                        <w:t>.</w:t>
                      </w:r>
                      <w:r>
                        <w:rPr>
                          <w:b/>
                          <w:bCs/>
                          <w:lang w:val="en-US"/>
                        </w:rPr>
                        <w:t xml:space="preserve"> </w:t>
                      </w:r>
                    </w:p>
                    <w:p w14:paraId="25046C9E" w14:textId="77777777" w:rsidR="0094085B" w:rsidRPr="00517C5F" w:rsidRDefault="0094085B" w:rsidP="0094085B">
                      <w:pPr>
                        <w:pStyle w:val="Listeafsnit"/>
                        <w:numPr>
                          <w:ilvl w:val="0"/>
                          <w:numId w:val="4"/>
                        </w:numPr>
                        <w:spacing w:line="276" w:lineRule="auto"/>
                        <w:rPr>
                          <w:lang w:val="en-US"/>
                        </w:rPr>
                      </w:pPr>
                      <w:r>
                        <w:rPr>
                          <w:lang w:val="en-US"/>
                        </w:rPr>
                        <w:t>S</w:t>
                      </w:r>
                      <w:r w:rsidRPr="00517C5F">
                        <w:rPr>
                          <w:lang w:val="en-US"/>
                        </w:rPr>
                        <w:t xml:space="preserve">tandard </w:t>
                      </w:r>
                      <w:r>
                        <w:rPr>
                          <w:lang w:val="en-US"/>
                        </w:rPr>
                        <w:t>name</w:t>
                      </w:r>
                    </w:p>
                    <w:p w14:paraId="35C7A92A" w14:textId="77777777" w:rsidR="0094085B" w:rsidRPr="00480C95" w:rsidRDefault="0094085B" w:rsidP="0094085B">
                      <w:pPr>
                        <w:pStyle w:val="Listeafsnit"/>
                        <w:numPr>
                          <w:ilvl w:val="0"/>
                          <w:numId w:val="4"/>
                        </w:numPr>
                        <w:spacing w:line="276" w:lineRule="auto"/>
                        <w:rPr>
                          <w:lang w:val="en-US"/>
                        </w:rPr>
                      </w:pPr>
                      <w:r w:rsidRPr="00480C95">
                        <w:rPr>
                          <w:lang w:val="en-US"/>
                        </w:rPr>
                        <w:t>The number of the relevant test st</w:t>
                      </w:r>
                      <w:r>
                        <w:rPr>
                          <w:lang w:val="en-US"/>
                        </w:rPr>
                        <w:t>ep</w:t>
                      </w:r>
                    </w:p>
                    <w:p w14:paraId="47B179D6" w14:textId="77777777" w:rsidR="0094085B" w:rsidRDefault="0094085B" w:rsidP="0094085B">
                      <w:pPr>
                        <w:pStyle w:val="Listeafsnit"/>
                        <w:numPr>
                          <w:ilvl w:val="0"/>
                          <w:numId w:val="4"/>
                        </w:numPr>
                        <w:spacing w:line="276" w:lineRule="auto"/>
                      </w:pPr>
                      <w:r w:rsidRPr="006D21EC">
                        <w:rPr>
                          <w:lang w:val="en-GB"/>
                        </w:rPr>
                        <w:t>Consecutive</w:t>
                      </w:r>
                      <w:r>
                        <w:t xml:space="preserve"> letter</w:t>
                      </w:r>
                    </w:p>
                    <w:p w14:paraId="7E9BEED0" w14:textId="77777777" w:rsidR="0094085B" w:rsidRDefault="0094085B" w:rsidP="0094085B">
                      <w:pPr>
                        <w:pStyle w:val="Listeafsnit"/>
                        <w:numPr>
                          <w:ilvl w:val="0"/>
                          <w:numId w:val="4"/>
                        </w:numPr>
                        <w:spacing w:line="276" w:lineRule="auto"/>
                      </w:pPr>
                      <w:r>
                        <w:t>File type</w:t>
                      </w:r>
                    </w:p>
                    <w:p w14:paraId="3F25AD3B" w14:textId="00764490" w:rsidR="0094085B" w:rsidRPr="004B3AF9" w:rsidRDefault="0094085B" w:rsidP="0094085B">
                      <w:pPr>
                        <w:rPr>
                          <w:color w:val="000000" w:themeColor="text1"/>
                          <w:lang w:val="en-GB"/>
                        </w:rPr>
                      </w:pPr>
                      <w:r w:rsidRPr="004B3AF9">
                        <w:rPr>
                          <w:lang w:val="en-GB"/>
                        </w:rPr>
                        <w:t xml:space="preserve">Eksempel: </w:t>
                      </w:r>
                      <w:r w:rsidR="004B3AF9" w:rsidRPr="004B3AF9">
                        <w:rPr>
                          <w:rFonts w:cs="Calibri"/>
                          <w:lang w:val="en-GB"/>
                        </w:rPr>
                        <w:t>ConversionService</w:t>
                      </w:r>
                      <w:r w:rsidRPr="004B3AF9">
                        <w:rPr>
                          <w:lang w:val="en-GB"/>
                        </w:rPr>
                        <w:t xml:space="preserve">_3.4_A.xml or </w:t>
                      </w:r>
                      <w:r w:rsidR="004B3AF9" w:rsidRPr="004B3AF9">
                        <w:rPr>
                          <w:rFonts w:cs="Calibri"/>
                          <w:lang w:val="en-GB"/>
                        </w:rPr>
                        <w:t>ConversionService</w:t>
                      </w:r>
                      <w:r w:rsidRPr="00521CD2">
                        <w:rPr>
                          <w:rFonts w:cs="Calibri"/>
                        </w:rPr>
                        <w:fldChar w:fldCharType="begin"/>
                      </w:r>
                      <w:r w:rsidRPr="004B3AF9">
                        <w:rPr>
                          <w:rFonts w:cs="Calibri"/>
                          <w:lang w:val="en-GB"/>
                        </w:rPr>
                        <w:instrText xml:space="preserve"> DOCPROPERTY  ENG-navn  \* MERGEFORMAT </w:instrText>
                      </w:r>
                      <w:r w:rsidRPr="00521CD2">
                        <w:rPr>
                          <w:rFonts w:cs="Calibri"/>
                        </w:rPr>
                        <w:fldChar w:fldCharType="separate"/>
                      </w:r>
                      <w:r w:rsidRPr="00521CD2">
                        <w:rPr>
                          <w:rFonts w:cs="Calibri"/>
                        </w:rPr>
                        <w:fldChar w:fldCharType="end"/>
                      </w:r>
                      <w:r w:rsidRPr="004B3AF9">
                        <w:rPr>
                          <w:rFonts w:cs="Calibri"/>
                          <w:lang w:val="en-GB"/>
                        </w:rPr>
                        <w:t>_2.2_B.png</w:t>
                      </w:r>
                    </w:p>
                  </w:txbxContent>
                </v:textbox>
                <w10:wrap type="topAndBottom"/>
              </v:shape>
            </w:pict>
          </mc:Fallback>
        </mc:AlternateContent>
      </w:r>
      <w:r w:rsidRPr="006411AE">
        <w:t>Documentation of self-test</w:t>
      </w:r>
      <w:bookmarkEnd w:id="5"/>
    </w:p>
    <w:p w14:paraId="29F44BA6" w14:textId="77777777" w:rsidR="0094085B" w:rsidRPr="006411AE" w:rsidRDefault="0094085B" w:rsidP="0094085B">
      <w:pPr>
        <w:rPr>
          <w:rFonts w:cstheme="minorHAnsi"/>
          <w:lang w:val="en-GB"/>
        </w:rPr>
      </w:pPr>
    </w:p>
    <w:p w14:paraId="1C06E01F" w14:textId="77777777" w:rsidR="0094085B" w:rsidRPr="006411AE" w:rsidRDefault="0094085B" w:rsidP="0094085B">
      <w:pPr>
        <w:rPr>
          <w:lang w:val="en-GB"/>
        </w:rPr>
      </w:pPr>
      <w:bookmarkStart w:id="8" w:name="_Baggrundsmaterialer_1"/>
      <w:bookmarkEnd w:id="8"/>
      <w:r w:rsidRPr="006411AE">
        <w:rPr>
          <w:lang w:val="en-GB"/>
        </w:rPr>
        <w:br w:type="page"/>
      </w:r>
    </w:p>
    <w:p w14:paraId="4ED0BD4F" w14:textId="0A335F74" w:rsidR="0094085B" w:rsidRPr="006411AE" w:rsidRDefault="0094085B" w:rsidP="00EB5156">
      <w:pPr>
        <w:pStyle w:val="Overskrift2"/>
        <w:numPr>
          <w:ilvl w:val="1"/>
          <w:numId w:val="13"/>
        </w:numPr>
      </w:pPr>
      <w:bookmarkStart w:id="9" w:name="_Baggrundsmaterialer_2"/>
      <w:bookmarkStart w:id="10" w:name="_Background_materials"/>
      <w:bookmarkStart w:id="11" w:name="_Ref144466925"/>
      <w:bookmarkStart w:id="12" w:name="_Toc183091230"/>
      <w:bookmarkEnd w:id="9"/>
      <w:bookmarkEnd w:id="10"/>
      <w:r w:rsidRPr="006411AE">
        <w:lastRenderedPageBreak/>
        <w:t>Background materials</w:t>
      </w:r>
      <w:bookmarkEnd w:id="11"/>
      <w:bookmarkEnd w:id="12"/>
      <w:r w:rsidRPr="006411AE">
        <w:t xml:space="preserve"> </w:t>
      </w:r>
    </w:p>
    <w:tbl>
      <w:tblPr>
        <w:tblStyle w:val="Tabel-Gitter"/>
        <w:tblW w:w="0" w:type="auto"/>
        <w:tblLayout w:type="fixed"/>
        <w:tblLook w:val="04A0" w:firstRow="1" w:lastRow="0" w:firstColumn="1" w:lastColumn="0" w:noHBand="0" w:noVBand="1"/>
      </w:tblPr>
      <w:tblGrid>
        <w:gridCol w:w="2263"/>
        <w:gridCol w:w="1418"/>
        <w:gridCol w:w="5245"/>
        <w:gridCol w:w="4500"/>
      </w:tblGrid>
      <w:tr w:rsidR="0094085B" w:rsidRPr="006411AE" w14:paraId="6A15B945" w14:textId="77777777">
        <w:trPr>
          <w:tblHeader/>
        </w:trPr>
        <w:tc>
          <w:tcPr>
            <w:tcW w:w="2263" w:type="dxa"/>
            <w:shd w:val="clear" w:color="auto" w:fill="F2F2F2" w:themeFill="background1" w:themeFillShade="F2"/>
          </w:tcPr>
          <w:p w14:paraId="38FB5472" w14:textId="77777777" w:rsidR="0094085B" w:rsidRPr="006411AE" w:rsidRDefault="0094085B">
            <w:pPr>
              <w:rPr>
                <w:b/>
                <w:bCs/>
                <w:lang w:val="en-GB"/>
              </w:rPr>
            </w:pPr>
            <w:r w:rsidRPr="006411AE">
              <w:rPr>
                <w:b/>
                <w:bCs/>
                <w:lang w:val="en-GB"/>
              </w:rPr>
              <w:t>Name</w:t>
            </w:r>
          </w:p>
        </w:tc>
        <w:tc>
          <w:tcPr>
            <w:tcW w:w="1418" w:type="dxa"/>
            <w:shd w:val="clear" w:color="auto" w:fill="F2F2F2" w:themeFill="background1" w:themeFillShade="F2"/>
          </w:tcPr>
          <w:p w14:paraId="1CE35D9A" w14:textId="77777777" w:rsidR="0094085B" w:rsidRPr="006411AE" w:rsidRDefault="0094085B">
            <w:pPr>
              <w:rPr>
                <w:b/>
                <w:bCs/>
                <w:lang w:val="en-GB"/>
              </w:rPr>
            </w:pPr>
            <w:r w:rsidRPr="006411AE">
              <w:rPr>
                <w:b/>
                <w:bCs/>
                <w:lang w:val="en-GB"/>
              </w:rPr>
              <w:t>Version</w:t>
            </w:r>
            <w:r w:rsidRPr="006411AE">
              <w:rPr>
                <w:rStyle w:val="Fodnotehenvisning"/>
                <w:b/>
                <w:bCs/>
                <w:lang w:val="en-GB"/>
              </w:rPr>
              <w:footnoteReference w:id="2"/>
            </w:r>
          </w:p>
        </w:tc>
        <w:tc>
          <w:tcPr>
            <w:tcW w:w="5245" w:type="dxa"/>
            <w:shd w:val="clear" w:color="auto" w:fill="F2F2F2" w:themeFill="background1" w:themeFillShade="F2"/>
          </w:tcPr>
          <w:p w14:paraId="598A9BA9" w14:textId="77777777" w:rsidR="0094085B" w:rsidRPr="006411AE" w:rsidRDefault="0094085B">
            <w:pPr>
              <w:rPr>
                <w:b/>
                <w:bCs/>
                <w:lang w:val="en-GB"/>
              </w:rPr>
            </w:pPr>
            <w:r w:rsidRPr="006411AE">
              <w:rPr>
                <w:b/>
                <w:bCs/>
                <w:lang w:val="en-GB"/>
              </w:rPr>
              <w:t>Link/reference</w:t>
            </w:r>
          </w:p>
        </w:tc>
        <w:tc>
          <w:tcPr>
            <w:tcW w:w="4500" w:type="dxa"/>
            <w:shd w:val="clear" w:color="auto" w:fill="F2F2F2" w:themeFill="background1" w:themeFillShade="F2"/>
          </w:tcPr>
          <w:p w14:paraId="35827D82" w14:textId="77777777" w:rsidR="0094085B" w:rsidRPr="006411AE" w:rsidRDefault="0094085B">
            <w:pPr>
              <w:rPr>
                <w:b/>
                <w:bCs/>
                <w:lang w:val="en-GB"/>
              </w:rPr>
            </w:pPr>
            <w:r w:rsidRPr="006411AE">
              <w:rPr>
                <w:b/>
                <w:bCs/>
                <w:lang w:val="en-GB"/>
              </w:rPr>
              <w:t>Description</w:t>
            </w:r>
          </w:p>
        </w:tc>
      </w:tr>
      <w:tr w:rsidR="0094085B" w:rsidRPr="005017ED" w14:paraId="09C811EE" w14:textId="77777777">
        <w:tc>
          <w:tcPr>
            <w:tcW w:w="2263" w:type="dxa"/>
          </w:tcPr>
          <w:p w14:paraId="5E716C1F" w14:textId="56DE308A" w:rsidR="0094085B" w:rsidRPr="006411AE" w:rsidRDefault="0094085B">
            <w:pPr>
              <w:rPr>
                <w:lang w:val="en-GB"/>
              </w:rPr>
            </w:pPr>
            <w:r w:rsidRPr="006411AE">
              <w:rPr>
                <w:lang w:val="en-GB"/>
              </w:rPr>
              <w:t>Do</w:t>
            </w:r>
            <w:r w:rsidR="00CE4095" w:rsidRPr="006411AE">
              <w:rPr>
                <w:lang w:val="en-GB"/>
              </w:rPr>
              <w:t>c</w:t>
            </w:r>
            <w:r w:rsidRPr="006411AE">
              <w:rPr>
                <w:lang w:val="en-GB"/>
              </w:rPr>
              <w:t>umentations site</w:t>
            </w:r>
          </w:p>
        </w:tc>
        <w:tc>
          <w:tcPr>
            <w:tcW w:w="1418" w:type="dxa"/>
          </w:tcPr>
          <w:p w14:paraId="404DDC38" w14:textId="51D597D0" w:rsidR="0094085B" w:rsidRPr="006411AE" w:rsidRDefault="0094085B">
            <w:pPr>
              <w:rPr>
                <w:lang w:val="en-GB"/>
              </w:rPr>
            </w:pPr>
          </w:p>
        </w:tc>
        <w:tc>
          <w:tcPr>
            <w:tcW w:w="5245" w:type="dxa"/>
          </w:tcPr>
          <w:p w14:paraId="06062CF5" w14:textId="2CD6F3AC" w:rsidR="0094085B" w:rsidRPr="006411AE" w:rsidRDefault="00474D88">
            <w:pPr>
              <w:rPr>
                <w:lang w:val="en-GB"/>
              </w:rPr>
            </w:pPr>
            <w:r>
              <w:fldChar w:fldCharType="begin"/>
            </w:r>
            <w:r w:rsidRPr="005017ED">
              <w:rPr>
                <w:lang w:val="en-GB"/>
              </w:rPr>
              <w:instrText>HYPERLINK "https://medcomdk.github.io/dk-medcom-carecommunication/" \l "3-conversion-service"</w:instrText>
            </w:r>
            <w:r>
              <w:fldChar w:fldCharType="separate"/>
            </w:r>
            <w:r w:rsidRPr="006411AE">
              <w:rPr>
                <w:rStyle w:val="Hyperlink"/>
                <w:rFonts w:ascii="Calibri" w:hAnsi="Calibri" w:cstheme="minorBidi"/>
                <w:lang w:val="en-GB"/>
              </w:rPr>
              <w:t>https://medcomdk.github.io/dk-medcom-carecommunication/#3-conversion-service</w:t>
            </w:r>
            <w:r>
              <w:rPr>
                <w:rStyle w:val="Hyperlink"/>
                <w:rFonts w:ascii="Calibri" w:hAnsi="Calibri" w:cstheme="minorBidi"/>
                <w:lang w:val="en-GB"/>
              </w:rPr>
              <w:fldChar w:fldCharType="end"/>
            </w:r>
            <w:r w:rsidRPr="006411AE">
              <w:rPr>
                <w:lang w:val="en-GB"/>
              </w:rPr>
              <w:t xml:space="preserve"> </w:t>
            </w:r>
          </w:p>
        </w:tc>
        <w:tc>
          <w:tcPr>
            <w:tcW w:w="4500" w:type="dxa"/>
          </w:tcPr>
          <w:p w14:paraId="40F4C8CC" w14:textId="42AAE8C9" w:rsidR="0094085B" w:rsidRPr="006411AE" w:rsidRDefault="001A6A88" w:rsidP="001A6A88">
            <w:pPr>
              <w:rPr>
                <w:rFonts w:cs="Calibri"/>
                <w:lang w:val="en-GB"/>
              </w:rPr>
            </w:pPr>
            <w:r w:rsidRPr="006411AE">
              <w:rPr>
                <w:rFonts w:cs="Calibri"/>
                <w:lang w:val="en-GB"/>
              </w:rPr>
              <w:t>The overall site for the conversion service</w:t>
            </w:r>
          </w:p>
        </w:tc>
      </w:tr>
      <w:tr w:rsidR="0094085B" w:rsidRPr="005017ED" w14:paraId="799DD27E" w14:textId="77777777">
        <w:tc>
          <w:tcPr>
            <w:tcW w:w="2263" w:type="dxa"/>
          </w:tcPr>
          <w:p w14:paraId="5B648671" w14:textId="7EBB3A1B" w:rsidR="0094085B" w:rsidRPr="006411AE" w:rsidRDefault="00474D88">
            <w:pPr>
              <w:rPr>
                <w:lang w:val="en-GB"/>
              </w:rPr>
            </w:pPr>
            <w:r w:rsidRPr="006411AE">
              <w:rPr>
                <w:lang w:val="en-GB"/>
              </w:rPr>
              <w:t>Use cases</w:t>
            </w:r>
          </w:p>
        </w:tc>
        <w:tc>
          <w:tcPr>
            <w:tcW w:w="1418" w:type="dxa"/>
          </w:tcPr>
          <w:p w14:paraId="3A86729F" w14:textId="77777777" w:rsidR="0094085B" w:rsidRPr="006411AE" w:rsidRDefault="0094085B">
            <w:pPr>
              <w:rPr>
                <w:lang w:val="en-GB"/>
              </w:rPr>
            </w:pPr>
          </w:p>
        </w:tc>
        <w:tc>
          <w:tcPr>
            <w:tcW w:w="5245" w:type="dxa"/>
          </w:tcPr>
          <w:p w14:paraId="52E801DF" w14:textId="64136F18" w:rsidR="0094085B" w:rsidRPr="006411AE" w:rsidRDefault="00E063B2">
            <w:pPr>
              <w:rPr>
                <w:lang w:val="en-GB"/>
              </w:rPr>
            </w:pPr>
            <w:r>
              <w:fldChar w:fldCharType="begin"/>
            </w:r>
            <w:r w:rsidRPr="005017ED">
              <w:rPr>
                <w:lang w:val="en-GB"/>
              </w:rPr>
              <w:instrText>HYPERLINK "https://medcomdk.github.io/dk-medcom-carecommunication/" \l "31-use-cases-and-rules"</w:instrText>
            </w:r>
            <w:r>
              <w:fldChar w:fldCharType="separate"/>
            </w:r>
            <w:r w:rsidRPr="006411AE">
              <w:rPr>
                <w:rStyle w:val="Hyperlink"/>
                <w:rFonts w:ascii="Calibri" w:hAnsi="Calibri" w:cstheme="minorBidi"/>
                <w:lang w:val="en-GB"/>
              </w:rPr>
              <w:t>https://medcomdk.github.io/dk-medcom-carecommunication/#31-use-cases-and-rules</w:t>
            </w:r>
            <w:r>
              <w:rPr>
                <w:rStyle w:val="Hyperlink"/>
                <w:rFonts w:ascii="Calibri" w:hAnsi="Calibri" w:cstheme="minorBidi"/>
                <w:lang w:val="en-GB"/>
              </w:rPr>
              <w:fldChar w:fldCharType="end"/>
            </w:r>
            <w:r w:rsidRPr="006411AE">
              <w:rPr>
                <w:lang w:val="en-GB"/>
              </w:rPr>
              <w:t xml:space="preserve"> </w:t>
            </w:r>
          </w:p>
        </w:tc>
        <w:tc>
          <w:tcPr>
            <w:tcW w:w="4500" w:type="dxa"/>
          </w:tcPr>
          <w:p w14:paraId="00BA604E" w14:textId="4F2EF8E1" w:rsidR="001A6A88" w:rsidRPr="006411AE" w:rsidRDefault="001A6A88" w:rsidP="001A6A88">
            <w:pPr>
              <w:rPr>
                <w:rFonts w:cstheme="minorHAnsi"/>
                <w:lang w:val="en-GB"/>
              </w:rPr>
            </w:pPr>
            <w:r w:rsidRPr="006411AE">
              <w:rPr>
                <w:rFonts w:cstheme="minorHAnsi"/>
                <w:lang w:val="en-GB"/>
              </w:rPr>
              <w:t xml:space="preserve">Use cases and rules describing when </w:t>
            </w:r>
            <w:r w:rsidR="0096664E" w:rsidRPr="006411AE">
              <w:rPr>
                <w:rFonts w:cstheme="minorHAnsi"/>
                <w:lang w:val="en-GB"/>
              </w:rPr>
              <w:t>to convert a message and which rules must be followed during the conversion.</w:t>
            </w:r>
          </w:p>
          <w:p w14:paraId="299CA620" w14:textId="77777777" w:rsidR="0094085B" w:rsidRPr="006411AE" w:rsidRDefault="0094085B">
            <w:pPr>
              <w:rPr>
                <w:lang w:val="en-GB"/>
              </w:rPr>
            </w:pPr>
          </w:p>
        </w:tc>
      </w:tr>
      <w:tr w:rsidR="00E063B2" w:rsidRPr="005017ED" w14:paraId="5F056AE3" w14:textId="77777777">
        <w:tc>
          <w:tcPr>
            <w:tcW w:w="2263" w:type="dxa"/>
          </w:tcPr>
          <w:p w14:paraId="63BFC9AE" w14:textId="49750DB0" w:rsidR="00E063B2" w:rsidRPr="006411AE" w:rsidRDefault="00E063B2">
            <w:pPr>
              <w:rPr>
                <w:lang w:val="en-GB"/>
              </w:rPr>
            </w:pPr>
            <w:r w:rsidRPr="006411AE">
              <w:rPr>
                <w:lang w:val="en-GB"/>
              </w:rPr>
              <w:t>Mapping of messages</w:t>
            </w:r>
          </w:p>
        </w:tc>
        <w:tc>
          <w:tcPr>
            <w:tcW w:w="1418" w:type="dxa"/>
          </w:tcPr>
          <w:p w14:paraId="4FA9089A" w14:textId="77777777" w:rsidR="00E063B2" w:rsidRPr="006411AE" w:rsidRDefault="00E063B2">
            <w:pPr>
              <w:rPr>
                <w:lang w:val="en-GB"/>
              </w:rPr>
            </w:pPr>
          </w:p>
        </w:tc>
        <w:tc>
          <w:tcPr>
            <w:tcW w:w="5245" w:type="dxa"/>
          </w:tcPr>
          <w:p w14:paraId="22BBE778" w14:textId="20DA927E" w:rsidR="00E063B2" w:rsidRPr="006411AE" w:rsidRDefault="00E063B2">
            <w:pPr>
              <w:rPr>
                <w:lang w:val="en-GB"/>
              </w:rPr>
            </w:pPr>
            <w:r>
              <w:fldChar w:fldCharType="begin"/>
            </w:r>
            <w:r w:rsidRPr="005017ED">
              <w:rPr>
                <w:lang w:val="en-GB"/>
              </w:rPr>
              <w:instrText>HYPERLINK "https://medcomdk.github.io/dk-medcom-carecommunication/" \l "32-mapping-of-messages"</w:instrText>
            </w:r>
            <w:r>
              <w:fldChar w:fldCharType="separate"/>
            </w:r>
            <w:r w:rsidRPr="006411AE">
              <w:rPr>
                <w:rStyle w:val="Hyperlink"/>
                <w:rFonts w:ascii="Calibri" w:hAnsi="Calibri" w:cstheme="minorBidi"/>
                <w:lang w:val="en-GB"/>
              </w:rPr>
              <w:t>https://medcomdk.github.io/dk-medcom-carecommunication/#32-mapping-of-messages</w:t>
            </w:r>
            <w:r>
              <w:rPr>
                <w:rStyle w:val="Hyperlink"/>
                <w:rFonts w:ascii="Calibri" w:hAnsi="Calibri" w:cstheme="minorBidi"/>
                <w:lang w:val="en-GB"/>
              </w:rPr>
              <w:fldChar w:fldCharType="end"/>
            </w:r>
            <w:r w:rsidRPr="006411AE">
              <w:rPr>
                <w:lang w:val="en-GB"/>
              </w:rPr>
              <w:t xml:space="preserve"> </w:t>
            </w:r>
          </w:p>
        </w:tc>
        <w:tc>
          <w:tcPr>
            <w:tcW w:w="4500" w:type="dxa"/>
          </w:tcPr>
          <w:p w14:paraId="1DABB32C" w14:textId="3A0F4526" w:rsidR="00E063B2" w:rsidRPr="006411AE" w:rsidRDefault="00892E39">
            <w:pPr>
              <w:rPr>
                <w:rFonts w:cs="Calibri"/>
                <w:lang w:val="en-GB"/>
              </w:rPr>
            </w:pPr>
            <w:r w:rsidRPr="006411AE">
              <w:rPr>
                <w:rFonts w:cs="Calibri"/>
                <w:lang w:val="en-GB"/>
              </w:rPr>
              <w:t>A mapping table of the messages</w:t>
            </w:r>
          </w:p>
        </w:tc>
      </w:tr>
      <w:tr w:rsidR="0094085B" w:rsidRPr="005017ED" w14:paraId="3C195FBF" w14:textId="77777777">
        <w:tc>
          <w:tcPr>
            <w:tcW w:w="2263" w:type="dxa"/>
          </w:tcPr>
          <w:p w14:paraId="36A126CE" w14:textId="77777777" w:rsidR="0094085B" w:rsidRPr="006411AE" w:rsidRDefault="0094085B">
            <w:pPr>
              <w:rPr>
                <w:lang w:val="en-GB"/>
              </w:rPr>
            </w:pPr>
            <w:r w:rsidRPr="006411AE">
              <w:rPr>
                <w:lang w:val="en-GB"/>
              </w:rPr>
              <w:t xml:space="preserve">Governance for MedCom FHIR </w:t>
            </w:r>
          </w:p>
        </w:tc>
        <w:tc>
          <w:tcPr>
            <w:tcW w:w="1418" w:type="dxa"/>
          </w:tcPr>
          <w:p w14:paraId="5F5A9090" w14:textId="0A2DEE0B" w:rsidR="0094085B" w:rsidRPr="006411AE" w:rsidRDefault="0094085B">
            <w:pPr>
              <w:rPr>
                <w:lang w:val="en-GB"/>
              </w:rPr>
            </w:pPr>
          </w:p>
        </w:tc>
        <w:tc>
          <w:tcPr>
            <w:tcW w:w="5245" w:type="dxa"/>
          </w:tcPr>
          <w:p w14:paraId="3068DB73" w14:textId="3CD7CEA3" w:rsidR="0094085B" w:rsidRPr="006411AE" w:rsidRDefault="0094085B">
            <w:pPr>
              <w:rPr>
                <w:lang w:val="en-GB"/>
              </w:rPr>
            </w:pPr>
            <w:r>
              <w:fldChar w:fldCharType="begin"/>
            </w:r>
            <w:r w:rsidRPr="005017ED">
              <w:rPr>
                <w:lang w:val="en-GB"/>
              </w:rPr>
              <w:instrText>HYPERLINK "https://medcomdk.github.io/MedCom-FHIR-Communication/"</w:instrText>
            </w:r>
            <w:r>
              <w:fldChar w:fldCharType="separate"/>
            </w:r>
            <w:r w:rsidRPr="006411AE">
              <w:rPr>
                <w:rStyle w:val="Hyperlink"/>
                <w:lang w:val="en-GB"/>
              </w:rPr>
              <w:t>https://medcomdk.github.io/MedCom-FHIR-Communication/</w:t>
            </w:r>
            <w:r>
              <w:rPr>
                <w:rStyle w:val="Hyperlink"/>
                <w:lang w:val="en-GB"/>
              </w:rPr>
              <w:fldChar w:fldCharType="end"/>
            </w:r>
            <w:r w:rsidRPr="006411AE">
              <w:rPr>
                <w:lang w:val="en-GB"/>
              </w:rPr>
              <w:t xml:space="preserve"> </w:t>
            </w:r>
          </w:p>
        </w:tc>
        <w:tc>
          <w:tcPr>
            <w:tcW w:w="4500" w:type="dxa"/>
          </w:tcPr>
          <w:p w14:paraId="41B79D46" w14:textId="77777777" w:rsidR="0094085B" w:rsidRPr="006411AE" w:rsidRDefault="0094085B">
            <w:pPr>
              <w:rPr>
                <w:rFonts w:cs="Calibri"/>
                <w:lang w:val="en-GB"/>
              </w:rPr>
            </w:pPr>
            <w:bookmarkStart w:id="13" w:name="Synkom_FHIR"/>
            <w:r w:rsidRPr="006411AE">
              <w:rPr>
                <w:rFonts w:cs="Calibri"/>
                <w:lang w:val="en-GB"/>
              </w:rPr>
              <w:t xml:space="preserve">Governance for </w:t>
            </w:r>
            <w:proofErr w:type="spellStart"/>
            <w:r w:rsidRPr="006411AE">
              <w:rPr>
                <w:rFonts w:cs="Calibri"/>
                <w:lang w:val="en-GB"/>
              </w:rPr>
              <w:t>MedCom’s</w:t>
            </w:r>
            <w:proofErr w:type="spellEnd"/>
            <w:r w:rsidRPr="006411AE">
              <w:rPr>
                <w:rFonts w:cs="Calibri"/>
                <w:lang w:val="en-GB"/>
              </w:rPr>
              <w:t xml:space="preserve"> FHIR standards, which describes general rules for all MedCom standards and specific rules for this standard, as well as for sending the message</w:t>
            </w:r>
            <w:bookmarkEnd w:id="13"/>
          </w:p>
        </w:tc>
      </w:tr>
      <w:tr w:rsidR="0094085B" w:rsidRPr="006411AE" w14:paraId="1CA6EC8A" w14:textId="77777777">
        <w:tc>
          <w:tcPr>
            <w:tcW w:w="2263" w:type="dxa"/>
          </w:tcPr>
          <w:p w14:paraId="347AE9A5" w14:textId="421A1CA6" w:rsidR="0094085B" w:rsidRPr="006411AE" w:rsidRDefault="00FF65A2">
            <w:pPr>
              <w:rPr>
                <w:lang w:val="en-GB"/>
              </w:rPr>
            </w:pPr>
            <w:r w:rsidRPr="006411AE">
              <w:rPr>
                <w:lang w:val="en-GB"/>
              </w:rPr>
              <w:t>CareCommunication</w:t>
            </w:r>
          </w:p>
        </w:tc>
        <w:tc>
          <w:tcPr>
            <w:tcW w:w="1418" w:type="dxa"/>
          </w:tcPr>
          <w:p w14:paraId="6A622ED0" w14:textId="3CE76194" w:rsidR="0094085B" w:rsidRPr="006411AE" w:rsidRDefault="00A76237">
            <w:pPr>
              <w:rPr>
                <w:lang w:val="en-GB"/>
              </w:rPr>
            </w:pPr>
            <w:r w:rsidRPr="006411AE">
              <w:rPr>
                <w:lang w:val="en-GB"/>
              </w:rPr>
              <w:t>4</w:t>
            </w:r>
            <w:r w:rsidR="008E22F0" w:rsidRPr="006411AE">
              <w:rPr>
                <w:lang w:val="en-GB"/>
              </w:rPr>
              <w:t>.0</w:t>
            </w:r>
          </w:p>
        </w:tc>
        <w:tc>
          <w:tcPr>
            <w:tcW w:w="5245" w:type="dxa"/>
          </w:tcPr>
          <w:p w14:paraId="53AAD387" w14:textId="4C14A376" w:rsidR="0094085B" w:rsidRPr="006411AE" w:rsidRDefault="008E22F0">
            <w:pPr>
              <w:rPr>
                <w:lang w:val="en-GB"/>
              </w:rPr>
            </w:pPr>
            <w:r>
              <w:fldChar w:fldCharType="begin"/>
            </w:r>
            <w:r w:rsidRPr="005017ED">
              <w:rPr>
                <w:lang w:val="en-GB"/>
              </w:rPr>
              <w:instrText>HYPERLINK "https://medcomdk.github.io/dk-medcom-carecommunication"</w:instrText>
            </w:r>
            <w:r>
              <w:fldChar w:fldCharType="separate"/>
            </w:r>
            <w:r w:rsidRPr="006411AE">
              <w:rPr>
                <w:rStyle w:val="Hyperlink"/>
                <w:rFonts w:ascii="Calibri" w:hAnsi="Calibri" w:cstheme="minorBidi"/>
                <w:lang w:val="en-GB"/>
              </w:rPr>
              <w:t>https://medcomdk.github.io/dk-medcom-carecommunication</w:t>
            </w:r>
            <w:r>
              <w:rPr>
                <w:rStyle w:val="Hyperlink"/>
                <w:rFonts w:ascii="Calibri" w:hAnsi="Calibri" w:cstheme="minorBidi"/>
                <w:lang w:val="en-GB"/>
              </w:rPr>
              <w:fldChar w:fldCharType="end"/>
            </w:r>
            <w:r w:rsidRPr="006411AE">
              <w:rPr>
                <w:lang w:val="en-GB"/>
              </w:rPr>
              <w:t xml:space="preserve"> </w:t>
            </w:r>
          </w:p>
        </w:tc>
        <w:tc>
          <w:tcPr>
            <w:tcW w:w="4500" w:type="dxa"/>
          </w:tcPr>
          <w:p w14:paraId="0005F25C" w14:textId="77777777" w:rsidR="00DE5CC8" w:rsidRPr="006411AE" w:rsidRDefault="00DE5CC8" w:rsidP="00DE5CC8">
            <w:pPr>
              <w:rPr>
                <w:lang w:val="en-GB"/>
              </w:rPr>
            </w:pPr>
            <w:r w:rsidRPr="006411AE">
              <w:rPr>
                <w:lang w:val="en-GB"/>
              </w:rPr>
              <w:t>Documentation site with references to all relevant documentation, including:</w:t>
            </w:r>
          </w:p>
          <w:p w14:paraId="7F2F6060" w14:textId="77777777" w:rsidR="00DE5CC8" w:rsidRPr="009D2574" w:rsidRDefault="00DE5CC8" w:rsidP="00EB5156">
            <w:pPr>
              <w:numPr>
                <w:ilvl w:val="0"/>
                <w:numId w:val="12"/>
              </w:numPr>
            </w:pPr>
            <w:proofErr w:type="spellStart"/>
            <w:r w:rsidRPr="009D2574">
              <w:t>Clinical</w:t>
            </w:r>
            <w:proofErr w:type="spellEnd"/>
            <w:r w:rsidRPr="009D2574">
              <w:t xml:space="preserve"> guidelines for </w:t>
            </w:r>
            <w:proofErr w:type="spellStart"/>
            <w:r w:rsidRPr="009D2574">
              <w:t>application</w:t>
            </w:r>
            <w:proofErr w:type="spellEnd"/>
            <w:r w:rsidRPr="009D2574">
              <w:t xml:space="preserve"> (Sundhedsfaglige retningslinjer for anvendelse)</w:t>
            </w:r>
          </w:p>
          <w:p w14:paraId="3DB7D974" w14:textId="77777777" w:rsidR="00DE5CC8" w:rsidRPr="006411AE" w:rsidRDefault="00DE5CC8" w:rsidP="00EB5156">
            <w:pPr>
              <w:numPr>
                <w:ilvl w:val="0"/>
                <w:numId w:val="12"/>
              </w:numPr>
              <w:rPr>
                <w:lang w:val="en-GB"/>
              </w:rPr>
            </w:pPr>
            <w:r w:rsidRPr="006411AE">
              <w:rPr>
                <w:lang w:val="en-GB"/>
              </w:rPr>
              <w:t>Use cases</w:t>
            </w:r>
          </w:p>
          <w:p w14:paraId="5B81C672" w14:textId="6CEF91C3" w:rsidR="0094085B" w:rsidRPr="006411AE" w:rsidRDefault="00DE5CC8" w:rsidP="00EB5156">
            <w:pPr>
              <w:numPr>
                <w:ilvl w:val="0"/>
                <w:numId w:val="12"/>
              </w:numPr>
              <w:rPr>
                <w:lang w:val="en-GB"/>
              </w:rPr>
            </w:pPr>
            <w:r w:rsidRPr="006411AE">
              <w:rPr>
                <w:lang w:val="en-GB"/>
              </w:rPr>
              <w:t>Technical specifications</w:t>
            </w:r>
          </w:p>
        </w:tc>
      </w:tr>
      <w:tr w:rsidR="00FF65A2" w:rsidRPr="005017ED" w14:paraId="018FD210" w14:textId="77777777">
        <w:tc>
          <w:tcPr>
            <w:tcW w:w="2263" w:type="dxa"/>
          </w:tcPr>
          <w:p w14:paraId="37697F0E" w14:textId="64D7976A" w:rsidR="00FF65A2" w:rsidRPr="006411AE" w:rsidRDefault="00FF65A2">
            <w:pPr>
              <w:rPr>
                <w:lang w:val="en-GB"/>
              </w:rPr>
            </w:pPr>
            <w:r w:rsidRPr="006411AE">
              <w:rPr>
                <w:lang w:val="en-GB"/>
              </w:rPr>
              <w:t>XDIS91</w:t>
            </w:r>
          </w:p>
        </w:tc>
        <w:tc>
          <w:tcPr>
            <w:tcW w:w="1418" w:type="dxa"/>
          </w:tcPr>
          <w:p w14:paraId="653C1C24" w14:textId="77777777" w:rsidR="00FF65A2" w:rsidRPr="006411AE" w:rsidRDefault="00FF65A2">
            <w:pPr>
              <w:rPr>
                <w:lang w:val="en-GB"/>
              </w:rPr>
            </w:pPr>
          </w:p>
        </w:tc>
        <w:tc>
          <w:tcPr>
            <w:tcW w:w="5245" w:type="dxa"/>
          </w:tcPr>
          <w:p w14:paraId="4E108C09" w14:textId="1595366D" w:rsidR="00FF65A2" w:rsidRPr="006411AE" w:rsidRDefault="008E22F0">
            <w:pPr>
              <w:rPr>
                <w:lang w:val="en-GB"/>
              </w:rPr>
            </w:pPr>
            <w:r>
              <w:fldChar w:fldCharType="begin"/>
            </w:r>
            <w:r w:rsidRPr="005017ED">
              <w:rPr>
                <w:lang w:val="en-GB"/>
              </w:rPr>
              <w:instrText>HYPERLINK "https://svn.medcom.dk/svn/releases/Standarder/Den%20gode%20korrespondance/XML/"</w:instrText>
            </w:r>
            <w:r>
              <w:fldChar w:fldCharType="separate"/>
            </w:r>
            <w:r w:rsidRPr="006411AE">
              <w:rPr>
                <w:rStyle w:val="Hyperlink"/>
                <w:rFonts w:ascii="Calibri" w:hAnsi="Calibri" w:cstheme="minorBidi"/>
                <w:lang w:val="en-GB"/>
              </w:rPr>
              <w:t>https://svn.medcom.dk/svn/releases/Standarder/Den%20gode%20korrespondance/XML/</w:t>
            </w:r>
            <w:r>
              <w:rPr>
                <w:rStyle w:val="Hyperlink"/>
                <w:rFonts w:ascii="Calibri" w:hAnsi="Calibri" w:cstheme="minorBidi"/>
                <w:lang w:val="en-GB"/>
              </w:rPr>
              <w:fldChar w:fldCharType="end"/>
            </w:r>
            <w:r w:rsidR="00B4504D" w:rsidRPr="006411AE">
              <w:rPr>
                <w:lang w:val="en-GB"/>
              </w:rPr>
              <w:t xml:space="preserve"> </w:t>
            </w:r>
            <w:r w:rsidRPr="006411AE">
              <w:rPr>
                <w:lang w:val="en-GB"/>
              </w:rPr>
              <w:t xml:space="preserve"> </w:t>
            </w:r>
            <w:r w:rsidR="00B4504D" w:rsidRPr="006411AE">
              <w:rPr>
                <w:lang w:val="en-GB"/>
              </w:rPr>
              <w:t xml:space="preserve"> </w:t>
            </w:r>
          </w:p>
        </w:tc>
        <w:tc>
          <w:tcPr>
            <w:tcW w:w="4500" w:type="dxa"/>
          </w:tcPr>
          <w:p w14:paraId="6BD911E1" w14:textId="77777777" w:rsidR="00FF65A2" w:rsidRPr="006411AE" w:rsidRDefault="00FF65A2">
            <w:pPr>
              <w:rPr>
                <w:rFonts w:asciiTheme="minorHAnsi" w:hAnsiTheme="minorHAnsi" w:cstheme="minorHAnsi"/>
                <w:lang w:val="en-GB"/>
              </w:rPr>
            </w:pPr>
          </w:p>
        </w:tc>
      </w:tr>
      <w:tr w:rsidR="00FF65A2" w:rsidRPr="006411AE" w14:paraId="3A280C72" w14:textId="77777777">
        <w:tc>
          <w:tcPr>
            <w:tcW w:w="2263" w:type="dxa"/>
          </w:tcPr>
          <w:p w14:paraId="100D34F3" w14:textId="28D2DF49" w:rsidR="00FF65A2" w:rsidRPr="006411AE" w:rsidRDefault="00FF65A2">
            <w:pPr>
              <w:rPr>
                <w:lang w:val="en-GB"/>
              </w:rPr>
            </w:pPr>
            <w:r w:rsidRPr="006411AE">
              <w:rPr>
                <w:lang w:val="en-GB"/>
              </w:rPr>
              <w:t>Acknowledgement</w:t>
            </w:r>
          </w:p>
        </w:tc>
        <w:tc>
          <w:tcPr>
            <w:tcW w:w="1418" w:type="dxa"/>
          </w:tcPr>
          <w:p w14:paraId="65B501C0" w14:textId="6128FAB7" w:rsidR="00FF65A2" w:rsidRPr="006411AE" w:rsidRDefault="00B4504D">
            <w:pPr>
              <w:rPr>
                <w:lang w:val="en-GB"/>
              </w:rPr>
            </w:pPr>
            <w:r w:rsidRPr="006411AE">
              <w:rPr>
                <w:lang w:val="en-GB"/>
              </w:rPr>
              <w:t>2.0</w:t>
            </w:r>
          </w:p>
        </w:tc>
        <w:tc>
          <w:tcPr>
            <w:tcW w:w="5245" w:type="dxa"/>
          </w:tcPr>
          <w:p w14:paraId="6C111AC8" w14:textId="2959112E" w:rsidR="00FF65A2" w:rsidRPr="006411AE" w:rsidRDefault="00B4504D">
            <w:pPr>
              <w:rPr>
                <w:lang w:val="en-GB"/>
              </w:rPr>
            </w:pPr>
            <w:r>
              <w:fldChar w:fldCharType="begin"/>
            </w:r>
            <w:r w:rsidRPr="005017ED">
              <w:rPr>
                <w:lang w:val="en-GB"/>
              </w:rPr>
              <w:instrText>HYPERLINK "https://medcomdk.github.io/dk-medcom-acknowledgement"</w:instrText>
            </w:r>
            <w:r>
              <w:fldChar w:fldCharType="separate"/>
            </w:r>
            <w:r w:rsidRPr="006411AE">
              <w:rPr>
                <w:rStyle w:val="Hyperlink"/>
                <w:rFonts w:ascii="Calibri" w:hAnsi="Calibri" w:cstheme="minorBidi"/>
                <w:lang w:val="en-GB"/>
              </w:rPr>
              <w:t>https://medcomdk.github.io/dk-medcom-acknowledgement</w:t>
            </w:r>
            <w:r>
              <w:rPr>
                <w:rStyle w:val="Hyperlink"/>
                <w:rFonts w:ascii="Calibri" w:hAnsi="Calibri" w:cstheme="minorBidi"/>
                <w:lang w:val="en-GB"/>
              </w:rPr>
              <w:fldChar w:fldCharType="end"/>
            </w:r>
            <w:r w:rsidRPr="006411AE">
              <w:rPr>
                <w:lang w:val="en-GB"/>
              </w:rPr>
              <w:t xml:space="preserve"> </w:t>
            </w:r>
          </w:p>
        </w:tc>
        <w:tc>
          <w:tcPr>
            <w:tcW w:w="4500" w:type="dxa"/>
          </w:tcPr>
          <w:p w14:paraId="3C1C0E24" w14:textId="77777777" w:rsidR="00F16EFB" w:rsidRPr="006411AE" w:rsidRDefault="00F16EFB" w:rsidP="00F16EFB">
            <w:pPr>
              <w:rPr>
                <w:lang w:val="en-GB"/>
              </w:rPr>
            </w:pPr>
            <w:r w:rsidRPr="006411AE">
              <w:rPr>
                <w:lang w:val="en-GB"/>
              </w:rPr>
              <w:t>Documentation site with references to all relevant documentation, including:</w:t>
            </w:r>
          </w:p>
          <w:p w14:paraId="2D9AF592" w14:textId="77777777" w:rsidR="00F16EFB" w:rsidRPr="006411AE" w:rsidRDefault="00F16EFB" w:rsidP="00EB5156">
            <w:pPr>
              <w:numPr>
                <w:ilvl w:val="0"/>
                <w:numId w:val="12"/>
              </w:numPr>
              <w:rPr>
                <w:lang w:val="en-GB"/>
              </w:rPr>
            </w:pPr>
            <w:r w:rsidRPr="006411AE">
              <w:rPr>
                <w:lang w:val="en-GB"/>
              </w:rPr>
              <w:t>Use cases</w:t>
            </w:r>
          </w:p>
          <w:p w14:paraId="673D6A68" w14:textId="121AEA4B" w:rsidR="00FF65A2" w:rsidRPr="006411AE" w:rsidRDefault="00F16EFB" w:rsidP="00EB5156">
            <w:pPr>
              <w:numPr>
                <w:ilvl w:val="0"/>
                <w:numId w:val="12"/>
              </w:numPr>
              <w:rPr>
                <w:lang w:val="en-GB"/>
              </w:rPr>
            </w:pPr>
            <w:r w:rsidRPr="006411AE">
              <w:rPr>
                <w:lang w:val="en-GB"/>
              </w:rPr>
              <w:t>Technical specifications</w:t>
            </w:r>
          </w:p>
        </w:tc>
      </w:tr>
      <w:tr w:rsidR="00FF65A2" w:rsidRPr="005017ED" w14:paraId="45883298" w14:textId="77777777">
        <w:tc>
          <w:tcPr>
            <w:tcW w:w="2263" w:type="dxa"/>
          </w:tcPr>
          <w:p w14:paraId="2BE80AC4" w14:textId="5AF088E2" w:rsidR="00FF65A2" w:rsidRPr="006411AE" w:rsidRDefault="00FF65A2">
            <w:pPr>
              <w:rPr>
                <w:lang w:val="en-GB"/>
              </w:rPr>
            </w:pPr>
            <w:r w:rsidRPr="006411AE">
              <w:rPr>
                <w:lang w:val="en-GB"/>
              </w:rPr>
              <w:t>XCTL</w:t>
            </w:r>
          </w:p>
        </w:tc>
        <w:tc>
          <w:tcPr>
            <w:tcW w:w="1418" w:type="dxa"/>
          </w:tcPr>
          <w:p w14:paraId="7FF1C649" w14:textId="77777777" w:rsidR="00FF65A2" w:rsidRPr="006411AE" w:rsidRDefault="00FF65A2">
            <w:pPr>
              <w:rPr>
                <w:lang w:val="en-GB"/>
              </w:rPr>
            </w:pPr>
          </w:p>
        </w:tc>
        <w:tc>
          <w:tcPr>
            <w:tcW w:w="5245" w:type="dxa"/>
          </w:tcPr>
          <w:p w14:paraId="7950CA7D" w14:textId="432BFDDE" w:rsidR="00FF65A2" w:rsidRPr="006411AE" w:rsidRDefault="00B4504D">
            <w:pPr>
              <w:rPr>
                <w:lang w:val="en-GB"/>
              </w:rPr>
            </w:pPr>
            <w:r>
              <w:fldChar w:fldCharType="begin"/>
            </w:r>
            <w:r w:rsidRPr="005017ED">
              <w:rPr>
                <w:lang w:val="en-GB"/>
              </w:rPr>
              <w:instrText>HYPERLINK "https://svn.medcom.dk/svn/releases/Standarder/Den%20gode%20CONTRL/XML/"</w:instrText>
            </w:r>
            <w:r>
              <w:fldChar w:fldCharType="separate"/>
            </w:r>
            <w:r w:rsidRPr="006411AE">
              <w:rPr>
                <w:rStyle w:val="Hyperlink"/>
                <w:rFonts w:ascii="Calibri" w:hAnsi="Calibri" w:cstheme="minorBidi"/>
                <w:lang w:val="en-GB"/>
              </w:rPr>
              <w:t>https://svn.medcom.dk/svn/releases/Standarder/Den%20gode%20CONTRL/XML/</w:t>
            </w:r>
            <w:r>
              <w:rPr>
                <w:rStyle w:val="Hyperlink"/>
                <w:rFonts w:ascii="Calibri" w:hAnsi="Calibri" w:cstheme="minorBidi"/>
                <w:lang w:val="en-GB"/>
              </w:rPr>
              <w:fldChar w:fldCharType="end"/>
            </w:r>
            <w:r w:rsidRPr="006411AE">
              <w:rPr>
                <w:lang w:val="en-GB"/>
              </w:rPr>
              <w:t xml:space="preserve"> </w:t>
            </w:r>
          </w:p>
        </w:tc>
        <w:tc>
          <w:tcPr>
            <w:tcW w:w="4500" w:type="dxa"/>
          </w:tcPr>
          <w:p w14:paraId="2B7513E0" w14:textId="77777777" w:rsidR="00FF65A2" w:rsidRPr="006411AE" w:rsidRDefault="00FF65A2">
            <w:pPr>
              <w:rPr>
                <w:rFonts w:asciiTheme="minorHAnsi" w:hAnsiTheme="minorHAnsi" w:cstheme="minorHAnsi"/>
                <w:lang w:val="en-GB"/>
              </w:rPr>
            </w:pPr>
          </w:p>
        </w:tc>
      </w:tr>
      <w:tr w:rsidR="00865DEF" w:rsidRPr="005017ED" w14:paraId="237AE488" w14:textId="77777777">
        <w:tc>
          <w:tcPr>
            <w:tcW w:w="2263" w:type="dxa"/>
          </w:tcPr>
          <w:p w14:paraId="42053134" w14:textId="5CC38144" w:rsidR="00865DEF" w:rsidRPr="006411AE" w:rsidRDefault="00E50C24">
            <w:pPr>
              <w:rPr>
                <w:lang w:val="en-GB"/>
              </w:rPr>
            </w:pPr>
            <w:proofErr w:type="spellStart"/>
            <w:r w:rsidRPr="006411AE">
              <w:rPr>
                <w:lang w:val="en-GB"/>
              </w:rPr>
              <w:t>VANS</w:t>
            </w:r>
            <w:r w:rsidR="00865DEF" w:rsidRPr="006411AE">
              <w:rPr>
                <w:lang w:val="en-GB"/>
              </w:rPr>
              <w:t>Envelope</w:t>
            </w:r>
            <w:proofErr w:type="spellEnd"/>
          </w:p>
        </w:tc>
        <w:tc>
          <w:tcPr>
            <w:tcW w:w="1418" w:type="dxa"/>
          </w:tcPr>
          <w:p w14:paraId="5C3D68F6" w14:textId="3B0BE4E3" w:rsidR="00865DEF" w:rsidRPr="006411AE" w:rsidRDefault="00E50C24">
            <w:pPr>
              <w:rPr>
                <w:lang w:val="en-GB"/>
              </w:rPr>
            </w:pPr>
            <w:r w:rsidRPr="006411AE">
              <w:rPr>
                <w:lang w:val="en-GB"/>
              </w:rPr>
              <w:t>1.0</w:t>
            </w:r>
          </w:p>
        </w:tc>
        <w:tc>
          <w:tcPr>
            <w:tcW w:w="5245" w:type="dxa"/>
          </w:tcPr>
          <w:p w14:paraId="2939F069" w14:textId="09B6F4C2" w:rsidR="00501219" w:rsidRDefault="00501219">
            <w:pPr>
              <w:rPr>
                <w:lang w:val="en-GB"/>
              </w:rPr>
            </w:pPr>
            <w:r>
              <w:fldChar w:fldCharType="begin"/>
            </w:r>
            <w:r w:rsidRPr="005017ED">
              <w:rPr>
                <w:lang w:val="en-GB"/>
              </w:rPr>
              <w:instrText>HYPERLINK "https://svn.medcom.dk/svn/releases/Standarder/Den%20gode%20VANSEnvelope/Dokumentation/"</w:instrText>
            </w:r>
            <w:r>
              <w:fldChar w:fldCharType="separate"/>
            </w:r>
            <w:r w:rsidRPr="00680E16">
              <w:rPr>
                <w:rStyle w:val="Hyperlink"/>
                <w:rFonts w:ascii="Calibri" w:hAnsi="Calibri" w:cstheme="minorBidi"/>
                <w:lang w:val="en-GB"/>
              </w:rPr>
              <w:t>https://svn.medcom.dk/svn/releases/Standarder/Den%20gode%20VANSEnvelope/Dokumentation/</w:t>
            </w:r>
            <w:r>
              <w:rPr>
                <w:rStyle w:val="Hyperlink"/>
                <w:rFonts w:ascii="Calibri" w:hAnsi="Calibri" w:cstheme="minorBidi"/>
                <w:lang w:val="en-GB"/>
              </w:rPr>
              <w:fldChar w:fldCharType="end"/>
            </w:r>
            <w:r>
              <w:rPr>
                <w:lang w:val="en-GB"/>
              </w:rPr>
              <w:t xml:space="preserve"> </w:t>
            </w:r>
          </w:p>
          <w:p w14:paraId="3AF093BD" w14:textId="4AD8786A" w:rsidR="00865DEF" w:rsidRPr="006411AE" w:rsidRDefault="00501219">
            <w:pPr>
              <w:rPr>
                <w:lang w:val="en-GB"/>
              </w:rPr>
            </w:pPr>
            <w:r>
              <w:rPr>
                <w:lang w:val="en-GB"/>
              </w:rPr>
              <w:lastRenderedPageBreak/>
              <w:t xml:space="preserve">FHIR specific values in the </w:t>
            </w:r>
            <w:proofErr w:type="spellStart"/>
            <w:r>
              <w:rPr>
                <w:lang w:val="en-GB"/>
              </w:rPr>
              <w:t>VANSEnvelope</w:t>
            </w:r>
            <w:proofErr w:type="spellEnd"/>
            <w:r w:rsidR="00984FB9">
              <w:rPr>
                <w:lang w:val="en-GB"/>
              </w:rPr>
              <w:t>:</w:t>
            </w:r>
            <w:r w:rsidRPr="00501219">
              <w:rPr>
                <w:lang w:val="en-GB"/>
              </w:rPr>
              <w:t xml:space="preserve"> </w:t>
            </w:r>
            <w:r>
              <w:rPr>
                <w:lang w:val="en-GB"/>
              </w:rPr>
              <w:t xml:space="preserve">  </w:t>
            </w:r>
            <w:r>
              <w:fldChar w:fldCharType="begin"/>
            </w:r>
            <w:r w:rsidRPr="005017ED">
              <w:rPr>
                <w:lang w:val="en-GB"/>
              </w:rPr>
              <w:instrText>HYPERLINK "https://medcomdk.github.io/MedCom-FHIR-Communication/assets/documents/FHIRMessages_NetworkEnvelopes_EN.html"</w:instrText>
            </w:r>
            <w:r>
              <w:fldChar w:fldCharType="separate"/>
            </w:r>
            <w:r w:rsidRPr="00680E16">
              <w:rPr>
                <w:rStyle w:val="Hyperlink"/>
                <w:rFonts w:ascii="Calibri" w:hAnsi="Calibri" w:cstheme="minorBidi"/>
                <w:lang w:val="en-GB"/>
              </w:rPr>
              <w:t>https://medcomdk.github.io/MedCom-FHIR-Communication/assets/documents/FHIRMessages_NetworkEnvelopes_EN.html</w:t>
            </w:r>
            <w:r>
              <w:rPr>
                <w:rStyle w:val="Hyperlink"/>
                <w:rFonts w:ascii="Calibri" w:hAnsi="Calibri" w:cstheme="minorBidi"/>
                <w:lang w:val="en-GB"/>
              </w:rPr>
              <w:fldChar w:fldCharType="end"/>
            </w:r>
            <w:r w:rsidR="00E50C24" w:rsidRPr="006411AE">
              <w:rPr>
                <w:lang w:val="en-GB"/>
              </w:rPr>
              <w:t xml:space="preserve"> </w:t>
            </w:r>
          </w:p>
        </w:tc>
        <w:tc>
          <w:tcPr>
            <w:tcW w:w="4500" w:type="dxa"/>
          </w:tcPr>
          <w:p w14:paraId="3A60827E" w14:textId="051138BF" w:rsidR="00865DEF" w:rsidRPr="006411AE" w:rsidRDefault="007807F3">
            <w:pPr>
              <w:rPr>
                <w:rFonts w:asciiTheme="minorHAnsi" w:hAnsiTheme="minorHAnsi" w:cstheme="minorHAnsi"/>
                <w:lang w:val="en-GB"/>
              </w:rPr>
            </w:pPr>
            <w:r w:rsidRPr="006411AE">
              <w:rPr>
                <w:rFonts w:cs="Calibri"/>
                <w:lang w:val="en-GB"/>
              </w:rPr>
              <w:lastRenderedPageBreak/>
              <w:t xml:space="preserve">The overall site for the </w:t>
            </w:r>
            <w:proofErr w:type="spellStart"/>
            <w:r w:rsidRPr="006411AE">
              <w:rPr>
                <w:rFonts w:cs="Calibri"/>
                <w:lang w:val="en-GB"/>
              </w:rPr>
              <w:t>VANSEnvelope</w:t>
            </w:r>
            <w:proofErr w:type="spellEnd"/>
            <w:r w:rsidRPr="006411AE">
              <w:rPr>
                <w:rFonts w:cs="Calibri"/>
                <w:lang w:val="en-GB"/>
              </w:rPr>
              <w:t xml:space="preserve"> including </w:t>
            </w:r>
            <w:r w:rsidR="00F86F59" w:rsidRPr="006411AE">
              <w:rPr>
                <w:rFonts w:cs="Calibri"/>
                <w:lang w:val="en-GB"/>
              </w:rPr>
              <w:t xml:space="preserve">relevant </w:t>
            </w:r>
            <w:r w:rsidRPr="006411AE">
              <w:rPr>
                <w:rFonts w:cs="Calibri"/>
                <w:lang w:val="en-GB"/>
              </w:rPr>
              <w:t>documentation</w:t>
            </w:r>
            <w:r w:rsidR="00F86F59" w:rsidRPr="006411AE">
              <w:rPr>
                <w:rFonts w:cs="Calibri"/>
                <w:lang w:val="en-GB"/>
              </w:rPr>
              <w:t xml:space="preserve"> </w:t>
            </w:r>
          </w:p>
        </w:tc>
      </w:tr>
    </w:tbl>
    <w:p w14:paraId="4BAD3F3C" w14:textId="45FF5169" w:rsidR="0094085B" w:rsidRPr="006411AE" w:rsidRDefault="0094085B" w:rsidP="00EB5156">
      <w:pPr>
        <w:pStyle w:val="Overskrift2"/>
        <w:numPr>
          <w:ilvl w:val="1"/>
          <w:numId w:val="13"/>
        </w:numPr>
      </w:pPr>
      <w:bookmarkStart w:id="14" w:name="_Testeksempler_og_testpersoner"/>
      <w:bookmarkStart w:id="15" w:name="_Toc183091231"/>
      <w:bookmarkEnd w:id="14"/>
      <w:r w:rsidRPr="006411AE">
        <w:t>Test examples and test persons</w:t>
      </w:r>
      <w:bookmarkEnd w:id="15"/>
    </w:p>
    <w:tbl>
      <w:tblPr>
        <w:tblStyle w:val="Tabel-Gitter"/>
        <w:tblW w:w="0" w:type="auto"/>
        <w:tblLayout w:type="fixed"/>
        <w:tblLook w:val="04A0" w:firstRow="1" w:lastRow="0" w:firstColumn="1" w:lastColumn="0" w:noHBand="0" w:noVBand="1"/>
      </w:tblPr>
      <w:tblGrid>
        <w:gridCol w:w="3397"/>
        <w:gridCol w:w="5103"/>
        <w:gridCol w:w="4926"/>
      </w:tblGrid>
      <w:tr w:rsidR="0094085B" w:rsidRPr="006411AE" w14:paraId="0BE52F0F" w14:textId="77777777">
        <w:tc>
          <w:tcPr>
            <w:tcW w:w="3397" w:type="dxa"/>
            <w:shd w:val="clear" w:color="auto" w:fill="F2F2F2" w:themeFill="background1" w:themeFillShade="F2"/>
          </w:tcPr>
          <w:p w14:paraId="505FB70A" w14:textId="77777777" w:rsidR="0094085B" w:rsidRPr="006411AE" w:rsidRDefault="0094085B">
            <w:pPr>
              <w:keepNext/>
              <w:rPr>
                <w:b/>
                <w:bCs/>
                <w:lang w:val="en-GB"/>
              </w:rPr>
            </w:pPr>
            <w:r w:rsidRPr="006411AE">
              <w:rPr>
                <w:b/>
                <w:bCs/>
                <w:lang w:val="en-GB"/>
              </w:rPr>
              <w:t>Name</w:t>
            </w:r>
          </w:p>
        </w:tc>
        <w:tc>
          <w:tcPr>
            <w:tcW w:w="5103" w:type="dxa"/>
            <w:shd w:val="clear" w:color="auto" w:fill="F2F2F2" w:themeFill="background1" w:themeFillShade="F2"/>
          </w:tcPr>
          <w:p w14:paraId="02FDD719" w14:textId="77777777" w:rsidR="0094085B" w:rsidRPr="006411AE" w:rsidRDefault="0094085B">
            <w:pPr>
              <w:keepNext/>
              <w:rPr>
                <w:b/>
                <w:bCs/>
                <w:lang w:val="en-GB"/>
              </w:rPr>
            </w:pPr>
            <w:r w:rsidRPr="006411AE">
              <w:rPr>
                <w:b/>
                <w:bCs/>
                <w:lang w:val="en-GB"/>
              </w:rPr>
              <w:t>Link/reference</w:t>
            </w:r>
          </w:p>
        </w:tc>
        <w:tc>
          <w:tcPr>
            <w:tcW w:w="4926" w:type="dxa"/>
            <w:shd w:val="clear" w:color="auto" w:fill="F2F2F2" w:themeFill="background1" w:themeFillShade="F2"/>
          </w:tcPr>
          <w:p w14:paraId="5F31931A" w14:textId="77777777" w:rsidR="0094085B" w:rsidRPr="006411AE" w:rsidRDefault="0094085B">
            <w:pPr>
              <w:keepNext/>
              <w:rPr>
                <w:b/>
                <w:bCs/>
                <w:lang w:val="en-GB"/>
              </w:rPr>
            </w:pPr>
            <w:r w:rsidRPr="006411AE">
              <w:rPr>
                <w:rFonts w:asciiTheme="minorHAnsi" w:hAnsiTheme="minorHAnsi" w:cstheme="minorHAnsi"/>
                <w:b/>
                <w:bCs/>
                <w:lang w:val="en-GB"/>
              </w:rPr>
              <w:t>Description</w:t>
            </w:r>
          </w:p>
        </w:tc>
      </w:tr>
      <w:tr w:rsidR="0094085B" w:rsidRPr="005017ED" w14:paraId="2F2146D0" w14:textId="77777777">
        <w:tc>
          <w:tcPr>
            <w:tcW w:w="3397" w:type="dxa"/>
          </w:tcPr>
          <w:p w14:paraId="724AF80F" w14:textId="77777777" w:rsidR="0094085B" w:rsidRPr="006411AE" w:rsidRDefault="0094085B">
            <w:pPr>
              <w:keepNext/>
              <w:rPr>
                <w:lang w:val="en-GB"/>
              </w:rPr>
            </w:pPr>
            <w:r w:rsidRPr="006411AE">
              <w:rPr>
                <w:rFonts w:asciiTheme="minorHAnsi" w:hAnsiTheme="minorHAnsi" w:cstheme="minorHAnsi"/>
                <w:lang w:val="en-GB"/>
              </w:rPr>
              <w:t>Test examples /FHIR example files</w:t>
            </w:r>
          </w:p>
        </w:tc>
        <w:tc>
          <w:tcPr>
            <w:tcW w:w="5103" w:type="dxa"/>
          </w:tcPr>
          <w:p w14:paraId="411B5EB2" w14:textId="1D31322E" w:rsidR="0094085B" w:rsidRPr="006411AE" w:rsidRDefault="008033EA">
            <w:pPr>
              <w:keepNext/>
              <w:rPr>
                <w:lang w:val="en-GB"/>
              </w:rPr>
            </w:pPr>
            <w:r>
              <w:fldChar w:fldCharType="begin"/>
            </w:r>
            <w:r w:rsidRPr="005017ED">
              <w:rPr>
                <w:lang w:val="en-GB"/>
              </w:rPr>
              <w:instrText>HYPERLINK "https://medcomdk.github.io/dk-medcom-carecommunication/" \l "3-conversion-service"</w:instrText>
            </w:r>
            <w:r>
              <w:fldChar w:fldCharType="separate"/>
            </w:r>
            <w:r w:rsidRPr="00050C2A">
              <w:rPr>
                <w:rStyle w:val="Hyperlink"/>
                <w:rFonts w:ascii="Calibri" w:hAnsi="Calibri" w:cstheme="minorBidi"/>
                <w:lang w:val="en-GB"/>
              </w:rPr>
              <w:t>https://medcomdk.github.io/dk-medcom-carecommunication/#3-conversion-service</w:t>
            </w:r>
            <w:r>
              <w:rPr>
                <w:rStyle w:val="Hyperlink"/>
                <w:rFonts w:ascii="Calibri" w:hAnsi="Calibri" w:cstheme="minorBidi"/>
                <w:lang w:val="en-GB"/>
              </w:rPr>
              <w:fldChar w:fldCharType="end"/>
            </w:r>
            <w:r>
              <w:rPr>
                <w:lang w:val="en-GB"/>
              </w:rPr>
              <w:t xml:space="preserve"> </w:t>
            </w:r>
          </w:p>
        </w:tc>
        <w:tc>
          <w:tcPr>
            <w:tcW w:w="4926" w:type="dxa"/>
          </w:tcPr>
          <w:p w14:paraId="520CA742" w14:textId="2BCD2D1D" w:rsidR="0094085B" w:rsidRPr="006411AE" w:rsidRDefault="0094085B">
            <w:pPr>
              <w:keepNext/>
              <w:rPr>
                <w:rFonts w:asciiTheme="minorHAnsi" w:hAnsiTheme="minorHAnsi" w:cstheme="minorHAnsi"/>
                <w:lang w:val="en-GB"/>
              </w:rPr>
            </w:pPr>
            <w:r w:rsidRPr="006411AE">
              <w:rPr>
                <w:rFonts w:asciiTheme="minorHAnsi" w:hAnsiTheme="minorHAnsi" w:cstheme="minorHAnsi"/>
                <w:lang w:val="en-GB"/>
              </w:rPr>
              <w:t xml:space="preserve">Includes test examples </w:t>
            </w:r>
            <w:r w:rsidR="000247F2" w:rsidRPr="006411AE">
              <w:rPr>
                <w:rFonts w:asciiTheme="minorHAnsi" w:hAnsiTheme="minorHAnsi" w:cstheme="minorHAnsi"/>
                <w:lang w:val="en-GB"/>
              </w:rPr>
              <w:t xml:space="preserve">used during the test and certification </w:t>
            </w:r>
            <w:r w:rsidRPr="006411AE">
              <w:rPr>
                <w:rFonts w:asciiTheme="minorHAnsi" w:hAnsiTheme="minorHAnsi" w:cstheme="minorHAnsi"/>
                <w:lang w:val="en-GB"/>
              </w:rPr>
              <w:t>and an overview of all these.</w:t>
            </w:r>
          </w:p>
          <w:p w14:paraId="4A796B96" w14:textId="77777777" w:rsidR="0094085B" w:rsidRPr="006411AE" w:rsidRDefault="0094085B">
            <w:pPr>
              <w:keepNext/>
              <w:rPr>
                <w:lang w:val="en-GB"/>
              </w:rPr>
            </w:pPr>
          </w:p>
        </w:tc>
      </w:tr>
      <w:tr w:rsidR="0094085B" w:rsidRPr="005017ED" w14:paraId="79EC3E62" w14:textId="77777777">
        <w:tc>
          <w:tcPr>
            <w:tcW w:w="3397" w:type="dxa"/>
          </w:tcPr>
          <w:p w14:paraId="2AA673ED" w14:textId="77777777" w:rsidR="0094085B" w:rsidRPr="006411AE" w:rsidRDefault="0094085B">
            <w:pPr>
              <w:rPr>
                <w:lang w:val="en-GB"/>
              </w:rPr>
            </w:pPr>
            <w:r w:rsidRPr="006411AE">
              <w:rPr>
                <w:lang w:val="en-GB"/>
              </w:rPr>
              <w:t>Overview of the test persons</w:t>
            </w:r>
          </w:p>
          <w:p w14:paraId="4EBA272F" w14:textId="77777777" w:rsidR="0094085B" w:rsidRPr="006411AE" w:rsidRDefault="0094085B">
            <w:pPr>
              <w:rPr>
                <w:lang w:val="en-GB"/>
              </w:rPr>
            </w:pPr>
          </w:p>
        </w:tc>
        <w:tc>
          <w:tcPr>
            <w:tcW w:w="5103" w:type="dxa"/>
          </w:tcPr>
          <w:p w14:paraId="567E18FB" w14:textId="66D36B85" w:rsidR="0094085B" w:rsidRPr="006411AE" w:rsidRDefault="0094085B">
            <w:pPr>
              <w:rPr>
                <w:lang w:val="en-GB"/>
              </w:rPr>
            </w:pPr>
            <w:r>
              <w:fldChar w:fldCharType="begin"/>
            </w:r>
            <w:r w:rsidRPr="005017ED">
              <w:rPr>
                <w:lang w:val="en-GB"/>
              </w:rPr>
              <w:instrText>HYPERLINK "https://www.medcom.dk/opslag/koder-tabeller-ydere/tabeller/nationale-test-cpr-numre"</w:instrText>
            </w:r>
            <w:r>
              <w:fldChar w:fldCharType="separate"/>
            </w:r>
            <w:r w:rsidRPr="006411AE">
              <w:rPr>
                <w:rStyle w:val="Hyperlink"/>
                <w:color w:val="315A7A"/>
                <w:lang w:val="en-GB"/>
              </w:rPr>
              <w:t>https://www.medcom.dk/opslag/koder-tabeller-ydere/tabeller/nationale-test-cpr-numre</w:t>
            </w:r>
            <w:r>
              <w:rPr>
                <w:rStyle w:val="Hyperlink"/>
                <w:color w:val="315A7A"/>
                <w:lang w:val="en-GB"/>
              </w:rPr>
              <w:fldChar w:fldCharType="end"/>
            </w:r>
            <w:r w:rsidR="008033EA">
              <w:rPr>
                <w:rStyle w:val="Hyperlink"/>
                <w:color w:val="315A7A"/>
                <w:lang w:val="en-GB"/>
              </w:rPr>
              <w:t xml:space="preserve"> </w:t>
            </w:r>
          </w:p>
        </w:tc>
        <w:tc>
          <w:tcPr>
            <w:tcW w:w="4926" w:type="dxa"/>
          </w:tcPr>
          <w:p w14:paraId="3E912608" w14:textId="42C5795E" w:rsidR="0094085B" w:rsidRPr="006411AE" w:rsidRDefault="0094085B">
            <w:pPr>
              <w:keepNext/>
              <w:rPr>
                <w:rFonts w:asciiTheme="minorHAnsi" w:hAnsiTheme="minorHAnsi" w:cstheme="minorHAnsi"/>
                <w:lang w:val="en-GB"/>
              </w:rPr>
            </w:pPr>
            <w:r w:rsidRPr="006411AE">
              <w:rPr>
                <w:rFonts w:asciiTheme="minorHAnsi" w:hAnsiTheme="minorHAnsi" w:cstheme="minorHAnsi"/>
                <w:lang w:val="en-GB"/>
              </w:rPr>
              <w:t>Overview of national test personal identification number (D</w:t>
            </w:r>
            <w:r w:rsidR="00D725DA" w:rsidRPr="006411AE">
              <w:rPr>
                <w:rFonts w:asciiTheme="minorHAnsi" w:hAnsiTheme="minorHAnsi" w:cstheme="minorHAnsi"/>
                <w:lang w:val="en-GB"/>
              </w:rPr>
              <w:t>A</w:t>
            </w:r>
            <w:r w:rsidRPr="006411AE">
              <w:rPr>
                <w:rFonts w:asciiTheme="minorHAnsi" w:hAnsiTheme="minorHAnsi" w:cstheme="minorHAnsi"/>
                <w:lang w:val="en-GB"/>
              </w:rPr>
              <w:t>:</w:t>
            </w:r>
            <w:r w:rsidR="005B2F70" w:rsidRPr="006411AE">
              <w:rPr>
                <w:rFonts w:asciiTheme="minorHAnsi" w:hAnsiTheme="minorHAnsi" w:cstheme="minorHAnsi"/>
                <w:lang w:val="en-GB"/>
              </w:rPr>
              <w:t xml:space="preserve"> </w:t>
            </w:r>
            <w:r w:rsidRPr="006411AE">
              <w:rPr>
                <w:rFonts w:asciiTheme="minorHAnsi" w:hAnsiTheme="minorHAnsi" w:cstheme="minorHAnsi"/>
                <w:lang w:val="en-GB"/>
              </w:rPr>
              <w:t>CPR-</w:t>
            </w:r>
            <w:proofErr w:type="spellStart"/>
            <w:r w:rsidRPr="006411AE">
              <w:rPr>
                <w:rFonts w:asciiTheme="minorHAnsi" w:hAnsiTheme="minorHAnsi" w:cstheme="minorHAnsi"/>
                <w:lang w:val="en-GB"/>
              </w:rPr>
              <w:t>nummer</w:t>
            </w:r>
            <w:proofErr w:type="spellEnd"/>
            <w:r w:rsidRPr="006411AE">
              <w:rPr>
                <w:rFonts w:asciiTheme="minorHAnsi" w:hAnsiTheme="minorHAnsi" w:cstheme="minorHAnsi"/>
                <w:lang w:val="en-GB"/>
              </w:rPr>
              <w:t xml:space="preserve">), that can be used during test.  </w:t>
            </w:r>
          </w:p>
          <w:p w14:paraId="616CDA5E" w14:textId="77777777" w:rsidR="0094085B" w:rsidRPr="006411AE" w:rsidRDefault="0094085B">
            <w:pPr>
              <w:keepNext/>
              <w:rPr>
                <w:rFonts w:asciiTheme="minorHAnsi" w:hAnsiTheme="minorHAnsi" w:cstheme="minorHAnsi"/>
                <w:lang w:val="en-GB"/>
              </w:rPr>
            </w:pPr>
          </w:p>
          <w:p w14:paraId="280243B5" w14:textId="77777777" w:rsidR="0094085B" w:rsidRPr="006411AE" w:rsidRDefault="0094085B">
            <w:pPr>
              <w:rPr>
                <w:lang w:val="en-GB"/>
              </w:rPr>
            </w:pPr>
            <w:r w:rsidRPr="006411AE">
              <w:rPr>
                <w:rFonts w:asciiTheme="minorHAnsi" w:hAnsiTheme="minorHAnsi" w:cstheme="minorHAnsi"/>
                <w:b/>
                <w:bCs/>
                <w:lang w:val="en-GB"/>
              </w:rPr>
              <w:t>Note:</w:t>
            </w:r>
            <w:r w:rsidRPr="006411AE">
              <w:rPr>
                <w:rFonts w:asciiTheme="minorHAnsi" w:hAnsiTheme="minorHAnsi" w:cstheme="minorHAnsi"/>
                <w:lang w:val="en-GB"/>
              </w:rPr>
              <w:t xml:space="preserve"> During test and certification, the vendor must be able to use any of the test persons on the list.</w:t>
            </w:r>
            <w:r w:rsidRPr="006411AE">
              <w:rPr>
                <w:lang w:val="en-GB"/>
              </w:rPr>
              <w:t xml:space="preserve"> </w:t>
            </w:r>
          </w:p>
        </w:tc>
      </w:tr>
    </w:tbl>
    <w:p w14:paraId="77222850" w14:textId="77777777" w:rsidR="0094085B" w:rsidRPr="006411AE" w:rsidRDefault="0094085B" w:rsidP="0094085B">
      <w:pPr>
        <w:rPr>
          <w:rFonts w:asciiTheme="minorHAnsi" w:hAnsiTheme="minorHAnsi" w:cstheme="minorHAnsi"/>
          <w:lang w:val="en-GB"/>
        </w:rPr>
      </w:pPr>
    </w:p>
    <w:p w14:paraId="747188DC" w14:textId="49016A8E" w:rsidR="0094085B" w:rsidRPr="006411AE" w:rsidRDefault="0094085B" w:rsidP="00EB5156">
      <w:pPr>
        <w:pStyle w:val="Overskrift2"/>
        <w:numPr>
          <w:ilvl w:val="1"/>
          <w:numId w:val="13"/>
        </w:numPr>
      </w:pPr>
      <w:bookmarkStart w:id="16" w:name="_Toc183091232"/>
      <w:r w:rsidRPr="006411AE">
        <w:t>Test tool</w:t>
      </w:r>
      <w:bookmarkEnd w:id="16"/>
    </w:p>
    <w:tbl>
      <w:tblPr>
        <w:tblStyle w:val="Tabel-Gitter"/>
        <w:tblW w:w="0" w:type="auto"/>
        <w:tblLook w:val="04A0" w:firstRow="1" w:lastRow="0" w:firstColumn="1" w:lastColumn="0" w:noHBand="0" w:noVBand="1"/>
      </w:tblPr>
      <w:tblGrid>
        <w:gridCol w:w="3268"/>
        <w:gridCol w:w="5503"/>
        <w:gridCol w:w="4655"/>
      </w:tblGrid>
      <w:tr w:rsidR="0094085B" w:rsidRPr="006411AE" w14:paraId="37DB9305" w14:textId="77777777">
        <w:tc>
          <w:tcPr>
            <w:tcW w:w="3397" w:type="dxa"/>
            <w:shd w:val="clear" w:color="auto" w:fill="F2F2F2" w:themeFill="background1" w:themeFillShade="F2"/>
          </w:tcPr>
          <w:p w14:paraId="429C4D3E" w14:textId="77777777" w:rsidR="0094085B" w:rsidRPr="006411AE" w:rsidRDefault="0094085B">
            <w:pPr>
              <w:rPr>
                <w:b/>
                <w:bCs/>
                <w:lang w:val="en-GB"/>
              </w:rPr>
            </w:pPr>
            <w:r w:rsidRPr="006411AE">
              <w:rPr>
                <w:b/>
                <w:bCs/>
                <w:lang w:val="en-GB"/>
              </w:rPr>
              <w:t>Navne</w:t>
            </w:r>
          </w:p>
        </w:tc>
        <w:tc>
          <w:tcPr>
            <w:tcW w:w="5103" w:type="dxa"/>
            <w:shd w:val="clear" w:color="auto" w:fill="F2F2F2" w:themeFill="background1" w:themeFillShade="F2"/>
          </w:tcPr>
          <w:p w14:paraId="014C1DF7" w14:textId="77777777" w:rsidR="0094085B" w:rsidRPr="006411AE" w:rsidRDefault="0094085B">
            <w:pPr>
              <w:rPr>
                <w:b/>
                <w:bCs/>
                <w:lang w:val="en-GB"/>
              </w:rPr>
            </w:pPr>
            <w:r w:rsidRPr="006411AE">
              <w:rPr>
                <w:b/>
                <w:bCs/>
                <w:lang w:val="en-GB"/>
              </w:rPr>
              <w:t>Link/reference</w:t>
            </w:r>
          </w:p>
        </w:tc>
        <w:tc>
          <w:tcPr>
            <w:tcW w:w="4926" w:type="dxa"/>
            <w:shd w:val="clear" w:color="auto" w:fill="F2F2F2" w:themeFill="background1" w:themeFillShade="F2"/>
          </w:tcPr>
          <w:p w14:paraId="6026496C" w14:textId="77777777" w:rsidR="0094085B" w:rsidRPr="006411AE" w:rsidRDefault="0094085B">
            <w:pPr>
              <w:rPr>
                <w:b/>
                <w:bCs/>
                <w:lang w:val="en-GB"/>
              </w:rPr>
            </w:pPr>
            <w:r w:rsidRPr="006411AE">
              <w:rPr>
                <w:b/>
                <w:bCs/>
                <w:lang w:val="en-GB"/>
              </w:rPr>
              <w:t>Description</w:t>
            </w:r>
          </w:p>
        </w:tc>
      </w:tr>
      <w:tr w:rsidR="0094085B" w:rsidRPr="005017ED" w14:paraId="52B06696" w14:textId="77777777">
        <w:tc>
          <w:tcPr>
            <w:tcW w:w="3397" w:type="dxa"/>
          </w:tcPr>
          <w:p w14:paraId="7DA40380" w14:textId="77777777" w:rsidR="0094085B" w:rsidRPr="006411AE" w:rsidRDefault="0094085B">
            <w:pPr>
              <w:rPr>
                <w:lang w:val="en-GB"/>
              </w:rPr>
            </w:pPr>
            <w:r w:rsidRPr="006411AE">
              <w:rPr>
                <w:lang w:val="en-GB"/>
              </w:rPr>
              <w:t>FHIR-server with MedCom profiles</w:t>
            </w:r>
          </w:p>
        </w:tc>
        <w:tc>
          <w:tcPr>
            <w:tcW w:w="5103" w:type="dxa"/>
          </w:tcPr>
          <w:p w14:paraId="182739CB" w14:textId="656C18DB" w:rsidR="0094085B" w:rsidRPr="006411AE" w:rsidRDefault="0094085B">
            <w:pPr>
              <w:rPr>
                <w:lang w:val="en-GB"/>
              </w:rPr>
            </w:pPr>
            <w:hyperlink r:id="rId19" w:history="1">
              <w:r w:rsidRPr="006411AE">
                <w:rPr>
                  <w:rStyle w:val="Hyperlink"/>
                  <w:lang w:val="en-GB"/>
                </w:rPr>
                <w:t>https://fhir.medcom.dk/</w:t>
              </w:r>
            </w:hyperlink>
            <w:r w:rsidRPr="006411AE">
              <w:rPr>
                <w:lang w:val="en-GB"/>
              </w:rPr>
              <w:t xml:space="preserve"> </w:t>
            </w:r>
          </w:p>
        </w:tc>
        <w:tc>
          <w:tcPr>
            <w:tcW w:w="4926" w:type="dxa"/>
          </w:tcPr>
          <w:p w14:paraId="33E0D0A0" w14:textId="77777777" w:rsidR="0094085B" w:rsidRPr="006411AE" w:rsidRDefault="0094085B">
            <w:pPr>
              <w:rPr>
                <w:lang w:val="en-GB"/>
              </w:rPr>
            </w:pPr>
            <w:r w:rsidRPr="006411AE">
              <w:rPr>
                <w:rFonts w:asciiTheme="minorHAnsi" w:hAnsiTheme="minorHAnsi" w:cstheme="minorHAnsi"/>
                <w:lang w:val="en-GB"/>
              </w:rPr>
              <w:t xml:space="preserve">Public server that validates against </w:t>
            </w:r>
            <w:proofErr w:type="spellStart"/>
            <w:r w:rsidRPr="006411AE">
              <w:rPr>
                <w:rFonts w:asciiTheme="minorHAnsi" w:hAnsiTheme="minorHAnsi" w:cstheme="minorHAnsi"/>
                <w:lang w:val="en-GB"/>
              </w:rPr>
              <w:t>MedCom's</w:t>
            </w:r>
            <w:proofErr w:type="spellEnd"/>
            <w:r w:rsidRPr="006411AE">
              <w:rPr>
                <w:rFonts w:asciiTheme="minorHAnsi" w:hAnsiTheme="minorHAnsi" w:cstheme="minorHAnsi"/>
                <w:lang w:val="en-GB"/>
              </w:rPr>
              <w:t xml:space="preserve"> FHIR profiles. It is permitted to use the server for testing the upload/download of FHIR resources.</w:t>
            </w:r>
          </w:p>
        </w:tc>
      </w:tr>
      <w:tr w:rsidR="0094085B" w:rsidRPr="005017ED" w14:paraId="4885640F" w14:textId="77777777">
        <w:tc>
          <w:tcPr>
            <w:tcW w:w="3397" w:type="dxa"/>
          </w:tcPr>
          <w:p w14:paraId="545C67E0" w14:textId="77777777" w:rsidR="0094085B" w:rsidRPr="006411AE" w:rsidRDefault="0094085B">
            <w:pPr>
              <w:rPr>
                <w:lang w:val="en-GB"/>
              </w:rPr>
            </w:pPr>
            <w:proofErr w:type="spellStart"/>
            <w:r w:rsidRPr="006411AE">
              <w:rPr>
                <w:lang w:val="en-GB"/>
              </w:rPr>
              <w:t>TouchStone</w:t>
            </w:r>
            <w:proofErr w:type="spellEnd"/>
          </w:p>
        </w:tc>
        <w:tc>
          <w:tcPr>
            <w:tcW w:w="5103" w:type="dxa"/>
          </w:tcPr>
          <w:p w14:paraId="7809DEFA" w14:textId="1E0D1F4B" w:rsidR="0094085B" w:rsidRPr="006411AE" w:rsidRDefault="0094085B">
            <w:pPr>
              <w:rPr>
                <w:lang w:val="en-GB"/>
              </w:rPr>
            </w:pPr>
            <w:r>
              <w:fldChar w:fldCharType="begin"/>
            </w:r>
            <w:r w:rsidRPr="005017ED">
              <w:rPr>
                <w:lang w:val="en-GB"/>
              </w:rPr>
              <w:instrText>HYPERLINK "https://touchstone.aegis.net/touchstone/"</w:instrText>
            </w:r>
            <w:r>
              <w:fldChar w:fldCharType="separate"/>
            </w:r>
            <w:r w:rsidRPr="006411AE">
              <w:rPr>
                <w:rStyle w:val="Hyperlink"/>
                <w:lang w:val="en-GB"/>
              </w:rPr>
              <w:t>https://touchstone.aegis.net/touchstone/</w:t>
            </w:r>
            <w:r>
              <w:rPr>
                <w:rStyle w:val="Hyperlink"/>
                <w:lang w:val="en-GB"/>
              </w:rPr>
              <w:fldChar w:fldCharType="end"/>
            </w:r>
            <w:r w:rsidRPr="006411AE">
              <w:rPr>
                <w:lang w:val="en-GB"/>
              </w:rPr>
              <w:t xml:space="preserve"> </w:t>
            </w:r>
          </w:p>
        </w:tc>
        <w:tc>
          <w:tcPr>
            <w:tcW w:w="4926" w:type="dxa"/>
          </w:tcPr>
          <w:p w14:paraId="2DBC1E86"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 xml:space="preserve">Test tool for testing the FHIR standard. </w:t>
            </w:r>
          </w:p>
          <w:p w14:paraId="24EBBE58" w14:textId="77777777" w:rsidR="0094085B" w:rsidRPr="006411AE" w:rsidRDefault="0094085B">
            <w:pPr>
              <w:rPr>
                <w:rFonts w:asciiTheme="minorHAnsi" w:hAnsiTheme="minorHAnsi" w:cstheme="minorHAnsi"/>
                <w:lang w:val="en-GB"/>
              </w:rPr>
            </w:pPr>
          </w:p>
          <w:p w14:paraId="02F1EA46" w14:textId="6A350BAB" w:rsidR="0094085B" w:rsidRPr="006411AE" w:rsidRDefault="0094085B">
            <w:pPr>
              <w:rPr>
                <w:rFonts w:asciiTheme="minorHAnsi" w:hAnsiTheme="minorHAnsi" w:cstheme="minorHAnsi"/>
                <w:lang w:val="en-GB"/>
              </w:rPr>
            </w:pPr>
            <w:r w:rsidRPr="006411AE">
              <w:rPr>
                <w:rFonts w:asciiTheme="minorHAnsi" w:hAnsiTheme="minorHAnsi" w:cstheme="minorHAnsi"/>
                <w:lang w:val="en-GB"/>
              </w:rPr>
              <w:t xml:space="preserve">The vendor can get access to </w:t>
            </w:r>
            <w:proofErr w:type="spellStart"/>
            <w:r w:rsidRPr="006411AE">
              <w:rPr>
                <w:rFonts w:asciiTheme="minorHAnsi" w:hAnsiTheme="minorHAnsi" w:cstheme="minorHAnsi"/>
                <w:lang w:val="en-GB"/>
              </w:rPr>
              <w:t>TouchStone</w:t>
            </w:r>
            <w:proofErr w:type="spellEnd"/>
            <w:r w:rsidRPr="006411AE">
              <w:rPr>
                <w:rFonts w:asciiTheme="minorHAnsi" w:hAnsiTheme="minorHAnsi" w:cstheme="minorHAnsi"/>
                <w:lang w:val="en-GB"/>
              </w:rPr>
              <w:t xml:space="preserve"> as an organisation - either through a license that MedCom supplies (inquiry at </w:t>
            </w:r>
            <w:r>
              <w:fldChar w:fldCharType="begin"/>
            </w:r>
            <w:r w:rsidRPr="005017ED">
              <w:rPr>
                <w:lang w:val="en-GB"/>
              </w:rPr>
              <w:instrText>HYPERLINK "mailto:fhir@medcom.dk"</w:instrText>
            </w:r>
            <w:r>
              <w:fldChar w:fldCharType="separate"/>
            </w:r>
            <w:r w:rsidRPr="006411AE">
              <w:rPr>
                <w:rStyle w:val="Hyperlink"/>
                <w:rFonts w:cstheme="minorHAnsi"/>
                <w:lang w:val="en-GB"/>
              </w:rPr>
              <w:t>fhir@medcom.dk</w:t>
            </w:r>
            <w:r>
              <w:rPr>
                <w:rStyle w:val="Hyperlink"/>
                <w:rFonts w:cstheme="minorHAnsi"/>
                <w:lang w:val="en-GB"/>
              </w:rPr>
              <w:fldChar w:fldCharType="end"/>
            </w:r>
            <w:r w:rsidRPr="006411AE">
              <w:rPr>
                <w:rFonts w:asciiTheme="minorHAnsi" w:hAnsiTheme="minorHAnsi" w:cstheme="minorHAnsi"/>
                <w:lang w:val="en-GB"/>
              </w:rPr>
              <w:t>), or a license that the supplier has acquired itself.</w:t>
            </w:r>
          </w:p>
          <w:p w14:paraId="15B52AAB" w14:textId="77777777" w:rsidR="0094085B" w:rsidRPr="006411AE" w:rsidRDefault="0094085B">
            <w:pPr>
              <w:rPr>
                <w:lang w:val="en-GB"/>
              </w:rPr>
            </w:pPr>
          </w:p>
          <w:p w14:paraId="62328E2E" w14:textId="74B48FAF" w:rsidR="0094085B" w:rsidRPr="006411AE" w:rsidRDefault="0094085B">
            <w:pPr>
              <w:rPr>
                <w:lang w:val="en-GB"/>
              </w:rPr>
            </w:pPr>
            <w:r w:rsidRPr="006411AE">
              <w:rPr>
                <w:lang w:val="en-GB"/>
              </w:rPr>
              <w:t xml:space="preserve">Find </w:t>
            </w:r>
            <w:r>
              <w:fldChar w:fldCharType="begin"/>
            </w:r>
            <w:r w:rsidRPr="005017ED">
              <w:rPr>
                <w:lang w:val="en-GB"/>
              </w:rPr>
              <w:instrText>HYPERLINK "https://medcomdk.github.io/MedComLandingPage/assets/documents/TouchStoneGettingStarted.html"</w:instrText>
            </w:r>
            <w:r>
              <w:fldChar w:fldCharType="separate"/>
            </w:r>
            <w:r w:rsidRPr="006411AE">
              <w:rPr>
                <w:rStyle w:val="Hyperlink"/>
                <w:lang w:val="en-GB"/>
              </w:rPr>
              <w:t xml:space="preserve">instructions for </w:t>
            </w:r>
            <w:proofErr w:type="spellStart"/>
            <w:r w:rsidRPr="006411AE">
              <w:rPr>
                <w:rStyle w:val="Hyperlink"/>
                <w:lang w:val="en-GB"/>
              </w:rPr>
              <w:t>TouchStone</w:t>
            </w:r>
            <w:proofErr w:type="spellEnd"/>
            <w:r>
              <w:rPr>
                <w:rStyle w:val="Hyperlink"/>
                <w:lang w:val="en-GB"/>
              </w:rPr>
              <w:fldChar w:fldCharType="end"/>
            </w:r>
            <w:r w:rsidRPr="006411AE">
              <w:rPr>
                <w:rStyle w:val="Hyperlink"/>
                <w:lang w:val="en-GB"/>
              </w:rPr>
              <w:t xml:space="preserve"> here</w:t>
            </w:r>
          </w:p>
        </w:tc>
      </w:tr>
      <w:tr w:rsidR="0094085B" w:rsidRPr="005017ED" w14:paraId="649339FC" w14:textId="77777777">
        <w:tc>
          <w:tcPr>
            <w:tcW w:w="3397" w:type="dxa"/>
          </w:tcPr>
          <w:p w14:paraId="405C7C20" w14:textId="57B3B739" w:rsidR="0094085B" w:rsidRPr="006411AE" w:rsidRDefault="0094085B">
            <w:pPr>
              <w:rPr>
                <w:lang w:val="en-GB"/>
              </w:rPr>
            </w:pPr>
            <w:proofErr w:type="spellStart"/>
            <w:r w:rsidRPr="006411AE">
              <w:rPr>
                <w:lang w:val="en-GB"/>
              </w:rPr>
              <w:lastRenderedPageBreak/>
              <w:t>TouchStone</w:t>
            </w:r>
            <w:proofErr w:type="spellEnd"/>
            <w:r w:rsidRPr="006411AE">
              <w:rPr>
                <w:lang w:val="en-GB"/>
              </w:rPr>
              <w:t xml:space="preserve"> test scripts</w:t>
            </w:r>
            <w:r w:rsidR="00A6779D" w:rsidRPr="006411AE">
              <w:rPr>
                <w:lang w:val="en-GB"/>
              </w:rPr>
              <w:t xml:space="preserve"> for CareCommunication</w:t>
            </w:r>
          </w:p>
        </w:tc>
        <w:tc>
          <w:tcPr>
            <w:tcW w:w="5103" w:type="dxa"/>
          </w:tcPr>
          <w:p w14:paraId="3712A7F3" w14:textId="76BA0A39" w:rsidR="0094085B" w:rsidRPr="006411AE" w:rsidRDefault="000325F0">
            <w:pPr>
              <w:rPr>
                <w:lang w:val="en-GB"/>
              </w:rPr>
            </w:pPr>
            <w:r>
              <w:fldChar w:fldCharType="begin"/>
            </w:r>
            <w:r w:rsidRPr="005017ED">
              <w:rPr>
                <w:lang w:val="en-GB"/>
              </w:rPr>
              <w:instrText>HYPERLINK "https://touchstone.aegis.net/touchstone/testdefinitions?selectedTestGrp=/FHIRSandbox/MedCom/CareCommunication/v400-send/Send&amp;activeOnly=false&amp;contentEntry=TEST_SCRIPTS"</w:instrText>
            </w:r>
            <w:r>
              <w:fldChar w:fldCharType="separate"/>
            </w:r>
            <w:r w:rsidRPr="006411AE">
              <w:rPr>
                <w:rStyle w:val="Hyperlink"/>
                <w:rFonts w:ascii="Calibri" w:hAnsi="Calibri" w:cstheme="minorBidi"/>
                <w:lang w:val="en-GB"/>
              </w:rPr>
              <w:t>https://touchstone.aegis.net/touchstone/carecommunication</w:t>
            </w:r>
            <w:r>
              <w:rPr>
                <w:rStyle w:val="Hyperlink"/>
                <w:rFonts w:ascii="Calibri" w:hAnsi="Calibri" w:cstheme="minorBidi"/>
                <w:lang w:val="en-GB"/>
              </w:rPr>
              <w:fldChar w:fldCharType="end"/>
            </w:r>
            <w:r w:rsidRPr="006411AE">
              <w:rPr>
                <w:lang w:val="en-GB"/>
              </w:rPr>
              <w:t xml:space="preserve"> </w:t>
            </w:r>
          </w:p>
        </w:tc>
        <w:tc>
          <w:tcPr>
            <w:tcW w:w="4926" w:type="dxa"/>
          </w:tcPr>
          <w:p w14:paraId="61C1E453" w14:textId="628B04AB" w:rsidR="0094085B" w:rsidRPr="006411AE" w:rsidRDefault="0094085B">
            <w:pPr>
              <w:rPr>
                <w:lang w:val="en-GB"/>
              </w:rPr>
            </w:pPr>
            <w:r w:rsidRPr="006411AE">
              <w:rPr>
                <w:rFonts w:asciiTheme="minorHAnsi" w:hAnsiTheme="minorHAnsi" w:cstheme="minorHAnsi"/>
                <w:lang w:val="en-GB"/>
              </w:rPr>
              <w:t>Test scripts relevant for the standard</w:t>
            </w:r>
            <w:r w:rsidRPr="006411AE">
              <w:rPr>
                <w:lang w:val="en-GB"/>
              </w:rPr>
              <w:t xml:space="preserve">. </w:t>
            </w:r>
            <w:r w:rsidR="000366AC" w:rsidRPr="006411AE">
              <w:rPr>
                <w:lang w:val="en-GB"/>
              </w:rPr>
              <w:t>These may be run, and may be used during development, but this is not a requirement.</w:t>
            </w:r>
          </w:p>
          <w:p w14:paraId="66613631" w14:textId="77777777" w:rsidR="0094085B" w:rsidRPr="006411AE" w:rsidRDefault="0094085B">
            <w:pPr>
              <w:rPr>
                <w:lang w:val="en-GB"/>
              </w:rPr>
            </w:pPr>
          </w:p>
          <w:p w14:paraId="3A68E12C" w14:textId="6B48DF43" w:rsidR="0094085B" w:rsidRPr="006411AE" w:rsidRDefault="0094085B">
            <w:pPr>
              <w:rPr>
                <w:lang w:val="en-GB"/>
              </w:rPr>
            </w:pPr>
            <w:r w:rsidRPr="006411AE">
              <w:rPr>
                <w:lang w:val="en-GB"/>
              </w:rPr>
              <w:t xml:space="preserve">Find </w:t>
            </w:r>
            <w:r>
              <w:fldChar w:fldCharType="begin"/>
            </w:r>
            <w:r w:rsidRPr="005017ED">
              <w:rPr>
                <w:lang w:val="en-GB"/>
              </w:rPr>
              <w:instrText>HYPERLINK "https://medcomdk.github.io/MedComLandingPage/assets/documents/TouchStoneGettingStarted.html"</w:instrText>
            </w:r>
            <w:r>
              <w:fldChar w:fldCharType="separate"/>
            </w:r>
            <w:r w:rsidRPr="006411AE">
              <w:rPr>
                <w:rStyle w:val="Hyperlink"/>
                <w:lang w:val="en-GB"/>
              </w:rPr>
              <w:t xml:space="preserve">instructions for </w:t>
            </w:r>
            <w:proofErr w:type="spellStart"/>
            <w:r w:rsidRPr="006411AE">
              <w:rPr>
                <w:rStyle w:val="Hyperlink"/>
                <w:lang w:val="en-GB"/>
              </w:rPr>
              <w:t>TouchStone</w:t>
            </w:r>
            <w:proofErr w:type="spellEnd"/>
            <w:r>
              <w:rPr>
                <w:rStyle w:val="Hyperlink"/>
                <w:lang w:val="en-GB"/>
              </w:rPr>
              <w:fldChar w:fldCharType="end"/>
            </w:r>
            <w:r w:rsidRPr="006411AE">
              <w:rPr>
                <w:rStyle w:val="Hyperlink"/>
                <w:lang w:val="en-GB"/>
              </w:rPr>
              <w:t xml:space="preserve"> here</w:t>
            </w:r>
          </w:p>
        </w:tc>
      </w:tr>
      <w:tr w:rsidR="000366AC" w:rsidRPr="005017ED" w14:paraId="0B30D8DC" w14:textId="77777777">
        <w:tc>
          <w:tcPr>
            <w:tcW w:w="3397" w:type="dxa"/>
          </w:tcPr>
          <w:p w14:paraId="2AA2B521" w14:textId="53646221" w:rsidR="000366AC" w:rsidRPr="006411AE" w:rsidRDefault="00813201">
            <w:pPr>
              <w:rPr>
                <w:lang w:val="en-GB"/>
              </w:rPr>
            </w:pPr>
            <w:proofErr w:type="spellStart"/>
            <w:r w:rsidRPr="006411AE">
              <w:rPr>
                <w:lang w:val="en-GB"/>
              </w:rPr>
              <w:t>TouchStone</w:t>
            </w:r>
            <w:proofErr w:type="spellEnd"/>
            <w:r w:rsidRPr="006411AE">
              <w:rPr>
                <w:lang w:val="en-GB"/>
              </w:rPr>
              <w:t xml:space="preserve"> test scripts for Acknowledgement</w:t>
            </w:r>
          </w:p>
        </w:tc>
        <w:tc>
          <w:tcPr>
            <w:tcW w:w="5103" w:type="dxa"/>
          </w:tcPr>
          <w:p w14:paraId="3F0B8BC7" w14:textId="6877CD53" w:rsidR="000366AC" w:rsidRPr="006411AE" w:rsidRDefault="000458F3">
            <w:pPr>
              <w:rPr>
                <w:lang w:val="en-GB"/>
              </w:rPr>
            </w:pPr>
            <w:r>
              <w:fldChar w:fldCharType="begin"/>
            </w:r>
            <w:r w:rsidRPr="005017ED">
              <w:rPr>
                <w:lang w:val="en-GB"/>
              </w:rPr>
              <w:instrText>HYPERLINK "https://touchstone.aegis.net/touchstone/testdefinitions?selectedTestGrp=/FHIRSandbox/MedCom/Acknowledgement/v200-send&amp;activeOnly=false&amp;contentEntry=TEST_SCRIPTS"</w:instrText>
            </w:r>
            <w:r>
              <w:fldChar w:fldCharType="separate"/>
            </w:r>
            <w:r w:rsidRPr="006411AE">
              <w:rPr>
                <w:rStyle w:val="Hyperlink"/>
                <w:rFonts w:ascii="Calibri" w:hAnsi="Calibri" w:cstheme="minorBidi"/>
                <w:lang w:val="en-GB"/>
              </w:rPr>
              <w:t>https://touchstone.aegis.net/touchstone/acknowledgement</w:t>
            </w:r>
            <w:r>
              <w:rPr>
                <w:rStyle w:val="Hyperlink"/>
                <w:rFonts w:ascii="Calibri" w:hAnsi="Calibri" w:cstheme="minorBidi"/>
                <w:lang w:val="en-GB"/>
              </w:rPr>
              <w:fldChar w:fldCharType="end"/>
            </w:r>
            <w:r w:rsidRPr="006411AE">
              <w:rPr>
                <w:lang w:val="en-GB"/>
              </w:rPr>
              <w:t xml:space="preserve"> </w:t>
            </w:r>
          </w:p>
        </w:tc>
        <w:tc>
          <w:tcPr>
            <w:tcW w:w="4926" w:type="dxa"/>
          </w:tcPr>
          <w:p w14:paraId="006E0DCC" w14:textId="77777777" w:rsidR="00813201" w:rsidRPr="006411AE" w:rsidRDefault="00813201" w:rsidP="00813201">
            <w:pPr>
              <w:rPr>
                <w:lang w:val="en-GB"/>
              </w:rPr>
            </w:pPr>
            <w:r w:rsidRPr="006411AE">
              <w:rPr>
                <w:rFonts w:asciiTheme="minorHAnsi" w:hAnsiTheme="minorHAnsi" w:cstheme="minorHAnsi"/>
                <w:lang w:val="en-GB"/>
              </w:rPr>
              <w:t>Test scripts relevant for the standard</w:t>
            </w:r>
            <w:r w:rsidRPr="006411AE">
              <w:rPr>
                <w:lang w:val="en-GB"/>
              </w:rPr>
              <w:t>. These may be run, and may be used during development, but this is not a requirement.</w:t>
            </w:r>
          </w:p>
          <w:p w14:paraId="1913ED5B" w14:textId="77777777" w:rsidR="00813201" w:rsidRPr="006411AE" w:rsidRDefault="00813201" w:rsidP="00813201">
            <w:pPr>
              <w:rPr>
                <w:lang w:val="en-GB"/>
              </w:rPr>
            </w:pPr>
          </w:p>
          <w:p w14:paraId="38FE3480" w14:textId="451BDE98" w:rsidR="000366AC" w:rsidRPr="006411AE" w:rsidRDefault="00813201" w:rsidP="00813201">
            <w:pPr>
              <w:rPr>
                <w:rFonts w:asciiTheme="minorHAnsi" w:hAnsiTheme="minorHAnsi" w:cstheme="minorHAnsi"/>
                <w:lang w:val="en-GB"/>
              </w:rPr>
            </w:pPr>
            <w:r w:rsidRPr="006411AE">
              <w:rPr>
                <w:lang w:val="en-GB"/>
              </w:rPr>
              <w:t xml:space="preserve">Find </w:t>
            </w:r>
            <w:r>
              <w:fldChar w:fldCharType="begin"/>
            </w:r>
            <w:r w:rsidRPr="005017ED">
              <w:rPr>
                <w:lang w:val="en-GB"/>
              </w:rPr>
              <w:instrText>HYPERLINK "https://medcomdk.github.io/MedComLandingPage/assets/documents/TouchStoneGettingStarted.html"</w:instrText>
            </w:r>
            <w:r>
              <w:fldChar w:fldCharType="separate"/>
            </w:r>
            <w:r w:rsidRPr="006411AE">
              <w:rPr>
                <w:rStyle w:val="Hyperlink"/>
                <w:lang w:val="en-GB"/>
              </w:rPr>
              <w:t xml:space="preserve">instructions for </w:t>
            </w:r>
            <w:proofErr w:type="spellStart"/>
            <w:r w:rsidRPr="006411AE">
              <w:rPr>
                <w:rStyle w:val="Hyperlink"/>
                <w:lang w:val="en-GB"/>
              </w:rPr>
              <w:t>TouchStone</w:t>
            </w:r>
            <w:proofErr w:type="spellEnd"/>
            <w:r>
              <w:rPr>
                <w:rStyle w:val="Hyperlink"/>
                <w:lang w:val="en-GB"/>
              </w:rPr>
              <w:fldChar w:fldCharType="end"/>
            </w:r>
            <w:r w:rsidRPr="006411AE">
              <w:rPr>
                <w:rStyle w:val="Hyperlink"/>
                <w:lang w:val="en-GB"/>
              </w:rPr>
              <w:t xml:space="preserve"> here</w:t>
            </w:r>
          </w:p>
        </w:tc>
      </w:tr>
    </w:tbl>
    <w:p w14:paraId="7F24730D" w14:textId="77777777" w:rsidR="0094085B" w:rsidRPr="006411AE" w:rsidRDefault="0094085B" w:rsidP="0094085B">
      <w:pPr>
        <w:rPr>
          <w:lang w:val="en-GB"/>
        </w:rPr>
      </w:pPr>
    </w:p>
    <w:p w14:paraId="345EB940" w14:textId="77777777" w:rsidR="0094085B" w:rsidRPr="006411AE" w:rsidRDefault="0094085B" w:rsidP="0094085B">
      <w:pPr>
        <w:rPr>
          <w:lang w:val="en-GB"/>
        </w:rPr>
      </w:pPr>
      <w:r w:rsidRPr="006411AE">
        <w:rPr>
          <w:lang w:val="en-GB"/>
        </w:rPr>
        <w:br w:type="page"/>
      </w:r>
    </w:p>
    <w:p w14:paraId="30F5AC16" w14:textId="63DFD819" w:rsidR="0094085B" w:rsidRPr="006411AE" w:rsidRDefault="0094085B" w:rsidP="00EB5156">
      <w:pPr>
        <w:pStyle w:val="Overskrift2"/>
        <w:numPr>
          <w:ilvl w:val="1"/>
          <w:numId w:val="13"/>
        </w:numPr>
      </w:pPr>
      <w:bookmarkStart w:id="17" w:name="_Toc183091233"/>
      <w:r w:rsidRPr="006411AE">
        <w:lastRenderedPageBreak/>
        <w:t>Test Result</w:t>
      </w:r>
      <w:bookmarkEnd w:id="17"/>
    </w:p>
    <w:p w14:paraId="5BD787AE" w14:textId="427D2341"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 xml:space="preserve">The result for each test step is </w:t>
      </w:r>
      <w:r w:rsidR="00CE4095" w:rsidRPr="006411AE">
        <w:rPr>
          <w:rFonts w:asciiTheme="minorHAnsi" w:hAnsiTheme="minorHAnsi" w:cstheme="minorHAnsi"/>
          <w:lang w:val="en-GB"/>
        </w:rPr>
        <w:t>categorized</w:t>
      </w:r>
      <w:r w:rsidRPr="006411AE">
        <w:rPr>
          <w:rFonts w:asciiTheme="minorHAnsi" w:hAnsiTheme="minorHAnsi" w:cstheme="minorHAnsi"/>
          <w:lang w:val="en-GB"/>
        </w:rPr>
        <w:t xml:space="preserve">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94085B" w:rsidRPr="006411AE" w14:paraId="6D7A063C" w14:textId="77777777">
        <w:trPr>
          <w:cantSplit/>
          <w:trHeight w:val="340"/>
          <w:tblHeader/>
        </w:trPr>
        <w:tc>
          <w:tcPr>
            <w:tcW w:w="642" w:type="pct"/>
            <w:shd w:val="clear" w:color="auto" w:fill="315A7A"/>
            <w:vAlign w:val="center"/>
          </w:tcPr>
          <w:p w14:paraId="767D072F" w14:textId="77777777" w:rsidR="0094085B" w:rsidRPr="006411AE" w:rsidRDefault="0094085B">
            <w:pPr>
              <w:rPr>
                <w:rFonts w:asciiTheme="minorHAnsi" w:hAnsiTheme="minorHAnsi" w:cstheme="minorHAnsi"/>
                <w:lang w:val="en-GB"/>
              </w:rPr>
            </w:pPr>
            <w:r w:rsidRPr="006411AE">
              <w:rPr>
                <w:rFonts w:asciiTheme="minorHAnsi" w:hAnsiTheme="minorHAnsi" w:cstheme="minorHAnsi"/>
                <w:b/>
                <w:bCs/>
                <w:color w:val="FFFFFF" w:themeColor="background1"/>
                <w:lang w:val="en-GB"/>
              </w:rPr>
              <w:t>Marking</w:t>
            </w:r>
          </w:p>
        </w:tc>
        <w:tc>
          <w:tcPr>
            <w:tcW w:w="727" w:type="pct"/>
            <w:vAlign w:val="center"/>
          </w:tcPr>
          <w:p w14:paraId="35898246" w14:textId="77777777" w:rsidR="0094085B" w:rsidRPr="006411AE" w:rsidRDefault="0094085B">
            <w:pPr>
              <w:jc w:val="center"/>
              <w:rPr>
                <w:rFonts w:asciiTheme="minorHAnsi" w:eastAsia="Calibri" w:hAnsiTheme="minorHAnsi" w:cstheme="minorHAnsi"/>
                <w:b/>
                <w:lang w:val="en-GB"/>
              </w:rPr>
            </w:pPr>
            <w:r w:rsidRPr="006411AE">
              <w:rPr>
                <w:rFonts w:asciiTheme="minorHAnsi" w:hAnsiTheme="minorHAnsi" w:cstheme="minorHAnsi"/>
                <w:b/>
                <w:lang w:val="en-GB"/>
              </w:rPr>
              <w:t>F1</w:t>
            </w:r>
          </w:p>
        </w:tc>
        <w:tc>
          <w:tcPr>
            <w:tcW w:w="726" w:type="pct"/>
            <w:vAlign w:val="center"/>
          </w:tcPr>
          <w:p w14:paraId="775775FE" w14:textId="77777777" w:rsidR="0094085B" w:rsidRPr="006411AE" w:rsidRDefault="0094085B">
            <w:pPr>
              <w:jc w:val="center"/>
              <w:rPr>
                <w:rFonts w:asciiTheme="minorHAnsi" w:eastAsia="Calibri" w:hAnsiTheme="minorHAnsi" w:cstheme="minorHAnsi"/>
                <w:b/>
                <w:lang w:val="en-GB"/>
              </w:rPr>
            </w:pPr>
            <w:r w:rsidRPr="006411AE">
              <w:rPr>
                <w:rFonts w:asciiTheme="minorHAnsi" w:eastAsia="Calibri" w:hAnsiTheme="minorHAnsi" w:cstheme="minorHAnsi"/>
                <w:b/>
                <w:lang w:val="en-GB"/>
              </w:rPr>
              <w:t>F2</w:t>
            </w:r>
          </w:p>
        </w:tc>
        <w:tc>
          <w:tcPr>
            <w:tcW w:w="726" w:type="pct"/>
            <w:vAlign w:val="center"/>
          </w:tcPr>
          <w:p w14:paraId="715684CF" w14:textId="77777777" w:rsidR="0094085B" w:rsidRPr="006411AE" w:rsidRDefault="0094085B">
            <w:pPr>
              <w:jc w:val="center"/>
              <w:rPr>
                <w:rFonts w:asciiTheme="minorHAnsi" w:eastAsia="Calibri" w:hAnsiTheme="minorHAnsi" w:cstheme="minorHAnsi"/>
                <w:b/>
                <w:lang w:val="en-GB"/>
              </w:rPr>
            </w:pPr>
            <w:r w:rsidRPr="006411AE">
              <w:rPr>
                <w:rFonts w:asciiTheme="minorHAnsi" w:eastAsia="Calibri" w:hAnsiTheme="minorHAnsi" w:cstheme="minorHAnsi"/>
                <w:b/>
                <w:lang w:val="en-GB"/>
              </w:rPr>
              <w:t>F3</w:t>
            </w:r>
          </w:p>
        </w:tc>
        <w:tc>
          <w:tcPr>
            <w:tcW w:w="726" w:type="pct"/>
            <w:vAlign w:val="center"/>
          </w:tcPr>
          <w:p w14:paraId="1F31FD00" w14:textId="77777777" w:rsidR="0094085B" w:rsidRPr="006411AE" w:rsidRDefault="0094085B">
            <w:pPr>
              <w:jc w:val="center"/>
              <w:rPr>
                <w:rFonts w:asciiTheme="minorHAnsi" w:eastAsia="Calibri" w:hAnsiTheme="minorHAnsi" w:cstheme="minorHAnsi"/>
                <w:b/>
                <w:lang w:val="en-GB"/>
              </w:rPr>
            </w:pPr>
            <w:r w:rsidRPr="006411AE">
              <w:rPr>
                <w:rFonts w:asciiTheme="minorHAnsi" w:eastAsia="Calibri" w:hAnsiTheme="minorHAnsi" w:cstheme="minorHAnsi"/>
                <w:b/>
                <w:lang w:val="en-GB"/>
              </w:rPr>
              <w:t>F4</w:t>
            </w:r>
          </w:p>
        </w:tc>
        <w:tc>
          <w:tcPr>
            <w:tcW w:w="726" w:type="pct"/>
            <w:vAlign w:val="center"/>
          </w:tcPr>
          <w:p w14:paraId="5BC3AFF5" w14:textId="77777777" w:rsidR="0094085B" w:rsidRPr="006411AE" w:rsidRDefault="0094085B">
            <w:pPr>
              <w:jc w:val="center"/>
              <w:rPr>
                <w:rFonts w:asciiTheme="minorHAnsi" w:eastAsia="Calibri" w:hAnsiTheme="minorHAnsi" w:cstheme="minorHAnsi"/>
                <w:b/>
                <w:lang w:val="en-GB"/>
              </w:rPr>
            </w:pPr>
            <w:r w:rsidRPr="006411AE">
              <w:rPr>
                <w:rFonts w:asciiTheme="minorHAnsi" w:hAnsiTheme="minorHAnsi" w:cstheme="minorHAnsi"/>
                <w:b/>
                <w:lang w:val="en-GB"/>
              </w:rPr>
              <w:t>Ok</w:t>
            </w:r>
          </w:p>
        </w:tc>
        <w:tc>
          <w:tcPr>
            <w:tcW w:w="726" w:type="pct"/>
          </w:tcPr>
          <w:p w14:paraId="7D42245D" w14:textId="77777777" w:rsidR="0094085B" w:rsidRPr="006411AE" w:rsidRDefault="0094085B">
            <w:pPr>
              <w:jc w:val="center"/>
              <w:rPr>
                <w:rFonts w:asciiTheme="minorHAnsi" w:hAnsiTheme="minorHAnsi" w:cstheme="minorHAnsi"/>
                <w:b/>
                <w:lang w:val="en-GB"/>
              </w:rPr>
            </w:pPr>
            <w:r w:rsidRPr="006411AE">
              <w:rPr>
                <w:rFonts w:asciiTheme="minorHAnsi" w:eastAsia="Calibri" w:hAnsiTheme="minorHAnsi" w:cstheme="minorHAnsi"/>
                <w:b/>
                <w:bCs/>
                <w:lang w:val="en-GB"/>
              </w:rPr>
              <w:t>Not relevant</w:t>
            </w:r>
          </w:p>
        </w:tc>
      </w:tr>
      <w:tr w:rsidR="0094085B" w:rsidRPr="006411AE" w14:paraId="2A875C88" w14:textId="77777777" w:rsidTr="000458F3">
        <w:trPr>
          <w:cantSplit/>
          <w:trHeight w:val="340"/>
          <w:tblHeader/>
        </w:trPr>
        <w:tc>
          <w:tcPr>
            <w:tcW w:w="642" w:type="pct"/>
            <w:shd w:val="clear" w:color="auto" w:fill="315A7A"/>
            <w:vAlign w:val="center"/>
          </w:tcPr>
          <w:p w14:paraId="7D4E0EC6" w14:textId="77777777" w:rsidR="0094085B" w:rsidRPr="006411AE" w:rsidRDefault="0094085B">
            <w:pPr>
              <w:rPr>
                <w:rFonts w:asciiTheme="minorHAnsi" w:hAnsiTheme="minorHAnsi" w:cstheme="minorHAnsi"/>
                <w:b/>
                <w:bCs/>
                <w:color w:val="FFFFFF" w:themeColor="background1"/>
                <w:lang w:val="en-GB"/>
              </w:rPr>
            </w:pPr>
            <w:r w:rsidRPr="006411AE">
              <w:rPr>
                <w:rFonts w:asciiTheme="minorHAnsi" w:hAnsiTheme="minorHAnsi" w:cstheme="minorHAnsi"/>
                <w:b/>
                <w:bCs/>
                <w:color w:val="FFFFFF" w:themeColor="background1"/>
                <w:lang w:val="en-GB"/>
              </w:rPr>
              <w:t>Evaluation</w:t>
            </w:r>
          </w:p>
        </w:tc>
        <w:tc>
          <w:tcPr>
            <w:tcW w:w="727" w:type="pct"/>
            <w:shd w:val="clear" w:color="auto" w:fill="FF0000"/>
            <w:vAlign w:val="center"/>
          </w:tcPr>
          <w:p w14:paraId="3699C02F" w14:textId="77777777" w:rsidR="0094085B" w:rsidRPr="006411AE" w:rsidRDefault="0094085B">
            <w:pPr>
              <w:jc w:val="center"/>
              <w:rPr>
                <w:rFonts w:asciiTheme="minorHAnsi" w:eastAsia="Calibri" w:hAnsiTheme="minorHAnsi" w:cstheme="minorHAnsi"/>
                <w:b/>
                <w:bCs/>
                <w:color w:val="FFFFFF" w:themeColor="background1"/>
                <w:lang w:val="en-GB"/>
              </w:rPr>
            </w:pPr>
            <w:r w:rsidRPr="006411AE">
              <w:rPr>
                <w:rFonts w:asciiTheme="minorHAnsi" w:eastAsia="Calibri" w:hAnsiTheme="minorHAnsi" w:cstheme="minorHAnsi"/>
                <w:b/>
                <w:bCs/>
                <w:color w:val="FFFFFF" w:themeColor="background1"/>
                <w:lang w:val="en-GB"/>
              </w:rPr>
              <w:t>Critical</w:t>
            </w:r>
          </w:p>
        </w:tc>
        <w:tc>
          <w:tcPr>
            <w:tcW w:w="726" w:type="pct"/>
            <w:shd w:val="clear" w:color="auto" w:fill="FF0000"/>
            <w:vAlign w:val="center"/>
          </w:tcPr>
          <w:p w14:paraId="436EA776" w14:textId="77777777" w:rsidR="0094085B" w:rsidRPr="006411AE" w:rsidRDefault="0094085B">
            <w:pPr>
              <w:jc w:val="center"/>
              <w:rPr>
                <w:rFonts w:asciiTheme="minorHAnsi" w:eastAsia="Calibri" w:hAnsiTheme="minorHAnsi" w:cstheme="minorHAnsi"/>
                <w:b/>
                <w:bCs/>
                <w:color w:val="FFFFFF" w:themeColor="background1"/>
                <w:lang w:val="en-GB"/>
              </w:rPr>
            </w:pPr>
            <w:r w:rsidRPr="006411AE">
              <w:rPr>
                <w:rFonts w:asciiTheme="minorHAnsi" w:eastAsia="Calibri" w:hAnsiTheme="minorHAnsi" w:cstheme="minorHAnsi"/>
                <w:b/>
                <w:bCs/>
                <w:color w:val="FFFFFF" w:themeColor="background1"/>
                <w:lang w:val="en-GB"/>
              </w:rPr>
              <w:t>Serious</w:t>
            </w:r>
          </w:p>
        </w:tc>
        <w:tc>
          <w:tcPr>
            <w:tcW w:w="726" w:type="pct"/>
            <w:shd w:val="clear" w:color="auto" w:fill="FF0000"/>
            <w:vAlign w:val="center"/>
          </w:tcPr>
          <w:p w14:paraId="071B3249" w14:textId="77777777" w:rsidR="0094085B" w:rsidRPr="006411AE" w:rsidRDefault="0094085B">
            <w:pPr>
              <w:jc w:val="center"/>
              <w:rPr>
                <w:rFonts w:asciiTheme="minorHAnsi" w:hAnsiTheme="minorHAnsi" w:cstheme="minorHAnsi"/>
                <w:b/>
                <w:bCs/>
                <w:color w:val="FFFFFF" w:themeColor="background1"/>
                <w:lang w:val="en-GB"/>
              </w:rPr>
            </w:pPr>
            <w:r w:rsidRPr="006411AE">
              <w:rPr>
                <w:rFonts w:asciiTheme="minorHAnsi" w:hAnsiTheme="minorHAnsi" w:cstheme="minorHAnsi"/>
                <w:b/>
                <w:bCs/>
                <w:color w:val="FFFFFF" w:themeColor="background1"/>
                <w:lang w:val="en-GB"/>
              </w:rPr>
              <w:t xml:space="preserve">Significant </w:t>
            </w:r>
          </w:p>
        </w:tc>
        <w:tc>
          <w:tcPr>
            <w:tcW w:w="726" w:type="pct"/>
            <w:shd w:val="clear" w:color="auto" w:fill="FFFF00"/>
            <w:vAlign w:val="center"/>
          </w:tcPr>
          <w:p w14:paraId="3964DAE2" w14:textId="77777777" w:rsidR="0094085B" w:rsidRPr="006411AE" w:rsidRDefault="0094085B">
            <w:pPr>
              <w:jc w:val="center"/>
              <w:rPr>
                <w:rFonts w:asciiTheme="minorHAnsi" w:eastAsia="Calibri" w:hAnsiTheme="minorHAnsi" w:cstheme="minorHAnsi"/>
                <w:b/>
                <w:bCs/>
                <w:lang w:val="en-GB"/>
              </w:rPr>
            </w:pPr>
            <w:r w:rsidRPr="006411AE">
              <w:rPr>
                <w:rFonts w:asciiTheme="minorHAnsi" w:eastAsia="Calibri" w:hAnsiTheme="minorHAnsi" w:cstheme="minorHAnsi"/>
                <w:b/>
                <w:bCs/>
                <w:lang w:val="en-GB"/>
              </w:rPr>
              <w:t>Less significant</w:t>
            </w:r>
          </w:p>
        </w:tc>
        <w:tc>
          <w:tcPr>
            <w:tcW w:w="726" w:type="pct"/>
            <w:shd w:val="clear" w:color="auto" w:fill="92C800"/>
            <w:vAlign w:val="center"/>
          </w:tcPr>
          <w:p w14:paraId="6D2DEB10" w14:textId="77777777" w:rsidR="0094085B" w:rsidRPr="006411AE" w:rsidRDefault="0094085B">
            <w:pPr>
              <w:jc w:val="center"/>
              <w:rPr>
                <w:rFonts w:asciiTheme="minorHAnsi" w:eastAsia="Calibri" w:hAnsiTheme="minorHAnsi" w:cstheme="minorHAnsi"/>
                <w:b/>
                <w:bCs/>
                <w:lang w:val="en-GB"/>
              </w:rPr>
            </w:pPr>
            <w:r w:rsidRPr="006411AE">
              <w:rPr>
                <w:rFonts w:asciiTheme="minorHAnsi" w:eastAsia="Calibri" w:hAnsiTheme="minorHAnsi" w:cstheme="minorHAnsi"/>
                <w:b/>
                <w:bCs/>
                <w:lang w:val="en-GB"/>
              </w:rPr>
              <w:t xml:space="preserve">Approved </w:t>
            </w:r>
          </w:p>
        </w:tc>
        <w:tc>
          <w:tcPr>
            <w:tcW w:w="726" w:type="pct"/>
            <w:shd w:val="clear" w:color="auto" w:fill="E8E8E8" w:themeFill="background2"/>
          </w:tcPr>
          <w:p w14:paraId="159FB249" w14:textId="77777777" w:rsidR="0094085B" w:rsidRPr="006411AE" w:rsidRDefault="0094085B">
            <w:pPr>
              <w:jc w:val="center"/>
              <w:rPr>
                <w:rFonts w:asciiTheme="minorHAnsi" w:eastAsia="Calibri" w:hAnsiTheme="minorHAnsi" w:cstheme="minorHAnsi"/>
                <w:b/>
                <w:bCs/>
                <w:lang w:val="en-GB"/>
              </w:rPr>
            </w:pPr>
            <w:r w:rsidRPr="006411AE">
              <w:rPr>
                <w:rFonts w:asciiTheme="minorHAnsi" w:eastAsia="Calibri" w:hAnsiTheme="minorHAnsi" w:cstheme="minorHAnsi"/>
                <w:b/>
                <w:bCs/>
                <w:lang w:val="en-GB"/>
              </w:rPr>
              <w:t>Not an error</w:t>
            </w:r>
          </w:p>
        </w:tc>
      </w:tr>
    </w:tbl>
    <w:p w14:paraId="25F5A839" w14:textId="77777777" w:rsidR="0094085B" w:rsidRPr="006411AE" w:rsidRDefault="0094085B" w:rsidP="0094085B">
      <w:pPr>
        <w:rPr>
          <w:lang w:val="en-GB"/>
        </w:rPr>
      </w:pPr>
    </w:p>
    <w:p w14:paraId="5C434BE0"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 xml:space="preserve">To get the test and certification approved, the test protocol must consist exclusively of [F4] as well as [OK] results. All [F1], [F2] and [F3] must, therefore, be fixed prior to final approval. </w:t>
      </w:r>
    </w:p>
    <w:p w14:paraId="766FCA77" w14:textId="3934F60B" w:rsidR="0094085B" w:rsidRPr="006411AE" w:rsidRDefault="0094085B" w:rsidP="0094085B">
      <w:pPr>
        <w:rPr>
          <w:lang w:val="en-GB"/>
        </w:rPr>
      </w:pPr>
      <w:r w:rsidRPr="006411AE">
        <w:rPr>
          <w:rFonts w:asciiTheme="minorHAnsi" w:hAnsiTheme="minorHAnsi" w:cstheme="minorHAnsi"/>
          <w:lang w:val="en-GB"/>
        </w:rPr>
        <w:t>For further information, please read</w:t>
      </w:r>
      <w:r w:rsidRPr="006411AE">
        <w:rPr>
          <w:lang w:val="en-GB"/>
        </w:rPr>
        <w:t xml:space="preserve"> </w:t>
      </w:r>
      <w:r>
        <w:fldChar w:fldCharType="begin"/>
      </w:r>
      <w:r w:rsidRPr="005017ED">
        <w:rPr>
          <w:lang w:val="en-GB"/>
        </w:rPr>
        <w:instrText>HYPERLINK \l "_Baggrundsmaterialer_2"</w:instrText>
      </w:r>
      <w:r>
        <w:fldChar w:fldCharType="separate"/>
      </w:r>
      <w:proofErr w:type="spellStart"/>
      <w:r w:rsidRPr="006411AE">
        <w:rPr>
          <w:rStyle w:val="Hyperlink"/>
          <w:lang w:val="en-GB"/>
        </w:rPr>
        <w:t>MedCom’s</w:t>
      </w:r>
      <w:proofErr w:type="spellEnd"/>
      <w:r w:rsidRPr="006411AE">
        <w:rPr>
          <w:rStyle w:val="Hyperlink"/>
          <w:lang w:val="en-GB"/>
        </w:rPr>
        <w:t xml:space="preserve"> test og certification</w:t>
      </w:r>
      <w:r>
        <w:rPr>
          <w:rStyle w:val="Hyperlink"/>
          <w:lang w:val="en-GB"/>
        </w:rPr>
        <w:fldChar w:fldCharType="end"/>
      </w:r>
      <w:r w:rsidRPr="006411AE">
        <w:rPr>
          <w:lang w:val="en-GB"/>
        </w:rPr>
        <w:t>.</w:t>
      </w:r>
    </w:p>
    <w:p w14:paraId="39B721EE" w14:textId="11A3B0AF" w:rsidR="008D0DC9" w:rsidRPr="006411AE" w:rsidRDefault="008D0DC9">
      <w:pPr>
        <w:rPr>
          <w:lang w:val="en-GB"/>
        </w:rPr>
      </w:pPr>
      <w:bookmarkStart w:id="18" w:name="_Baggrundsmaterialer"/>
      <w:bookmarkEnd w:id="18"/>
      <w:r w:rsidRPr="006411AE">
        <w:rPr>
          <w:lang w:val="en-GB"/>
        </w:rPr>
        <w:br w:type="page"/>
      </w:r>
    </w:p>
    <w:p w14:paraId="419D741D" w14:textId="77777777" w:rsidR="0094085B" w:rsidRPr="006411AE" w:rsidRDefault="0094085B" w:rsidP="0094085B">
      <w:pPr>
        <w:pStyle w:val="Overskrift1"/>
        <w:rPr>
          <w:rFonts w:asciiTheme="minorHAnsi" w:hAnsiTheme="minorHAnsi" w:cstheme="minorHAnsi"/>
          <w:lang w:val="en-GB"/>
        </w:rPr>
      </w:pPr>
      <w:bookmarkStart w:id="19" w:name="_Toc142386109"/>
      <w:bookmarkStart w:id="20" w:name="_Toc183091234"/>
      <w:r w:rsidRPr="006411AE">
        <w:rPr>
          <w:rFonts w:asciiTheme="minorHAnsi" w:hAnsiTheme="minorHAnsi" w:cstheme="minorHAnsi"/>
          <w:lang w:val="en-GB"/>
        </w:rPr>
        <w:lastRenderedPageBreak/>
        <w:t>Vendor, system under test (SUT) and test result information</w:t>
      </w:r>
      <w:bookmarkEnd w:id="19"/>
      <w:bookmarkEnd w:id="20"/>
      <w:r w:rsidRPr="006411AE">
        <w:rPr>
          <w:rFonts w:asciiTheme="minorHAnsi" w:hAnsiTheme="minorHAnsi" w:cstheme="minorHAnsi"/>
          <w:lang w:val="en-GB"/>
        </w:rPr>
        <w:t xml:space="preserve"> </w:t>
      </w:r>
    </w:p>
    <w:p w14:paraId="507C4F68" w14:textId="359D00F8" w:rsidR="0094085B" w:rsidRPr="006411AE" w:rsidRDefault="0094085B" w:rsidP="00EB5156">
      <w:pPr>
        <w:pStyle w:val="Overskrift2"/>
        <w:numPr>
          <w:ilvl w:val="1"/>
          <w:numId w:val="13"/>
        </w:numPr>
      </w:pPr>
      <w:bookmarkStart w:id="21" w:name="_Toc142386110"/>
      <w:bookmarkStart w:id="22" w:name="_Toc183091235"/>
      <w:r w:rsidRPr="006411AE">
        <w:t>Information about the vendor</w:t>
      </w:r>
      <w:bookmarkEnd w:id="21"/>
      <w:bookmarkEnd w:id="22"/>
      <w:r w:rsidRPr="006411AE">
        <w:t xml:space="preserve"> </w:t>
      </w:r>
    </w:p>
    <w:p w14:paraId="4BFF1E93"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 xml:space="preserve">This table must be completed by </w:t>
      </w:r>
      <w:r w:rsidRPr="006411AE">
        <w:rPr>
          <w:rFonts w:asciiTheme="minorHAnsi" w:hAnsiTheme="minorHAnsi" w:cstheme="minorHAnsi"/>
          <w:b/>
          <w:bCs/>
          <w:lang w:val="en-GB"/>
        </w:rPr>
        <w:t>the vendor</w:t>
      </w:r>
      <w:r w:rsidRPr="006411AE">
        <w:rPr>
          <w:rFonts w:asciiTheme="minorHAnsi" w:hAnsiTheme="minorHAnsi" w:cstheme="minorHAnsi"/>
          <w:lang w:val="en-GB"/>
        </w:rPr>
        <w:t xml:space="preserve"> prior to the test.</w:t>
      </w:r>
    </w:p>
    <w:tbl>
      <w:tblPr>
        <w:tblStyle w:val="Tabel-Gitter"/>
        <w:tblW w:w="0" w:type="auto"/>
        <w:tblLook w:val="04A0" w:firstRow="1" w:lastRow="0" w:firstColumn="1" w:lastColumn="0" w:noHBand="0" w:noVBand="1"/>
      </w:tblPr>
      <w:tblGrid>
        <w:gridCol w:w="1555"/>
        <w:gridCol w:w="11871"/>
      </w:tblGrid>
      <w:tr w:rsidR="0094085B" w:rsidRPr="006411AE" w14:paraId="702935C1" w14:textId="77777777">
        <w:tc>
          <w:tcPr>
            <w:tcW w:w="1555" w:type="dxa"/>
            <w:shd w:val="clear" w:color="auto" w:fill="F2F2F2" w:themeFill="background1" w:themeFillShade="F2"/>
          </w:tcPr>
          <w:p w14:paraId="1544C66C"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Company</w:t>
            </w:r>
          </w:p>
        </w:tc>
        <w:tc>
          <w:tcPr>
            <w:tcW w:w="11871" w:type="dxa"/>
          </w:tcPr>
          <w:p w14:paraId="0A7CC89F"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847993113"/>
                <w:placeholder>
                  <w:docPart w:val="5A4E98D785DC41D2BC8B7C5619844F17"/>
                </w:placeholder>
                <w:text w:multiLine="1"/>
              </w:sdtPr>
              <w:sdtContent>
                <w:r w:rsidR="0094085B" w:rsidRPr="006411AE">
                  <w:rPr>
                    <w:rFonts w:asciiTheme="minorHAnsi" w:hAnsiTheme="minorHAnsi" w:cstheme="minorHAnsi"/>
                    <w:color w:val="7E7E7E"/>
                    <w:lang w:val="en-GB"/>
                  </w:rPr>
                  <w:t>Completed by vendor</w:t>
                </w:r>
              </w:sdtContent>
            </w:sdt>
          </w:p>
        </w:tc>
      </w:tr>
      <w:tr w:rsidR="0094085B" w:rsidRPr="006411AE" w14:paraId="1E1BF161" w14:textId="77777777">
        <w:tc>
          <w:tcPr>
            <w:tcW w:w="1555" w:type="dxa"/>
            <w:shd w:val="clear" w:color="auto" w:fill="F2F2F2" w:themeFill="background1" w:themeFillShade="F2"/>
          </w:tcPr>
          <w:p w14:paraId="78001D94"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Address</w:t>
            </w:r>
          </w:p>
        </w:tc>
        <w:tc>
          <w:tcPr>
            <w:tcW w:w="11871" w:type="dxa"/>
          </w:tcPr>
          <w:p w14:paraId="377BA955"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1502465731"/>
                <w:placeholder>
                  <w:docPart w:val="27B5AC0CF5514025B5F9AF80E7A09D8E"/>
                </w:placeholder>
                <w:text w:multiLine="1"/>
              </w:sdtPr>
              <w:sdtContent>
                <w:r w:rsidR="0094085B" w:rsidRPr="006411AE">
                  <w:rPr>
                    <w:rFonts w:asciiTheme="minorHAnsi" w:hAnsiTheme="minorHAnsi" w:cstheme="minorHAnsi"/>
                    <w:color w:val="7E7E7E"/>
                    <w:lang w:val="en-GB"/>
                  </w:rPr>
                  <w:t>Completed by vendor</w:t>
                </w:r>
              </w:sdtContent>
            </w:sdt>
          </w:p>
        </w:tc>
      </w:tr>
      <w:tr w:rsidR="0094085B" w:rsidRPr="006411AE" w14:paraId="1AE5AA37" w14:textId="77777777">
        <w:tc>
          <w:tcPr>
            <w:tcW w:w="1555" w:type="dxa"/>
            <w:shd w:val="clear" w:color="auto" w:fill="F2F2F2" w:themeFill="background1" w:themeFillShade="F2"/>
          </w:tcPr>
          <w:p w14:paraId="3107E55D"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 xml:space="preserve">Contact person </w:t>
            </w:r>
          </w:p>
        </w:tc>
        <w:tc>
          <w:tcPr>
            <w:tcW w:w="11871" w:type="dxa"/>
          </w:tcPr>
          <w:p w14:paraId="16F6F36F"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707178975"/>
                <w:placeholder>
                  <w:docPart w:val="5015128817504271B6C1B619E7BB0E75"/>
                </w:placeholder>
                <w:text w:multiLine="1"/>
              </w:sdtPr>
              <w:sdtContent>
                <w:r w:rsidR="0094085B" w:rsidRPr="006411AE">
                  <w:rPr>
                    <w:rFonts w:asciiTheme="minorHAnsi" w:hAnsiTheme="minorHAnsi" w:cstheme="minorHAnsi"/>
                    <w:color w:val="7E7E7E"/>
                    <w:lang w:val="en-GB"/>
                  </w:rPr>
                  <w:t>Completed by vendor</w:t>
                </w:r>
              </w:sdtContent>
            </w:sdt>
          </w:p>
        </w:tc>
      </w:tr>
      <w:tr w:rsidR="0094085B" w:rsidRPr="006411AE" w14:paraId="667C87E6" w14:textId="77777777">
        <w:tc>
          <w:tcPr>
            <w:tcW w:w="1555" w:type="dxa"/>
            <w:shd w:val="clear" w:color="auto" w:fill="F2F2F2" w:themeFill="background1" w:themeFillShade="F2"/>
          </w:tcPr>
          <w:p w14:paraId="77BFBEFE"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Telephone</w:t>
            </w:r>
          </w:p>
        </w:tc>
        <w:tc>
          <w:tcPr>
            <w:tcW w:w="11871" w:type="dxa"/>
          </w:tcPr>
          <w:p w14:paraId="120F0D43"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1952770663"/>
                <w:placeholder>
                  <w:docPart w:val="74AC19D0A2734948945C71647AED82C1"/>
                </w:placeholder>
                <w:text w:multiLine="1"/>
              </w:sdtPr>
              <w:sdtContent>
                <w:r w:rsidR="0094085B" w:rsidRPr="006411AE">
                  <w:rPr>
                    <w:rFonts w:asciiTheme="minorHAnsi" w:hAnsiTheme="minorHAnsi" w:cstheme="minorHAnsi"/>
                    <w:color w:val="7E7E7E"/>
                    <w:lang w:val="en-GB"/>
                  </w:rPr>
                  <w:t>Completed by vendor</w:t>
                </w:r>
              </w:sdtContent>
            </w:sdt>
          </w:p>
        </w:tc>
      </w:tr>
      <w:tr w:rsidR="0094085B" w:rsidRPr="006411AE" w14:paraId="3DA943EA" w14:textId="77777777">
        <w:tc>
          <w:tcPr>
            <w:tcW w:w="1555" w:type="dxa"/>
            <w:shd w:val="clear" w:color="auto" w:fill="F2F2F2" w:themeFill="background1" w:themeFillShade="F2"/>
          </w:tcPr>
          <w:p w14:paraId="5276641C"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E-mail</w:t>
            </w:r>
          </w:p>
        </w:tc>
        <w:tc>
          <w:tcPr>
            <w:tcW w:w="11871" w:type="dxa"/>
          </w:tcPr>
          <w:p w14:paraId="22EB730B"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693999667"/>
                <w:placeholder>
                  <w:docPart w:val="D81EEB759E554D318F519337089DB820"/>
                </w:placeholder>
                <w:text w:multiLine="1"/>
              </w:sdtPr>
              <w:sdtContent>
                <w:r w:rsidR="0094085B" w:rsidRPr="006411AE">
                  <w:rPr>
                    <w:rFonts w:asciiTheme="minorHAnsi" w:hAnsiTheme="minorHAnsi" w:cstheme="minorHAnsi"/>
                    <w:color w:val="7E7E7E"/>
                    <w:lang w:val="en-GB"/>
                  </w:rPr>
                  <w:t>Completed by vendor</w:t>
                </w:r>
              </w:sdtContent>
            </w:sdt>
          </w:p>
        </w:tc>
      </w:tr>
    </w:tbl>
    <w:p w14:paraId="219F3676" w14:textId="77777777" w:rsidR="0094085B" w:rsidRPr="006411AE" w:rsidRDefault="0094085B" w:rsidP="0094085B">
      <w:pPr>
        <w:rPr>
          <w:rFonts w:asciiTheme="minorHAnsi" w:hAnsiTheme="minorHAnsi" w:cstheme="minorHAnsi"/>
          <w:lang w:val="en-GB"/>
        </w:rPr>
      </w:pPr>
    </w:p>
    <w:p w14:paraId="73F90729" w14:textId="0E57DDA6" w:rsidR="0094085B" w:rsidRPr="006411AE" w:rsidRDefault="0094085B" w:rsidP="00EB5156">
      <w:pPr>
        <w:pStyle w:val="Overskrift2"/>
        <w:numPr>
          <w:ilvl w:val="1"/>
          <w:numId w:val="13"/>
        </w:numPr>
      </w:pPr>
      <w:bookmarkStart w:id="23" w:name="_Toc142386111"/>
      <w:bookmarkStart w:id="24" w:name="_Toc183091236"/>
      <w:r w:rsidRPr="006411AE">
        <w:t>Information about system under test (SUT)</w:t>
      </w:r>
      <w:bookmarkEnd w:id="23"/>
      <w:bookmarkEnd w:id="24"/>
      <w:r w:rsidRPr="006411AE">
        <w:t xml:space="preserve"> </w:t>
      </w:r>
    </w:p>
    <w:p w14:paraId="339495DF"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 xml:space="preserve">This table must be completed by </w:t>
      </w:r>
      <w:r w:rsidRPr="006411AE">
        <w:rPr>
          <w:rFonts w:asciiTheme="minorHAnsi" w:hAnsiTheme="minorHAnsi" w:cstheme="minorHAnsi"/>
          <w:b/>
          <w:bCs/>
          <w:lang w:val="en-GB"/>
        </w:rPr>
        <w:t>the vendor</w:t>
      </w:r>
      <w:r w:rsidRPr="006411AE">
        <w:rPr>
          <w:rFonts w:asciiTheme="minorHAnsi" w:hAnsiTheme="minorHAnsi" w:cstheme="minorHAnsi"/>
          <w:lang w:val="en-GB"/>
        </w:rPr>
        <w:t xml:space="preserve"> prior to the test.</w:t>
      </w:r>
    </w:p>
    <w:tbl>
      <w:tblPr>
        <w:tblStyle w:val="Tabel-Gitter"/>
        <w:tblW w:w="0" w:type="auto"/>
        <w:tblLook w:val="04A0" w:firstRow="1" w:lastRow="0" w:firstColumn="1" w:lastColumn="0" w:noHBand="0" w:noVBand="1"/>
      </w:tblPr>
      <w:tblGrid>
        <w:gridCol w:w="1555"/>
        <w:gridCol w:w="11871"/>
      </w:tblGrid>
      <w:tr w:rsidR="0094085B" w:rsidRPr="006411AE" w14:paraId="3E33F703" w14:textId="77777777">
        <w:tc>
          <w:tcPr>
            <w:tcW w:w="1555" w:type="dxa"/>
            <w:shd w:val="clear" w:color="auto" w:fill="F2F2F2" w:themeFill="background1" w:themeFillShade="F2"/>
          </w:tcPr>
          <w:p w14:paraId="66466E17"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System</w:t>
            </w:r>
          </w:p>
        </w:tc>
        <w:tc>
          <w:tcPr>
            <w:tcW w:w="11871" w:type="dxa"/>
          </w:tcPr>
          <w:p w14:paraId="36FA5FA4"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1955587341"/>
                <w:placeholder>
                  <w:docPart w:val="3BF92796DA1048EFB412010D19751A14"/>
                </w:placeholder>
                <w:text w:multiLine="1"/>
              </w:sdtPr>
              <w:sdtContent>
                <w:r w:rsidR="0094085B" w:rsidRPr="006411AE">
                  <w:rPr>
                    <w:rFonts w:asciiTheme="minorHAnsi" w:hAnsiTheme="minorHAnsi" w:cstheme="minorHAnsi"/>
                    <w:color w:val="7E7E7E"/>
                    <w:lang w:val="en-GB"/>
                  </w:rPr>
                  <w:t>Completed by vendor</w:t>
                </w:r>
              </w:sdtContent>
            </w:sdt>
          </w:p>
        </w:tc>
      </w:tr>
      <w:tr w:rsidR="0094085B" w:rsidRPr="006411AE" w14:paraId="6F711788" w14:textId="77777777">
        <w:tc>
          <w:tcPr>
            <w:tcW w:w="1555" w:type="dxa"/>
            <w:shd w:val="clear" w:color="auto" w:fill="F2F2F2" w:themeFill="background1" w:themeFillShade="F2"/>
          </w:tcPr>
          <w:p w14:paraId="6A97FF29"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Version</w:t>
            </w:r>
          </w:p>
        </w:tc>
        <w:tc>
          <w:tcPr>
            <w:tcW w:w="11871" w:type="dxa"/>
          </w:tcPr>
          <w:p w14:paraId="6424B643"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106858464"/>
                <w:placeholder>
                  <w:docPart w:val="88C3C6D47418450CB0EB7AE5E048AEFC"/>
                </w:placeholder>
                <w:text w:multiLine="1"/>
              </w:sdtPr>
              <w:sdtContent>
                <w:r w:rsidR="0094085B" w:rsidRPr="006411AE">
                  <w:rPr>
                    <w:rFonts w:asciiTheme="minorHAnsi" w:hAnsiTheme="minorHAnsi" w:cstheme="minorHAnsi"/>
                    <w:color w:val="7E7E7E"/>
                    <w:lang w:val="en-GB"/>
                  </w:rPr>
                  <w:t>Completed by vendor</w:t>
                </w:r>
              </w:sdtContent>
            </w:sdt>
          </w:p>
        </w:tc>
      </w:tr>
      <w:tr w:rsidR="0094085B" w:rsidRPr="006411AE" w14:paraId="6CF86028" w14:textId="77777777">
        <w:tc>
          <w:tcPr>
            <w:tcW w:w="1555" w:type="dxa"/>
            <w:shd w:val="clear" w:color="auto" w:fill="F2F2F2" w:themeFill="background1" w:themeFillShade="F2"/>
          </w:tcPr>
          <w:p w14:paraId="60A0AB86"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Description</w:t>
            </w:r>
          </w:p>
        </w:tc>
        <w:tc>
          <w:tcPr>
            <w:tcW w:w="11871" w:type="dxa"/>
          </w:tcPr>
          <w:p w14:paraId="0EE11BE9" w14:textId="77777777" w:rsidR="0094085B" w:rsidRPr="006411AE" w:rsidRDefault="00000000">
            <w:pPr>
              <w:rPr>
                <w:rFonts w:asciiTheme="minorHAnsi" w:hAnsiTheme="minorHAnsi" w:cstheme="minorHAnsi"/>
                <w:lang w:val="en-GB"/>
              </w:rPr>
            </w:pPr>
            <w:sdt>
              <w:sdtPr>
                <w:rPr>
                  <w:rFonts w:asciiTheme="minorHAnsi" w:hAnsiTheme="minorHAnsi" w:cstheme="minorHAnsi"/>
                  <w:color w:val="7E7E7E"/>
                  <w:lang w:val="en-GB"/>
                </w:rPr>
                <w:id w:val="218958011"/>
                <w:placeholder>
                  <w:docPart w:val="B688EF194EF449939DB95895251B4C67"/>
                </w:placeholder>
                <w:text w:multiLine="1"/>
              </w:sdtPr>
              <w:sdtContent>
                <w:r w:rsidR="0094085B" w:rsidRPr="006411AE">
                  <w:rPr>
                    <w:rFonts w:asciiTheme="minorHAnsi" w:hAnsiTheme="minorHAnsi" w:cstheme="minorHAnsi"/>
                    <w:color w:val="7E7E7E"/>
                    <w:lang w:val="en-GB"/>
                  </w:rPr>
                  <w:t>Completed by vendor</w:t>
                </w:r>
              </w:sdtContent>
            </w:sdt>
          </w:p>
        </w:tc>
      </w:tr>
      <w:tr w:rsidR="0094085B" w:rsidRPr="005017ED" w14:paraId="1A01BD10" w14:textId="77777777">
        <w:tc>
          <w:tcPr>
            <w:tcW w:w="1555" w:type="dxa"/>
            <w:shd w:val="clear" w:color="auto" w:fill="F2F2F2" w:themeFill="background1" w:themeFillShade="F2"/>
          </w:tcPr>
          <w:p w14:paraId="0F8DC64F"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Test type</w:t>
            </w:r>
          </w:p>
        </w:tc>
        <w:tc>
          <w:tcPr>
            <w:tcW w:w="11871" w:type="dxa"/>
          </w:tcPr>
          <w:p w14:paraId="4CFD8E34" w14:textId="77777777" w:rsidR="0094085B" w:rsidRPr="006411AE" w:rsidRDefault="00000000">
            <w:pPr>
              <w:rPr>
                <w:rFonts w:asciiTheme="minorHAnsi" w:hAnsiTheme="minorHAnsi" w:cstheme="minorHAnsi"/>
                <w:lang w:val="en-GB"/>
              </w:rPr>
            </w:pPr>
            <w:sdt>
              <w:sdtPr>
                <w:rPr>
                  <w:rFonts w:asciiTheme="minorHAnsi" w:hAnsiTheme="minorHAnsi" w:cstheme="minorHAnsi"/>
                  <w:lang w:val="en-GB"/>
                </w:rPr>
                <w:id w:val="379751837"/>
                <w14:checkbox>
                  <w14:checked w14:val="0"/>
                  <w14:checkedState w14:val="2612" w14:font="MS Gothic"/>
                  <w14:uncheckedState w14:val="2610" w14:font="MS Gothic"/>
                </w14:checkbox>
              </w:sdtPr>
              <w:sdtContent>
                <w:r w:rsidR="0094085B" w:rsidRPr="006411AE">
                  <w:rPr>
                    <w:rFonts w:ascii="Segoe UI Symbol" w:eastAsia="MS Gothic" w:hAnsi="Segoe UI Symbol" w:cs="Segoe UI Symbol"/>
                    <w:lang w:val="en-GB"/>
                  </w:rPr>
                  <w:t>☐</w:t>
                </w:r>
              </w:sdtContent>
            </w:sdt>
            <w:r w:rsidR="0094085B" w:rsidRPr="006411AE">
              <w:rPr>
                <w:rFonts w:asciiTheme="minorHAnsi" w:hAnsiTheme="minorHAnsi" w:cstheme="minorHAnsi"/>
                <w:lang w:val="en-GB"/>
              </w:rPr>
              <w:t xml:space="preserve"> Self-test</w:t>
            </w:r>
          </w:p>
          <w:p w14:paraId="36454200" w14:textId="77777777" w:rsidR="0094085B" w:rsidRPr="006411AE" w:rsidRDefault="00000000">
            <w:pPr>
              <w:rPr>
                <w:rFonts w:asciiTheme="minorHAnsi" w:hAnsiTheme="minorHAnsi" w:cstheme="minorHAnsi"/>
                <w:lang w:val="en-GB"/>
              </w:rPr>
            </w:pPr>
            <w:sdt>
              <w:sdtPr>
                <w:rPr>
                  <w:rFonts w:asciiTheme="minorHAnsi" w:hAnsiTheme="minorHAnsi" w:cstheme="minorHAnsi"/>
                  <w:lang w:val="en-GB"/>
                </w:rPr>
                <w:id w:val="609083472"/>
                <w14:checkbox>
                  <w14:checked w14:val="0"/>
                  <w14:checkedState w14:val="2612" w14:font="MS Gothic"/>
                  <w14:uncheckedState w14:val="2610" w14:font="MS Gothic"/>
                </w14:checkbox>
              </w:sdtPr>
              <w:sdtContent>
                <w:r w:rsidR="0094085B" w:rsidRPr="006411AE">
                  <w:rPr>
                    <w:rFonts w:ascii="Segoe UI Symbol" w:eastAsia="MS Gothic" w:hAnsi="Segoe UI Symbol" w:cs="Segoe UI Symbol"/>
                    <w:lang w:val="en-GB"/>
                  </w:rPr>
                  <w:t>☐</w:t>
                </w:r>
              </w:sdtContent>
            </w:sdt>
            <w:r w:rsidR="0094085B" w:rsidRPr="006411AE">
              <w:rPr>
                <w:rFonts w:asciiTheme="minorHAnsi" w:hAnsiTheme="minorHAnsi" w:cstheme="minorHAnsi"/>
                <w:lang w:val="en-GB"/>
              </w:rPr>
              <w:t xml:space="preserve"> Final test/certification</w:t>
            </w:r>
          </w:p>
        </w:tc>
      </w:tr>
    </w:tbl>
    <w:p w14:paraId="4FBED817" w14:textId="77777777" w:rsidR="0094085B" w:rsidRPr="006411AE" w:rsidRDefault="0094085B" w:rsidP="0094085B">
      <w:pPr>
        <w:rPr>
          <w:rFonts w:asciiTheme="minorHAnsi" w:hAnsiTheme="minorHAnsi" w:cstheme="minorHAnsi"/>
          <w:lang w:val="en-GB"/>
        </w:rPr>
      </w:pPr>
    </w:p>
    <w:p w14:paraId="6774DCEB" w14:textId="60343435" w:rsidR="0094085B" w:rsidRPr="006411AE" w:rsidRDefault="0094085B" w:rsidP="00EB5156">
      <w:pPr>
        <w:pStyle w:val="Overskrift2"/>
        <w:numPr>
          <w:ilvl w:val="1"/>
          <w:numId w:val="13"/>
        </w:numPr>
      </w:pPr>
      <w:bookmarkStart w:id="25" w:name="_Toc121293033"/>
      <w:bookmarkStart w:id="26" w:name="_Toc121293047"/>
      <w:bookmarkStart w:id="27" w:name="_Toc142386112"/>
      <w:bookmarkStart w:id="28" w:name="_Toc183091237"/>
      <w:bookmarkEnd w:id="25"/>
      <w:bookmarkEnd w:id="26"/>
      <w:r w:rsidRPr="006411AE">
        <w:t>Information about the test result</w:t>
      </w:r>
      <w:bookmarkEnd w:id="27"/>
      <w:bookmarkEnd w:id="28"/>
    </w:p>
    <w:p w14:paraId="094C1929"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94085B" w:rsidRPr="006411AE" w14:paraId="6C2E3949" w14:textId="77777777">
        <w:tc>
          <w:tcPr>
            <w:tcW w:w="1555" w:type="dxa"/>
            <w:shd w:val="clear" w:color="auto" w:fill="F2F2F2" w:themeFill="background1" w:themeFillShade="F2"/>
          </w:tcPr>
          <w:p w14:paraId="476E020D" w14:textId="77777777" w:rsidR="0094085B" w:rsidRPr="006411AE" w:rsidRDefault="0094085B">
            <w:pPr>
              <w:rPr>
                <w:rFonts w:asciiTheme="minorHAnsi" w:hAnsiTheme="minorHAnsi" w:cstheme="minorHAnsi"/>
                <w:lang w:val="en-GB"/>
              </w:rPr>
            </w:pPr>
            <w:r w:rsidRPr="006411AE">
              <w:rPr>
                <w:rFonts w:asciiTheme="minorHAnsi" w:hAnsiTheme="minorHAnsi" w:cstheme="minorHAnsi"/>
                <w:lang w:val="en-GB"/>
              </w:rPr>
              <w:t>Test date</w:t>
            </w:r>
          </w:p>
        </w:tc>
        <w:tc>
          <w:tcPr>
            <w:tcW w:w="11871" w:type="dxa"/>
          </w:tcPr>
          <w:p w14:paraId="6251837D" w14:textId="77777777" w:rsidR="0094085B" w:rsidRPr="006411AE" w:rsidRDefault="00000000">
            <w:pPr>
              <w:tabs>
                <w:tab w:val="left" w:pos="2592"/>
              </w:tabs>
              <w:rPr>
                <w:rFonts w:asciiTheme="minorHAnsi" w:hAnsiTheme="minorHAnsi" w:cstheme="minorHAnsi"/>
                <w:lang w:val="en-GB"/>
              </w:rPr>
            </w:pPr>
            <w:sdt>
              <w:sdtPr>
                <w:rPr>
                  <w:rFonts w:asciiTheme="minorHAnsi" w:hAnsiTheme="minorHAnsi" w:cstheme="minorHAnsi"/>
                  <w:color w:val="808080" w:themeColor="background1" w:themeShade="80"/>
                  <w:lang w:val="en-GB"/>
                </w:rPr>
                <w:id w:val="-1454008661"/>
                <w:placeholder>
                  <w:docPart w:val="FB4826466CC147FC92510767AC876176"/>
                </w:placeholder>
                <w:date w:fullDate="2023-01-01T00:00:00Z">
                  <w:dateFormat w:val="yyyy-MM-dd"/>
                  <w:lid w:val="da-DK"/>
                  <w:storeMappedDataAs w:val="dateTime"/>
                  <w:calendar w:val="gregorian"/>
                </w:date>
              </w:sdtPr>
              <w:sdtContent>
                <w:r w:rsidR="0094085B" w:rsidRPr="006411AE">
                  <w:rPr>
                    <w:rFonts w:asciiTheme="minorHAnsi" w:hAnsiTheme="minorHAnsi" w:cstheme="minorHAnsi"/>
                    <w:color w:val="808080" w:themeColor="background1" w:themeShade="80"/>
                    <w:lang w:val="en-GB"/>
                  </w:rPr>
                  <w:t>2023-01-01</w:t>
                </w:r>
              </w:sdtContent>
            </w:sdt>
          </w:p>
        </w:tc>
      </w:tr>
      <w:tr w:rsidR="009002DA" w:rsidRPr="006411AE" w14:paraId="3C449C22" w14:textId="77777777">
        <w:tc>
          <w:tcPr>
            <w:tcW w:w="1555" w:type="dxa"/>
            <w:shd w:val="clear" w:color="auto" w:fill="F2F2F2" w:themeFill="background1" w:themeFillShade="F2"/>
          </w:tcPr>
          <w:p w14:paraId="44588E6B" w14:textId="77777777" w:rsidR="009002DA" w:rsidRPr="006411AE" w:rsidRDefault="009002DA" w:rsidP="009002DA">
            <w:pPr>
              <w:rPr>
                <w:rFonts w:asciiTheme="minorHAnsi" w:hAnsiTheme="minorHAnsi" w:cstheme="minorHAnsi"/>
                <w:lang w:val="en-GB"/>
              </w:rPr>
            </w:pPr>
            <w:r w:rsidRPr="006411AE">
              <w:rPr>
                <w:rFonts w:asciiTheme="minorHAnsi" w:hAnsiTheme="minorHAnsi" w:cstheme="minorHAnsi"/>
                <w:lang w:val="en-GB"/>
              </w:rPr>
              <w:t>Test location</w:t>
            </w:r>
          </w:p>
        </w:tc>
        <w:tc>
          <w:tcPr>
            <w:tcW w:w="11871" w:type="dxa"/>
          </w:tcPr>
          <w:p w14:paraId="145C841A" w14:textId="41AF6BFE" w:rsidR="009002DA" w:rsidRPr="006411AE" w:rsidRDefault="00000000" w:rsidP="009002DA">
            <w:pPr>
              <w:rPr>
                <w:rFonts w:asciiTheme="minorHAnsi" w:hAnsiTheme="minorHAnsi" w:cstheme="minorHAnsi"/>
                <w:lang w:val="en-GB"/>
              </w:rPr>
            </w:pPr>
            <w:sdt>
              <w:sdtPr>
                <w:rPr>
                  <w:rFonts w:asciiTheme="minorHAnsi" w:hAnsiTheme="minorHAnsi" w:cstheme="minorHAnsi"/>
                  <w:color w:val="7E7E7E"/>
                  <w:lang w:val="en-GB"/>
                </w:rPr>
                <w:id w:val="-1885945253"/>
                <w:placeholder>
                  <w:docPart w:val="86BCE9FFE92446AF91B8F0642EDB2DC1"/>
                </w:placeholder>
                <w:text w:multiLine="1"/>
              </w:sdtPr>
              <w:sdtContent>
                <w:r w:rsidR="009002DA" w:rsidRPr="006411AE">
                  <w:rPr>
                    <w:rFonts w:asciiTheme="minorHAnsi" w:hAnsiTheme="minorHAnsi" w:cstheme="minorHAnsi"/>
                    <w:color w:val="7E7E7E"/>
                    <w:lang w:val="en-GB"/>
                  </w:rPr>
                  <w:t>Completed by MedCom</w:t>
                </w:r>
              </w:sdtContent>
            </w:sdt>
          </w:p>
        </w:tc>
      </w:tr>
      <w:tr w:rsidR="009002DA" w:rsidRPr="006411AE" w14:paraId="5E091759" w14:textId="77777777">
        <w:tc>
          <w:tcPr>
            <w:tcW w:w="1555" w:type="dxa"/>
            <w:shd w:val="clear" w:color="auto" w:fill="F2F2F2" w:themeFill="background1" w:themeFillShade="F2"/>
          </w:tcPr>
          <w:p w14:paraId="2F269128" w14:textId="77777777" w:rsidR="009002DA" w:rsidRPr="006411AE" w:rsidRDefault="009002DA" w:rsidP="009002DA">
            <w:pPr>
              <w:rPr>
                <w:rFonts w:asciiTheme="minorHAnsi" w:hAnsiTheme="minorHAnsi" w:cstheme="minorHAnsi"/>
                <w:lang w:val="en-GB"/>
              </w:rPr>
            </w:pPr>
            <w:r w:rsidRPr="006411AE">
              <w:rPr>
                <w:rFonts w:asciiTheme="minorHAnsi" w:hAnsiTheme="minorHAnsi" w:cstheme="minorHAnsi"/>
                <w:lang w:val="en-GB"/>
              </w:rPr>
              <w:t xml:space="preserve">Approved </w:t>
            </w:r>
          </w:p>
        </w:tc>
        <w:tc>
          <w:tcPr>
            <w:tcW w:w="11871" w:type="dxa"/>
          </w:tcPr>
          <w:p w14:paraId="759B65F9" w14:textId="77777777" w:rsidR="009002DA" w:rsidRPr="006411AE" w:rsidRDefault="00000000" w:rsidP="009002DA">
            <w:pPr>
              <w:rPr>
                <w:rFonts w:asciiTheme="minorHAnsi" w:hAnsiTheme="minorHAnsi" w:cstheme="minorHAnsi"/>
                <w:lang w:val="en-GB"/>
              </w:rPr>
            </w:pPr>
            <w:sdt>
              <w:sdtPr>
                <w:rPr>
                  <w:rFonts w:asciiTheme="minorHAnsi" w:hAnsiTheme="minorHAnsi" w:cstheme="minorHAnsi"/>
                  <w:lang w:val="en-GB"/>
                </w:rPr>
                <w:id w:val="1819305343"/>
                <w14:checkbox>
                  <w14:checked w14:val="0"/>
                  <w14:checkedState w14:val="2612" w14:font="MS Gothic"/>
                  <w14:uncheckedState w14:val="2610" w14:font="MS Gothic"/>
                </w14:checkbox>
              </w:sdtPr>
              <w:sdtContent>
                <w:r w:rsidR="009002DA" w:rsidRPr="006411AE">
                  <w:rPr>
                    <w:rFonts w:ascii="Segoe UI Symbol" w:eastAsia="MS Gothic" w:hAnsi="Segoe UI Symbol" w:cs="Segoe UI Symbol"/>
                    <w:lang w:val="en-GB"/>
                  </w:rPr>
                  <w:t>☐</w:t>
                </w:r>
              </w:sdtContent>
            </w:sdt>
            <w:r w:rsidR="009002DA" w:rsidRPr="006411AE">
              <w:rPr>
                <w:rFonts w:asciiTheme="minorHAnsi" w:hAnsiTheme="minorHAnsi" w:cstheme="minorHAnsi"/>
                <w:lang w:val="en-GB"/>
              </w:rPr>
              <w:t xml:space="preserve"> Yes</w:t>
            </w:r>
          </w:p>
          <w:p w14:paraId="65A3F55E" w14:textId="77777777" w:rsidR="009002DA" w:rsidRPr="006411AE" w:rsidRDefault="00000000" w:rsidP="009002DA">
            <w:pPr>
              <w:rPr>
                <w:rFonts w:asciiTheme="minorHAnsi" w:hAnsiTheme="minorHAnsi" w:cstheme="minorHAnsi"/>
                <w:lang w:val="en-GB"/>
              </w:rPr>
            </w:pPr>
            <w:sdt>
              <w:sdtPr>
                <w:rPr>
                  <w:rFonts w:asciiTheme="minorHAnsi" w:hAnsiTheme="minorHAnsi" w:cstheme="minorHAnsi"/>
                  <w:lang w:val="en-GB"/>
                </w:rPr>
                <w:id w:val="271828208"/>
                <w14:checkbox>
                  <w14:checked w14:val="0"/>
                  <w14:checkedState w14:val="2612" w14:font="MS Gothic"/>
                  <w14:uncheckedState w14:val="2610" w14:font="MS Gothic"/>
                </w14:checkbox>
              </w:sdtPr>
              <w:sdtContent>
                <w:r w:rsidR="009002DA" w:rsidRPr="006411AE">
                  <w:rPr>
                    <w:rFonts w:ascii="Segoe UI Symbol" w:eastAsia="MS Gothic" w:hAnsi="Segoe UI Symbol" w:cs="Segoe UI Symbol"/>
                    <w:lang w:val="en-GB"/>
                  </w:rPr>
                  <w:t>☐</w:t>
                </w:r>
              </w:sdtContent>
            </w:sdt>
            <w:r w:rsidR="009002DA" w:rsidRPr="006411AE">
              <w:rPr>
                <w:rFonts w:asciiTheme="minorHAnsi" w:hAnsiTheme="minorHAnsi" w:cstheme="minorHAnsi"/>
                <w:lang w:val="en-GB"/>
              </w:rPr>
              <w:t xml:space="preserve"> No</w:t>
            </w:r>
          </w:p>
        </w:tc>
      </w:tr>
      <w:tr w:rsidR="009002DA" w:rsidRPr="006411AE" w14:paraId="3DC7005C" w14:textId="77777777">
        <w:tc>
          <w:tcPr>
            <w:tcW w:w="1555" w:type="dxa"/>
            <w:shd w:val="clear" w:color="auto" w:fill="F2F2F2" w:themeFill="background1" w:themeFillShade="F2"/>
          </w:tcPr>
          <w:p w14:paraId="1DD1A95F" w14:textId="77777777" w:rsidR="009002DA" w:rsidRPr="006411AE" w:rsidRDefault="009002DA" w:rsidP="009002DA">
            <w:pPr>
              <w:rPr>
                <w:rFonts w:asciiTheme="minorHAnsi" w:hAnsiTheme="minorHAnsi" w:cstheme="minorHAnsi"/>
                <w:lang w:val="en-GB"/>
              </w:rPr>
            </w:pPr>
            <w:r w:rsidRPr="006411AE">
              <w:rPr>
                <w:rFonts w:asciiTheme="minorHAnsi" w:hAnsiTheme="minorHAnsi" w:cstheme="minorHAnsi"/>
                <w:lang w:val="en-GB"/>
              </w:rPr>
              <w:t>Remarks</w:t>
            </w:r>
          </w:p>
        </w:tc>
        <w:tc>
          <w:tcPr>
            <w:tcW w:w="11871" w:type="dxa"/>
          </w:tcPr>
          <w:p w14:paraId="0F5B548B" w14:textId="77777777" w:rsidR="009002DA" w:rsidRPr="006411AE" w:rsidRDefault="00000000" w:rsidP="009002DA">
            <w:pPr>
              <w:rPr>
                <w:rFonts w:asciiTheme="minorHAnsi" w:hAnsiTheme="minorHAnsi" w:cstheme="minorHAnsi"/>
                <w:lang w:val="en-GB"/>
              </w:rPr>
            </w:pPr>
            <w:sdt>
              <w:sdtPr>
                <w:rPr>
                  <w:rFonts w:asciiTheme="minorHAnsi" w:hAnsiTheme="minorHAnsi" w:cstheme="minorHAnsi"/>
                  <w:color w:val="7E7E7E"/>
                  <w:lang w:val="en-GB"/>
                </w:rPr>
                <w:id w:val="1501614270"/>
                <w:placeholder>
                  <w:docPart w:val="64D5100A9300429FB3D3383D1AA01307"/>
                </w:placeholder>
                <w:text w:multiLine="1"/>
              </w:sdtPr>
              <w:sdtContent>
                <w:r w:rsidR="009002DA" w:rsidRPr="006411AE">
                  <w:rPr>
                    <w:rFonts w:asciiTheme="minorHAnsi" w:hAnsiTheme="minorHAnsi" w:cstheme="minorHAnsi"/>
                    <w:color w:val="7E7E7E"/>
                    <w:lang w:val="en-GB"/>
                  </w:rPr>
                  <w:t>Completed by MedCom</w:t>
                </w:r>
              </w:sdtContent>
            </w:sdt>
          </w:p>
        </w:tc>
      </w:tr>
      <w:tr w:rsidR="009002DA" w:rsidRPr="005017ED" w14:paraId="1771700A" w14:textId="77777777" w:rsidTr="009002DA">
        <w:tc>
          <w:tcPr>
            <w:tcW w:w="1555" w:type="dxa"/>
            <w:shd w:val="clear" w:color="auto" w:fill="E8E8E8" w:themeFill="background2"/>
          </w:tcPr>
          <w:p w14:paraId="1665952D" w14:textId="77777777" w:rsidR="009002DA" w:rsidRPr="006411AE" w:rsidRDefault="009002DA" w:rsidP="009002DA">
            <w:pPr>
              <w:rPr>
                <w:rFonts w:asciiTheme="minorHAnsi" w:hAnsiTheme="minorHAnsi" w:cstheme="minorHAnsi"/>
                <w:lang w:val="en-GB"/>
              </w:rPr>
            </w:pPr>
            <w:r w:rsidRPr="006411AE">
              <w:rPr>
                <w:rFonts w:asciiTheme="minorHAnsi" w:hAnsiTheme="minorHAnsi" w:cstheme="minorHAnsi"/>
                <w:lang w:val="en-GB"/>
              </w:rPr>
              <w:t>Carried out by</w:t>
            </w:r>
          </w:p>
        </w:tc>
        <w:tc>
          <w:tcPr>
            <w:tcW w:w="11871" w:type="dxa"/>
          </w:tcPr>
          <w:p w14:paraId="5218AB53" w14:textId="77777777" w:rsidR="009002DA" w:rsidRPr="006411AE" w:rsidRDefault="00000000" w:rsidP="009002DA">
            <w:pPr>
              <w:pStyle w:val="Default"/>
              <w:rPr>
                <w:rFonts w:asciiTheme="minorHAnsi" w:hAnsiTheme="minorHAnsi" w:cstheme="minorHAnsi"/>
                <w:sz w:val="16"/>
                <w:szCs w:val="16"/>
                <w:lang w:val="en-GB"/>
              </w:rPr>
            </w:pPr>
            <w:sdt>
              <w:sdtPr>
                <w:rPr>
                  <w:rFonts w:asciiTheme="minorHAnsi" w:hAnsiTheme="minorHAnsi" w:cstheme="minorHAnsi"/>
                  <w:color w:val="7E7E7E"/>
                  <w:sz w:val="21"/>
                  <w:szCs w:val="21"/>
                  <w:lang w:val="en-GB"/>
                </w:rPr>
                <w:id w:val="-313107224"/>
                <w:placeholder>
                  <w:docPart w:val="54BB867510A64F2FA459AED7E79FAAA0"/>
                </w:placeholder>
                <w:text w:multiLine="1"/>
              </w:sdtPr>
              <w:sdtContent>
                <w:r w:rsidR="009002DA" w:rsidRPr="006411AE">
                  <w:rPr>
                    <w:rFonts w:asciiTheme="minorHAnsi" w:hAnsiTheme="minorHAnsi" w:cstheme="minorHAnsi"/>
                    <w:color w:val="7E7E7E"/>
                    <w:sz w:val="21"/>
                    <w:szCs w:val="21"/>
                    <w:lang w:val="en-GB"/>
                  </w:rPr>
                  <w:t>The name of the MedCom responsible (initials) for this test</w:t>
                </w:r>
              </w:sdtContent>
            </w:sdt>
            <w:r w:rsidR="009002DA" w:rsidRPr="006411AE">
              <w:rPr>
                <w:rFonts w:asciiTheme="minorHAnsi" w:hAnsiTheme="minorHAnsi" w:cstheme="minorHAnsi"/>
                <w:color w:val="7E7E7E"/>
                <w:sz w:val="16"/>
                <w:szCs w:val="16"/>
                <w:lang w:val="en-GB"/>
              </w:rPr>
              <w:t xml:space="preserve">. </w:t>
            </w:r>
          </w:p>
        </w:tc>
      </w:tr>
    </w:tbl>
    <w:p w14:paraId="41C06407" w14:textId="77777777" w:rsidR="0094085B" w:rsidRPr="006411AE" w:rsidRDefault="0094085B" w:rsidP="0094085B">
      <w:pPr>
        <w:pStyle w:val="Overskrift1"/>
        <w:rPr>
          <w:rFonts w:asciiTheme="minorHAnsi" w:hAnsiTheme="minorHAnsi" w:cstheme="minorHAnsi"/>
          <w:lang w:val="en-GB"/>
        </w:rPr>
      </w:pPr>
      <w:bookmarkStart w:id="29" w:name="_Toc142386113"/>
      <w:bookmarkStart w:id="30" w:name="_Toc183091238"/>
      <w:r w:rsidRPr="006411AE">
        <w:rPr>
          <w:rFonts w:asciiTheme="minorHAnsi" w:hAnsiTheme="minorHAnsi" w:cstheme="minorHAnsi"/>
          <w:lang w:val="en-GB"/>
        </w:rPr>
        <w:lastRenderedPageBreak/>
        <w:t>The test</w:t>
      </w:r>
      <w:bookmarkEnd w:id="29"/>
      <w:bookmarkEnd w:id="30"/>
    </w:p>
    <w:p w14:paraId="0CCA2BB3"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This section describes the requirements which SUT must meet before final approval.</w:t>
      </w:r>
    </w:p>
    <w:p w14:paraId="42FB2C9F"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The test is divided into three sections:</w:t>
      </w:r>
    </w:p>
    <w:p w14:paraId="441587C6" w14:textId="77777777" w:rsidR="0094085B" w:rsidRPr="006411AE" w:rsidRDefault="0094085B" w:rsidP="0094085B">
      <w:pPr>
        <w:pStyle w:val="Listeafsnit"/>
        <w:numPr>
          <w:ilvl w:val="0"/>
          <w:numId w:val="2"/>
        </w:numPr>
        <w:spacing w:line="276" w:lineRule="auto"/>
        <w:rPr>
          <w:rFonts w:cstheme="minorHAnsi"/>
          <w:lang w:val="en-GB"/>
        </w:rPr>
      </w:pPr>
      <w:r w:rsidRPr="006411AE">
        <w:rPr>
          <w:rFonts w:cstheme="minorHAnsi"/>
          <w:lang w:val="en-GB"/>
        </w:rPr>
        <w:t>Test of requirements for content and flow/workflows, including received receipts</w:t>
      </w:r>
    </w:p>
    <w:p w14:paraId="09068263" w14:textId="77777777" w:rsidR="0094085B" w:rsidRPr="006411AE" w:rsidRDefault="0094085B" w:rsidP="0094085B">
      <w:pPr>
        <w:pStyle w:val="Listeafsnit"/>
        <w:numPr>
          <w:ilvl w:val="0"/>
          <w:numId w:val="2"/>
        </w:numPr>
        <w:spacing w:line="276" w:lineRule="auto"/>
        <w:rPr>
          <w:rFonts w:cstheme="minorHAnsi"/>
          <w:lang w:val="en-GB"/>
        </w:rPr>
      </w:pPr>
      <w:r w:rsidRPr="006411AE">
        <w:rPr>
          <w:rFonts w:cstheme="minorHAnsi"/>
          <w:lang w:val="en-GB"/>
        </w:rPr>
        <w:t>Test of technical requirements</w:t>
      </w:r>
    </w:p>
    <w:p w14:paraId="59C4C011" w14:textId="77777777"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Test participants will be asked to complete tests as described in the tables.</w:t>
      </w:r>
    </w:p>
    <w:p w14:paraId="6C093D8A" w14:textId="112792BE" w:rsidR="0094085B" w:rsidRPr="006411AE" w:rsidRDefault="0094085B" w:rsidP="00621DB0">
      <w:pPr>
        <w:pStyle w:val="Overskrift2"/>
      </w:pPr>
      <w:bookmarkStart w:id="31" w:name="_Toc142386114"/>
      <w:bookmarkStart w:id="32" w:name="_Toc183091239"/>
      <w:r w:rsidRPr="006411AE">
        <w:rPr>
          <w:noProof/>
        </w:rPr>
        <mc:AlternateContent>
          <mc:Choice Requires="wps">
            <w:drawing>
              <wp:anchor distT="45720" distB="45720" distL="114300" distR="114300" simplePos="0" relativeHeight="251658241" behindDoc="0" locked="0" layoutInCell="1" allowOverlap="1" wp14:anchorId="52A91741" wp14:editId="54DE50CA">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solidFill>
                          <a:schemeClr val="tx2">
                            <a:lumMod val="25000"/>
                            <a:lumOff val="75000"/>
                          </a:schemeClr>
                        </a:solidFill>
                        <a:ln>
                          <a:headEnd/>
                          <a:tailEnd/>
                        </a:ln>
                      </wps:spPr>
                      <wps:style>
                        <a:lnRef idx="1">
                          <a:schemeClr val="accent1"/>
                        </a:lnRef>
                        <a:fillRef idx="2">
                          <a:schemeClr val="accent1"/>
                        </a:fillRef>
                        <a:effectRef idx="1">
                          <a:schemeClr val="accent1"/>
                        </a:effectRef>
                        <a:fontRef idx="minor">
                          <a:schemeClr val="dk1"/>
                        </a:fontRef>
                      </wps:style>
                      <wps:txbx>
                        <w:txbxContent>
                          <w:p w14:paraId="201F8D0A" w14:textId="77777777" w:rsidR="0094085B" w:rsidRPr="0026283A" w:rsidRDefault="0094085B" w:rsidP="0094085B">
                            <w:pPr>
                              <w:rPr>
                                <w:b/>
                                <w:bCs/>
                                <w:sz w:val="32"/>
                                <w:szCs w:val="32"/>
                                <w:lang w:val="en-GB"/>
                              </w:rPr>
                            </w:pPr>
                            <w:bookmarkStart w:id="33" w:name="Dokumentation"/>
                            <w:r w:rsidRPr="0026283A">
                              <w:rPr>
                                <w:b/>
                                <w:bCs/>
                                <w:sz w:val="32"/>
                                <w:szCs w:val="32"/>
                                <w:lang w:val="en-GB"/>
                              </w:rPr>
                              <w:t>Documentation of the test</w:t>
                            </w:r>
                          </w:p>
                          <w:p w14:paraId="75727373" w14:textId="4F64CBCC" w:rsidR="0094085B" w:rsidRPr="0026283A" w:rsidRDefault="0094085B" w:rsidP="0094085B">
                            <w:pPr>
                              <w:rPr>
                                <w:lang w:val="en-GB"/>
                              </w:rPr>
                            </w:pPr>
                            <w:r w:rsidRPr="00F83094">
                              <w:rPr>
                                <w:lang w:val="en-US"/>
                              </w:rPr>
                              <w:t>As valid documentation, the test participant or test manager must document completion by continuous screen dumps (.png/.jpeg) and/or files/log files (.xml</w:t>
                            </w:r>
                            <w:proofErr w:type="gramStart"/>
                            <w:r w:rsidRPr="00F83094">
                              <w:rPr>
                                <w:lang w:val="en-US"/>
                              </w:rPr>
                              <w:t>/.json</w:t>
                            </w:r>
                            <w:proofErr w:type="gramEnd"/>
                            <w:r>
                              <w:rPr>
                                <w:lang w:val="en-US"/>
                              </w:rPr>
                              <w:t xml:space="preserve">). </w:t>
                            </w:r>
                            <w:r w:rsidR="00CF6A72" w:rsidRPr="00CF6A72">
                              <w:rPr>
                                <w:b/>
                                <w:bCs/>
                                <w:lang w:val="en-US"/>
                              </w:rPr>
                              <w:t>Before the test, it is agreed on who is responsible for this</w:t>
                            </w:r>
                            <w:r w:rsidR="00CF6A72" w:rsidRPr="00CF6A72">
                              <w:rPr>
                                <w:b/>
                                <w:bCs/>
                                <w:lang w:val="en-GB"/>
                              </w:rPr>
                              <w:t>.</w:t>
                            </w:r>
                          </w:p>
                          <w:p w14:paraId="42C3F32C" w14:textId="77777777" w:rsidR="0094085B" w:rsidRPr="006D21EC" w:rsidRDefault="0094085B" w:rsidP="0094085B">
                            <w:pPr>
                              <w:rPr>
                                <w:lang w:val="en-GB"/>
                              </w:rPr>
                            </w:pPr>
                            <w:r w:rsidRPr="006D21EC">
                              <w:rPr>
                                <w:lang w:val="en-GB"/>
                              </w:rPr>
                              <w:t>The following applies:</w:t>
                            </w:r>
                          </w:p>
                          <w:p w14:paraId="7254A424" w14:textId="77777777" w:rsidR="0094085B" w:rsidRPr="006D21EC" w:rsidRDefault="0094085B" w:rsidP="0094085B">
                            <w:pPr>
                              <w:pStyle w:val="Listeafsnit"/>
                              <w:numPr>
                                <w:ilvl w:val="0"/>
                                <w:numId w:val="5"/>
                              </w:numPr>
                              <w:spacing w:line="276" w:lineRule="auto"/>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429EC05" w14:textId="77777777" w:rsidR="0094085B" w:rsidRPr="003E0FB4" w:rsidRDefault="0094085B" w:rsidP="0094085B">
                            <w:pPr>
                              <w:pStyle w:val="Listeafsnit"/>
                              <w:numPr>
                                <w:ilvl w:val="0"/>
                                <w:numId w:val="5"/>
                              </w:numPr>
                              <w:spacing w:line="276" w:lineRule="auto"/>
                              <w:rPr>
                                <w:lang w:val="en-GB"/>
                              </w:rPr>
                            </w:pPr>
                            <w:r w:rsidRPr="003E0FB4">
                              <w:rPr>
                                <w:lang w:val="en-GB"/>
                              </w:rPr>
                              <w:t>All files and screen dumps must be named with:</w:t>
                            </w:r>
                          </w:p>
                          <w:p w14:paraId="475047DE" w14:textId="77777777" w:rsidR="0094085B" w:rsidRPr="00517C5F" w:rsidRDefault="0094085B" w:rsidP="0094085B">
                            <w:pPr>
                              <w:pStyle w:val="Listeafsnit"/>
                              <w:numPr>
                                <w:ilvl w:val="1"/>
                                <w:numId w:val="5"/>
                              </w:numPr>
                              <w:spacing w:line="276" w:lineRule="auto"/>
                              <w:rPr>
                                <w:lang w:val="en-US"/>
                              </w:rPr>
                            </w:pPr>
                            <w:r>
                              <w:rPr>
                                <w:lang w:val="en-US"/>
                              </w:rPr>
                              <w:t>S</w:t>
                            </w:r>
                            <w:r w:rsidRPr="00517C5F">
                              <w:rPr>
                                <w:lang w:val="en-US"/>
                              </w:rPr>
                              <w:t xml:space="preserve">tandard </w:t>
                            </w:r>
                            <w:r>
                              <w:rPr>
                                <w:lang w:val="en-US"/>
                              </w:rPr>
                              <w:t>name</w:t>
                            </w:r>
                          </w:p>
                          <w:p w14:paraId="6DE1F77F" w14:textId="77777777" w:rsidR="0094085B" w:rsidRPr="00480C95" w:rsidRDefault="0094085B" w:rsidP="0094085B">
                            <w:pPr>
                              <w:pStyle w:val="Listeafsnit"/>
                              <w:numPr>
                                <w:ilvl w:val="1"/>
                                <w:numId w:val="5"/>
                              </w:numPr>
                              <w:spacing w:line="276" w:lineRule="auto"/>
                              <w:rPr>
                                <w:lang w:val="en-US"/>
                              </w:rPr>
                            </w:pPr>
                            <w:r w:rsidRPr="00480C95">
                              <w:rPr>
                                <w:lang w:val="en-US"/>
                              </w:rPr>
                              <w:t>The number of the relevant test st</w:t>
                            </w:r>
                            <w:r>
                              <w:rPr>
                                <w:lang w:val="en-US"/>
                              </w:rPr>
                              <w:t>ep</w:t>
                            </w:r>
                          </w:p>
                          <w:p w14:paraId="10E0B9E7" w14:textId="77777777" w:rsidR="0094085B" w:rsidRDefault="0094085B" w:rsidP="0094085B">
                            <w:pPr>
                              <w:pStyle w:val="Listeafsnit"/>
                              <w:numPr>
                                <w:ilvl w:val="1"/>
                                <w:numId w:val="5"/>
                              </w:numPr>
                              <w:spacing w:line="276" w:lineRule="auto"/>
                            </w:pPr>
                            <w:r w:rsidRPr="006D21EC">
                              <w:rPr>
                                <w:lang w:val="en-GB"/>
                              </w:rPr>
                              <w:t>Consecutive</w:t>
                            </w:r>
                            <w:r>
                              <w:t xml:space="preserve"> letter</w:t>
                            </w:r>
                          </w:p>
                          <w:p w14:paraId="184882A6" w14:textId="77777777" w:rsidR="0094085B" w:rsidRDefault="0094085B" w:rsidP="0094085B">
                            <w:pPr>
                              <w:pStyle w:val="Listeafsnit"/>
                              <w:numPr>
                                <w:ilvl w:val="1"/>
                                <w:numId w:val="5"/>
                              </w:numPr>
                              <w:spacing w:line="276" w:lineRule="auto"/>
                            </w:pPr>
                            <w:r>
                              <w:t>File type</w:t>
                            </w:r>
                          </w:p>
                          <w:p w14:paraId="0EC764CB" w14:textId="420871E1" w:rsidR="000325F0" w:rsidRPr="00D770F6" w:rsidRDefault="0094085B" w:rsidP="000325F0">
                            <w:pPr>
                              <w:rPr>
                                <w:lang w:val="en-GB"/>
                              </w:rPr>
                            </w:pPr>
                            <w:r w:rsidRPr="00D770F6">
                              <w:rPr>
                                <w:lang w:val="en-GB"/>
                              </w:rPr>
                              <w:t xml:space="preserve">Example: </w:t>
                            </w:r>
                            <w:r w:rsidR="00F51158" w:rsidRPr="00F51158">
                              <w:rPr>
                                <w:lang w:val="en-GB"/>
                              </w:rPr>
                              <w:t>Co</w:t>
                            </w:r>
                            <w:r w:rsidR="00F51158">
                              <w:rPr>
                                <w:lang w:val="en-GB"/>
                              </w:rPr>
                              <w:t>nversionService</w:t>
                            </w:r>
                            <w:r>
                              <w:rPr>
                                <w:lang w:val="en-GB"/>
                              </w:rPr>
                              <w:t>_</w:t>
                            </w:r>
                            <w:r w:rsidRPr="00D770F6">
                              <w:rPr>
                                <w:lang w:val="en-GB"/>
                              </w:rPr>
                              <w:t>3.4_A.xml</w:t>
                            </w:r>
                            <w:r w:rsidR="00F51158">
                              <w:rPr>
                                <w:lang w:val="en-GB"/>
                              </w:rPr>
                              <w:t xml:space="preserve"> or </w:t>
                            </w:r>
                            <w:r w:rsidR="00F51158" w:rsidRPr="00F51158">
                              <w:rPr>
                                <w:lang w:val="en-GB"/>
                              </w:rPr>
                              <w:t>Co</w:t>
                            </w:r>
                            <w:r w:rsidR="00F51158">
                              <w:rPr>
                                <w:lang w:val="en-GB"/>
                              </w:rPr>
                              <w:t xml:space="preserve">nversionService </w:t>
                            </w:r>
                            <w:r>
                              <w:rPr>
                                <w:lang w:val="en-GB"/>
                              </w:rPr>
                              <w:t>_2.2</w:t>
                            </w:r>
                            <w:r w:rsidRPr="00D770F6">
                              <w:rPr>
                                <w:lang w:val="en-GB"/>
                              </w:rPr>
                              <w:t>_</w:t>
                            </w:r>
                            <w:r>
                              <w:rPr>
                                <w:lang w:val="en-GB"/>
                              </w:rPr>
                              <w:t>B.png</w:t>
                            </w:r>
                          </w:p>
                          <w:p w14:paraId="2698F4A5" w14:textId="201C6641" w:rsidR="0094085B" w:rsidRPr="00DF60DB" w:rsidRDefault="0094085B" w:rsidP="0094085B">
                            <w:pPr>
                              <w:rPr>
                                <w:lang w:val="en-US"/>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DF60DB">
                              <w:fldChar w:fldCharType="begin"/>
                            </w:r>
                            <w:r w:rsidR="00DF60DB" w:rsidRPr="005017ED">
                              <w:rPr>
                                <w:lang w:val="en-GB"/>
                              </w:rPr>
                              <w:instrText>HYPERLINK "mailto:fhir@medcom.dk"</w:instrText>
                            </w:r>
                            <w:r w:rsidR="00DF60DB">
                              <w:fldChar w:fldCharType="separate"/>
                            </w:r>
                            <w:r w:rsidR="00DF60DB" w:rsidRPr="00C73712">
                              <w:rPr>
                                <w:rStyle w:val="Hyperlink"/>
                                <w:rFonts w:ascii="Calibri" w:hAnsi="Calibri" w:cstheme="minorBidi"/>
                                <w:lang w:val="en-US"/>
                              </w:rPr>
                              <w:t>fhir@medcom.dk</w:t>
                            </w:r>
                            <w:r w:rsidR="00DF60DB">
                              <w:rPr>
                                <w:rStyle w:val="Hyperlink"/>
                                <w:rFonts w:ascii="Calibri" w:hAnsi="Calibri" w:cstheme="minorBidi"/>
                                <w:lang w:val="en-US"/>
                              </w:rPr>
                              <w:fldChar w:fldCharType="end"/>
                            </w:r>
                            <w:r w:rsidR="00A716D5">
                              <w:rPr>
                                <w:lang w:val="en-US"/>
                              </w:rPr>
                              <w:t>.</w:t>
                            </w:r>
                            <w:r w:rsidR="00DF60DB">
                              <w:rPr>
                                <w:lang w:val="en-US"/>
                              </w:rPr>
                              <w:t xml:space="preserve"> </w:t>
                            </w:r>
                          </w:p>
                          <w:bookmarkEnd w:id="33"/>
                          <w:p w14:paraId="54EE196F" w14:textId="77777777" w:rsidR="0094085B" w:rsidRPr="00630541" w:rsidRDefault="0094085B" w:rsidP="009408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91741" id="_x0000_s1027" type="#_x0000_t202" style="position:absolute;left:0;text-align:left;margin-left:0;margin-top:25.3pt;width:664.8pt;height:254.8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" fillcolor="#a7caec [831]" strokecolor="#156082 [3204]" strokeweight=".5pt">
                <v:textbox>
                  <w:txbxContent>
                    <w:p w14:paraId="201F8D0A" w14:textId="77777777" w:rsidR="0094085B" w:rsidRPr="0026283A" w:rsidRDefault="0094085B" w:rsidP="0094085B">
                      <w:pPr>
                        <w:rPr>
                          <w:b/>
                          <w:bCs/>
                          <w:sz w:val="32"/>
                          <w:szCs w:val="32"/>
                          <w:lang w:val="en-GB"/>
                        </w:rPr>
                      </w:pPr>
                      <w:bookmarkStart w:id="34" w:name="Dokumentation"/>
                      <w:r w:rsidRPr="0026283A">
                        <w:rPr>
                          <w:b/>
                          <w:bCs/>
                          <w:sz w:val="32"/>
                          <w:szCs w:val="32"/>
                          <w:lang w:val="en-GB"/>
                        </w:rPr>
                        <w:t>Documentation of the test</w:t>
                      </w:r>
                    </w:p>
                    <w:p w14:paraId="75727373" w14:textId="4F64CBCC" w:rsidR="0094085B" w:rsidRPr="0026283A" w:rsidRDefault="0094085B" w:rsidP="0094085B">
                      <w:pPr>
                        <w:rPr>
                          <w:lang w:val="en-GB"/>
                        </w:rPr>
                      </w:pPr>
                      <w:r w:rsidRPr="00F83094">
                        <w:rPr>
                          <w:lang w:val="en-US"/>
                        </w:rPr>
                        <w:t>As valid documentation, the test participant or test manager must document completion by continuous screen dumps (.png/.jpeg) and/or files/log files (.xml</w:t>
                      </w:r>
                      <w:proofErr w:type="gramStart"/>
                      <w:r w:rsidRPr="00F83094">
                        <w:rPr>
                          <w:lang w:val="en-US"/>
                        </w:rPr>
                        <w:t>/.json</w:t>
                      </w:r>
                      <w:proofErr w:type="gramEnd"/>
                      <w:r>
                        <w:rPr>
                          <w:lang w:val="en-US"/>
                        </w:rPr>
                        <w:t xml:space="preserve">). </w:t>
                      </w:r>
                      <w:r w:rsidR="00CF6A72" w:rsidRPr="00CF6A72">
                        <w:rPr>
                          <w:b/>
                          <w:bCs/>
                          <w:lang w:val="en-US"/>
                        </w:rPr>
                        <w:t>Before the test, it is agreed on who is responsible for this</w:t>
                      </w:r>
                      <w:r w:rsidR="00CF6A72" w:rsidRPr="00CF6A72">
                        <w:rPr>
                          <w:b/>
                          <w:bCs/>
                          <w:lang w:val="en-GB"/>
                        </w:rPr>
                        <w:t>.</w:t>
                      </w:r>
                    </w:p>
                    <w:p w14:paraId="42C3F32C" w14:textId="77777777" w:rsidR="0094085B" w:rsidRPr="006D21EC" w:rsidRDefault="0094085B" w:rsidP="0094085B">
                      <w:pPr>
                        <w:rPr>
                          <w:lang w:val="en-GB"/>
                        </w:rPr>
                      </w:pPr>
                      <w:r w:rsidRPr="006D21EC">
                        <w:rPr>
                          <w:lang w:val="en-GB"/>
                        </w:rPr>
                        <w:t>The following applies:</w:t>
                      </w:r>
                    </w:p>
                    <w:p w14:paraId="7254A424" w14:textId="77777777" w:rsidR="0094085B" w:rsidRPr="006D21EC" w:rsidRDefault="0094085B" w:rsidP="0094085B">
                      <w:pPr>
                        <w:pStyle w:val="Listeafsnit"/>
                        <w:numPr>
                          <w:ilvl w:val="0"/>
                          <w:numId w:val="5"/>
                        </w:numPr>
                        <w:spacing w:line="276" w:lineRule="auto"/>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429EC05" w14:textId="77777777" w:rsidR="0094085B" w:rsidRPr="003E0FB4" w:rsidRDefault="0094085B" w:rsidP="0094085B">
                      <w:pPr>
                        <w:pStyle w:val="Listeafsnit"/>
                        <w:numPr>
                          <w:ilvl w:val="0"/>
                          <w:numId w:val="5"/>
                        </w:numPr>
                        <w:spacing w:line="276" w:lineRule="auto"/>
                        <w:rPr>
                          <w:lang w:val="en-GB"/>
                        </w:rPr>
                      </w:pPr>
                      <w:r w:rsidRPr="003E0FB4">
                        <w:rPr>
                          <w:lang w:val="en-GB"/>
                        </w:rPr>
                        <w:t>All files and screen dumps must be named with:</w:t>
                      </w:r>
                    </w:p>
                    <w:p w14:paraId="475047DE" w14:textId="77777777" w:rsidR="0094085B" w:rsidRPr="00517C5F" w:rsidRDefault="0094085B" w:rsidP="0094085B">
                      <w:pPr>
                        <w:pStyle w:val="Listeafsnit"/>
                        <w:numPr>
                          <w:ilvl w:val="1"/>
                          <w:numId w:val="5"/>
                        </w:numPr>
                        <w:spacing w:line="276" w:lineRule="auto"/>
                        <w:rPr>
                          <w:lang w:val="en-US"/>
                        </w:rPr>
                      </w:pPr>
                      <w:r>
                        <w:rPr>
                          <w:lang w:val="en-US"/>
                        </w:rPr>
                        <w:t>S</w:t>
                      </w:r>
                      <w:r w:rsidRPr="00517C5F">
                        <w:rPr>
                          <w:lang w:val="en-US"/>
                        </w:rPr>
                        <w:t xml:space="preserve">tandard </w:t>
                      </w:r>
                      <w:r>
                        <w:rPr>
                          <w:lang w:val="en-US"/>
                        </w:rPr>
                        <w:t>name</w:t>
                      </w:r>
                    </w:p>
                    <w:p w14:paraId="6DE1F77F" w14:textId="77777777" w:rsidR="0094085B" w:rsidRPr="00480C95" w:rsidRDefault="0094085B" w:rsidP="0094085B">
                      <w:pPr>
                        <w:pStyle w:val="Listeafsnit"/>
                        <w:numPr>
                          <w:ilvl w:val="1"/>
                          <w:numId w:val="5"/>
                        </w:numPr>
                        <w:spacing w:line="276" w:lineRule="auto"/>
                        <w:rPr>
                          <w:lang w:val="en-US"/>
                        </w:rPr>
                      </w:pPr>
                      <w:r w:rsidRPr="00480C95">
                        <w:rPr>
                          <w:lang w:val="en-US"/>
                        </w:rPr>
                        <w:t>The number of the relevant test st</w:t>
                      </w:r>
                      <w:r>
                        <w:rPr>
                          <w:lang w:val="en-US"/>
                        </w:rPr>
                        <w:t>ep</w:t>
                      </w:r>
                    </w:p>
                    <w:p w14:paraId="10E0B9E7" w14:textId="77777777" w:rsidR="0094085B" w:rsidRDefault="0094085B" w:rsidP="0094085B">
                      <w:pPr>
                        <w:pStyle w:val="Listeafsnit"/>
                        <w:numPr>
                          <w:ilvl w:val="1"/>
                          <w:numId w:val="5"/>
                        </w:numPr>
                        <w:spacing w:line="276" w:lineRule="auto"/>
                      </w:pPr>
                      <w:r w:rsidRPr="006D21EC">
                        <w:rPr>
                          <w:lang w:val="en-GB"/>
                        </w:rPr>
                        <w:t>Consecutive</w:t>
                      </w:r>
                      <w:r>
                        <w:t xml:space="preserve"> letter</w:t>
                      </w:r>
                    </w:p>
                    <w:p w14:paraId="184882A6" w14:textId="77777777" w:rsidR="0094085B" w:rsidRDefault="0094085B" w:rsidP="0094085B">
                      <w:pPr>
                        <w:pStyle w:val="Listeafsnit"/>
                        <w:numPr>
                          <w:ilvl w:val="1"/>
                          <w:numId w:val="5"/>
                        </w:numPr>
                        <w:spacing w:line="276" w:lineRule="auto"/>
                      </w:pPr>
                      <w:r>
                        <w:t>File type</w:t>
                      </w:r>
                    </w:p>
                    <w:p w14:paraId="0EC764CB" w14:textId="420871E1" w:rsidR="000325F0" w:rsidRPr="00D770F6" w:rsidRDefault="0094085B" w:rsidP="000325F0">
                      <w:pPr>
                        <w:rPr>
                          <w:lang w:val="en-GB"/>
                        </w:rPr>
                      </w:pPr>
                      <w:r w:rsidRPr="00D770F6">
                        <w:rPr>
                          <w:lang w:val="en-GB"/>
                        </w:rPr>
                        <w:t xml:space="preserve">Example: </w:t>
                      </w:r>
                      <w:r w:rsidR="00F51158" w:rsidRPr="00F51158">
                        <w:rPr>
                          <w:lang w:val="en-GB"/>
                        </w:rPr>
                        <w:t>Co</w:t>
                      </w:r>
                      <w:r w:rsidR="00F51158">
                        <w:rPr>
                          <w:lang w:val="en-GB"/>
                        </w:rPr>
                        <w:t>nversionService</w:t>
                      </w:r>
                      <w:r>
                        <w:rPr>
                          <w:lang w:val="en-GB"/>
                        </w:rPr>
                        <w:t>_</w:t>
                      </w:r>
                      <w:r w:rsidRPr="00D770F6">
                        <w:rPr>
                          <w:lang w:val="en-GB"/>
                        </w:rPr>
                        <w:t>3.4_A.xml</w:t>
                      </w:r>
                      <w:r w:rsidR="00F51158">
                        <w:rPr>
                          <w:lang w:val="en-GB"/>
                        </w:rPr>
                        <w:t xml:space="preserve"> or </w:t>
                      </w:r>
                      <w:r w:rsidR="00F51158" w:rsidRPr="00F51158">
                        <w:rPr>
                          <w:lang w:val="en-GB"/>
                        </w:rPr>
                        <w:t>Co</w:t>
                      </w:r>
                      <w:r w:rsidR="00F51158">
                        <w:rPr>
                          <w:lang w:val="en-GB"/>
                        </w:rPr>
                        <w:t xml:space="preserve">nversionService </w:t>
                      </w:r>
                      <w:r>
                        <w:rPr>
                          <w:lang w:val="en-GB"/>
                        </w:rPr>
                        <w:t>_2.2</w:t>
                      </w:r>
                      <w:r w:rsidRPr="00D770F6">
                        <w:rPr>
                          <w:lang w:val="en-GB"/>
                        </w:rPr>
                        <w:t>_</w:t>
                      </w:r>
                      <w:r>
                        <w:rPr>
                          <w:lang w:val="en-GB"/>
                        </w:rPr>
                        <w:t>B.png</w:t>
                      </w:r>
                    </w:p>
                    <w:p w14:paraId="2698F4A5" w14:textId="201C6641" w:rsidR="0094085B" w:rsidRPr="00DF60DB" w:rsidRDefault="0094085B" w:rsidP="0094085B">
                      <w:pPr>
                        <w:rPr>
                          <w:lang w:val="en-US"/>
                        </w:rPr>
                      </w:pPr>
                      <w:r w:rsidRPr="00AE669D">
                        <w:rPr>
                          <w:lang w:val="en-GB"/>
                        </w:rPr>
                        <w:t xml:space="preserve">If the </w:t>
                      </w:r>
                      <w:r>
                        <w:rPr>
                          <w:lang w:val="en-GB"/>
                        </w:rPr>
                        <w:t>vendor</w:t>
                      </w:r>
                      <w:r w:rsidRPr="00AE669D">
                        <w:rPr>
                          <w:lang w:val="en-GB"/>
                        </w:rPr>
                        <w:t xml:space="preserve"> has documented the test themselves, the files must be sent in a ZIP file to </w:t>
                      </w:r>
                      <w:r w:rsidR="00DF60DB">
                        <w:fldChar w:fldCharType="begin"/>
                      </w:r>
                      <w:r w:rsidR="00DF60DB" w:rsidRPr="005017ED">
                        <w:rPr>
                          <w:lang w:val="en-GB"/>
                        </w:rPr>
                        <w:instrText>HYPERLINK "mailto:fhir@medcom.dk"</w:instrText>
                      </w:r>
                      <w:r w:rsidR="00DF60DB">
                        <w:fldChar w:fldCharType="separate"/>
                      </w:r>
                      <w:r w:rsidR="00DF60DB" w:rsidRPr="00C73712">
                        <w:rPr>
                          <w:rStyle w:val="Hyperlink"/>
                          <w:rFonts w:ascii="Calibri" w:hAnsi="Calibri" w:cstheme="minorBidi"/>
                          <w:lang w:val="en-US"/>
                        </w:rPr>
                        <w:t>fhir@medcom.dk</w:t>
                      </w:r>
                      <w:r w:rsidR="00DF60DB">
                        <w:rPr>
                          <w:rStyle w:val="Hyperlink"/>
                          <w:rFonts w:ascii="Calibri" w:hAnsi="Calibri" w:cstheme="minorBidi"/>
                          <w:lang w:val="en-US"/>
                        </w:rPr>
                        <w:fldChar w:fldCharType="end"/>
                      </w:r>
                      <w:r w:rsidR="00A716D5">
                        <w:rPr>
                          <w:lang w:val="en-US"/>
                        </w:rPr>
                        <w:t>.</w:t>
                      </w:r>
                      <w:r w:rsidR="00DF60DB">
                        <w:rPr>
                          <w:lang w:val="en-US"/>
                        </w:rPr>
                        <w:t xml:space="preserve"> </w:t>
                      </w:r>
                    </w:p>
                    <w:bookmarkEnd w:id="34"/>
                    <w:p w14:paraId="54EE196F" w14:textId="77777777" w:rsidR="0094085B" w:rsidRPr="00630541" w:rsidRDefault="0094085B" w:rsidP="0094085B">
                      <w:pPr>
                        <w:rPr>
                          <w:lang w:val="en-US"/>
                        </w:rPr>
                      </w:pPr>
                    </w:p>
                  </w:txbxContent>
                </v:textbox>
                <w10:wrap type="topAndBottom" anchorx="margin"/>
              </v:shape>
            </w:pict>
          </mc:Fallback>
        </mc:AlternateContent>
      </w:r>
      <w:r w:rsidRPr="006411AE">
        <w:t>Documentation of the test</w:t>
      </w:r>
      <w:bookmarkEnd w:id="31"/>
      <w:bookmarkEnd w:id="32"/>
    </w:p>
    <w:p w14:paraId="398AD084" w14:textId="77777777" w:rsidR="0094085B" w:rsidRPr="006411AE" w:rsidRDefault="0094085B" w:rsidP="0094085B">
      <w:pPr>
        <w:rPr>
          <w:lang w:val="en-GB"/>
        </w:rPr>
      </w:pPr>
    </w:p>
    <w:p w14:paraId="2150BE8F" w14:textId="6FADCC27" w:rsidR="0094085B" w:rsidRPr="006411AE" w:rsidRDefault="0094085B" w:rsidP="00621DB0">
      <w:pPr>
        <w:pStyle w:val="Overskrift2"/>
        <w:numPr>
          <w:ilvl w:val="1"/>
          <w:numId w:val="22"/>
        </w:numPr>
      </w:pPr>
      <w:bookmarkStart w:id="35" w:name="_Toc142386116"/>
      <w:bookmarkStart w:id="36" w:name="_Toc183091240"/>
      <w:r w:rsidRPr="006411AE">
        <w:lastRenderedPageBreak/>
        <w:t>Test of requirements for content and flow/workflows</w:t>
      </w:r>
      <w:bookmarkEnd w:id="35"/>
      <w:bookmarkEnd w:id="36"/>
      <w:r w:rsidRPr="006411AE">
        <w:t xml:space="preserve"> </w:t>
      </w:r>
    </w:p>
    <w:p w14:paraId="31AB2F85" w14:textId="2425106D" w:rsidR="0094085B" w:rsidRPr="006411AE" w:rsidRDefault="0094085B" w:rsidP="0094085B">
      <w:pPr>
        <w:rPr>
          <w:rFonts w:asciiTheme="minorHAnsi" w:hAnsiTheme="minorHAnsi" w:cstheme="minorHAnsi"/>
          <w:lang w:val="en-GB"/>
        </w:rPr>
      </w:pPr>
      <w:r w:rsidRPr="006411AE">
        <w:rPr>
          <w:rFonts w:asciiTheme="minorHAnsi" w:hAnsiTheme="minorHAnsi" w:cstheme="minorHAnsi"/>
          <w:lang w:val="en-GB"/>
        </w:rPr>
        <w:t xml:space="preserve">The purpose of these tests is to ensure that the standard is implemented with a satisfactory quality, i.e. that implementation meets the business requirements for flow and content as described in the </w:t>
      </w:r>
      <w:r>
        <w:fldChar w:fldCharType="begin"/>
      </w:r>
      <w:r w:rsidRPr="005017ED">
        <w:rPr>
          <w:lang w:val="en-GB"/>
        </w:rPr>
        <w:instrText>HYPERLINK \l "_Baggrundsmaterialer_2"</w:instrText>
      </w:r>
      <w:r>
        <w:fldChar w:fldCharType="separate"/>
      </w:r>
      <w:r w:rsidRPr="006411AE">
        <w:rPr>
          <w:rStyle w:val="Hyperlink"/>
          <w:rFonts w:cstheme="minorHAnsi"/>
          <w:lang w:val="en-GB"/>
        </w:rPr>
        <w:t>use case-material</w:t>
      </w:r>
      <w:r>
        <w:rPr>
          <w:rStyle w:val="Hyperlink"/>
          <w:rFonts w:cstheme="minorHAnsi"/>
          <w:lang w:val="en-GB"/>
        </w:rPr>
        <w:fldChar w:fldCharType="end"/>
      </w:r>
      <w:r w:rsidRPr="006411AE">
        <w:rPr>
          <w:rFonts w:asciiTheme="minorHAnsi" w:hAnsiTheme="minorHAnsi" w:cstheme="minorHAnsi"/>
          <w:lang w:val="en-GB"/>
        </w:rPr>
        <w:t xml:space="preserve">. These test steps are </w:t>
      </w:r>
      <w:r w:rsidR="00D41762" w:rsidRPr="006411AE">
        <w:rPr>
          <w:rFonts w:asciiTheme="minorHAnsi" w:hAnsiTheme="minorHAnsi" w:cstheme="minorHAnsi"/>
          <w:lang w:val="en-GB"/>
        </w:rPr>
        <w:t>mainly</w:t>
      </w:r>
      <w:r w:rsidR="00664689" w:rsidRPr="006411AE">
        <w:rPr>
          <w:rFonts w:asciiTheme="minorHAnsi" w:hAnsiTheme="minorHAnsi" w:cstheme="minorHAnsi"/>
          <w:lang w:val="en-GB"/>
        </w:rPr>
        <w:t xml:space="preserve"> for</w:t>
      </w:r>
      <w:r w:rsidRPr="006411AE">
        <w:rPr>
          <w:rFonts w:asciiTheme="minorHAnsi" w:hAnsiTheme="minorHAnsi" w:cstheme="minorHAnsi"/>
          <w:lang w:val="en-GB"/>
        </w:rPr>
        <w:t xml:space="preserve"> testing </w:t>
      </w:r>
      <w:r w:rsidR="00D52ABE" w:rsidRPr="006411AE">
        <w:rPr>
          <w:rFonts w:asciiTheme="minorHAnsi" w:hAnsiTheme="minorHAnsi" w:cstheme="minorHAnsi"/>
          <w:lang w:val="en-GB"/>
        </w:rPr>
        <w:t xml:space="preserve">the system of </w:t>
      </w:r>
      <w:r w:rsidR="00B47D38" w:rsidRPr="006411AE">
        <w:rPr>
          <w:rFonts w:asciiTheme="minorHAnsi" w:hAnsiTheme="minorHAnsi" w:cstheme="minorHAnsi"/>
          <w:lang w:val="en-GB"/>
        </w:rPr>
        <w:t xml:space="preserve">the </w:t>
      </w:r>
      <w:r w:rsidR="00D52ABE" w:rsidRPr="006411AE">
        <w:rPr>
          <w:rFonts w:asciiTheme="minorHAnsi" w:hAnsiTheme="minorHAnsi" w:cstheme="minorHAnsi"/>
          <w:lang w:val="en-GB"/>
        </w:rPr>
        <w:t xml:space="preserve">conversion </w:t>
      </w:r>
      <w:r w:rsidR="00B47D38" w:rsidRPr="006411AE">
        <w:rPr>
          <w:rFonts w:asciiTheme="minorHAnsi" w:hAnsiTheme="minorHAnsi" w:cstheme="minorHAnsi"/>
          <w:lang w:val="en-GB"/>
        </w:rPr>
        <w:t>service</w:t>
      </w:r>
      <w:r w:rsidRPr="006411AE">
        <w:rPr>
          <w:rFonts w:asciiTheme="minorHAnsi" w:hAnsiTheme="minorHAnsi" w:cstheme="minorHAnsi"/>
          <w:lang w:val="en-GB"/>
        </w:rPr>
        <w:t xml:space="preserve">. </w:t>
      </w:r>
    </w:p>
    <w:p w14:paraId="0F4AC44E" w14:textId="70C76205" w:rsidR="0094085B" w:rsidRPr="006411AE" w:rsidRDefault="0094085B" w:rsidP="0094085B">
      <w:pPr>
        <w:rPr>
          <w:rFonts w:asciiTheme="minorHAnsi" w:hAnsiTheme="minorHAnsi" w:cstheme="minorHAnsi"/>
          <w:color w:val="0000FF"/>
          <w:u w:val="single"/>
          <w:lang w:val="en-GB"/>
        </w:rPr>
      </w:pPr>
      <w:r w:rsidRPr="006411AE">
        <w:rPr>
          <w:rFonts w:asciiTheme="minorHAnsi" w:hAnsiTheme="minorHAnsi" w:cstheme="minorHAnsi"/>
          <w:lang w:val="en-GB"/>
        </w:rPr>
        <w:t xml:space="preserve">The table below reflects the use cases that are tested in relation to content and flow/workflows. The table also shows which example files must be loaded in connection with each test step. An overview of the </w:t>
      </w:r>
      <w:r>
        <w:fldChar w:fldCharType="begin"/>
      </w:r>
      <w:r w:rsidRPr="005017ED">
        <w:rPr>
          <w:lang w:val="en-GB"/>
        </w:rPr>
        <w:instrText>HYPERLINK \l "_Testeksempler_og_testpersoner"</w:instrText>
      </w:r>
      <w:r>
        <w:fldChar w:fldCharType="separate"/>
      </w:r>
      <w:r w:rsidRPr="006411AE">
        <w:rPr>
          <w:rStyle w:val="Hyperlink"/>
          <w:rFonts w:cstheme="minorHAnsi"/>
          <w:lang w:val="en-GB"/>
        </w:rPr>
        <w:t>example fil</w:t>
      </w:r>
      <w:r>
        <w:rPr>
          <w:rStyle w:val="Hyperlink"/>
          <w:rFonts w:cstheme="minorHAnsi"/>
          <w:lang w:val="en-GB"/>
        </w:rPr>
        <w:fldChar w:fldCharType="end"/>
      </w:r>
      <w:r w:rsidRPr="006411AE">
        <w:rPr>
          <w:rStyle w:val="Hyperlink"/>
          <w:rFonts w:cstheme="minorHAnsi"/>
          <w:lang w:val="en-GB"/>
        </w:rPr>
        <w:t>es</w:t>
      </w:r>
      <w:r w:rsidRPr="006411AE">
        <w:rPr>
          <w:rFonts w:asciiTheme="minorHAnsi" w:hAnsiTheme="minorHAnsi" w:cstheme="minorHAnsi"/>
          <w:lang w:val="en-GB"/>
        </w:rPr>
        <w:t xml:space="preserve"> can be found in  </w:t>
      </w:r>
      <w:r>
        <w:fldChar w:fldCharType="begin"/>
      </w:r>
      <w:r w:rsidRPr="005017ED">
        <w:rPr>
          <w:lang w:val="en-GB"/>
        </w:rPr>
        <w:instrText>HYPERLINK \l "BilagI"</w:instrText>
      </w:r>
      <w:r>
        <w:fldChar w:fldCharType="separate"/>
      </w:r>
      <w:r w:rsidRPr="006411AE">
        <w:rPr>
          <w:rStyle w:val="Hyperlink"/>
          <w:rFonts w:cstheme="minorHAnsi"/>
          <w:lang w:val="en-GB"/>
        </w:rPr>
        <w:t>Appendix I</w:t>
      </w:r>
      <w:r>
        <w:rPr>
          <w:rStyle w:val="Hyperlink"/>
          <w:rFonts w:cstheme="minorHAnsi"/>
          <w:lang w:val="en-GB"/>
        </w:rPr>
        <w:fldChar w:fldCharType="end"/>
      </w:r>
      <w:r w:rsidRPr="006411AE">
        <w:rPr>
          <w:rStyle w:val="Hyperlink"/>
          <w:rFonts w:cstheme="minorHAnsi"/>
          <w:lang w:val="en-GB"/>
        </w:rPr>
        <w:t>.</w:t>
      </w:r>
    </w:p>
    <w:tbl>
      <w:tblPr>
        <w:tblStyle w:val="Tabel-Gitter"/>
        <w:tblW w:w="5000" w:type="pct"/>
        <w:tblLook w:val="04A0" w:firstRow="1" w:lastRow="0" w:firstColumn="1" w:lastColumn="0" w:noHBand="0" w:noVBand="1"/>
      </w:tblPr>
      <w:tblGrid>
        <w:gridCol w:w="1112"/>
        <w:gridCol w:w="4269"/>
        <w:gridCol w:w="4678"/>
        <w:gridCol w:w="1560"/>
        <w:gridCol w:w="1807"/>
      </w:tblGrid>
      <w:tr w:rsidR="00EA2BE8" w:rsidRPr="006411AE" w14:paraId="59F48292" w14:textId="77777777" w:rsidTr="00711E94">
        <w:tc>
          <w:tcPr>
            <w:tcW w:w="414" w:type="pct"/>
            <w:shd w:val="clear" w:color="auto" w:fill="C1F0C7" w:themeFill="accent3" w:themeFillTint="33"/>
          </w:tcPr>
          <w:p w14:paraId="4259A6A6" w14:textId="558C797E" w:rsidR="00EA2BE8" w:rsidRPr="006411AE" w:rsidRDefault="00EA2BE8">
            <w:pPr>
              <w:rPr>
                <w:b/>
                <w:bCs/>
                <w:lang w:val="en-GB"/>
              </w:rPr>
            </w:pPr>
            <w:hyperlink w:anchor="_Baggrundsmaterialer_2" w:history="1">
              <w:r w:rsidRPr="006411AE">
                <w:rPr>
                  <w:rStyle w:val="Hyperlink"/>
                  <w:rFonts w:eastAsiaTheme="minorHAnsi"/>
                  <w:b/>
                  <w:bCs/>
                  <w:sz w:val="22"/>
                  <w:szCs w:val="22"/>
                  <w:lang w:val="en-GB"/>
                </w:rPr>
                <w:t>Use case</w:t>
              </w:r>
            </w:hyperlink>
          </w:p>
        </w:tc>
        <w:tc>
          <w:tcPr>
            <w:tcW w:w="1590" w:type="pct"/>
            <w:shd w:val="clear" w:color="auto" w:fill="C1F0C7" w:themeFill="accent3" w:themeFillTint="33"/>
          </w:tcPr>
          <w:p w14:paraId="045AFEA2" w14:textId="5CE7E104" w:rsidR="00EA2BE8" w:rsidRPr="006411AE" w:rsidRDefault="00EA2BE8">
            <w:pPr>
              <w:rPr>
                <w:b/>
                <w:bCs/>
                <w:lang w:val="en-GB"/>
              </w:rPr>
            </w:pPr>
            <w:r w:rsidRPr="006411AE">
              <w:rPr>
                <w:b/>
                <w:bCs/>
                <w:lang w:val="en-GB"/>
              </w:rPr>
              <w:t>Description [ENG]</w:t>
            </w:r>
          </w:p>
        </w:tc>
        <w:tc>
          <w:tcPr>
            <w:tcW w:w="1742" w:type="pct"/>
            <w:shd w:val="clear" w:color="auto" w:fill="C1F0C7" w:themeFill="accent3" w:themeFillTint="33"/>
          </w:tcPr>
          <w:p w14:paraId="3A957BE8" w14:textId="47A741B8" w:rsidR="00EA2BE8" w:rsidRPr="006411AE" w:rsidRDefault="00EA2BE8">
            <w:pPr>
              <w:rPr>
                <w:b/>
                <w:bCs/>
                <w:lang w:val="en-GB"/>
              </w:rPr>
            </w:pPr>
            <w:r w:rsidRPr="006411AE">
              <w:rPr>
                <w:b/>
                <w:bCs/>
                <w:lang w:val="en-GB"/>
              </w:rPr>
              <w:t>Description [DK]</w:t>
            </w:r>
          </w:p>
        </w:tc>
        <w:tc>
          <w:tcPr>
            <w:tcW w:w="581" w:type="pct"/>
            <w:shd w:val="clear" w:color="auto" w:fill="C1F0C7" w:themeFill="accent3" w:themeFillTint="33"/>
          </w:tcPr>
          <w:p w14:paraId="31E7358A" w14:textId="2100E673" w:rsidR="00EA2BE8" w:rsidRPr="006411AE" w:rsidRDefault="00EA2BE8">
            <w:pPr>
              <w:rPr>
                <w:b/>
                <w:bCs/>
                <w:lang w:val="en-GB"/>
              </w:rPr>
            </w:pPr>
            <w:r w:rsidRPr="006411AE">
              <w:rPr>
                <w:b/>
                <w:bCs/>
                <w:lang w:val="en-GB"/>
              </w:rPr>
              <w:t>Section</w:t>
            </w:r>
          </w:p>
        </w:tc>
        <w:tc>
          <w:tcPr>
            <w:tcW w:w="673" w:type="pct"/>
            <w:shd w:val="clear" w:color="auto" w:fill="C1F0C7" w:themeFill="accent3" w:themeFillTint="33"/>
          </w:tcPr>
          <w:p w14:paraId="0DFDBAD0" w14:textId="15304799" w:rsidR="00EA2BE8" w:rsidRPr="006411AE" w:rsidRDefault="00EA2BE8">
            <w:pPr>
              <w:rPr>
                <w:b/>
                <w:bCs/>
                <w:lang w:val="en-GB"/>
              </w:rPr>
            </w:pPr>
            <w:r w:rsidRPr="006411AE">
              <w:rPr>
                <w:b/>
                <w:bCs/>
                <w:lang w:val="en-GB"/>
              </w:rPr>
              <w:t>Example file</w:t>
            </w:r>
            <w:r w:rsidR="004E6628" w:rsidRPr="006411AE">
              <w:rPr>
                <w:b/>
                <w:bCs/>
                <w:lang w:val="en-GB"/>
              </w:rPr>
              <w:t xml:space="preserve"> [TBD]</w:t>
            </w:r>
          </w:p>
        </w:tc>
      </w:tr>
      <w:tr w:rsidR="00EA2BE8" w:rsidRPr="006411AE" w14:paraId="33F11B5F" w14:textId="77777777" w:rsidTr="00711E94">
        <w:tc>
          <w:tcPr>
            <w:tcW w:w="414" w:type="pct"/>
          </w:tcPr>
          <w:p w14:paraId="1442000C" w14:textId="5B83E21B" w:rsidR="00EA2BE8" w:rsidRPr="006411AE" w:rsidRDefault="00EA2BE8">
            <w:pPr>
              <w:rPr>
                <w:rFonts w:eastAsia="Calibri" w:cstheme="minorHAnsi"/>
                <w:sz w:val="20"/>
                <w:szCs w:val="20"/>
                <w:lang w:val="en-GB"/>
              </w:rPr>
            </w:pPr>
            <w:r w:rsidRPr="006411AE">
              <w:rPr>
                <w:rFonts w:eastAsia="Calibri" w:cstheme="minorHAnsi"/>
                <w:sz w:val="20"/>
                <w:szCs w:val="20"/>
                <w:lang w:val="en-GB"/>
              </w:rPr>
              <w:t>R1</w:t>
            </w:r>
          </w:p>
        </w:tc>
        <w:tc>
          <w:tcPr>
            <w:tcW w:w="1590" w:type="pct"/>
          </w:tcPr>
          <w:p w14:paraId="43087A24" w14:textId="05110413" w:rsidR="00EA2BE8" w:rsidRPr="006411AE" w:rsidRDefault="00EA2BE8">
            <w:pPr>
              <w:spacing w:line="276" w:lineRule="auto"/>
              <w:rPr>
                <w:rFonts w:eastAsia="Calibri" w:cstheme="minorHAnsi"/>
                <w:sz w:val="20"/>
                <w:szCs w:val="20"/>
                <w:lang w:val="en-GB"/>
              </w:rPr>
            </w:pPr>
            <w:r w:rsidRPr="006411AE">
              <w:rPr>
                <w:rFonts w:eastAsia="Calibri" w:cstheme="minorHAnsi"/>
                <w:sz w:val="20"/>
                <w:szCs w:val="20"/>
                <w:lang w:val="en-GB"/>
              </w:rPr>
              <w:t>Receive a message and check receiver capabilities</w:t>
            </w:r>
          </w:p>
        </w:tc>
        <w:tc>
          <w:tcPr>
            <w:tcW w:w="1742" w:type="pct"/>
          </w:tcPr>
          <w:p w14:paraId="03159320" w14:textId="791169C6" w:rsidR="00EA2BE8" w:rsidRPr="009D2574" w:rsidRDefault="00EA2BE8">
            <w:pPr>
              <w:rPr>
                <w:rFonts w:eastAsia="Calibri" w:cstheme="minorHAnsi"/>
                <w:sz w:val="20"/>
                <w:szCs w:val="20"/>
              </w:rPr>
            </w:pPr>
            <w:r w:rsidRPr="009D2574">
              <w:rPr>
                <w:rFonts w:eastAsia="Calibri" w:cstheme="minorHAnsi"/>
                <w:sz w:val="20"/>
                <w:szCs w:val="20"/>
              </w:rPr>
              <w:t>Modtage en meddelelse og kontroller modtager</w:t>
            </w:r>
          </w:p>
        </w:tc>
        <w:tc>
          <w:tcPr>
            <w:tcW w:w="581" w:type="pct"/>
          </w:tcPr>
          <w:p w14:paraId="3742903E" w14:textId="55F5C736" w:rsidR="00EA2BE8" w:rsidRPr="006411AE" w:rsidRDefault="00982FE8">
            <w:pPr>
              <w:rPr>
                <w:sz w:val="20"/>
                <w:szCs w:val="20"/>
                <w:lang w:val="en-GB"/>
              </w:rPr>
            </w:pPr>
            <w:r w:rsidRPr="006411AE">
              <w:rPr>
                <w:sz w:val="20"/>
                <w:szCs w:val="20"/>
                <w:lang w:val="en-GB"/>
              </w:rPr>
              <w:fldChar w:fldCharType="begin"/>
            </w:r>
            <w:r w:rsidRPr="006411AE">
              <w:rPr>
                <w:sz w:val="20"/>
                <w:szCs w:val="20"/>
                <w:lang w:val="en-GB"/>
              </w:rPr>
              <w:instrText xml:space="preserve"> REF _Ref182897922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2.1.1</w:t>
            </w:r>
            <w:r w:rsidRPr="006411AE">
              <w:rPr>
                <w:sz w:val="20"/>
                <w:szCs w:val="20"/>
                <w:lang w:val="en-GB"/>
              </w:rPr>
              <w:fldChar w:fldCharType="end"/>
            </w:r>
          </w:p>
        </w:tc>
        <w:tc>
          <w:tcPr>
            <w:tcW w:w="673" w:type="pct"/>
          </w:tcPr>
          <w:p w14:paraId="0FA47A36" w14:textId="5C994EC3" w:rsidR="00330861" w:rsidRPr="006411AE" w:rsidRDefault="00330861">
            <w:pPr>
              <w:rPr>
                <w:lang w:val="en-GB"/>
              </w:rPr>
            </w:pPr>
          </w:p>
        </w:tc>
      </w:tr>
      <w:tr w:rsidR="00EA2BE8" w:rsidRPr="006411AE" w14:paraId="62118160" w14:textId="77777777" w:rsidTr="00711E94">
        <w:tc>
          <w:tcPr>
            <w:tcW w:w="414" w:type="pct"/>
          </w:tcPr>
          <w:p w14:paraId="43B3D65D" w14:textId="2FAB1171" w:rsidR="00EA2BE8" w:rsidRPr="006411AE" w:rsidRDefault="00EA2BE8">
            <w:pPr>
              <w:rPr>
                <w:rFonts w:eastAsia="Calibri" w:cstheme="minorHAnsi"/>
                <w:sz w:val="20"/>
                <w:szCs w:val="20"/>
                <w:lang w:val="en-GB"/>
              </w:rPr>
            </w:pPr>
            <w:r w:rsidRPr="006411AE">
              <w:rPr>
                <w:rFonts w:eastAsia="Calibri" w:cstheme="minorHAnsi"/>
                <w:sz w:val="20"/>
                <w:szCs w:val="20"/>
                <w:lang w:val="en-GB"/>
              </w:rPr>
              <w:t>R</w:t>
            </w:r>
            <w:proofErr w:type="gramStart"/>
            <w:r w:rsidRPr="006411AE">
              <w:rPr>
                <w:rFonts w:eastAsia="Calibri" w:cstheme="minorHAnsi"/>
                <w:sz w:val="20"/>
                <w:szCs w:val="20"/>
                <w:lang w:val="en-GB"/>
              </w:rPr>
              <w:t>1.A</w:t>
            </w:r>
            <w:proofErr w:type="gramEnd"/>
            <w:r w:rsidRPr="006411AE">
              <w:rPr>
                <w:rFonts w:eastAsia="Calibri" w:cstheme="minorHAnsi"/>
                <w:sz w:val="20"/>
                <w:szCs w:val="20"/>
                <w:lang w:val="en-GB"/>
              </w:rPr>
              <w:t>1</w:t>
            </w:r>
          </w:p>
        </w:tc>
        <w:tc>
          <w:tcPr>
            <w:tcW w:w="1590" w:type="pct"/>
          </w:tcPr>
          <w:p w14:paraId="6533993B" w14:textId="0C3890E6" w:rsidR="00EA2BE8" w:rsidRPr="006411AE" w:rsidRDefault="00831D26">
            <w:pPr>
              <w:spacing w:line="276" w:lineRule="auto"/>
              <w:rPr>
                <w:rFonts w:eastAsia="Calibri" w:cstheme="minorHAnsi"/>
                <w:sz w:val="20"/>
                <w:szCs w:val="20"/>
                <w:lang w:val="en-GB"/>
              </w:rPr>
            </w:pPr>
            <w:r w:rsidRPr="006411AE">
              <w:rPr>
                <w:rFonts w:eastAsia="Calibri" w:cstheme="minorHAnsi"/>
                <w:sz w:val="20"/>
                <w:szCs w:val="20"/>
                <w:lang w:val="en-GB"/>
              </w:rPr>
              <w:t xml:space="preserve">Receive a CareCommunication </w:t>
            </w:r>
            <w:r w:rsidR="0088478B" w:rsidRPr="006411AE">
              <w:rPr>
                <w:rFonts w:eastAsia="Calibri" w:cstheme="minorHAnsi"/>
                <w:sz w:val="20"/>
                <w:szCs w:val="20"/>
                <w:lang w:val="en-GB"/>
              </w:rPr>
              <w:t>with</w:t>
            </w:r>
            <w:r w:rsidR="00EA2BE8" w:rsidRPr="006411AE">
              <w:rPr>
                <w:rFonts w:eastAsia="Calibri" w:cstheme="minorHAnsi"/>
                <w:sz w:val="20"/>
                <w:szCs w:val="20"/>
                <w:lang w:val="en-GB"/>
              </w:rPr>
              <w:t xml:space="preserve"> attachments </w:t>
            </w:r>
          </w:p>
        </w:tc>
        <w:tc>
          <w:tcPr>
            <w:tcW w:w="1742" w:type="pct"/>
          </w:tcPr>
          <w:p w14:paraId="1F40B23E" w14:textId="321003F1" w:rsidR="00EA2BE8" w:rsidRPr="009D2574" w:rsidRDefault="0088478B">
            <w:pPr>
              <w:rPr>
                <w:rFonts w:eastAsia="Calibri" w:cstheme="minorHAnsi"/>
                <w:sz w:val="20"/>
                <w:szCs w:val="20"/>
              </w:rPr>
            </w:pPr>
            <w:r w:rsidRPr="009D2574">
              <w:rPr>
                <w:rFonts w:eastAsia="Calibri" w:cstheme="minorHAnsi"/>
                <w:sz w:val="20"/>
                <w:szCs w:val="20"/>
              </w:rPr>
              <w:t>Modtage en CareCommunication med bilag</w:t>
            </w:r>
          </w:p>
        </w:tc>
        <w:tc>
          <w:tcPr>
            <w:tcW w:w="581" w:type="pct"/>
          </w:tcPr>
          <w:p w14:paraId="078A5869" w14:textId="79587B2E" w:rsidR="00EA2BE8" w:rsidRPr="006411AE" w:rsidRDefault="00982FE8">
            <w:pPr>
              <w:rPr>
                <w:sz w:val="20"/>
                <w:szCs w:val="20"/>
                <w:lang w:val="en-GB"/>
              </w:rPr>
            </w:pPr>
            <w:r w:rsidRPr="006411AE">
              <w:rPr>
                <w:sz w:val="20"/>
                <w:szCs w:val="20"/>
                <w:lang w:val="en-GB"/>
              </w:rPr>
              <w:fldChar w:fldCharType="begin"/>
            </w:r>
            <w:r w:rsidRPr="006411AE">
              <w:rPr>
                <w:sz w:val="20"/>
                <w:szCs w:val="20"/>
                <w:lang w:val="en-GB"/>
              </w:rPr>
              <w:instrText xml:space="preserve"> REF _Ref182897936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3.3.2</w:t>
            </w:r>
            <w:r w:rsidRPr="006411AE">
              <w:rPr>
                <w:sz w:val="20"/>
                <w:szCs w:val="20"/>
                <w:lang w:val="en-GB"/>
              </w:rPr>
              <w:fldChar w:fldCharType="end"/>
            </w:r>
          </w:p>
        </w:tc>
        <w:tc>
          <w:tcPr>
            <w:tcW w:w="673" w:type="pct"/>
          </w:tcPr>
          <w:p w14:paraId="616E5DCE" w14:textId="0F1661A6" w:rsidR="00EA2BE8" w:rsidRPr="006411AE" w:rsidRDefault="00EA2BE8" w:rsidP="00330861">
            <w:pPr>
              <w:rPr>
                <w:lang w:val="en-GB"/>
              </w:rPr>
            </w:pPr>
          </w:p>
        </w:tc>
      </w:tr>
      <w:tr w:rsidR="0088478B" w:rsidRPr="006411AE" w14:paraId="40382D1F" w14:textId="77777777" w:rsidTr="00711E94">
        <w:tc>
          <w:tcPr>
            <w:tcW w:w="414" w:type="pct"/>
          </w:tcPr>
          <w:p w14:paraId="676C5A6A" w14:textId="7A869A2E" w:rsidR="0088478B" w:rsidRPr="006411AE" w:rsidRDefault="0088478B">
            <w:pPr>
              <w:rPr>
                <w:rFonts w:eastAsia="Calibri" w:cstheme="minorHAnsi"/>
                <w:sz w:val="20"/>
                <w:szCs w:val="20"/>
                <w:lang w:val="en-GB"/>
              </w:rPr>
            </w:pPr>
            <w:r w:rsidRPr="006411AE">
              <w:rPr>
                <w:rFonts w:eastAsia="Calibri" w:cstheme="minorHAnsi"/>
                <w:sz w:val="20"/>
                <w:szCs w:val="20"/>
                <w:lang w:val="en-GB"/>
              </w:rPr>
              <w:t>R</w:t>
            </w:r>
            <w:proofErr w:type="gramStart"/>
            <w:r w:rsidRPr="006411AE">
              <w:rPr>
                <w:rFonts w:eastAsia="Calibri" w:cstheme="minorHAnsi"/>
                <w:sz w:val="20"/>
                <w:szCs w:val="20"/>
                <w:lang w:val="en-GB"/>
              </w:rPr>
              <w:t>1.A</w:t>
            </w:r>
            <w:proofErr w:type="gramEnd"/>
            <w:r w:rsidRPr="006411AE">
              <w:rPr>
                <w:rFonts w:eastAsia="Calibri" w:cstheme="minorHAnsi"/>
                <w:sz w:val="20"/>
                <w:szCs w:val="20"/>
                <w:lang w:val="en-GB"/>
              </w:rPr>
              <w:t>2</w:t>
            </w:r>
          </w:p>
        </w:tc>
        <w:tc>
          <w:tcPr>
            <w:tcW w:w="1590" w:type="pct"/>
          </w:tcPr>
          <w:p w14:paraId="42D57F5B" w14:textId="771FE3A0" w:rsidR="0088478B" w:rsidRPr="006411AE" w:rsidRDefault="0088478B">
            <w:pPr>
              <w:spacing w:line="276" w:lineRule="auto"/>
              <w:rPr>
                <w:rFonts w:eastAsia="Calibri" w:cstheme="minorHAnsi"/>
                <w:sz w:val="20"/>
                <w:szCs w:val="20"/>
                <w:lang w:val="en-GB"/>
              </w:rPr>
            </w:pPr>
            <w:r w:rsidRPr="006411AE">
              <w:rPr>
                <w:rFonts w:eastAsia="Calibri" w:cstheme="minorHAnsi"/>
                <w:sz w:val="20"/>
                <w:szCs w:val="20"/>
                <w:lang w:val="en-GB"/>
              </w:rPr>
              <w:t>Receive a XDIS91</w:t>
            </w:r>
            <w:r w:rsidR="0059173E" w:rsidRPr="006411AE">
              <w:rPr>
                <w:rFonts w:eastAsia="Calibri" w:cstheme="minorHAnsi"/>
                <w:sz w:val="20"/>
                <w:szCs w:val="20"/>
                <w:lang w:val="en-GB"/>
              </w:rPr>
              <w:t xml:space="preserve"> with attachments</w:t>
            </w:r>
          </w:p>
        </w:tc>
        <w:tc>
          <w:tcPr>
            <w:tcW w:w="1742" w:type="pct"/>
          </w:tcPr>
          <w:p w14:paraId="1383A0A6" w14:textId="718E33F8" w:rsidR="0088478B" w:rsidRPr="009D2574" w:rsidRDefault="0059173E">
            <w:pPr>
              <w:rPr>
                <w:rFonts w:eastAsia="Calibri" w:cstheme="minorHAnsi"/>
                <w:sz w:val="20"/>
                <w:szCs w:val="20"/>
              </w:rPr>
            </w:pPr>
            <w:r w:rsidRPr="009D2574">
              <w:rPr>
                <w:rFonts w:eastAsia="Calibri" w:cstheme="minorHAnsi"/>
                <w:sz w:val="20"/>
                <w:szCs w:val="20"/>
              </w:rPr>
              <w:t>Modtage en XDIS91 med bilag</w:t>
            </w:r>
          </w:p>
        </w:tc>
        <w:tc>
          <w:tcPr>
            <w:tcW w:w="581" w:type="pct"/>
          </w:tcPr>
          <w:p w14:paraId="3BB6CAEF" w14:textId="42B77345" w:rsidR="0088478B" w:rsidRPr="006411AE" w:rsidRDefault="00982FE8">
            <w:pPr>
              <w:rPr>
                <w:sz w:val="20"/>
                <w:szCs w:val="20"/>
                <w:lang w:val="en-GB"/>
              </w:rPr>
            </w:pPr>
            <w:r w:rsidRPr="006411AE">
              <w:rPr>
                <w:sz w:val="20"/>
                <w:szCs w:val="20"/>
                <w:lang w:val="en-GB"/>
              </w:rPr>
              <w:fldChar w:fldCharType="begin"/>
            </w:r>
            <w:r w:rsidRPr="006411AE">
              <w:rPr>
                <w:sz w:val="20"/>
                <w:szCs w:val="20"/>
                <w:lang w:val="en-GB"/>
              </w:rPr>
              <w:instrText xml:space="preserve"> REF _Ref182897947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3.3.3</w:t>
            </w:r>
            <w:r w:rsidRPr="006411AE">
              <w:rPr>
                <w:sz w:val="20"/>
                <w:szCs w:val="20"/>
                <w:lang w:val="en-GB"/>
              </w:rPr>
              <w:fldChar w:fldCharType="end"/>
            </w:r>
          </w:p>
        </w:tc>
        <w:tc>
          <w:tcPr>
            <w:tcW w:w="673" w:type="pct"/>
          </w:tcPr>
          <w:p w14:paraId="6E94095D" w14:textId="77777777" w:rsidR="0088478B" w:rsidRPr="006411AE" w:rsidRDefault="0088478B" w:rsidP="00330861">
            <w:pPr>
              <w:rPr>
                <w:lang w:val="en-GB"/>
              </w:rPr>
            </w:pPr>
          </w:p>
        </w:tc>
      </w:tr>
      <w:tr w:rsidR="00EA2BE8" w:rsidRPr="006411AE" w14:paraId="71C90289" w14:textId="77777777" w:rsidTr="00711E94">
        <w:tc>
          <w:tcPr>
            <w:tcW w:w="414" w:type="pct"/>
          </w:tcPr>
          <w:p w14:paraId="549D1C09" w14:textId="42F3B9D1" w:rsidR="00EA2BE8" w:rsidRPr="006411AE" w:rsidRDefault="00EA2BE8" w:rsidP="00EA2BE8">
            <w:pPr>
              <w:rPr>
                <w:rFonts w:eastAsia="Calibri" w:cstheme="minorHAnsi"/>
                <w:sz w:val="20"/>
                <w:szCs w:val="20"/>
                <w:lang w:val="en-GB"/>
              </w:rPr>
            </w:pPr>
            <w:r w:rsidRPr="006411AE">
              <w:rPr>
                <w:rFonts w:eastAsia="Calibri" w:cstheme="minorHAnsi"/>
                <w:sz w:val="20"/>
                <w:szCs w:val="20"/>
                <w:lang w:val="en-GB"/>
              </w:rPr>
              <w:t>S1</w:t>
            </w:r>
          </w:p>
        </w:tc>
        <w:tc>
          <w:tcPr>
            <w:tcW w:w="1590" w:type="pct"/>
          </w:tcPr>
          <w:p w14:paraId="2A496F25" w14:textId="1B2C560D" w:rsidR="00EA2BE8" w:rsidRPr="006411AE" w:rsidRDefault="00EA2BE8" w:rsidP="00EA2BE8">
            <w:pPr>
              <w:spacing w:line="276" w:lineRule="auto"/>
              <w:rPr>
                <w:rFonts w:eastAsia="Calibri" w:cstheme="minorHAnsi"/>
                <w:sz w:val="20"/>
                <w:szCs w:val="20"/>
                <w:lang w:val="en-GB"/>
              </w:rPr>
            </w:pPr>
            <w:r w:rsidRPr="006411AE">
              <w:rPr>
                <w:rFonts w:eastAsia="Calibri" w:cstheme="minorHAnsi"/>
                <w:sz w:val="20"/>
                <w:szCs w:val="20"/>
                <w:lang w:val="en-GB"/>
              </w:rPr>
              <w:t>Send a CareCommunication</w:t>
            </w:r>
          </w:p>
        </w:tc>
        <w:tc>
          <w:tcPr>
            <w:tcW w:w="1742" w:type="pct"/>
          </w:tcPr>
          <w:p w14:paraId="4A715CBE" w14:textId="4C4A2F6E" w:rsidR="00EA2BE8" w:rsidRPr="006411AE" w:rsidRDefault="00EA2BE8" w:rsidP="00EA2BE8">
            <w:pPr>
              <w:rPr>
                <w:rFonts w:eastAsia="Calibri" w:cstheme="minorHAnsi"/>
                <w:sz w:val="20"/>
                <w:szCs w:val="20"/>
                <w:lang w:val="en-GB"/>
              </w:rPr>
            </w:pPr>
            <w:proofErr w:type="spellStart"/>
            <w:r w:rsidRPr="006411AE">
              <w:rPr>
                <w:rFonts w:eastAsia="Calibri" w:cstheme="minorHAnsi"/>
                <w:sz w:val="20"/>
                <w:szCs w:val="20"/>
                <w:lang w:val="en-GB"/>
              </w:rPr>
              <w:t>Afsend</w:t>
            </w:r>
            <w:proofErr w:type="spellEnd"/>
            <w:r w:rsidRPr="006411AE">
              <w:rPr>
                <w:rFonts w:eastAsia="Calibri" w:cstheme="minorHAnsi"/>
                <w:sz w:val="20"/>
                <w:szCs w:val="20"/>
                <w:lang w:val="en-GB"/>
              </w:rPr>
              <w:t xml:space="preserve"> </w:t>
            </w:r>
            <w:proofErr w:type="spellStart"/>
            <w:r w:rsidRPr="006411AE">
              <w:rPr>
                <w:rFonts w:eastAsia="Calibri" w:cstheme="minorHAnsi"/>
                <w:sz w:val="20"/>
                <w:szCs w:val="20"/>
                <w:lang w:val="en-GB"/>
              </w:rPr>
              <w:t>en</w:t>
            </w:r>
            <w:proofErr w:type="spellEnd"/>
            <w:r w:rsidRPr="006411AE">
              <w:rPr>
                <w:rFonts w:eastAsia="Calibri" w:cstheme="minorHAnsi"/>
                <w:sz w:val="20"/>
                <w:szCs w:val="20"/>
                <w:lang w:val="en-GB"/>
              </w:rPr>
              <w:t xml:space="preserve"> CareCommunication</w:t>
            </w:r>
          </w:p>
        </w:tc>
        <w:tc>
          <w:tcPr>
            <w:tcW w:w="581" w:type="pct"/>
          </w:tcPr>
          <w:p w14:paraId="5E39AB2B" w14:textId="03C8E427" w:rsidR="00EA2BE8" w:rsidRPr="006411AE" w:rsidRDefault="00982FE8"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_Ref182897958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3.3.4</w:t>
            </w:r>
            <w:r w:rsidRPr="006411AE">
              <w:rPr>
                <w:sz w:val="20"/>
                <w:szCs w:val="20"/>
                <w:lang w:val="en-GB"/>
              </w:rPr>
              <w:fldChar w:fldCharType="end"/>
            </w:r>
          </w:p>
        </w:tc>
        <w:tc>
          <w:tcPr>
            <w:tcW w:w="673" w:type="pct"/>
          </w:tcPr>
          <w:p w14:paraId="65686A75" w14:textId="77777777" w:rsidR="00EA2BE8" w:rsidRPr="006411AE" w:rsidRDefault="00EA2BE8" w:rsidP="00EA2BE8">
            <w:pPr>
              <w:rPr>
                <w:lang w:val="en-GB"/>
              </w:rPr>
            </w:pPr>
          </w:p>
        </w:tc>
      </w:tr>
      <w:tr w:rsidR="00516FED" w:rsidRPr="006411AE" w14:paraId="20B72584" w14:textId="77777777" w:rsidTr="00711E94">
        <w:tc>
          <w:tcPr>
            <w:tcW w:w="414" w:type="pct"/>
          </w:tcPr>
          <w:p w14:paraId="270AF09D" w14:textId="6F32C6D1" w:rsidR="00516FED" w:rsidRPr="006411AE" w:rsidRDefault="00516FED" w:rsidP="00EA2BE8">
            <w:pPr>
              <w:rPr>
                <w:rFonts w:eastAsia="Calibri" w:cstheme="minorHAnsi"/>
                <w:sz w:val="20"/>
                <w:szCs w:val="20"/>
                <w:lang w:val="en-GB"/>
              </w:rPr>
            </w:pPr>
            <w:r w:rsidRPr="006411AE">
              <w:rPr>
                <w:rFonts w:eastAsia="Calibri" w:cstheme="minorHAnsi"/>
                <w:sz w:val="20"/>
                <w:szCs w:val="20"/>
                <w:lang w:val="en-GB"/>
              </w:rPr>
              <w:t>S</w:t>
            </w:r>
            <w:proofErr w:type="gramStart"/>
            <w:r w:rsidRPr="006411AE">
              <w:rPr>
                <w:rFonts w:eastAsia="Calibri" w:cstheme="minorHAnsi"/>
                <w:sz w:val="20"/>
                <w:szCs w:val="20"/>
                <w:lang w:val="en-GB"/>
              </w:rPr>
              <w:t>1.A</w:t>
            </w:r>
            <w:proofErr w:type="gramEnd"/>
            <w:r w:rsidRPr="006411AE">
              <w:rPr>
                <w:rFonts w:eastAsia="Calibri" w:cstheme="minorHAnsi"/>
                <w:sz w:val="20"/>
                <w:szCs w:val="20"/>
                <w:lang w:val="en-GB"/>
              </w:rPr>
              <w:t>1</w:t>
            </w:r>
          </w:p>
        </w:tc>
        <w:tc>
          <w:tcPr>
            <w:tcW w:w="1590" w:type="pct"/>
          </w:tcPr>
          <w:p w14:paraId="69BD6DBB" w14:textId="0550412F" w:rsidR="00516FED" w:rsidRPr="006411AE" w:rsidRDefault="00516FED" w:rsidP="00EA2BE8">
            <w:pPr>
              <w:spacing w:line="276" w:lineRule="auto"/>
              <w:rPr>
                <w:rFonts w:eastAsia="Calibri" w:cstheme="minorHAnsi"/>
                <w:sz w:val="20"/>
                <w:szCs w:val="20"/>
                <w:lang w:val="en-GB"/>
              </w:rPr>
            </w:pPr>
            <w:r w:rsidRPr="006411AE">
              <w:rPr>
                <w:rFonts w:eastAsia="Calibri" w:cstheme="minorHAnsi"/>
                <w:sz w:val="20"/>
                <w:szCs w:val="20"/>
                <w:lang w:val="en-GB"/>
              </w:rPr>
              <w:t>Send a CareCommunication with attachments</w:t>
            </w:r>
          </w:p>
        </w:tc>
        <w:tc>
          <w:tcPr>
            <w:tcW w:w="1742" w:type="pct"/>
          </w:tcPr>
          <w:p w14:paraId="23278FB4" w14:textId="52851C00" w:rsidR="00516FED" w:rsidRPr="006411AE" w:rsidRDefault="00F50E56" w:rsidP="00EA2BE8">
            <w:pPr>
              <w:rPr>
                <w:rFonts w:eastAsia="Calibri" w:cstheme="minorHAnsi"/>
                <w:sz w:val="20"/>
                <w:szCs w:val="20"/>
                <w:lang w:val="en-GB"/>
              </w:rPr>
            </w:pPr>
            <w:proofErr w:type="spellStart"/>
            <w:r w:rsidRPr="006411AE">
              <w:rPr>
                <w:rFonts w:eastAsia="Calibri" w:cstheme="minorHAnsi"/>
                <w:sz w:val="20"/>
                <w:szCs w:val="20"/>
                <w:lang w:val="en-GB"/>
              </w:rPr>
              <w:t>Afs</w:t>
            </w:r>
            <w:r w:rsidR="00516FED" w:rsidRPr="006411AE">
              <w:rPr>
                <w:rFonts w:eastAsia="Calibri" w:cstheme="minorHAnsi"/>
                <w:sz w:val="20"/>
                <w:szCs w:val="20"/>
                <w:lang w:val="en-GB"/>
              </w:rPr>
              <w:t>end</w:t>
            </w:r>
            <w:proofErr w:type="spellEnd"/>
            <w:r w:rsidR="00516FED" w:rsidRPr="006411AE">
              <w:rPr>
                <w:rFonts w:eastAsia="Calibri" w:cstheme="minorHAnsi"/>
                <w:sz w:val="20"/>
                <w:szCs w:val="20"/>
                <w:lang w:val="en-GB"/>
              </w:rPr>
              <w:t xml:space="preserve"> </w:t>
            </w:r>
            <w:proofErr w:type="spellStart"/>
            <w:r w:rsidR="00516FED" w:rsidRPr="006411AE">
              <w:rPr>
                <w:rFonts w:eastAsia="Calibri" w:cstheme="minorHAnsi"/>
                <w:sz w:val="20"/>
                <w:szCs w:val="20"/>
                <w:lang w:val="en-GB"/>
              </w:rPr>
              <w:t>en</w:t>
            </w:r>
            <w:proofErr w:type="spellEnd"/>
            <w:r w:rsidR="00516FED" w:rsidRPr="006411AE">
              <w:rPr>
                <w:rFonts w:eastAsia="Calibri" w:cstheme="minorHAnsi"/>
                <w:sz w:val="20"/>
                <w:szCs w:val="20"/>
                <w:lang w:val="en-GB"/>
              </w:rPr>
              <w:t xml:space="preserve"> CareCommunication med </w:t>
            </w:r>
            <w:proofErr w:type="spellStart"/>
            <w:r w:rsidR="00516FED" w:rsidRPr="006411AE">
              <w:rPr>
                <w:rFonts w:eastAsia="Calibri" w:cstheme="minorHAnsi"/>
                <w:sz w:val="20"/>
                <w:szCs w:val="20"/>
                <w:lang w:val="en-GB"/>
              </w:rPr>
              <w:t>bilag</w:t>
            </w:r>
            <w:proofErr w:type="spellEnd"/>
          </w:p>
        </w:tc>
        <w:tc>
          <w:tcPr>
            <w:tcW w:w="581" w:type="pct"/>
          </w:tcPr>
          <w:p w14:paraId="496B27DC" w14:textId="189B5735" w:rsidR="00F864C4" w:rsidRPr="006411AE" w:rsidRDefault="000D1202"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_Ref182897973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3.3.5</w:t>
            </w:r>
            <w:r w:rsidRPr="006411AE">
              <w:rPr>
                <w:sz w:val="20"/>
                <w:szCs w:val="20"/>
                <w:lang w:val="en-GB"/>
              </w:rPr>
              <w:fldChar w:fldCharType="end"/>
            </w:r>
            <w:r w:rsidRPr="006411AE">
              <w:rPr>
                <w:sz w:val="20"/>
                <w:szCs w:val="20"/>
                <w:lang w:val="en-GB"/>
              </w:rPr>
              <w:t xml:space="preserve"> </w:t>
            </w:r>
          </w:p>
          <w:p w14:paraId="3FC0AE07" w14:textId="6F54B685" w:rsidR="00516FED" w:rsidRPr="006411AE" w:rsidRDefault="00D43921"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_Ref182897997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3.3.6</w:t>
            </w:r>
            <w:r w:rsidRPr="006411AE">
              <w:rPr>
                <w:sz w:val="20"/>
                <w:szCs w:val="20"/>
                <w:lang w:val="en-GB"/>
              </w:rPr>
              <w:fldChar w:fldCharType="end"/>
            </w:r>
          </w:p>
        </w:tc>
        <w:tc>
          <w:tcPr>
            <w:tcW w:w="673" w:type="pct"/>
          </w:tcPr>
          <w:p w14:paraId="5DE120E0" w14:textId="77777777" w:rsidR="00516FED" w:rsidRPr="006411AE" w:rsidRDefault="00516FED" w:rsidP="00EA2BE8">
            <w:pPr>
              <w:rPr>
                <w:lang w:val="en-GB"/>
              </w:rPr>
            </w:pPr>
          </w:p>
        </w:tc>
      </w:tr>
      <w:tr w:rsidR="00EA2BE8" w:rsidRPr="006411AE" w14:paraId="441F9DF9" w14:textId="77777777" w:rsidTr="00711E94">
        <w:tc>
          <w:tcPr>
            <w:tcW w:w="414" w:type="pct"/>
          </w:tcPr>
          <w:p w14:paraId="47734186" w14:textId="05C2CA88" w:rsidR="00EA2BE8" w:rsidRPr="006411AE" w:rsidRDefault="00AC3DEB" w:rsidP="00EA2BE8">
            <w:pPr>
              <w:rPr>
                <w:rFonts w:eastAsia="Calibri" w:cstheme="minorHAnsi"/>
                <w:sz w:val="20"/>
                <w:szCs w:val="20"/>
                <w:lang w:val="en-GB"/>
              </w:rPr>
            </w:pPr>
            <w:r w:rsidRPr="006411AE">
              <w:rPr>
                <w:rFonts w:eastAsia="Calibri" w:cstheme="minorHAnsi"/>
                <w:sz w:val="20"/>
                <w:szCs w:val="20"/>
                <w:lang w:val="en-GB"/>
              </w:rPr>
              <w:t>S</w:t>
            </w:r>
            <w:proofErr w:type="gramStart"/>
            <w:r w:rsidRPr="006411AE">
              <w:rPr>
                <w:rFonts w:eastAsia="Calibri" w:cstheme="minorHAnsi"/>
                <w:sz w:val="20"/>
                <w:szCs w:val="20"/>
                <w:lang w:val="en-GB"/>
              </w:rPr>
              <w:t>1.A</w:t>
            </w:r>
            <w:proofErr w:type="gramEnd"/>
            <w:r w:rsidR="009734D8" w:rsidRPr="006411AE">
              <w:rPr>
                <w:rFonts w:eastAsia="Calibri" w:cstheme="minorHAnsi"/>
                <w:sz w:val="20"/>
                <w:szCs w:val="20"/>
                <w:lang w:val="en-GB"/>
              </w:rPr>
              <w:t>2</w:t>
            </w:r>
          </w:p>
        </w:tc>
        <w:tc>
          <w:tcPr>
            <w:tcW w:w="1590" w:type="pct"/>
          </w:tcPr>
          <w:p w14:paraId="2BA57FFB" w14:textId="43A456DD" w:rsidR="00EA2BE8" w:rsidRPr="006411AE" w:rsidRDefault="00AC3DEB" w:rsidP="00EA2BE8">
            <w:pPr>
              <w:spacing w:line="276" w:lineRule="auto"/>
              <w:rPr>
                <w:rFonts w:eastAsia="Calibri" w:cstheme="minorHAnsi"/>
                <w:sz w:val="20"/>
                <w:szCs w:val="20"/>
                <w:lang w:val="en-GB"/>
              </w:rPr>
            </w:pPr>
            <w:r w:rsidRPr="006411AE">
              <w:rPr>
                <w:rFonts w:eastAsia="Calibri" w:cstheme="minorHAnsi"/>
                <w:sz w:val="20"/>
                <w:szCs w:val="20"/>
                <w:lang w:val="en-GB"/>
              </w:rPr>
              <w:t>XBIN01 is not received within 60 min</w:t>
            </w:r>
          </w:p>
        </w:tc>
        <w:tc>
          <w:tcPr>
            <w:tcW w:w="1742" w:type="pct"/>
          </w:tcPr>
          <w:p w14:paraId="579D779C" w14:textId="583719C5" w:rsidR="00EA2BE8" w:rsidRPr="009D2574" w:rsidRDefault="00A23EBE" w:rsidP="00EA2BE8">
            <w:pPr>
              <w:rPr>
                <w:rFonts w:eastAsia="Calibri" w:cstheme="minorHAnsi"/>
                <w:sz w:val="20"/>
                <w:szCs w:val="20"/>
              </w:rPr>
            </w:pPr>
            <w:r w:rsidRPr="009D2574">
              <w:rPr>
                <w:rFonts w:eastAsia="Calibri" w:cstheme="minorHAnsi"/>
                <w:sz w:val="20"/>
                <w:szCs w:val="20"/>
              </w:rPr>
              <w:t>XBIN01 modtages ikke indenfor 60 min</w:t>
            </w:r>
          </w:p>
        </w:tc>
        <w:tc>
          <w:tcPr>
            <w:tcW w:w="581" w:type="pct"/>
          </w:tcPr>
          <w:p w14:paraId="072B92E9" w14:textId="1765FAD4" w:rsidR="00EA2BE8" w:rsidRPr="006411AE" w:rsidRDefault="00D43921"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_Ref182898008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3.3.7</w:t>
            </w:r>
            <w:r w:rsidRPr="006411AE">
              <w:rPr>
                <w:sz w:val="20"/>
                <w:szCs w:val="20"/>
                <w:lang w:val="en-GB"/>
              </w:rPr>
              <w:fldChar w:fldCharType="end"/>
            </w:r>
          </w:p>
        </w:tc>
        <w:tc>
          <w:tcPr>
            <w:tcW w:w="673" w:type="pct"/>
          </w:tcPr>
          <w:p w14:paraId="2DAF9624" w14:textId="77777777" w:rsidR="00EA2BE8" w:rsidRPr="006411AE" w:rsidRDefault="00EA2BE8" w:rsidP="00EA2BE8">
            <w:pPr>
              <w:rPr>
                <w:lang w:val="en-GB"/>
              </w:rPr>
            </w:pPr>
          </w:p>
        </w:tc>
      </w:tr>
      <w:tr w:rsidR="00EA2BE8" w:rsidRPr="006411AE" w14:paraId="033A7E35" w14:textId="77777777" w:rsidTr="00711E94">
        <w:tc>
          <w:tcPr>
            <w:tcW w:w="414" w:type="pct"/>
          </w:tcPr>
          <w:p w14:paraId="0BFC2A75" w14:textId="4A1836A4" w:rsidR="00EA2BE8" w:rsidRPr="006411AE" w:rsidRDefault="00A23EBE" w:rsidP="00EA2BE8">
            <w:pPr>
              <w:rPr>
                <w:rFonts w:eastAsia="Calibri" w:cstheme="minorHAnsi"/>
                <w:sz w:val="20"/>
                <w:szCs w:val="20"/>
                <w:lang w:val="en-GB"/>
              </w:rPr>
            </w:pPr>
            <w:r w:rsidRPr="006411AE">
              <w:rPr>
                <w:rFonts w:eastAsia="Calibri" w:cstheme="minorHAnsi"/>
                <w:sz w:val="20"/>
                <w:szCs w:val="20"/>
                <w:lang w:val="en-GB"/>
              </w:rPr>
              <w:t>S</w:t>
            </w:r>
            <w:proofErr w:type="gramStart"/>
            <w:r w:rsidRPr="006411AE">
              <w:rPr>
                <w:rFonts w:eastAsia="Calibri" w:cstheme="minorHAnsi"/>
                <w:sz w:val="20"/>
                <w:szCs w:val="20"/>
                <w:lang w:val="en-GB"/>
              </w:rPr>
              <w:t>1.A</w:t>
            </w:r>
            <w:proofErr w:type="gramEnd"/>
            <w:r w:rsidR="00FB3D39" w:rsidRPr="006411AE">
              <w:rPr>
                <w:rFonts w:eastAsia="Calibri" w:cstheme="minorHAnsi"/>
                <w:sz w:val="20"/>
                <w:szCs w:val="20"/>
                <w:lang w:val="en-GB"/>
              </w:rPr>
              <w:t>3</w:t>
            </w:r>
          </w:p>
        </w:tc>
        <w:tc>
          <w:tcPr>
            <w:tcW w:w="1590" w:type="pct"/>
          </w:tcPr>
          <w:p w14:paraId="63F58B8A" w14:textId="62E10072" w:rsidR="00EA2BE8" w:rsidRPr="006411AE" w:rsidRDefault="00A23EBE" w:rsidP="00EA2BE8">
            <w:pPr>
              <w:spacing w:line="276" w:lineRule="auto"/>
              <w:rPr>
                <w:rFonts w:eastAsia="Calibri" w:cstheme="minorHAnsi"/>
                <w:sz w:val="20"/>
                <w:szCs w:val="20"/>
                <w:lang w:val="en-GB"/>
              </w:rPr>
            </w:pPr>
            <w:r w:rsidRPr="006411AE">
              <w:rPr>
                <w:rFonts w:eastAsia="Calibri" w:cstheme="minorHAnsi"/>
                <w:sz w:val="20"/>
                <w:szCs w:val="20"/>
                <w:lang w:val="en-GB"/>
              </w:rPr>
              <w:t xml:space="preserve">XBIN01 is received, but XDIS91 </w:t>
            </w:r>
            <w:r w:rsidR="005F2D57" w:rsidRPr="006411AE">
              <w:rPr>
                <w:rFonts w:eastAsia="Calibri" w:cstheme="minorHAnsi"/>
                <w:sz w:val="20"/>
                <w:szCs w:val="20"/>
                <w:lang w:val="en-GB"/>
              </w:rPr>
              <w:t>is not received within 60 min.</w:t>
            </w:r>
          </w:p>
        </w:tc>
        <w:tc>
          <w:tcPr>
            <w:tcW w:w="1742" w:type="pct"/>
          </w:tcPr>
          <w:p w14:paraId="33F40482" w14:textId="735D142A" w:rsidR="00EA2BE8" w:rsidRPr="009D2574" w:rsidRDefault="005F2D57" w:rsidP="00EA2BE8">
            <w:pPr>
              <w:rPr>
                <w:rFonts w:eastAsia="Calibri" w:cstheme="minorHAnsi"/>
                <w:sz w:val="20"/>
                <w:szCs w:val="20"/>
              </w:rPr>
            </w:pPr>
            <w:r w:rsidRPr="009D2574">
              <w:rPr>
                <w:rFonts w:eastAsia="Calibri" w:cstheme="minorHAnsi"/>
                <w:sz w:val="20"/>
                <w:szCs w:val="20"/>
              </w:rPr>
              <w:t>XBIN01 er modtaget, men XDIS91 modtages ikke indenfor 60 min</w:t>
            </w:r>
          </w:p>
        </w:tc>
        <w:tc>
          <w:tcPr>
            <w:tcW w:w="581" w:type="pct"/>
          </w:tcPr>
          <w:p w14:paraId="5DF72072" w14:textId="42DA3406" w:rsidR="00EA2BE8" w:rsidRPr="006411AE" w:rsidRDefault="00D43921"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_Ref182898017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3.3.8</w:t>
            </w:r>
            <w:r w:rsidRPr="006411AE">
              <w:rPr>
                <w:sz w:val="20"/>
                <w:szCs w:val="20"/>
                <w:lang w:val="en-GB"/>
              </w:rPr>
              <w:fldChar w:fldCharType="end"/>
            </w:r>
          </w:p>
        </w:tc>
        <w:tc>
          <w:tcPr>
            <w:tcW w:w="673" w:type="pct"/>
          </w:tcPr>
          <w:p w14:paraId="6CA4A428" w14:textId="77777777" w:rsidR="00EA2BE8" w:rsidRPr="006411AE" w:rsidRDefault="00EA2BE8" w:rsidP="00EA2BE8">
            <w:pPr>
              <w:rPr>
                <w:lang w:val="en-GB"/>
              </w:rPr>
            </w:pPr>
          </w:p>
        </w:tc>
      </w:tr>
      <w:tr w:rsidR="00EA2BE8" w:rsidRPr="006411AE" w14:paraId="0C047E62" w14:textId="77777777" w:rsidTr="00711E94">
        <w:tc>
          <w:tcPr>
            <w:tcW w:w="414" w:type="pct"/>
          </w:tcPr>
          <w:p w14:paraId="76086B7A" w14:textId="1995897E" w:rsidR="00EA2BE8" w:rsidRPr="006411AE" w:rsidRDefault="005F2D57" w:rsidP="00EA2BE8">
            <w:pPr>
              <w:rPr>
                <w:rFonts w:eastAsia="Calibri" w:cstheme="minorHAnsi"/>
                <w:sz w:val="20"/>
                <w:szCs w:val="20"/>
                <w:lang w:val="en-GB"/>
              </w:rPr>
            </w:pPr>
            <w:r w:rsidRPr="006411AE">
              <w:rPr>
                <w:rFonts w:eastAsia="Calibri" w:cstheme="minorHAnsi"/>
                <w:sz w:val="20"/>
                <w:szCs w:val="20"/>
                <w:lang w:val="en-GB"/>
              </w:rPr>
              <w:t>S</w:t>
            </w:r>
            <w:proofErr w:type="gramStart"/>
            <w:r w:rsidRPr="006411AE">
              <w:rPr>
                <w:rFonts w:eastAsia="Calibri" w:cstheme="minorHAnsi"/>
                <w:sz w:val="20"/>
                <w:szCs w:val="20"/>
                <w:lang w:val="en-GB"/>
              </w:rPr>
              <w:t>1.A</w:t>
            </w:r>
            <w:proofErr w:type="gramEnd"/>
            <w:r w:rsidR="00FB3D39" w:rsidRPr="006411AE">
              <w:rPr>
                <w:rFonts w:eastAsia="Calibri" w:cstheme="minorHAnsi"/>
                <w:sz w:val="20"/>
                <w:szCs w:val="20"/>
                <w:lang w:val="en-GB"/>
              </w:rPr>
              <w:t>4</w:t>
            </w:r>
          </w:p>
        </w:tc>
        <w:tc>
          <w:tcPr>
            <w:tcW w:w="1590" w:type="pct"/>
          </w:tcPr>
          <w:p w14:paraId="3C101851" w14:textId="4B5B013F" w:rsidR="00EA2BE8" w:rsidRPr="006411AE" w:rsidRDefault="00702853" w:rsidP="00EA2BE8">
            <w:pPr>
              <w:spacing w:line="276" w:lineRule="auto"/>
              <w:rPr>
                <w:rFonts w:eastAsia="Calibri" w:cstheme="minorHAnsi"/>
                <w:sz w:val="20"/>
                <w:szCs w:val="20"/>
                <w:lang w:val="en-GB"/>
              </w:rPr>
            </w:pPr>
            <w:r w:rsidRPr="006411AE">
              <w:rPr>
                <w:rFonts w:eastAsia="Calibri" w:cstheme="minorHAnsi"/>
                <w:sz w:val="20"/>
                <w:szCs w:val="20"/>
                <w:lang w:val="en-GB"/>
              </w:rPr>
              <w:t xml:space="preserve">XBIN01 contains </w:t>
            </w:r>
            <w:r w:rsidR="001D494C" w:rsidRPr="006411AE">
              <w:rPr>
                <w:rFonts w:eastAsia="Calibri" w:cstheme="minorHAnsi"/>
                <w:sz w:val="20"/>
                <w:szCs w:val="20"/>
                <w:lang w:val="en-GB"/>
              </w:rPr>
              <w:t>non-permitted file</w:t>
            </w:r>
            <w:r w:rsidR="00DC39F1" w:rsidRPr="006411AE">
              <w:rPr>
                <w:rFonts w:eastAsia="Calibri" w:cstheme="minorHAnsi"/>
                <w:sz w:val="20"/>
                <w:szCs w:val="20"/>
                <w:lang w:val="en-GB"/>
              </w:rPr>
              <w:t>types</w:t>
            </w:r>
          </w:p>
        </w:tc>
        <w:tc>
          <w:tcPr>
            <w:tcW w:w="1742" w:type="pct"/>
          </w:tcPr>
          <w:p w14:paraId="1AD841DB" w14:textId="3CCAF596" w:rsidR="00EA2BE8" w:rsidRPr="009D2574" w:rsidRDefault="00DC39F1" w:rsidP="00EA2BE8">
            <w:pPr>
              <w:rPr>
                <w:rFonts w:eastAsia="Calibri" w:cstheme="minorHAnsi"/>
                <w:sz w:val="20"/>
                <w:szCs w:val="20"/>
              </w:rPr>
            </w:pPr>
            <w:r w:rsidRPr="009D2574">
              <w:rPr>
                <w:rFonts w:eastAsia="Calibri" w:cstheme="minorHAnsi"/>
                <w:sz w:val="20"/>
                <w:szCs w:val="20"/>
              </w:rPr>
              <w:t>XBIN01 indeholder ikke-tilladt filtype</w:t>
            </w:r>
          </w:p>
        </w:tc>
        <w:tc>
          <w:tcPr>
            <w:tcW w:w="581" w:type="pct"/>
          </w:tcPr>
          <w:p w14:paraId="5081A2AF" w14:textId="5A26924A" w:rsidR="00EA2BE8" w:rsidRPr="006411AE" w:rsidRDefault="00D43921"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_Ref182898029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3.3.9</w:t>
            </w:r>
            <w:r w:rsidRPr="006411AE">
              <w:rPr>
                <w:sz w:val="20"/>
                <w:szCs w:val="20"/>
                <w:lang w:val="en-GB"/>
              </w:rPr>
              <w:fldChar w:fldCharType="end"/>
            </w:r>
          </w:p>
        </w:tc>
        <w:tc>
          <w:tcPr>
            <w:tcW w:w="673" w:type="pct"/>
          </w:tcPr>
          <w:p w14:paraId="184AE373" w14:textId="77777777" w:rsidR="00EA2BE8" w:rsidRPr="006411AE" w:rsidRDefault="00EA2BE8" w:rsidP="00EA2BE8">
            <w:pPr>
              <w:rPr>
                <w:lang w:val="en-GB"/>
              </w:rPr>
            </w:pPr>
          </w:p>
        </w:tc>
      </w:tr>
      <w:tr w:rsidR="00F50E56" w:rsidRPr="006411AE" w14:paraId="7E8791F9" w14:textId="77777777" w:rsidTr="00711E94">
        <w:tc>
          <w:tcPr>
            <w:tcW w:w="414" w:type="pct"/>
          </w:tcPr>
          <w:p w14:paraId="236AA513" w14:textId="040C9A25" w:rsidR="00F50E56" w:rsidRPr="006411AE" w:rsidRDefault="00F50E56" w:rsidP="00EA2BE8">
            <w:pPr>
              <w:rPr>
                <w:rFonts w:eastAsia="Calibri" w:cstheme="minorHAnsi"/>
                <w:sz w:val="20"/>
                <w:szCs w:val="20"/>
                <w:lang w:val="en-GB"/>
              </w:rPr>
            </w:pPr>
            <w:r w:rsidRPr="006411AE">
              <w:rPr>
                <w:rFonts w:eastAsia="Calibri" w:cstheme="minorHAnsi"/>
                <w:sz w:val="20"/>
                <w:szCs w:val="20"/>
                <w:lang w:val="en-GB"/>
              </w:rPr>
              <w:t>S2</w:t>
            </w:r>
          </w:p>
        </w:tc>
        <w:tc>
          <w:tcPr>
            <w:tcW w:w="1590" w:type="pct"/>
          </w:tcPr>
          <w:p w14:paraId="4D4B88C4" w14:textId="6569C3A6" w:rsidR="00F50E56" w:rsidRPr="006411AE" w:rsidRDefault="00F50E56" w:rsidP="00EA2BE8">
            <w:pPr>
              <w:spacing w:line="276" w:lineRule="auto"/>
              <w:rPr>
                <w:rFonts w:eastAsia="Calibri" w:cstheme="minorHAnsi"/>
                <w:sz w:val="20"/>
                <w:szCs w:val="20"/>
                <w:lang w:val="en-GB"/>
              </w:rPr>
            </w:pPr>
            <w:r w:rsidRPr="006411AE">
              <w:rPr>
                <w:rFonts w:eastAsia="Calibri" w:cstheme="minorHAnsi"/>
                <w:sz w:val="20"/>
                <w:szCs w:val="20"/>
                <w:lang w:val="en-GB"/>
              </w:rPr>
              <w:t>Send a XDIS91</w:t>
            </w:r>
          </w:p>
        </w:tc>
        <w:tc>
          <w:tcPr>
            <w:tcW w:w="1742" w:type="pct"/>
          </w:tcPr>
          <w:p w14:paraId="65CAB040" w14:textId="2B00AA21" w:rsidR="00F50E56" w:rsidRPr="006411AE" w:rsidRDefault="00F50E56" w:rsidP="00EA2BE8">
            <w:pPr>
              <w:rPr>
                <w:rFonts w:eastAsia="Calibri" w:cstheme="minorHAnsi"/>
                <w:sz w:val="20"/>
                <w:szCs w:val="20"/>
                <w:lang w:val="en-GB"/>
              </w:rPr>
            </w:pPr>
            <w:proofErr w:type="spellStart"/>
            <w:r w:rsidRPr="006411AE">
              <w:rPr>
                <w:rFonts w:eastAsia="Calibri" w:cstheme="minorHAnsi"/>
                <w:sz w:val="20"/>
                <w:szCs w:val="20"/>
                <w:lang w:val="en-GB"/>
              </w:rPr>
              <w:t>Afsend</w:t>
            </w:r>
            <w:proofErr w:type="spellEnd"/>
            <w:r w:rsidRPr="006411AE">
              <w:rPr>
                <w:rFonts w:eastAsia="Calibri" w:cstheme="minorHAnsi"/>
                <w:sz w:val="20"/>
                <w:szCs w:val="20"/>
                <w:lang w:val="en-GB"/>
              </w:rPr>
              <w:t xml:space="preserve"> </w:t>
            </w:r>
            <w:proofErr w:type="spellStart"/>
            <w:r w:rsidRPr="006411AE">
              <w:rPr>
                <w:rFonts w:eastAsia="Calibri" w:cstheme="minorHAnsi"/>
                <w:sz w:val="20"/>
                <w:szCs w:val="20"/>
                <w:lang w:val="en-GB"/>
              </w:rPr>
              <w:t>en</w:t>
            </w:r>
            <w:proofErr w:type="spellEnd"/>
            <w:r w:rsidRPr="006411AE">
              <w:rPr>
                <w:rFonts w:eastAsia="Calibri" w:cstheme="minorHAnsi"/>
                <w:sz w:val="20"/>
                <w:szCs w:val="20"/>
                <w:lang w:val="en-GB"/>
              </w:rPr>
              <w:t xml:space="preserve"> XDIS91</w:t>
            </w:r>
          </w:p>
        </w:tc>
        <w:tc>
          <w:tcPr>
            <w:tcW w:w="581" w:type="pct"/>
          </w:tcPr>
          <w:p w14:paraId="2BD87A6B" w14:textId="342253A0" w:rsidR="00F50E56" w:rsidRPr="006411AE" w:rsidRDefault="00D43921"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_Ref182898039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3.3.10</w:t>
            </w:r>
            <w:r w:rsidRPr="006411AE">
              <w:rPr>
                <w:sz w:val="20"/>
                <w:szCs w:val="20"/>
                <w:lang w:val="en-GB"/>
              </w:rPr>
              <w:fldChar w:fldCharType="end"/>
            </w:r>
          </w:p>
        </w:tc>
        <w:tc>
          <w:tcPr>
            <w:tcW w:w="673" w:type="pct"/>
          </w:tcPr>
          <w:p w14:paraId="2ADD1551" w14:textId="77777777" w:rsidR="00F50E56" w:rsidRPr="006411AE" w:rsidRDefault="00F50E56" w:rsidP="00EA2BE8">
            <w:pPr>
              <w:rPr>
                <w:lang w:val="en-GB"/>
              </w:rPr>
            </w:pPr>
          </w:p>
        </w:tc>
      </w:tr>
      <w:tr w:rsidR="00EA2BE8" w:rsidRPr="006411AE" w14:paraId="4A548321" w14:textId="77777777" w:rsidTr="00711E94">
        <w:tc>
          <w:tcPr>
            <w:tcW w:w="414" w:type="pct"/>
          </w:tcPr>
          <w:p w14:paraId="237133A5" w14:textId="31DC70A9" w:rsidR="00EA2BE8" w:rsidRPr="006411AE" w:rsidRDefault="00EA2BE8" w:rsidP="00EA2BE8">
            <w:pPr>
              <w:rPr>
                <w:rFonts w:eastAsia="Calibri" w:cstheme="minorHAnsi"/>
                <w:sz w:val="20"/>
                <w:szCs w:val="20"/>
                <w:lang w:val="en-GB"/>
              </w:rPr>
            </w:pPr>
            <w:r w:rsidRPr="006411AE">
              <w:rPr>
                <w:rFonts w:eastAsia="Calibri" w:cstheme="minorHAnsi"/>
                <w:sz w:val="20"/>
                <w:szCs w:val="20"/>
                <w:lang w:val="en-GB"/>
              </w:rPr>
              <w:t>S</w:t>
            </w:r>
            <w:proofErr w:type="gramStart"/>
            <w:r w:rsidRPr="006411AE">
              <w:rPr>
                <w:rFonts w:eastAsia="Calibri" w:cstheme="minorHAnsi"/>
                <w:sz w:val="20"/>
                <w:szCs w:val="20"/>
                <w:lang w:val="en-GB"/>
              </w:rPr>
              <w:t>2</w:t>
            </w:r>
            <w:r w:rsidR="007178DD" w:rsidRPr="006411AE">
              <w:rPr>
                <w:rFonts w:eastAsia="Calibri" w:cstheme="minorHAnsi"/>
                <w:sz w:val="20"/>
                <w:szCs w:val="20"/>
                <w:lang w:val="en-GB"/>
              </w:rPr>
              <w:t>.A</w:t>
            </w:r>
            <w:proofErr w:type="gramEnd"/>
            <w:r w:rsidR="007178DD" w:rsidRPr="006411AE">
              <w:rPr>
                <w:rFonts w:eastAsia="Calibri" w:cstheme="minorHAnsi"/>
                <w:sz w:val="20"/>
                <w:szCs w:val="20"/>
                <w:lang w:val="en-GB"/>
              </w:rPr>
              <w:t>1</w:t>
            </w:r>
          </w:p>
        </w:tc>
        <w:tc>
          <w:tcPr>
            <w:tcW w:w="1590" w:type="pct"/>
          </w:tcPr>
          <w:p w14:paraId="48D703B4" w14:textId="3CA1011A" w:rsidR="00EA2BE8" w:rsidRPr="006411AE" w:rsidRDefault="00EA2BE8" w:rsidP="00EA2BE8">
            <w:pPr>
              <w:spacing w:line="276" w:lineRule="auto"/>
              <w:rPr>
                <w:rFonts w:eastAsia="Calibri" w:cstheme="minorHAnsi"/>
                <w:sz w:val="20"/>
                <w:szCs w:val="20"/>
                <w:lang w:val="en-GB"/>
              </w:rPr>
            </w:pPr>
            <w:r w:rsidRPr="006411AE">
              <w:rPr>
                <w:rFonts w:eastAsia="Calibri" w:cstheme="minorHAnsi"/>
                <w:sz w:val="20"/>
                <w:szCs w:val="20"/>
                <w:lang w:val="en-GB"/>
              </w:rPr>
              <w:t>Send a XDIS91 and XBIN01</w:t>
            </w:r>
          </w:p>
        </w:tc>
        <w:tc>
          <w:tcPr>
            <w:tcW w:w="1742" w:type="pct"/>
          </w:tcPr>
          <w:p w14:paraId="694C7ADD" w14:textId="0314D663" w:rsidR="00EA2BE8" w:rsidRPr="009D2574" w:rsidRDefault="003D0261" w:rsidP="00EA2BE8">
            <w:pPr>
              <w:rPr>
                <w:rFonts w:eastAsia="Calibri" w:cstheme="minorHAnsi"/>
                <w:sz w:val="20"/>
                <w:szCs w:val="20"/>
              </w:rPr>
            </w:pPr>
            <w:r w:rsidRPr="009D2574">
              <w:rPr>
                <w:rFonts w:eastAsia="Calibri" w:cstheme="minorHAnsi"/>
                <w:sz w:val="20"/>
                <w:szCs w:val="20"/>
              </w:rPr>
              <w:t xml:space="preserve">Afsend en XDIS91 og XBIN01 </w:t>
            </w:r>
          </w:p>
        </w:tc>
        <w:tc>
          <w:tcPr>
            <w:tcW w:w="581" w:type="pct"/>
          </w:tcPr>
          <w:p w14:paraId="342C3C74" w14:textId="208399E6" w:rsidR="00F864C4" w:rsidRPr="006411AE" w:rsidRDefault="00D96643"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_Ref182898053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3.3.11</w:t>
            </w:r>
            <w:r w:rsidRPr="006411AE">
              <w:rPr>
                <w:sz w:val="20"/>
                <w:szCs w:val="20"/>
                <w:lang w:val="en-GB"/>
              </w:rPr>
              <w:fldChar w:fldCharType="end"/>
            </w:r>
            <w:r w:rsidRPr="006411AE">
              <w:rPr>
                <w:sz w:val="20"/>
                <w:szCs w:val="20"/>
                <w:lang w:val="en-GB"/>
              </w:rPr>
              <w:t xml:space="preserve"> </w:t>
            </w:r>
          </w:p>
          <w:p w14:paraId="7BB5E428" w14:textId="53DD4D6E" w:rsidR="00EA2BE8" w:rsidRPr="006411AE" w:rsidRDefault="00D96643" w:rsidP="00EA2BE8">
            <w:pPr>
              <w:rPr>
                <w:sz w:val="20"/>
                <w:szCs w:val="20"/>
                <w:lang w:val="en-GB"/>
              </w:rPr>
            </w:pPr>
            <w:r w:rsidRPr="006411AE">
              <w:rPr>
                <w:sz w:val="20"/>
                <w:szCs w:val="20"/>
                <w:lang w:val="en-GB"/>
              </w:rPr>
              <w:fldChar w:fldCharType="begin"/>
            </w:r>
            <w:r w:rsidRPr="006411AE">
              <w:rPr>
                <w:sz w:val="20"/>
                <w:szCs w:val="20"/>
                <w:lang w:val="en-GB"/>
              </w:rPr>
              <w:instrText xml:space="preserve"> REF _Ref182898064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3.3.12</w:t>
            </w:r>
            <w:r w:rsidRPr="006411AE">
              <w:rPr>
                <w:sz w:val="20"/>
                <w:szCs w:val="20"/>
                <w:lang w:val="en-GB"/>
              </w:rPr>
              <w:fldChar w:fldCharType="end"/>
            </w:r>
          </w:p>
        </w:tc>
        <w:tc>
          <w:tcPr>
            <w:tcW w:w="673" w:type="pct"/>
          </w:tcPr>
          <w:p w14:paraId="0BFED596" w14:textId="77777777" w:rsidR="00EA2BE8" w:rsidRPr="006411AE" w:rsidRDefault="00EA2BE8" w:rsidP="00EA2BE8">
            <w:pPr>
              <w:rPr>
                <w:lang w:val="en-GB"/>
              </w:rPr>
            </w:pPr>
          </w:p>
        </w:tc>
      </w:tr>
      <w:tr w:rsidR="00CD33DE" w:rsidRPr="006411AE" w14:paraId="3C152562" w14:textId="77777777" w:rsidTr="00711E94">
        <w:tc>
          <w:tcPr>
            <w:tcW w:w="414" w:type="pct"/>
          </w:tcPr>
          <w:p w14:paraId="27376633" w14:textId="2EAF61D4" w:rsidR="00CD33DE" w:rsidRPr="006411AE" w:rsidRDefault="00CD33DE" w:rsidP="00CD33DE">
            <w:pPr>
              <w:rPr>
                <w:rFonts w:eastAsia="Calibri" w:cstheme="minorHAnsi"/>
                <w:sz w:val="20"/>
                <w:szCs w:val="20"/>
                <w:lang w:val="en-GB"/>
              </w:rPr>
            </w:pPr>
            <w:r w:rsidRPr="006411AE">
              <w:rPr>
                <w:rFonts w:eastAsia="Calibri" w:cstheme="minorHAnsi"/>
                <w:sz w:val="20"/>
                <w:szCs w:val="20"/>
                <w:lang w:val="en-GB"/>
              </w:rPr>
              <w:t>S</w:t>
            </w:r>
            <w:proofErr w:type="gramStart"/>
            <w:r w:rsidRPr="006411AE">
              <w:rPr>
                <w:rFonts w:eastAsia="Calibri" w:cstheme="minorHAnsi"/>
                <w:sz w:val="20"/>
                <w:szCs w:val="20"/>
                <w:lang w:val="en-GB"/>
              </w:rPr>
              <w:t>2.A</w:t>
            </w:r>
            <w:proofErr w:type="gramEnd"/>
            <w:r w:rsidR="007178DD" w:rsidRPr="006411AE">
              <w:rPr>
                <w:rFonts w:eastAsia="Calibri" w:cstheme="minorHAnsi"/>
                <w:sz w:val="20"/>
                <w:szCs w:val="20"/>
                <w:lang w:val="en-GB"/>
              </w:rPr>
              <w:t>2</w:t>
            </w:r>
          </w:p>
        </w:tc>
        <w:tc>
          <w:tcPr>
            <w:tcW w:w="1590" w:type="pct"/>
          </w:tcPr>
          <w:p w14:paraId="13588ADF" w14:textId="7DEC9909" w:rsidR="00CD33DE" w:rsidRPr="006411AE" w:rsidRDefault="00C958C7" w:rsidP="00CD33DE">
            <w:pPr>
              <w:spacing w:line="276" w:lineRule="auto"/>
              <w:rPr>
                <w:rFonts w:eastAsia="Calibri" w:cstheme="minorHAnsi"/>
                <w:sz w:val="20"/>
                <w:szCs w:val="20"/>
                <w:lang w:val="en-GB"/>
              </w:rPr>
            </w:pPr>
            <w:r w:rsidRPr="006411AE">
              <w:rPr>
                <w:rFonts w:eastAsia="Calibri" w:cstheme="minorHAnsi"/>
                <w:sz w:val="20"/>
                <w:szCs w:val="20"/>
                <w:lang w:val="en-GB"/>
              </w:rPr>
              <w:t xml:space="preserve">Send a </w:t>
            </w:r>
            <w:r w:rsidR="00CD33DE" w:rsidRPr="006411AE">
              <w:rPr>
                <w:rFonts w:eastAsia="Calibri" w:cstheme="minorHAnsi"/>
                <w:sz w:val="20"/>
                <w:szCs w:val="20"/>
                <w:lang w:val="en-GB"/>
              </w:rPr>
              <w:t>reply</w:t>
            </w:r>
            <w:r w:rsidRPr="006411AE">
              <w:rPr>
                <w:rFonts w:eastAsia="Calibri" w:cstheme="minorHAnsi"/>
                <w:sz w:val="20"/>
                <w:szCs w:val="20"/>
                <w:lang w:val="en-GB"/>
              </w:rPr>
              <w:t xml:space="preserve"> or</w:t>
            </w:r>
            <w:r w:rsidR="00CD33DE" w:rsidRPr="006411AE">
              <w:rPr>
                <w:rFonts w:eastAsia="Calibri" w:cstheme="minorHAnsi"/>
                <w:sz w:val="20"/>
                <w:szCs w:val="20"/>
                <w:lang w:val="en-GB"/>
              </w:rPr>
              <w:t xml:space="preserve"> forward</w:t>
            </w:r>
            <w:r w:rsidRPr="006411AE">
              <w:rPr>
                <w:rFonts w:eastAsia="Calibri" w:cstheme="minorHAnsi"/>
                <w:sz w:val="20"/>
                <w:szCs w:val="20"/>
                <w:lang w:val="en-GB"/>
              </w:rPr>
              <w:t xml:space="preserve">ing </w:t>
            </w:r>
          </w:p>
        </w:tc>
        <w:tc>
          <w:tcPr>
            <w:tcW w:w="1742" w:type="pct"/>
          </w:tcPr>
          <w:p w14:paraId="264B8B72" w14:textId="32484F92" w:rsidR="00CD33DE" w:rsidRPr="009D2574" w:rsidRDefault="00F41FA5" w:rsidP="00CD33DE">
            <w:pPr>
              <w:rPr>
                <w:rFonts w:eastAsia="Calibri" w:cstheme="minorHAnsi"/>
                <w:sz w:val="20"/>
                <w:szCs w:val="20"/>
              </w:rPr>
            </w:pPr>
            <w:r w:rsidRPr="009D2574">
              <w:rPr>
                <w:rFonts w:eastAsia="Calibri" w:cstheme="minorHAnsi"/>
                <w:sz w:val="20"/>
                <w:szCs w:val="20"/>
              </w:rPr>
              <w:t xml:space="preserve">Afsend en </w:t>
            </w:r>
            <w:r w:rsidR="00CD33DE" w:rsidRPr="009D2574">
              <w:rPr>
                <w:rFonts w:eastAsia="Calibri" w:cstheme="minorHAnsi"/>
                <w:sz w:val="20"/>
                <w:szCs w:val="20"/>
              </w:rPr>
              <w:t>besvarelse</w:t>
            </w:r>
            <w:r w:rsidRPr="009D2574">
              <w:rPr>
                <w:rFonts w:eastAsia="Calibri" w:cstheme="minorHAnsi"/>
                <w:sz w:val="20"/>
                <w:szCs w:val="20"/>
              </w:rPr>
              <w:t xml:space="preserve"> eller</w:t>
            </w:r>
            <w:r w:rsidR="00CD33DE" w:rsidRPr="009D2574">
              <w:rPr>
                <w:rFonts w:eastAsia="Calibri" w:cstheme="minorHAnsi"/>
                <w:sz w:val="20"/>
                <w:szCs w:val="20"/>
              </w:rPr>
              <w:t xml:space="preserve"> videresendelse</w:t>
            </w:r>
          </w:p>
        </w:tc>
        <w:tc>
          <w:tcPr>
            <w:tcW w:w="581" w:type="pct"/>
          </w:tcPr>
          <w:p w14:paraId="46D44668" w14:textId="7BAD2FEB" w:rsidR="00CD33DE" w:rsidRPr="006411AE" w:rsidRDefault="00D96643" w:rsidP="00CD33DE">
            <w:pPr>
              <w:rPr>
                <w:sz w:val="20"/>
                <w:szCs w:val="20"/>
                <w:lang w:val="en-GB"/>
              </w:rPr>
            </w:pPr>
            <w:r w:rsidRPr="006411AE">
              <w:rPr>
                <w:sz w:val="20"/>
                <w:szCs w:val="20"/>
                <w:lang w:val="en-GB"/>
              </w:rPr>
              <w:fldChar w:fldCharType="begin"/>
            </w:r>
            <w:r w:rsidRPr="006411AE">
              <w:rPr>
                <w:sz w:val="20"/>
                <w:szCs w:val="20"/>
                <w:lang w:val="en-GB"/>
              </w:rPr>
              <w:instrText xml:space="preserve"> REF _Ref182898074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3.3.13</w:t>
            </w:r>
            <w:r w:rsidRPr="006411AE">
              <w:rPr>
                <w:sz w:val="20"/>
                <w:szCs w:val="20"/>
                <w:lang w:val="en-GB"/>
              </w:rPr>
              <w:fldChar w:fldCharType="end"/>
            </w:r>
          </w:p>
        </w:tc>
        <w:tc>
          <w:tcPr>
            <w:tcW w:w="673" w:type="pct"/>
          </w:tcPr>
          <w:p w14:paraId="589DE2DD" w14:textId="77777777" w:rsidR="00CD33DE" w:rsidRPr="006411AE" w:rsidRDefault="00CD33DE" w:rsidP="00CD33DE">
            <w:pPr>
              <w:rPr>
                <w:lang w:val="en-GB"/>
              </w:rPr>
            </w:pPr>
          </w:p>
        </w:tc>
      </w:tr>
      <w:tr w:rsidR="00711E94" w:rsidRPr="006411AE" w14:paraId="16994775" w14:textId="77777777" w:rsidTr="00711E94">
        <w:tc>
          <w:tcPr>
            <w:tcW w:w="414" w:type="pct"/>
          </w:tcPr>
          <w:p w14:paraId="1247E610" w14:textId="30502191" w:rsidR="00711E94" w:rsidRPr="006411AE" w:rsidRDefault="00711E94" w:rsidP="00711E94">
            <w:pPr>
              <w:rPr>
                <w:rFonts w:eastAsia="Calibri" w:cstheme="minorHAnsi"/>
                <w:sz w:val="20"/>
                <w:szCs w:val="20"/>
                <w:lang w:val="en-GB"/>
              </w:rPr>
            </w:pPr>
            <w:r w:rsidRPr="006411AE">
              <w:rPr>
                <w:rFonts w:eastAsia="Calibri" w:cstheme="minorHAnsi"/>
                <w:sz w:val="20"/>
                <w:szCs w:val="20"/>
                <w:lang w:val="en-GB"/>
              </w:rPr>
              <w:t>S3</w:t>
            </w:r>
          </w:p>
        </w:tc>
        <w:tc>
          <w:tcPr>
            <w:tcW w:w="1590" w:type="pct"/>
          </w:tcPr>
          <w:p w14:paraId="6B51B5E6" w14:textId="0D247CB0" w:rsidR="00711E94" w:rsidRPr="006411AE" w:rsidRDefault="00711E94" w:rsidP="00711E94">
            <w:pPr>
              <w:spacing w:line="276" w:lineRule="auto"/>
              <w:rPr>
                <w:rFonts w:eastAsia="Calibri" w:cstheme="minorHAnsi"/>
                <w:sz w:val="20"/>
                <w:szCs w:val="20"/>
                <w:lang w:val="en-GB"/>
              </w:rPr>
            </w:pPr>
            <w:r w:rsidRPr="006411AE">
              <w:rPr>
                <w:rFonts w:eastAsia="Calibri" w:cstheme="minorHAnsi"/>
                <w:sz w:val="20"/>
                <w:szCs w:val="20"/>
                <w:lang w:val="en-GB"/>
              </w:rPr>
              <w:t>Send an Acknowledgement</w:t>
            </w:r>
          </w:p>
        </w:tc>
        <w:tc>
          <w:tcPr>
            <w:tcW w:w="1742" w:type="pct"/>
          </w:tcPr>
          <w:p w14:paraId="00F7C3E3" w14:textId="01B286D5" w:rsidR="00711E94" w:rsidRPr="006411AE" w:rsidRDefault="00711E94" w:rsidP="00711E94">
            <w:pPr>
              <w:rPr>
                <w:rFonts w:eastAsia="Calibri" w:cstheme="minorHAnsi"/>
                <w:sz w:val="20"/>
                <w:szCs w:val="20"/>
                <w:lang w:val="en-GB"/>
              </w:rPr>
            </w:pPr>
            <w:proofErr w:type="spellStart"/>
            <w:r w:rsidRPr="006411AE">
              <w:rPr>
                <w:rFonts w:eastAsia="Calibri" w:cstheme="minorHAnsi"/>
                <w:sz w:val="20"/>
                <w:szCs w:val="20"/>
                <w:lang w:val="en-GB"/>
              </w:rPr>
              <w:t>Afsend</w:t>
            </w:r>
            <w:proofErr w:type="spellEnd"/>
            <w:r w:rsidRPr="006411AE">
              <w:rPr>
                <w:rFonts w:eastAsia="Calibri" w:cstheme="minorHAnsi"/>
                <w:sz w:val="20"/>
                <w:szCs w:val="20"/>
                <w:lang w:val="en-GB"/>
              </w:rPr>
              <w:t xml:space="preserve"> </w:t>
            </w:r>
            <w:proofErr w:type="spellStart"/>
            <w:r w:rsidRPr="006411AE">
              <w:rPr>
                <w:rFonts w:eastAsia="Calibri" w:cstheme="minorHAnsi"/>
                <w:sz w:val="20"/>
                <w:szCs w:val="20"/>
                <w:lang w:val="en-GB"/>
              </w:rPr>
              <w:t>en</w:t>
            </w:r>
            <w:proofErr w:type="spellEnd"/>
            <w:r w:rsidRPr="006411AE">
              <w:rPr>
                <w:rFonts w:eastAsia="Calibri" w:cstheme="minorHAnsi"/>
                <w:sz w:val="20"/>
                <w:szCs w:val="20"/>
                <w:lang w:val="en-GB"/>
              </w:rPr>
              <w:t xml:space="preserve"> Acknowledgement</w:t>
            </w:r>
          </w:p>
        </w:tc>
        <w:tc>
          <w:tcPr>
            <w:tcW w:w="581" w:type="pct"/>
          </w:tcPr>
          <w:p w14:paraId="38BC1A56" w14:textId="2C07B4F1" w:rsidR="00711E94" w:rsidRPr="006411AE" w:rsidRDefault="001A7393" w:rsidP="00711E94">
            <w:pPr>
              <w:rPr>
                <w:sz w:val="20"/>
                <w:szCs w:val="20"/>
                <w:lang w:val="en-GB"/>
              </w:rPr>
            </w:pPr>
            <w:r w:rsidRPr="006411AE">
              <w:rPr>
                <w:sz w:val="20"/>
                <w:szCs w:val="20"/>
                <w:lang w:val="en-GB"/>
              </w:rPr>
              <w:fldChar w:fldCharType="begin"/>
            </w:r>
            <w:r w:rsidRPr="006411AE">
              <w:rPr>
                <w:sz w:val="20"/>
                <w:szCs w:val="20"/>
                <w:lang w:val="en-GB"/>
              </w:rPr>
              <w:instrText xml:space="preserve"> REF _Ref182898101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3.3.14</w:t>
            </w:r>
            <w:r w:rsidRPr="006411AE">
              <w:rPr>
                <w:sz w:val="20"/>
                <w:szCs w:val="20"/>
                <w:lang w:val="en-GB"/>
              </w:rPr>
              <w:fldChar w:fldCharType="end"/>
            </w:r>
          </w:p>
        </w:tc>
        <w:tc>
          <w:tcPr>
            <w:tcW w:w="673" w:type="pct"/>
          </w:tcPr>
          <w:p w14:paraId="234B30BB" w14:textId="77777777" w:rsidR="00711E94" w:rsidRPr="006411AE" w:rsidRDefault="00711E94" w:rsidP="00711E94">
            <w:pPr>
              <w:rPr>
                <w:lang w:val="en-GB"/>
              </w:rPr>
            </w:pPr>
          </w:p>
        </w:tc>
      </w:tr>
      <w:tr w:rsidR="00711E94" w:rsidRPr="006411AE" w14:paraId="7A1D34B1" w14:textId="77777777" w:rsidTr="00711E94">
        <w:tc>
          <w:tcPr>
            <w:tcW w:w="414" w:type="pct"/>
          </w:tcPr>
          <w:p w14:paraId="11571EF6" w14:textId="5955389A" w:rsidR="00711E94" w:rsidRPr="006411AE" w:rsidRDefault="00711E94" w:rsidP="00711E94">
            <w:pPr>
              <w:rPr>
                <w:rFonts w:eastAsia="Calibri" w:cstheme="minorHAnsi"/>
                <w:sz w:val="20"/>
                <w:szCs w:val="20"/>
                <w:lang w:val="en-GB"/>
              </w:rPr>
            </w:pPr>
            <w:r w:rsidRPr="006411AE">
              <w:rPr>
                <w:rFonts w:eastAsia="Calibri" w:cstheme="minorHAnsi"/>
                <w:sz w:val="20"/>
                <w:szCs w:val="20"/>
                <w:lang w:val="en-GB"/>
              </w:rPr>
              <w:t>S4</w:t>
            </w:r>
          </w:p>
        </w:tc>
        <w:tc>
          <w:tcPr>
            <w:tcW w:w="1590" w:type="pct"/>
          </w:tcPr>
          <w:p w14:paraId="564B7378" w14:textId="356958AB" w:rsidR="00711E94" w:rsidRPr="006411AE" w:rsidRDefault="00711E94" w:rsidP="00711E94">
            <w:pPr>
              <w:spacing w:line="276" w:lineRule="auto"/>
              <w:rPr>
                <w:rFonts w:eastAsia="Calibri" w:cstheme="minorHAnsi"/>
                <w:sz w:val="20"/>
                <w:szCs w:val="20"/>
                <w:lang w:val="en-GB"/>
              </w:rPr>
            </w:pPr>
            <w:r w:rsidRPr="006411AE">
              <w:rPr>
                <w:rFonts w:eastAsia="Calibri" w:cstheme="minorHAnsi"/>
                <w:sz w:val="20"/>
                <w:szCs w:val="20"/>
                <w:lang w:val="en-GB"/>
              </w:rPr>
              <w:t>Send a XCTL</w:t>
            </w:r>
          </w:p>
        </w:tc>
        <w:tc>
          <w:tcPr>
            <w:tcW w:w="1742" w:type="pct"/>
          </w:tcPr>
          <w:p w14:paraId="37F74BF1" w14:textId="4EE2AA2F" w:rsidR="00711E94" w:rsidRPr="006411AE" w:rsidRDefault="00711E94" w:rsidP="00711E94">
            <w:pPr>
              <w:rPr>
                <w:rFonts w:eastAsia="Calibri" w:cstheme="minorHAnsi"/>
                <w:sz w:val="20"/>
                <w:szCs w:val="20"/>
                <w:lang w:val="en-GB"/>
              </w:rPr>
            </w:pPr>
            <w:proofErr w:type="spellStart"/>
            <w:r w:rsidRPr="006411AE">
              <w:rPr>
                <w:rFonts w:eastAsia="Calibri" w:cstheme="minorHAnsi"/>
                <w:sz w:val="20"/>
                <w:szCs w:val="20"/>
                <w:lang w:val="en-GB"/>
              </w:rPr>
              <w:t>Afsend</w:t>
            </w:r>
            <w:proofErr w:type="spellEnd"/>
            <w:r w:rsidRPr="006411AE">
              <w:rPr>
                <w:rFonts w:eastAsia="Calibri" w:cstheme="minorHAnsi"/>
                <w:sz w:val="20"/>
                <w:szCs w:val="20"/>
                <w:lang w:val="en-GB"/>
              </w:rPr>
              <w:t xml:space="preserve"> </w:t>
            </w:r>
            <w:proofErr w:type="spellStart"/>
            <w:r w:rsidRPr="006411AE">
              <w:rPr>
                <w:rFonts w:eastAsia="Calibri" w:cstheme="minorHAnsi"/>
                <w:sz w:val="20"/>
                <w:szCs w:val="20"/>
                <w:lang w:val="en-GB"/>
              </w:rPr>
              <w:t>en</w:t>
            </w:r>
            <w:proofErr w:type="spellEnd"/>
            <w:r w:rsidRPr="006411AE">
              <w:rPr>
                <w:rFonts w:eastAsia="Calibri" w:cstheme="minorHAnsi"/>
                <w:sz w:val="20"/>
                <w:szCs w:val="20"/>
                <w:lang w:val="en-GB"/>
              </w:rPr>
              <w:t xml:space="preserve"> XCTL</w:t>
            </w:r>
          </w:p>
        </w:tc>
        <w:tc>
          <w:tcPr>
            <w:tcW w:w="581" w:type="pct"/>
          </w:tcPr>
          <w:p w14:paraId="2799B3F6" w14:textId="4E93FC18" w:rsidR="00711E94" w:rsidRPr="006411AE" w:rsidRDefault="001A7393" w:rsidP="00711E94">
            <w:pPr>
              <w:rPr>
                <w:sz w:val="20"/>
                <w:szCs w:val="20"/>
                <w:lang w:val="en-GB"/>
              </w:rPr>
            </w:pPr>
            <w:r w:rsidRPr="006411AE">
              <w:rPr>
                <w:sz w:val="20"/>
                <w:szCs w:val="20"/>
                <w:lang w:val="en-GB"/>
              </w:rPr>
              <w:fldChar w:fldCharType="begin"/>
            </w:r>
            <w:r w:rsidRPr="006411AE">
              <w:rPr>
                <w:sz w:val="20"/>
                <w:szCs w:val="20"/>
                <w:lang w:val="en-GB"/>
              </w:rPr>
              <w:instrText xml:space="preserve"> REF _Ref182898109 \r \h </w:instrText>
            </w:r>
            <w:r w:rsidR="00F864C4" w:rsidRPr="006411AE">
              <w:rPr>
                <w:sz w:val="20"/>
                <w:szCs w:val="20"/>
                <w:lang w:val="en-GB"/>
              </w:rPr>
              <w:instrText xml:space="preserve"> \* MERGEFORMAT </w:instrText>
            </w:r>
            <w:r w:rsidRPr="006411AE">
              <w:rPr>
                <w:sz w:val="20"/>
                <w:szCs w:val="20"/>
                <w:lang w:val="en-GB"/>
              </w:rPr>
            </w:r>
            <w:r w:rsidRPr="006411AE">
              <w:rPr>
                <w:sz w:val="20"/>
                <w:szCs w:val="20"/>
                <w:lang w:val="en-GB"/>
              </w:rPr>
              <w:fldChar w:fldCharType="separate"/>
            </w:r>
            <w:r w:rsidR="00F3168B">
              <w:rPr>
                <w:sz w:val="20"/>
                <w:szCs w:val="20"/>
                <w:lang w:val="en-GB"/>
              </w:rPr>
              <w:t>3.3.15</w:t>
            </w:r>
            <w:r w:rsidRPr="006411AE">
              <w:rPr>
                <w:sz w:val="20"/>
                <w:szCs w:val="20"/>
                <w:lang w:val="en-GB"/>
              </w:rPr>
              <w:fldChar w:fldCharType="end"/>
            </w:r>
          </w:p>
        </w:tc>
        <w:tc>
          <w:tcPr>
            <w:tcW w:w="673" w:type="pct"/>
          </w:tcPr>
          <w:p w14:paraId="4E99B763" w14:textId="77777777" w:rsidR="00711E94" w:rsidRPr="006411AE" w:rsidRDefault="00711E94" w:rsidP="00711E94">
            <w:pPr>
              <w:rPr>
                <w:lang w:val="en-GB"/>
              </w:rPr>
            </w:pPr>
          </w:p>
        </w:tc>
      </w:tr>
    </w:tbl>
    <w:p w14:paraId="6AB8656E" w14:textId="1722D4EE" w:rsidR="0094085B" w:rsidRPr="006411AE" w:rsidRDefault="0094085B" w:rsidP="0094085B">
      <w:pPr>
        <w:pStyle w:val="Billedtekst"/>
        <w:rPr>
          <w:b w:val="0"/>
          <w:bCs w:val="0"/>
          <w:i/>
          <w:iCs/>
          <w:sz w:val="18"/>
          <w:szCs w:val="18"/>
          <w:lang w:val="en-GB"/>
        </w:rPr>
      </w:pPr>
      <w:bookmarkStart w:id="37" w:name="_Ref117164734"/>
      <w:r w:rsidRPr="006411AE">
        <w:rPr>
          <w:b w:val="0"/>
          <w:bCs w:val="0"/>
          <w:i/>
          <w:iCs/>
          <w:sz w:val="18"/>
          <w:szCs w:val="18"/>
          <w:lang w:val="en-GB"/>
        </w:rPr>
        <w:t xml:space="preserve">Tabel </w:t>
      </w:r>
      <w:r w:rsidRPr="006411AE">
        <w:rPr>
          <w:b w:val="0"/>
          <w:bCs w:val="0"/>
          <w:i/>
          <w:iCs/>
          <w:sz w:val="18"/>
          <w:szCs w:val="18"/>
          <w:lang w:val="en-GB"/>
        </w:rPr>
        <w:fldChar w:fldCharType="begin"/>
      </w:r>
      <w:r w:rsidRPr="006411AE">
        <w:rPr>
          <w:b w:val="0"/>
          <w:bCs w:val="0"/>
          <w:i/>
          <w:iCs/>
          <w:sz w:val="18"/>
          <w:szCs w:val="18"/>
          <w:lang w:val="en-GB"/>
        </w:rPr>
        <w:instrText xml:space="preserve"> SEQ Tabel \* ARABIC </w:instrText>
      </w:r>
      <w:r w:rsidRPr="006411AE">
        <w:rPr>
          <w:b w:val="0"/>
          <w:bCs w:val="0"/>
          <w:i/>
          <w:iCs/>
          <w:sz w:val="18"/>
          <w:szCs w:val="18"/>
          <w:lang w:val="en-GB"/>
        </w:rPr>
        <w:fldChar w:fldCharType="separate"/>
      </w:r>
      <w:r w:rsidR="00F3168B">
        <w:rPr>
          <w:b w:val="0"/>
          <w:bCs w:val="0"/>
          <w:i/>
          <w:iCs/>
          <w:noProof/>
          <w:sz w:val="18"/>
          <w:szCs w:val="18"/>
          <w:lang w:val="en-GB"/>
        </w:rPr>
        <w:t>1</w:t>
      </w:r>
      <w:r w:rsidRPr="006411AE">
        <w:rPr>
          <w:b w:val="0"/>
          <w:bCs w:val="0"/>
          <w:i/>
          <w:iCs/>
          <w:sz w:val="18"/>
          <w:szCs w:val="18"/>
          <w:lang w:val="en-GB"/>
        </w:rPr>
        <w:fldChar w:fldCharType="end"/>
      </w:r>
      <w:r w:rsidRPr="006411AE">
        <w:rPr>
          <w:b w:val="0"/>
          <w:bCs w:val="0"/>
          <w:i/>
          <w:iCs/>
          <w:sz w:val="18"/>
          <w:szCs w:val="18"/>
          <w:lang w:val="en-GB"/>
        </w:rPr>
        <w:t>: Overview table of use cases, being tested</w:t>
      </w:r>
      <w:r w:rsidR="00AC711F" w:rsidRPr="006411AE">
        <w:rPr>
          <w:b w:val="0"/>
          <w:bCs w:val="0"/>
          <w:i/>
          <w:iCs/>
          <w:sz w:val="18"/>
          <w:szCs w:val="18"/>
          <w:lang w:val="en-GB"/>
        </w:rPr>
        <w:t>.</w:t>
      </w:r>
    </w:p>
    <w:bookmarkEnd w:id="37"/>
    <w:p w14:paraId="1CC31EDB" w14:textId="2932273D" w:rsidR="0094085B" w:rsidRPr="006411AE" w:rsidRDefault="0094085B" w:rsidP="009D630D">
      <w:pPr>
        <w:rPr>
          <w:rFonts w:eastAsia="Calibri"/>
          <w:i/>
          <w:iCs/>
          <w:sz w:val="18"/>
          <w:szCs w:val="18"/>
          <w:lang w:val="en-GB" w:eastAsia="de-DE"/>
        </w:rPr>
      </w:pPr>
    </w:p>
    <w:p w14:paraId="15D5066A" w14:textId="77777777" w:rsidR="00621DB0" w:rsidRPr="009F2195" w:rsidRDefault="00621DB0" w:rsidP="009F2195">
      <w:pPr>
        <w:keepNext/>
        <w:keepLines/>
        <w:spacing w:before="160" w:after="80"/>
        <w:outlineLvl w:val="2"/>
        <w:rPr>
          <w:rFonts w:eastAsiaTheme="majorEastAsia" w:cstheme="majorBidi"/>
          <w:vanish/>
          <w:color w:val="0F4761" w:themeColor="accent1" w:themeShade="BF"/>
          <w:sz w:val="28"/>
          <w:szCs w:val="28"/>
          <w:lang w:val="en-GB"/>
        </w:rPr>
      </w:pPr>
      <w:bookmarkStart w:id="38" w:name="_Ref182897922"/>
    </w:p>
    <w:p w14:paraId="6114D80D" w14:textId="22EE1BA8" w:rsidR="000A04AD" w:rsidRPr="009F2195" w:rsidRDefault="000A04AD" w:rsidP="002565E3">
      <w:pPr>
        <w:pStyle w:val="Overskrift3"/>
        <w:numPr>
          <w:ilvl w:val="2"/>
          <w:numId w:val="24"/>
        </w:numPr>
        <w:rPr>
          <w:lang w:val="en-GB"/>
        </w:rPr>
      </w:pPr>
      <w:r w:rsidRPr="006411AE">
        <w:rPr>
          <w:lang w:val="en-GB"/>
        </w:rPr>
        <w:t>R1: Receive a message and check receiver capabilities</w:t>
      </w:r>
      <w:bookmarkEnd w:id="38"/>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0A04AD" w:rsidRPr="006411AE" w14:paraId="718E2895" w14:textId="77777777">
        <w:trPr>
          <w:cantSplit/>
          <w:tblHeader/>
        </w:trPr>
        <w:tc>
          <w:tcPr>
            <w:tcW w:w="332" w:type="pct"/>
            <w:shd w:val="clear" w:color="auto" w:fill="152F4A"/>
            <w:vAlign w:val="center"/>
          </w:tcPr>
          <w:p w14:paraId="637BE609" w14:textId="77777777" w:rsidR="000A04AD" w:rsidRPr="006411AE" w:rsidRDefault="000A04AD" w:rsidP="00311148">
            <w:pPr>
              <w:widowControl w:val="0"/>
              <w:spacing w:before="60"/>
              <w:rPr>
                <w:rFonts w:eastAsia="Times New Roman" w:cs="Calibri"/>
                <w:b/>
                <w:bCs/>
                <w:color w:val="FFFFFF"/>
                <w:szCs w:val="24"/>
                <w:lang w:val="en-GB"/>
              </w:rPr>
            </w:pPr>
            <w:r w:rsidRPr="006411AE">
              <w:rPr>
                <w:rFonts w:eastAsia="Times New Roman" w:cs="Calibri"/>
                <w:b/>
                <w:bCs/>
                <w:color w:val="FFFFFF"/>
                <w:szCs w:val="24"/>
                <w:lang w:val="en-GB"/>
              </w:rPr>
              <w:t>Test step #</w:t>
            </w:r>
          </w:p>
        </w:tc>
        <w:tc>
          <w:tcPr>
            <w:tcW w:w="1223" w:type="pct"/>
            <w:shd w:val="clear" w:color="auto" w:fill="152F4A"/>
            <w:vAlign w:val="center"/>
          </w:tcPr>
          <w:p w14:paraId="2334CD66" w14:textId="77777777" w:rsidR="000A04AD" w:rsidRPr="006411AE" w:rsidRDefault="000A04AD" w:rsidP="00311148">
            <w:pPr>
              <w:widowControl w:val="0"/>
              <w:spacing w:before="60"/>
              <w:rPr>
                <w:rFonts w:eastAsia="Times New Roman" w:cs="Calibri"/>
                <w:b/>
                <w:bCs/>
                <w:color w:val="FFFFFF"/>
                <w:szCs w:val="24"/>
                <w:lang w:val="en-GB"/>
              </w:rPr>
            </w:pPr>
            <w:r w:rsidRPr="006411AE">
              <w:rPr>
                <w:rFonts w:eastAsia="Times New Roman" w:cs="Calibri"/>
                <w:b/>
                <w:bCs/>
                <w:color w:val="FFFFFF"/>
                <w:szCs w:val="24"/>
                <w:lang w:val="en-GB"/>
              </w:rPr>
              <w:t>Action</w:t>
            </w:r>
          </w:p>
        </w:tc>
        <w:tc>
          <w:tcPr>
            <w:tcW w:w="570" w:type="pct"/>
            <w:shd w:val="clear" w:color="auto" w:fill="152F4A"/>
            <w:vAlign w:val="center"/>
          </w:tcPr>
          <w:p w14:paraId="3BB88BA3" w14:textId="77777777" w:rsidR="000A04AD" w:rsidRPr="006411AE" w:rsidRDefault="000A04AD" w:rsidP="00311148">
            <w:pPr>
              <w:widowControl w:val="0"/>
              <w:spacing w:before="60"/>
              <w:rPr>
                <w:rFonts w:eastAsia="Times New Roman" w:cs="Calibri"/>
                <w:b/>
                <w:bCs/>
                <w:color w:val="FFFFFF"/>
                <w:szCs w:val="24"/>
                <w:lang w:val="en-GB"/>
              </w:rPr>
            </w:pPr>
            <w:r w:rsidRPr="006411AE">
              <w:rPr>
                <w:rFonts w:eastAsia="Times New Roman" w:cs="Calibri"/>
                <w:b/>
                <w:bCs/>
                <w:color w:val="FFFFFF"/>
                <w:szCs w:val="24"/>
                <w:lang w:val="en-GB"/>
              </w:rPr>
              <w:t>Test data</w:t>
            </w:r>
          </w:p>
        </w:tc>
        <w:tc>
          <w:tcPr>
            <w:tcW w:w="1142" w:type="pct"/>
            <w:shd w:val="clear" w:color="auto" w:fill="152F4A"/>
            <w:vAlign w:val="center"/>
          </w:tcPr>
          <w:p w14:paraId="31D1ADEE" w14:textId="77777777" w:rsidR="000A04AD" w:rsidRPr="006411AE" w:rsidRDefault="000A04AD" w:rsidP="00311148">
            <w:pPr>
              <w:widowControl w:val="0"/>
              <w:spacing w:before="60"/>
              <w:rPr>
                <w:rFonts w:eastAsia="Times New Roman" w:cs="Calibri"/>
                <w:b/>
                <w:bCs/>
                <w:color w:val="FFFFFF"/>
                <w:szCs w:val="24"/>
                <w:lang w:val="en-GB"/>
              </w:rPr>
            </w:pPr>
            <w:r w:rsidRPr="006411AE">
              <w:rPr>
                <w:rFonts w:eastAsia="Times New Roman" w:cs="Calibri"/>
                <w:b/>
                <w:bCs/>
                <w:color w:val="FFFFFF"/>
                <w:szCs w:val="24"/>
                <w:lang w:val="en-GB"/>
              </w:rPr>
              <w:t>Expected result</w:t>
            </w:r>
          </w:p>
        </w:tc>
        <w:tc>
          <w:tcPr>
            <w:tcW w:w="1296" w:type="pct"/>
            <w:shd w:val="clear" w:color="auto" w:fill="152F4A"/>
            <w:vAlign w:val="center"/>
          </w:tcPr>
          <w:p w14:paraId="540A4266" w14:textId="77777777" w:rsidR="000A04AD" w:rsidRPr="006411AE" w:rsidRDefault="000A04AD" w:rsidP="00311148">
            <w:pPr>
              <w:widowControl w:val="0"/>
              <w:spacing w:before="60"/>
              <w:rPr>
                <w:rFonts w:eastAsia="Times New Roman" w:cs="Calibri"/>
                <w:b/>
                <w:bCs/>
                <w:color w:val="FFFFFF"/>
                <w:szCs w:val="24"/>
                <w:lang w:val="en-GB"/>
              </w:rPr>
            </w:pPr>
            <w:r w:rsidRPr="006411AE">
              <w:rPr>
                <w:rFonts w:eastAsia="Times New Roman" w:cs="Calibri"/>
                <w:b/>
                <w:bCs/>
                <w:color w:val="FFFFFF"/>
                <w:szCs w:val="24"/>
                <w:lang w:val="en-GB"/>
              </w:rPr>
              <w:t>Actual result</w:t>
            </w:r>
          </w:p>
        </w:tc>
        <w:tc>
          <w:tcPr>
            <w:tcW w:w="437" w:type="pct"/>
            <w:shd w:val="clear" w:color="auto" w:fill="152F4A"/>
            <w:vAlign w:val="center"/>
          </w:tcPr>
          <w:p w14:paraId="28A23313" w14:textId="77777777" w:rsidR="000A04AD" w:rsidRPr="006411AE" w:rsidRDefault="000A04AD" w:rsidP="00311148">
            <w:pPr>
              <w:widowControl w:val="0"/>
              <w:spacing w:before="60"/>
              <w:rPr>
                <w:rFonts w:eastAsia="Times New Roman" w:cs="Calibri"/>
                <w:b/>
                <w:bCs/>
                <w:color w:val="FFFFFF"/>
                <w:szCs w:val="24"/>
                <w:lang w:val="en-GB"/>
              </w:rPr>
            </w:pPr>
            <w:r w:rsidRPr="006411AE">
              <w:rPr>
                <w:rFonts w:eastAsia="Times New Roman" w:cs="Calibri"/>
                <w:b/>
                <w:bCs/>
                <w:color w:val="FFFFFF"/>
                <w:szCs w:val="24"/>
                <w:lang w:val="en-GB"/>
              </w:rPr>
              <w:t>MedCom assessment</w:t>
            </w:r>
          </w:p>
        </w:tc>
      </w:tr>
      <w:tr w:rsidR="000A04AD" w:rsidRPr="006411AE" w14:paraId="60562ADC" w14:textId="77777777">
        <w:trPr>
          <w:cantSplit/>
        </w:trPr>
        <w:tc>
          <w:tcPr>
            <w:tcW w:w="332" w:type="pct"/>
          </w:tcPr>
          <w:p w14:paraId="3769EDD3" w14:textId="512C02EE" w:rsidR="000A04AD" w:rsidRPr="006411AE" w:rsidRDefault="000A04AD" w:rsidP="002565E3">
            <w:pPr>
              <w:pStyle w:val="Overskrift4"/>
              <w:keepNext w:val="0"/>
              <w:numPr>
                <w:ilvl w:val="3"/>
                <w:numId w:val="24"/>
              </w:numPr>
              <w:rPr>
                <w:lang w:val="en-GB"/>
              </w:rPr>
            </w:pPr>
            <w:bookmarkStart w:id="39" w:name="_Ref181616107"/>
          </w:p>
        </w:tc>
        <w:bookmarkEnd w:id="39"/>
        <w:tc>
          <w:tcPr>
            <w:tcW w:w="1223" w:type="pct"/>
          </w:tcPr>
          <w:p w14:paraId="75D58713" w14:textId="163828A4" w:rsidR="000A04AD" w:rsidRPr="006411AE" w:rsidRDefault="000A04AD" w:rsidP="00311148">
            <w:pPr>
              <w:spacing w:before="60" w:after="120"/>
              <w:rPr>
                <w:rFonts w:eastAsia="Times New Roman" w:cs="Calibri"/>
                <w:szCs w:val="24"/>
                <w:lang w:val="en-GB"/>
              </w:rPr>
            </w:pPr>
            <w:r w:rsidRPr="006411AE">
              <w:rPr>
                <w:rFonts w:eastAsia="Times New Roman" w:cs="Calibri"/>
                <w:szCs w:val="24"/>
                <w:lang w:val="en-GB"/>
              </w:rPr>
              <w:t xml:space="preserve">Receive a communication message of the type </w:t>
            </w:r>
            <w:r w:rsidR="00A84906" w:rsidRPr="006411AE">
              <w:rPr>
                <w:rFonts w:eastAsia="Times New Roman" w:cs="Calibri"/>
                <w:szCs w:val="24"/>
                <w:lang w:val="en-GB"/>
              </w:rPr>
              <w:t>FHIR</w:t>
            </w:r>
            <w:r w:rsidR="00A63C1E" w:rsidRPr="006411AE">
              <w:rPr>
                <w:rFonts w:eastAsia="Times New Roman" w:cs="Calibri"/>
                <w:szCs w:val="24"/>
                <w:lang w:val="en-GB"/>
              </w:rPr>
              <w:t xml:space="preserve"> or </w:t>
            </w:r>
            <w:r w:rsidR="00A84906" w:rsidRPr="006411AE">
              <w:rPr>
                <w:rFonts w:eastAsia="Times New Roman" w:cs="Calibri"/>
                <w:szCs w:val="24"/>
                <w:lang w:val="en-GB"/>
              </w:rPr>
              <w:t>OIOXML</w:t>
            </w:r>
          </w:p>
        </w:tc>
        <w:tc>
          <w:tcPr>
            <w:tcW w:w="570" w:type="pct"/>
          </w:tcPr>
          <w:p w14:paraId="1BABD26D" w14:textId="77777777" w:rsidR="000A04AD" w:rsidRPr="006411AE" w:rsidRDefault="000A04AD" w:rsidP="00311148">
            <w:pPr>
              <w:widowControl w:val="0"/>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highlight w:val="yellow"/>
                <w:shd w:val="clear" w:color="auto" w:fill="FFFFFF"/>
                <w:lang w:val="en-GB"/>
              </w:rPr>
              <w:t>CC_1</w:t>
            </w:r>
          </w:p>
        </w:tc>
        <w:tc>
          <w:tcPr>
            <w:tcW w:w="1142" w:type="pct"/>
          </w:tcPr>
          <w:p w14:paraId="29B45014" w14:textId="33B3E172" w:rsidR="000A04AD" w:rsidRPr="006411AE" w:rsidRDefault="000A04AD" w:rsidP="00311148">
            <w:pPr>
              <w:widowControl w:val="0"/>
              <w:spacing w:before="60"/>
              <w:contextualSpacing/>
              <w:rPr>
                <w:lang w:val="en-GB"/>
              </w:rPr>
            </w:pPr>
            <w:r w:rsidRPr="006411AE">
              <w:rPr>
                <w:lang w:val="en-GB"/>
              </w:rPr>
              <w:t xml:space="preserve">A message </w:t>
            </w:r>
            <w:r w:rsidR="00A84906" w:rsidRPr="006411AE">
              <w:rPr>
                <w:rFonts w:eastAsia="Times New Roman" w:cs="Calibri"/>
                <w:szCs w:val="24"/>
                <w:lang w:val="en-GB"/>
              </w:rPr>
              <w:t>of the type FHIR or OIOXML</w:t>
            </w:r>
            <w:r w:rsidR="00A84906" w:rsidRPr="006411AE">
              <w:rPr>
                <w:lang w:val="en-GB"/>
              </w:rPr>
              <w:t xml:space="preserve"> </w:t>
            </w:r>
            <w:r w:rsidRPr="006411AE">
              <w:rPr>
                <w:lang w:val="en-GB"/>
              </w:rPr>
              <w:t xml:space="preserve">is received </w:t>
            </w:r>
          </w:p>
        </w:tc>
        <w:tc>
          <w:tcPr>
            <w:tcW w:w="1296" w:type="pct"/>
          </w:tcPr>
          <w:p w14:paraId="0570D6C0" w14:textId="77777777" w:rsidR="000A04AD" w:rsidRPr="006411AE" w:rsidRDefault="000A04AD" w:rsidP="00311148">
            <w:pPr>
              <w:widowControl w:val="0"/>
              <w:spacing w:before="60"/>
              <w:rPr>
                <w:rFonts w:eastAsia="Times New Roman" w:cs="Calibri"/>
                <w:szCs w:val="24"/>
                <w:lang w:val="en-GB"/>
              </w:rPr>
            </w:pPr>
          </w:p>
        </w:tc>
        <w:tc>
          <w:tcPr>
            <w:tcW w:w="437" w:type="pct"/>
          </w:tcPr>
          <w:p w14:paraId="54EB422A" w14:textId="77777777" w:rsidR="000A04AD"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1868871249"/>
                <w:placeholder>
                  <w:docPart w:val="EFAB767C96AB456798B3C9ECF4D4FF7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04AD" w:rsidRPr="006411AE">
                  <w:rPr>
                    <w:rStyle w:val="Pladsholdertekst"/>
                    <w:lang w:val="en-GB"/>
                  </w:rPr>
                  <w:t>Choose</w:t>
                </w:r>
              </w:sdtContent>
            </w:sdt>
          </w:p>
        </w:tc>
      </w:tr>
      <w:tr w:rsidR="000A04AD" w:rsidRPr="006411AE" w14:paraId="6AB67E62" w14:textId="77777777">
        <w:trPr>
          <w:cantSplit/>
        </w:trPr>
        <w:tc>
          <w:tcPr>
            <w:tcW w:w="332" w:type="pct"/>
          </w:tcPr>
          <w:p w14:paraId="64B71F73" w14:textId="77777777" w:rsidR="000A04AD" w:rsidRPr="006411AE" w:rsidRDefault="000A04AD" w:rsidP="002565E3">
            <w:pPr>
              <w:pStyle w:val="Overskrift4"/>
              <w:keepNext w:val="0"/>
              <w:numPr>
                <w:ilvl w:val="3"/>
                <w:numId w:val="24"/>
              </w:numPr>
              <w:rPr>
                <w:rFonts w:eastAsia="Calibri"/>
                <w:lang w:val="en-GB"/>
              </w:rPr>
            </w:pPr>
          </w:p>
        </w:tc>
        <w:tc>
          <w:tcPr>
            <w:tcW w:w="1223" w:type="pct"/>
          </w:tcPr>
          <w:p w14:paraId="603E5D56" w14:textId="5AE4D60B" w:rsidR="000A04AD" w:rsidRPr="006411AE" w:rsidRDefault="00BC6A76" w:rsidP="00311148">
            <w:pPr>
              <w:spacing w:before="60" w:after="120"/>
              <w:rPr>
                <w:rFonts w:eastAsia="Times New Roman" w:cs="Calibri"/>
                <w:szCs w:val="24"/>
                <w:lang w:val="en-GB"/>
              </w:rPr>
            </w:pPr>
            <w:r w:rsidRPr="006411AE">
              <w:rPr>
                <w:rFonts w:eastAsia="Times New Roman" w:cs="Calibri"/>
                <w:szCs w:val="24"/>
                <w:lang w:val="en-GB"/>
              </w:rPr>
              <w:t>Demonstrate that it is mandatory to c</w:t>
            </w:r>
            <w:r w:rsidR="000A04AD" w:rsidRPr="006411AE">
              <w:rPr>
                <w:rFonts w:eastAsia="Times New Roman" w:cs="Calibri"/>
                <w:szCs w:val="24"/>
                <w:lang w:val="en-GB"/>
              </w:rPr>
              <w:t xml:space="preserve">heck the </w:t>
            </w:r>
            <w:proofErr w:type="spellStart"/>
            <w:r w:rsidR="000A04AD" w:rsidRPr="006411AE">
              <w:rPr>
                <w:rFonts w:eastAsia="Times New Roman" w:cs="Calibri"/>
                <w:szCs w:val="24"/>
                <w:lang w:val="en-GB"/>
              </w:rPr>
              <w:t>VANSEnvelope</w:t>
            </w:r>
            <w:proofErr w:type="spellEnd"/>
            <w:r w:rsidR="000A04AD" w:rsidRPr="006411AE">
              <w:rPr>
                <w:rFonts w:eastAsia="Times New Roman" w:cs="Calibri"/>
                <w:szCs w:val="24"/>
                <w:lang w:val="en-GB"/>
              </w:rPr>
              <w:t xml:space="preserve"> to identify the message type</w:t>
            </w:r>
          </w:p>
        </w:tc>
        <w:tc>
          <w:tcPr>
            <w:tcW w:w="570" w:type="pct"/>
          </w:tcPr>
          <w:p w14:paraId="538F8EEC" w14:textId="77777777" w:rsidR="000A04AD" w:rsidRPr="006411AE" w:rsidRDefault="000A04AD" w:rsidP="00311148">
            <w:pPr>
              <w:widowControl w:val="0"/>
              <w:spacing w:before="60"/>
              <w:rPr>
                <w:rFonts w:ascii="Courier New" w:eastAsia="Times New Roman" w:hAnsi="Courier New" w:cs="Courier New"/>
                <w:shd w:val="clear" w:color="auto" w:fill="FFFFFF"/>
                <w:lang w:val="en-GB"/>
              </w:rPr>
            </w:pPr>
          </w:p>
        </w:tc>
        <w:tc>
          <w:tcPr>
            <w:tcW w:w="1142" w:type="pct"/>
          </w:tcPr>
          <w:p w14:paraId="456AD60A" w14:textId="23193DFA" w:rsidR="000A04AD" w:rsidRPr="006411AE" w:rsidRDefault="000A04AD" w:rsidP="00311148">
            <w:pPr>
              <w:widowControl w:val="0"/>
              <w:spacing w:before="60"/>
              <w:contextualSpacing/>
              <w:rPr>
                <w:lang w:val="en-GB"/>
              </w:rPr>
            </w:pPr>
            <w:r w:rsidRPr="006411AE">
              <w:rPr>
                <w:lang w:val="en-GB"/>
              </w:rPr>
              <w:t xml:space="preserve">Message type is </w:t>
            </w:r>
            <w:r w:rsidR="0051379A" w:rsidRPr="006411AE">
              <w:rPr>
                <w:lang w:val="en-GB"/>
              </w:rPr>
              <w:t>identified</w:t>
            </w:r>
            <w:r w:rsidRPr="006411AE">
              <w:rPr>
                <w:lang w:val="en-GB"/>
              </w:rPr>
              <w:t>.</w:t>
            </w:r>
          </w:p>
        </w:tc>
        <w:tc>
          <w:tcPr>
            <w:tcW w:w="1296" w:type="pct"/>
          </w:tcPr>
          <w:p w14:paraId="2EA22376" w14:textId="77777777" w:rsidR="000A04AD" w:rsidRPr="006411AE" w:rsidRDefault="000A04AD" w:rsidP="00311148">
            <w:pPr>
              <w:widowControl w:val="0"/>
              <w:spacing w:before="60"/>
              <w:rPr>
                <w:rFonts w:eastAsia="Times New Roman" w:cs="Calibri"/>
                <w:szCs w:val="24"/>
                <w:lang w:val="en-GB"/>
              </w:rPr>
            </w:pPr>
          </w:p>
        </w:tc>
        <w:tc>
          <w:tcPr>
            <w:tcW w:w="437" w:type="pct"/>
          </w:tcPr>
          <w:p w14:paraId="1D3739F0" w14:textId="77777777" w:rsidR="000A04AD"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1500729341"/>
                <w:placeholder>
                  <w:docPart w:val="F6032BD4BDD0462E83D500EBCA5E957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04AD" w:rsidRPr="006411AE">
                  <w:rPr>
                    <w:rStyle w:val="Pladsholdertekst"/>
                    <w:lang w:val="en-GB"/>
                  </w:rPr>
                  <w:t>Choose</w:t>
                </w:r>
              </w:sdtContent>
            </w:sdt>
          </w:p>
        </w:tc>
      </w:tr>
      <w:tr w:rsidR="000A04AD" w:rsidRPr="006411AE" w14:paraId="059BB4A8" w14:textId="77777777">
        <w:trPr>
          <w:cantSplit/>
        </w:trPr>
        <w:tc>
          <w:tcPr>
            <w:tcW w:w="332" w:type="pct"/>
          </w:tcPr>
          <w:p w14:paraId="761B5967" w14:textId="77777777" w:rsidR="000A04AD" w:rsidRPr="006411AE" w:rsidRDefault="000A04AD" w:rsidP="002565E3">
            <w:pPr>
              <w:pStyle w:val="Overskrift4"/>
              <w:keepNext w:val="0"/>
              <w:numPr>
                <w:ilvl w:val="3"/>
                <w:numId w:val="24"/>
              </w:numPr>
              <w:rPr>
                <w:rFonts w:eastAsia="Calibri"/>
                <w:lang w:val="en-GB"/>
              </w:rPr>
            </w:pPr>
          </w:p>
        </w:tc>
        <w:tc>
          <w:tcPr>
            <w:tcW w:w="1223" w:type="pct"/>
          </w:tcPr>
          <w:p w14:paraId="7FD05D20" w14:textId="50D5933B" w:rsidR="000A04AD" w:rsidRPr="006411AE" w:rsidRDefault="00BC6A76" w:rsidP="00311148">
            <w:pPr>
              <w:spacing w:before="60" w:after="120"/>
              <w:rPr>
                <w:rFonts w:eastAsia="Times New Roman" w:cs="Calibri"/>
                <w:szCs w:val="24"/>
                <w:lang w:val="en-GB"/>
              </w:rPr>
            </w:pPr>
            <w:r w:rsidRPr="006411AE">
              <w:rPr>
                <w:rFonts w:eastAsia="Times New Roman" w:cs="Calibri"/>
                <w:szCs w:val="24"/>
                <w:lang w:val="en-GB"/>
              </w:rPr>
              <w:t xml:space="preserve">Demonstrate that it is mandatory to check </w:t>
            </w:r>
            <w:r w:rsidR="000A04AD" w:rsidRPr="006411AE">
              <w:rPr>
                <w:rFonts w:eastAsia="Times New Roman" w:cs="Calibri"/>
                <w:szCs w:val="24"/>
                <w:lang w:val="en-GB"/>
              </w:rPr>
              <w:t xml:space="preserve">the capabilities of the receiver of the message in SOR or a local copy of SOR. </w:t>
            </w:r>
          </w:p>
        </w:tc>
        <w:tc>
          <w:tcPr>
            <w:tcW w:w="570" w:type="pct"/>
          </w:tcPr>
          <w:p w14:paraId="77919BA5" w14:textId="77777777" w:rsidR="000A04AD" w:rsidRPr="006411AE" w:rsidRDefault="000A04AD" w:rsidP="00311148">
            <w:pPr>
              <w:widowControl w:val="0"/>
              <w:spacing w:before="60"/>
              <w:rPr>
                <w:rFonts w:ascii="Courier New" w:eastAsia="Times New Roman" w:hAnsi="Courier New" w:cs="Courier New"/>
                <w:shd w:val="clear" w:color="auto" w:fill="FFFFFF"/>
                <w:lang w:val="en-GB"/>
              </w:rPr>
            </w:pPr>
          </w:p>
        </w:tc>
        <w:tc>
          <w:tcPr>
            <w:tcW w:w="1142" w:type="pct"/>
          </w:tcPr>
          <w:p w14:paraId="280CEF12" w14:textId="72CB7C44" w:rsidR="000A04AD" w:rsidRPr="006411AE" w:rsidRDefault="00D87540" w:rsidP="00311148">
            <w:pPr>
              <w:widowControl w:val="0"/>
              <w:spacing w:before="60"/>
              <w:contextualSpacing/>
              <w:rPr>
                <w:lang w:val="en-GB"/>
              </w:rPr>
            </w:pPr>
            <w:r w:rsidRPr="006411AE">
              <w:rPr>
                <w:rFonts w:eastAsia="Times New Roman" w:cs="Calibri"/>
                <w:szCs w:val="24"/>
                <w:lang w:val="en-GB"/>
              </w:rPr>
              <w:t xml:space="preserve">The capabilities of the receiver of the message </w:t>
            </w:r>
            <w:r w:rsidR="00736317" w:rsidRPr="006411AE">
              <w:rPr>
                <w:lang w:val="en-GB"/>
              </w:rPr>
              <w:t>are</w:t>
            </w:r>
            <w:r w:rsidRPr="006411AE">
              <w:rPr>
                <w:lang w:val="en-GB"/>
              </w:rPr>
              <w:t xml:space="preserve"> identified </w:t>
            </w:r>
            <w:r w:rsidR="000A04AD" w:rsidRPr="006411AE">
              <w:rPr>
                <w:lang w:val="en-GB"/>
              </w:rPr>
              <w:t xml:space="preserve">after look-up in SOR or </w:t>
            </w:r>
            <w:r w:rsidRPr="006411AE">
              <w:rPr>
                <w:lang w:val="en-GB"/>
              </w:rPr>
              <w:t xml:space="preserve">in </w:t>
            </w:r>
            <w:r w:rsidR="000A04AD" w:rsidRPr="006411AE">
              <w:rPr>
                <w:lang w:val="en-GB"/>
              </w:rPr>
              <w:t>a local copy.</w:t>
            </w:r>
          </w:p>
        </w:tc>
        <w:tc>
          <w:tcPr>
            <w:tcW w:w="1296" w:type="pct"/>
          </w:tcPr>
          <w:p w14:paraId="133C4F32" w14:textId="77777777" w:rsidR="000A04AD" w:rsidRPr="006411AE" w:rsidRDefault="000A04AD" w:rsidP="00311148">
            <w:pPr>
              <w:widowControl w:val="0"/>
              <w:spacing w:before="60"/>
              <w:rPr>
                <w:rFonts w:eastAsia="Times New Roman" w:cs="Calibri"/>
                <w:szCs w:val="24"/>
                <w:lang w:val="en-GB"/>
              </w:rPr>
            </w:pPr>
          </w:p>
        </w:tc>
        <w:tc>
          <w:tcPr>
            <w:tcW w:w="437" w:type="pct"/>
          </w:tcPr>
          <w:p w14:paraId="0BB6F9D9" w14:textId="77777777" w:rsidR="000A04AD"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783194066"/>
                <w:placeholder>
                  <w:docPart w:val="8F9DB8DC936143C7973825457A594D6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04AD" w:rsidRPr="006411AE">
                  <w:rPr>
                    <w:rStyle w:val="Pladsholdertekst"/>
                    <w:lang w:val="en-GB"/>
                  </w:rPr>
                  <w:t>Choose</w:t>
                </w:r>
              </w:sdtContent>
            </w:sdt>
          </w:p>
        </w:tc>
      </w:tr>
      <w:tr w:rsidR="000A04AD" w:rsidRPr="006411AE" w14:paraId="64B0F86C" w14:textId="77777777">
        <w:trPr>
          <w:cantSplit/>
        </w:trPr>
        <w:tc>
          <w:tcPr>
            <w:tcW w:w="332" w:type="pct"/>
          </w:tcPr>
          <w:p w14:paraId="416E34B3" w14:textId="77777777" w:rsidR="000A04AD" w:rsidRPr="006411AE" w:rsidRDefault="000A04AD" w:rsidP="002565E3">
            <w:pPr>
              <w:pStyle w:val="Overskrift4"/>
              <w:keepNext w:val="0"/>
              <w:numPr>
                <w:ilvl w:val="3"/>
                <w:numId w:val="24"/>
              </w:numPr>
              <w:rPr>
                <w:rFonts w:eastAsia="Calibri"/>
                <w:lang w:val="en-GB"/>
              </w:rPr>
            </w:pPr>
            <w:bookmarkStart w:id="40" w:name="_Ref181616108"/>
          </w:p>
        </w:tc>
        <w:bookmarkEnd w:id="40"/>
        <w:tc>
          <w:tcPr>
            <w:tcW w:w="1223" w:type="pct"/>
          </w:tcPr>
          <w:p w14:paraId="3BE87C30" w14:textId="15B84C4E" w:rsidR="000A04AD" w:rsidRPr="006411AE" w:rsidRDefault="003E63E3" w:rsidP="00311148">
            <w:pPr>
              <w:spacing w:before="60" w:after="120"/>
              <w:rPr>
                <w:rFonts w:eastAsia="Times New Roman" w:cs="Calibri"/>
                <w:szCs w:val="24"/>
                <w:lang w:val="en-GB"/>
              </w:rPr>
            </w:pPr>
            <w:r w:rsidRPr="006411AE">
              <w:rPr>
                <w:rFonts w:eastAsia="Times New Roman" w:cs="Calibri"/>
                <w:szCs w:val="24"/>
                <w:lang w:val="en-GB"/>
              </w:rPr>
              <w:t>Demonstrate that</w:t>
            </w:r>
            <w:r w:rsidR="004F7012" w:rsidRPr="006411AE">
              <w:rPr>
                <w:rFonts w:eastAsia="Times New Roman" w:cs="Calibri"/>
                <w:szCs w:val="24"/>
                <w:lang w:val="en-GB"/>
              </w:rPr>
              <w:t xml:space="preserve"> </w:t>
            </w:r>
            <w:r w:rsidR="00471462" w:rsidRPr="006411AE">
              <w:rPr>
                <w:rFonts w:eastAsia="Times New Roman" w:cs="Calibri"/>
                <w:szCs w:val="24"/>
                <w:lang w:val="en-GB"/>
              </w:rPr>
              <w:t xml:space="preserve">the SUT </w:t>
            </w:r>
            <w:r w:rsidR="000F573E" w:rsidRPr="006411AE">
              <w:rPr>
                <w:rFonts w:eastAsia="Times New Roman" w:cs="Calibri"/>
                <w:szCs w:val="24"/>
                <w:lang w:val="en-GB"/>
              </w:rPr>
              <w:t>i</w:t>
            </w:r>
            <w:r w:rsidR="00FF7E15" w:rsidRPr="006411AE">
              <w:rPr>
                <w:rFonts w:eastAsia="Times New Roman" w:cs="Calibri"/>
                <w:szCs w:val="24"/>
                <w:lang w:val="en-GB"/>
              </w:rPr>
              <w:t xml:space="preserve">dentifies a need for </w:t>
            </w:r>
            <w:r w:rsidR="000A04AD" w:rsidRPr="006411AE">
              <w:rPr>
                <w:rFonts w:eastAsia="Times New Roman" w:cs="Calibri"/>
                <w:szCs w:val="24"/>
                <w:lang w:val="en-GB"/>
              </w:rPr>
              <w:t>conversion</w:t>
            </w:r>
            <w:r w:rsidR="00C83DC4" w:rsidRPr="006411AE">
              <w:rPr>
                <w:rFonts w:eastAsia="Times New Roman" w:cs="Calibri"/>
                <w:szCs w:val="24"/>
                <w:lang w:val="en-GB"/>
              </w:rPr>
              <w:t xml:space="preserve"> of the message</w:t>
            </w:r>
            <w:r w:rsidR="000A04AD" w:rsidRPr="006411AE">
              <w:rPr>
                <w:rFonts w:eastAsia="Times New Roman" w:cs="Calibri"/>
                <w:szCs w:val="24"/>
                <w:lang w:val="en-GB"/>
              </w:rPr>
              <w:t>.</w:t>
            </w:r>
          </w:p>
        </w:tc>
        <w:tc>
          <w:tcPr>
            <w:tcW w:w="570" w:type="pct"/>
          </w:tcPr>
          <w:p w14:paraId="60F10A03" w14:textId="77777777" w:rsidR="000A04AD" w:rsidRPr="006411AE" w:rsidRDefault="000A04AD" w:rsidP="00311148">
            <w:pPr>
              <w:widowControl w:val="0"/>
              <w:spacing w:before="60"/>
              <w:rPr>
                <w:rFonts w:ascii="Courier New" w:eastAsia="Times New Roman" w:hAnsi="Courier New" w:cs="Courier New"/>
                <w:shd w:val="clear" w:color="auto" w:fill="FFFFFF"/>
                <w:lang w:val="en-GB"/>
              </w:rPr>
            </w:pPr>
          </w:p>
        </w:tc>
        <w:tc>
          <w:tcPr>
            <w:tcW w:w="1142" w:type="pct"/>
          </w:tcPr>
          <w:p w14:paraId="1A1A075C" w14:textId="001538AD" w:rsidR="000A04AD" w:rsidRPr="006411AE" w:rsidRDefault="000A04AD" w:rsidP="00311148">
            <w:pPr>
              <w:widowControl w:val="0"/>
              <w:spacing w:before="60"/>
              <w:contextualSpacing/>
              <w:rPr>
                <w:lang w:val="en-GB"/>
              </w:rPr>
            </w:pPr>
            <w:r w:rsidRPr="006411AE">
              <w:rPr>
                <w:lang w:val="en-GB"/>
              </w:rPr>
              <w:t xml:space="preserve">The </w:t>
            </w:r>
            <w:r w:rsidR="00473506" w:rsidRPr="006411AE">
              <w:rPr>
                <w:lang w:val="en-GB"/>
              </w:rPr>
              <w:t xml:space="preserve">message must </w:t>
            </w:r>
            <w:r w:rsidR="00C57170" w:rsidRPr="006411AE">
              <w:rPr>
                <w:lang w:val="en-GB"/>
              </w:rPr>
              <w:t>be converted before</w:t>
            </w:r>
            <w:r w:rsidRPr="006411AE">
              <w:rPr>
                <w:lang w:val="en-GB"/>
              </w:rPr>
              <w:t xml:space="preserve"> </w:t>
            </w:r>
            <w:r w:rsidR="00C57170" w:rsidRPr="006411AE">
              <w:rPr>
                <w:lang w:val="en-GB"/>
              </w:rPr>
              <w:t>the message is send to receiver</w:t>
            </w:r>
            <w:r w:rsidRPr="006411AE">
              <w:rPr>
                <w:lang w:val="en-GB"/>
              </w:rPr>
              <w:t>.</w:t>
            </w:r>
          </w:p>
        </w:tc>
        <w:tc>
          <w:tcPr>
            <w:tcW w:w="1296" w:type="pct"/>
          </w:tcPr>
          <w:p w14:paraId="739907F8" w14:textId="77777777" w:rsidR="000A04AD" w:rsidRPr="006411AE" w:rsidRDefault="000A04AD" w:rsidP="00311148">
            <w:pPr>
              <w:widowControl w:val="0"/>
              <w:spacing w:before="60"/>
              <w:rPr>
                <w:rFonts w:eastAsia="Times New Roman" w:cs="Calibri"/>
                <w:szCs w:val="24"/>
                <w:lang w:val="en-GB"/>
              </w:rPr>
            </w:pPr>
          </w:p>
        </w:tc>
        <w:tc>
          <w:tcPr>
            <w:tcW w:w="437" w:type="pct"/>
          </w:tcPr>
          <w:p w14:paraId="50D3B419" w14:textId="77777777" w:rsidR="000A04AD"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386153203"/>
                <w:placeholder>
                  <w:docPart w:val="ABEE6F290F514F0A82AA403AEDD832D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A04AD" w:rsidRPr="006411AE">
                  <w:rPr>
                    <w:rStyle w:val="Pladsholdertekst"/>
                    <w:lang w:val="en-GB"/>
                  </w:rPr>
                  <w:t>Choose</w:t>
                </w:r>
              </w:sdtContent>
            </w:sdt>
          </w:p>
        </w:tc>
      </w:tr>
      <w:tr w:rsidR="00E8210B" w:rsidRPr="005017ED" w14:paraId="1BDD7DDC" w14:textId="77777777" w:rsidTr="00F34BD3">
        <w:trPr>
          <w:cantSplit/>
        </w:trPr>
        <w:tc>
          <w:tcPr>
            <w:tcW w:w="5000" w:type="pct"/>
            <w:gridSpan w:val="6"/>
            <w:shd w:val="clear" w:color="auto" w:fill="DAE9F7" w:themeFill="text2" w:themeFillTint="1A"/>
          </w:tcPr>
          <w:p w14:paraId="7E4AEFC6" w14:textId="5E01CD18" w:rsidR="00E8210B" w:rsidRPr="006411AE" w:rsidRDefault="00E8210B" w:rsidP="00311148">
            <w:pPr>
              <w:widowControl w:val="0"/>
              <w:spacing w:before="60"/>
              <w:jc w:val="center"/>
              <w:rPr>
                <w:rFonts w:cstheme="minorHAnsi"/>
                <w:lang w:val="en-GB"/>
              </w:rPr>
            </w:pPr>
            <w:r w:rsidRPr="006411AE">
              <w:rPr>
                <w:rFonts w:cstheme="minorHAnsi"/>
                <w:b/>
                <w:bCs/>
                <w:lang w:val="en-GB"/>
              </w:rPr>
              <w:t>Receive a CareCommunication</w:t>
            </w:r>
            <w:r w:rsidR="00361EA2" w:rsidRPr="006411AE">
              <w:rPr>
                <w:rFonts w:cstheme="minorHAnsi"/>
                <w:b/>
                <w:bCs/>
                <w:lang w:val="en-GB"/>
              </w:rPr>
              <w:t xml:space="preserve"> </w:t>
            </w:r>
            <w:r w:rsidR="00E051D9" w:rsidRPr="006411AE">
              <w:rPr>
                <w:rFonts w:cstheme="minorHAnsi"/>
                <w:b/>
                <w:bCs/>
                <w:lang w:val="en-GB"/>
              </w:rPr>
              <w:t xml:space="preserve">(receiver can </w:t>
            </w:r>
            <w:r w:rsidR="008426FC" w:rsidRPr="006411AE">
              <w:rPr>
                <w:rFonts w:cstheme="minorHAnsi"/>
                <w:b/>
                <w:bCs/>
                <w:lang w:val="en-GB"/>
              </w:rPr>
              <w:t>receive a XDIS91)</w:t>
            </w:r>
          </w:p>
        </w:tc>
      </w:tr>
      <w:tr w:rsidR="00C728A7" w:rsidRPr="006411AE" w14:paraId="27A71080" w14:textId="77777777" w:rsidTr="005A6F09">
        <w:trPr>
          <w:cantSplit/>
        </w:trPr>
        <w:tc>
          <w:tcPr>
            <w:tcW w:w="332" w:type="pct"/>
          </w:tcPr>
          <w:p w14:paraId="4DE2CAF0" w14:textId="1714AAF4" w:rsidR="00C728A7" w:rsidRPr="006411AE" w:rsidRDefault="00C728A7" w:rsidP="002565E3">
            <w:pPr>
              <w:pStyle w:val="Overskrift4"/>
              <w:numPr>
                <w:ilvl w:val="3"/>
                <w:numId w:val="24"/>
              </w:numPr>
              <w:rPr>
                <w:rFonts w:eastAsia="Calibri"/>
                <w:lang w:val="en-GB"/>
              </w:rPr>
            </w:pPr>
            <w:bookmarkStart w:id="41" w:name="_Ref161233346"/>
          </w:p>
        </w:tc>
        <w:bookmarkEnd w:id="41"/>
        <w:tc>
          <w:tcPr>
            <w:tcW w:w="1223" w:type="pct"/>
          </w:tcPr>
          <w:p w14:paraId="109037D3" w14:textId="60DDFA55" w:rsidR="00C728A7" w:rsidRPr="006411AE" w:rsidRDefault="00C728A7" w:rsidP="00311148">
            <w:pPr>
              <w:spacing w:before="60" w:after="120"/>
              <w:rPr>
                <w:rFonts w:eastAsia="Times New Roman" w:cs="Calibri"/>
                <w:szCs w:val="24"/>
                <w:lang w:val="en-GB"/>
              </w:rPr>
            </w:pPr>
            <w:r w:rsidRPr="006411AE">
              <w:rPr>
                <w:rFonts w:eastAsia="Times New Roman" w:cs="Calibri"/>
                <w:szCs w:val="24"/>
                <w:lang w:val="en-GB"/>
              </w:rPr>
              <w:t>Receive a communication message</w:t>
            </w:r>
            <w:r w:rsidR="00AC5408" w:rsidRPr="006411AE">
              <w:rPr>
                <w:rFonts w:eastAsia="Times New Roman" w:cs="Calibri"/>
                <w:szCs w:val="24"/>
                <w:lang w:val="en-GB"/>
              </w:rPr>
              <w:t xml:space="preserve"> of the type CareCommunication</w:t>
            </w:r>
          </w:p>
        </w:tc>
        <w:tc>
          <w:tcPr>
            <w:tcW w:w="570" w:type="pct"/>
          </w:tcPr>
          <w:p w14:paraId="07BA5CF1" w14:textId="3C0216DC" w:rsidR="00C728A7" w:rsidRPr="006411AE" w:rsidRDefault="006D17EF" w:rsidP="00311148">
            <w:pPr>
              <w:widowControl w:val="0"/>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highlight w:val="yellow"/>
                <w:shd w:val="clear" w:color="auto" w:fill="FFFFFF"/>
                <w:lang w:val="en-GB"/>
              </w:rPr>
              <w:t>CC_2</w:t>
            </w:r>
          </w:p>
        </w:tc>
        <w:tc>
          <w:tcPr>
            <w:tcW w:w="1142" w:type="pct"/>
          </w:tcPr>
          <w:p w14:paraId="138C4160" w14:textId="619C3DA2" w:rsidR="00C728A7" w:rsidRPr="006411AE" w:rsidRDefault="00C728A7" w:rsidP="00311148">
            <w:pPr>
              <w:widowControl w:val="0"/>
              <w:spacing w:before="60"/>
              <w:contextualSpacing/>
              <w:rPr>
                <w:lang w:val="en-GB"/>
              </w:rPr>
            </w:pPr>
            <w:r w:rsidRPr="006411AE">
              <w:rPr>
                <w:lang w:val="en-GB"/>
              </w:rPr>
              <w:t xml:space="preserve">A message is received </w:t>
            </w:r>
          </w:p>
        </w:tc>
        <w:tc>
          <w:tcPr>
            <w:tcW w:w="1296" w:type="pct"/>
          </w:tcPr>
          <w:p w14:paraId="06B4BFB8" w14:textId="77777777" w:rsidR="00C728A7" w:rsidRPr="006411AE" w:rsidRDefault="00C728A7" w:rsidP="00311148">
            <w:pPr>
              <w:widowControl w:val="0"/>
              <w:spacing w:before="60"/>
              <w:rPr>
                <w:rFonts w:eastAsia="Times New Roman" w:cs="Calibri"/>
                <w:szCs w:val="24"/>
                <w:lang w:val="en-GB"/>
              </w:rPr>
            </w:pPr>
          </w:p>
        </w:tc>
        <w:tc>
          <w:tcPr>
            <w:tcW w:w="437" w:type="pct"/>
          </w:tcPr>
          <w:p w14:paraId="5F2BA007" w14:textId="5E87F03E" w:rsidR="00C728A7"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181976044"/>
                <w:placeholder>
                  <w:docPart w:val="6453CDEE6EBB41FCB2B34710E07EC5C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728A7" w:rsidRPr="006411AE">
                  <w:rPr>
                    <w:rStyle w:val="Pladsholdertekst"/>
                    <w:lang w:val="en-GB"/>
                  </w:rPr>
                  <w:t>Choose</w:t>
                </w:r>
              </w:sdtContent>
            </w:sdt>
          </w:p>
        </w:tc>
      </w:tr>
      <w:tr w:rsidR="00743E5F" w:rsidRPr="006411AE" w14:paraId="2805DB3A" w14:textId="77777777" w:rsidTr="005A6F09">
        <w:trPr>
          <w:cantSplit/>
        </w:trPr>
        <w:tc>
          <w:tcPr>
            <w:tcW w:w="332" w:type="pct"/>
          </w:tcPr>
          <w:p w14:paraId="38C712AE" w14:textId="77777777" w:rsidR="00743E5F" w:rsidRPr="006411AE" w:rsidRDefault="00743E5F" w:rsidP="002565E3">
            <w:pPr>
              <w:pStyle w:val="Overskrift4"/>
              <w:numPr>
                <w:ilvl w:val="3"/>
                <w:numId w:val="24"/>
              </w:numPr>
              <w:rPr>
                <w:rFonts w:eastAsia="Calibri"/>
                <w:lang w:val="en-GB"/>
              </w:rPr>
            </w:pPr>
          </w:p>
        </w:tc>
        <w:tc>
          <w:tcPr>
            <w:tcW w:w="1223" w:type="pct"/>
          </w:tcPr>
          <w:p w14:paraId="4824715B" w14:textId="16829552" w:rsidR="00743E5F" w:rsidRPr="006411AE" w:rsidRDefault="00AB46C1" w:rsidP="00311148">
            <w:pPr>
              <w:spacing w:before="60" w:after="120"/>
              <w:rPr>
                <w:rFonts w:eastAsia="Times New Roman" w:cs="Calibri"/>
                <w:szCs w:val="24"/>
                <w:lang w:val="en-GB"/>
              </w:rPr>
            </w:pPr>
            <w:r w:rsidRPr="006411AE">
              <w:rPr>
                <w:rFonts w:eastAsia="Times New Roman" w:cs="Calibri"/>
                <w:szCs w:val="24"/>
                <w:lang w:val="en-GB"/>
              </w:rPr>
              <w:t xml:space="preserve">Demonstrate that the SUT checks </w:t>
            </w:r>
            <w:r w:rsidR="00743E5F" w:rsidRPr="006411AE">
              <w:rPr>
                <w:rFonts w:eastAsia="Times New Roman" w:cs="Calibri"/>
                <w:szCs w:val="24"/>
                <w:lang w:val="en-GB"/>
              </w:rPr>
              <w:t xml:space="preserve">the </w:t>
            </w:r>
            <w:proofErr w:type="spellStart"/>
            <w:r w:rsidR="00743E5F" w:rsidRPr="006411AE">
              <w:rPr>
                <w:rFonts w:eastAsia="Times New Roman" w:cs="Calibri"/>
                <w:szCs w:val="24"/>
                <w:lang w:val="en-GB"/>
              </w:rPr>
              <w:t>VANSEnvelope</w:t>
            </w:r>
            <w:proofErr w:type="spellEnd"/>
            <w:r w:rsidR="00743E5F" w:rsidRPr="006411AE">
              <w:rPr>
                <w:rFonts w:eastAsia="Times New Roman" w:cs="Calibri"/>
                <w:szCs w:val="24"/>
                <w:lang w:val="en-GB"/>
              </w:rPr>
              <w:t xml:space="preserve"> to identify the message type</w:t>
            </w:r>
          </w:p>
        </w:tc>
        <w:tc>
          <w:tcPr>
            <w:tcW w:w="570" w:type="pct"/>
          </w:tcPr>
          <w:p w14:paraId="391D8939" w14:textId="77777777" w:rsidR="00743E5F" w:rsidRPr="006411AE" w:rsidRDefault="00743E5F" w:rsidP="00311148">
            <w:pPr>
              <w:widowControl w:val="0"/>
              <w:spacing w:before="60"/>
              <w:rPr>
                <w:rFonts w:ascii="Courier New" w:eastAsia="Times New Roman" w:hAnsi="Courier New" w:cs="Courier New"/>
                <w:shd w:val="clear" w:color="auto" w:fill="FFFFFF"/>
                <w:lang w:val="en-GB"/>
              </w:rPr>
            </w:pPr>
          </w:p>
        </w:tc>
        <w:tc>
          <w:tcPr>
            <w:tcW w:w="1142" w:type="pct"/>
          </w:tcPr>
          <w:p w14:paraId="3D262F64" w14:textId="3FF2CA87" w:rsidR="00743E5F" w:rsidRPr="006411AE" w:rsidRDefault="00743E5F" w:rsidP="00311148">
            <w:pPr>
              <w:widowControl w:val="0"/>
              <w:spacing w:before="60"/>
              <w:contextualSpacing/>
              <w:rPr>
                <w:lang w:val="en-GB"/>
              </w:rPr>
            </w:pPr>
            <w:r w:rsidRPr="006411AE">
              <w:rPr>
                <w:lang w:val="en-GB"/>
              </w:rPr>
              <w:t>Message type is a FHIR CareCommunication.</w:t>
            </w:r>
          </w:p>
        </w:tc>
        <w:tc>
          <w:tcPr>
            <w:tcW w:w="1296" w:type="pct"/>
          </w:tcPr>
          <w:p w14:paraId="7CF4E771" w14:textId="77777777" w:rsidR="00743E5F" w:rsidRPr="006411AE" w:rsidRDefault="00743E5F" w:rsidP="00311148">
            <w:pPr>
              <w:widowControl w:val="0"/>
              <w:spacing w:before="60"/>
              <w:rPr>
                <w:rFonts w:eastAsia="Times New Roman" w:cs="Calibri"/>
                <w:szCs w:val="24"/>
                <w:lang w:val="en-GB"/>
              </w:rPr>
            </w:pPr>
          </w:p>
        </w:tc>
        <w:tc>
          <w:tcPr>
            <w:tcW w:w="437" w:type="pct"/>
          </w:tcPr>
          <w:p w14:paraId="5A5FCB44" w14:textId="4C0958C7" w:rsidR="00743E5F"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1564027583"/>
                <w:placeholder>
                  <w:docPart w:val="C75F97AA6D804A04ABD7B6D25BD7DE4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E5F" w:rsidRPr="006411AE">
                  <w:rPr>
                    <w:rStyle w:val="Pladsholdertekst"/>
                    <w:lang w:val="en-GB"/>
                  </w:rPr>
                  <w:t>Choose</w:t>
                </w:r>
              </w:sdtContent>
            </w:sdt>
          </w:p>
        </w:tc>
      </w:tr>
      <w:tr w:rsidR="00743E5F" w:rsidRPr="006411AE" w14:paraId="7FDF4D79" w14:textId="77777777" w:rsidTr="005A6F09">
        <w:trPr>
          <w:cantSplit/>
        </w:trPr>
        <w:tc>
          <w:tcPr>
            <w:tcW w:w="332" w:type="pct"/>
          </w:tcPr>
          <w:p w14:paraId="2E2E7018" w14:textId="77777777" w:rsidR="00743E5F" w:rsidRPr="006411AE" w:rsidRDefault="00743E5F" w:rsidP="002565E3">
            <w:pPr>
              <w:pStyle w:val="Overskrift4"/>
              <w:numPr>
                <w:ilvl w:val="3"/>
                <w:numId w:val="24"/>
              </w:numPr>
              <w:rPr>
                <w:rFonts w:eastAsia="Calibri"/>
                <w:lang w:val="en-GB"/>
              </w:rPr>
            </w:pPr>
            <w:bookmarkStart w:id="42" w:name="_Ref181608252"/>
          </w:p>
        </w:tc>
        <w:bookmarkEnd w:id="42"/>
        <w:tc>
          <w:tcPr>
            <w:tcW w:w="1223" w:type="pct"/>
          </w:tcPr>
          <w:p w14:paraId="724BB161" w14:textId="2AA7204A" w:rsidR="00743E5F" w:rsidRPr="006411AE" w:rsidRDefault="00AB46C1" w:rsidP="00311148">
            <w:pPr>
              <w:spacing w:before="60" w:after="120"/>
              <w:rPr>
                <w:rFonts w:eastAsia="Times New Roman" w:cs="Calibri"/>
                <w:szCs w:val="24"/>
                <w:lang w:val="en-GB"/>
              </w:rPr>
            </w:pPr>
            <w:r w:rsidRPr="006411AE">
              <w:rPr>
                <w:rFonts w:eastAsia="Times New Roman" w:cs="Calibri"/>
                <w:szCs w:val="24"/>
                <w:lang w:val="en-GB"/>
              </w:rPr>
              <w:t xml:space="preserve">Demonstrate that the SUT checks </w:t>
            </w:r>
            <w:r w:rsidR="00743E5F" w:rsidRPr="006411AE">
              <w:rPr>
                <w:rFonts w:eastAsia="Times New Roman" w:cs="Calibri"/>
                <w:szCs w:val="24"/>
                <w:lang w:val="en-GB"/>
              </w:rPr>
              <w:t xml:space="preserve">the capabilities of the receiver of the message in SOR or a local copy of SOR. </w:t>
            </w:r>
          </w:p>
          <w:p w14:paraId="468F0F14" w14:textId="14C2C5AC" w:rsidR="00743E5F" w:rsidRPr="006411AE" w:rsidRDefault="00743E5F" w:rsidP="00311148">
            <w:pPr>
              <w:spacing w:before="60" w:after="120"/>
              <w:rPr>
                <w:rFonts w:eastAsia="Times New Roman" w:cs="Calibri"/>
                <w:szCs w:val="24"/>
                <w:lang w:val="en-GB"/>
              </w:rPr>
            </w:pPr>
            <w:r w:rsidRPr="006411AE">
              <w:rPr>
                <w:rFonts w:eastAsia="Times New Roman" w:cs="Calibri"/>
                <w:szCs w:val="24"/>
                <w:lang w:val="en-GB"/>
              </w:rPr>
              <w:t>Receiver can receive a XDIS91 message.</w:t>
            </w:r>
          </w:p>
        </w:tc>
        <w:tc>
          <w:tcPr>
            <w:tcW w:w="570" w:type="pct"/>
          </w:tcPr>
          <w:p w14:paraId="79423B3E" w14:textId="77777777" w:rsidR="00743E5F" w:rsidRPr="006411AE" w:rsidRDefault="00743E5F" w:rsidP="00311148">
            <w:pPr>
              <w:widowControl w:val="0"/>
              <w:spacing w:before="60"/>
              <w:rPr>
                <w:rFonts w:ascii="Courier New" w:eastAsia="Times New Roman" w:hAnsi="Courier New" w:cs="Courier New"/>
                <w:shd w:val="clear" w:color="auto" w:fill="FFFFFF"/>
                <w:lang w:val="en-GB"/>
              </w:rPr>
            </w:pPr>
          </w:p>
        </w:tc>
        <w:tc>
          <w:tcPr>
            <w:tcW w:w="1142" w:type="pct"/>
          </w:tcPr>
          <w:p w14:paraId="7CE7B693" w14:textId="2F808B25" w:rsidR="00743E5F" w:rsidRPr="006411AE" w:rsidRDefault="00743E5F" w:rsidP="00311148">
            <w:pPr>
              <w:widowControl w:val="0"/>
              <w:spacing w:before="60"/>
              <w:contextualSpacing/>
              <w:rPr>
                <w:lang w:val="en-GB"/>
              </w:rPr>
            </w:pPr>
            <w:r w:rsidRPr="006411AE">
              <w:rPr>
                <w:lang w:val="en-GB"/>
              </w:rPr>
              <w:t>Receiver can receive a XDIS91 after look-up in SOR or a local copy.</w:t>
            </w:r>
          </w:p>
        </w:tc>
        <w:tc>
          <w:tcPr>
            <w:tcW w:w="1296" w:type="pct"/>
          </w:tcPr>
          <w:p w14:paraId="60542BBF" w14:textId="77777777" w:rsidR="00743E5F" w:rsidRPr="006411AE" w:rsidRDefault="00743E5F" w:rsidP="00311148">
            <w:pPr>
              <w:widowControl w:val="0"/>
              <w:spacing w:before="60"/>
              <w:rPr>
                <w:rFonts w:eastAsia="Times New Roman" w:cs="Calibri"/>
                <w:szCs w:val="24"/>
                <w:lang w:val="en-GB"/>
              </w:rPr>
            </w:pPr>
          </w:p>
        </w:tc>
        <w:tc>
          <w:tcPr>
            <w:tcW w:w="437" w:type="pct"/>
          </w:tcPr>
          <w:p w14:paraId="181F3274" w14:textId="5F016A4D" w:rsidR="00743E5F"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39484172"/>
                <w:placeholder>
                  <w:docPart w:val="479E7AA720A2440B93DF1222B37BD9F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43E5F" w:rsidRPr="006411AE">
                  <w:rPr>
                    <w:rStyle w:val="Pladsholdertekst"/>
                    <w:lang w:val="en-GB"/>
                  </w:rPr>
                  <w:t>Choose</w:t>
                </w:r>
              </w:sdtContent>
            </w:sdt>
          </w:p>
        </w:tc>
      </w:tr>
      <w:tr w:rsidR="005B3920" w:rsidRPr="005017ED" w14:paraId="63AD7F1E" w14:textId="77777777" w:rsidTr="00C54FA9">
        <w:trPr>
          <w:cantSplit/>
        </w:trPr>
        <w:tc>
          <w:tcPr>
            <w:tcW w:w="5000" w:type="pct"/>
            <w:gridSpan w:val="6"/>
            <w:shd w:val="clear" w:color="auto" w:fill="DAE9F7" w:themeFill="text2" w:themeFillTint="1A"/>
          </w:tcPr>
          <w:p w14:paraId="010CD0A8" w14:textId="6F129BD8" w:rsidR="005B3920" w:rsidRPr="006411AE" w:rsidRDefault="005B3920" w:rsidP="00311148">
            <w:pPr>
              <w:widowControl w:val="0"/>
              <w:spacing w:before="60"/>
              <w:jc w:val="center"/>
              <w:rPr>
                <w:rFonts w:cstheme="minorHAnsi"/>
                <w:b/>
                <w:bCs/>
                <w:lang w:val="en-GB"/>
              </w:rPr>
            </w:pPr>
            <w:r w:rsidRPr="006411AE">
              <w:rPr>
                <w:rFonts w:cstheme="minorHAnsi"/>
                <w:b/>
                <w:bCs/>
                <w:lang w:val="en-GB"/>
              </w:rPr>
              <w:t>Receive a CareCommunication</w:t>
            </w:r>
            <w:r w:rsidR="008426FC" w:rsidRPr="006411AE">
              <w:rPr>
                <w:rFonts w:cstheme="minorHAnsi"/>
                <w:b/>
                <w:bCs/>
                <w:lang w:val="en-GB"/>
              </w:rPr>
              <w:t xml:space="preserve"> (receiver can receive a CareCommunication)</w:t>
            </w:r>
          </w:p>
        </w:tc>
      </w:tr>
      <w:tr w:rsidR="00FB199C" w:rsidRPr="006411AE" w14:paraId="72FE2E9B" w14:textId="77777777" w:rsidTr="005A6F09">
        <w:trPr>
          <w:cantSplit/>
        </w:trPr>
        <w:tc>
          <w:tcPr>
            <w:tcW w:w="332" w:type="pct"/>
          </w:tcPr>
          <w:p w14:paraId="22D2A382" w14:textId="7AD68991" w:rsidR="00FB199C" w:rsidRPr="006411AE" w:rsidRDefault="00FB199C" w:rsidP="002565E3">
            <w:pPr>
              <w:pStyle w:val="Overskrift4"/>
              <w:numPr>
                <w:ilvl w:val="3"/>
                <w:numId w:val="24"/>
              </w:numPr>
              <w:rPr>
                <w:lang w:val="en-GB"/>
              </w:rPr>
            </w:pPr>
          </w:p>
        </w:tc>
        <w:tc>
          <w:tcPr>
            <w:tcW w:w="1223" w:type="pct"/>
          </w:tcPr>
          <w:p w14:paraId="05D782A1" w14:textId="28DF80E8" w:rsidR="00FB199C" w:rsidRPr="006411AE" w:rsidRDefault="00FB199C" w:rsidP="00311148">
            <w:pPr>
              <w:spacing w:before="60" w:after="120"/>
              <w:rPr>
                <w:rFonts w:eastAsia="Times New Roman" w:cs="Calibri"/>
                <w:szCs w:val="24"/>
                <w:lang w:val="en-GB"/>
              </w:rPr>
            </w:pPr>
            <w:r w:rsidRPr="006411AE">
              <w:rPr>
                <w:rFonts w:eastAsia="Times New Roman" w:cs="Calibri"/>
                <w:szCs w:val="24"/>
                <w:lang w:val="en-GB"/>
              </w:rPr>
              <w:t>Receive a communication message of the type CareCommunication</w:t>
            </w:r>
          </w:p>
        </w:tc>
        <w:tc>
          <w:tcPr>
            <w:tcW w:w="570" w:type="pct"/>
          </w:tcPr>
          <w:p w14:paraId="37BB0A25" w14:textId="56C0DBF2" w:rsidR="00FB199C" w:rsidRPr="006411AE" w:rsidRDefault="00FB199C" w:rsidP="00311148">
            <w:pPr>
              <w:widowControl w:val="0"/>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highlight w:val="yellow"/>
                <w:shd w:val="clear" w:color="auto" w:fill="FFFFFF"/>
                <w:lang w:val="en-GB"/>
              </w:rPr>
              <w:t>CC_3</w:t>
            </w:r>
          </w:p>
        </w:tc>
        <w:tc>
          <w:tcPr>
            <w:tcW w:w="1142" w:type="pct"/>
          </w:tcPr>
          <w:p w14:paraId="1D80F500" w14:textId="21FC08E8" w:rsidR="00FB199C" w:rsidRPr="006411AE" w:rsidRDefault="00FB199C" w:rsidP="00311148">
            <w:pPr>
              <w:widowControl w:val="0"/>
              <w:spacing w:before="60"/>
              <w:contextualSpacing/>
              <w:rPr>
                <w:lang w:val="en-GB"/>
              </w:rPr>
            </w:pPr>
            <w:r w:rsidRPr="006411AE">
              <w:rPr>
                <w:lang w:val="en-GB"/>
              </w:rPr>
              <w:t xml:space="preserve">A message is received </w:t>
            </w:r>
          </w:p>
        </w:tc>
        <w:tc>
          <w:tcPr>
            <w:tcW w:w="1296" w:type="pct"/>
          </w:tcPr>
          <w:p w14:paraId="7743C661" w14:textId="77777777" w:rsidR="00FB199C" w:rsidRPr="006411AE" w:rsidRDefault="00FB199C" w:rsidP="00311148">
            <w:pPr>
              <w:widowControl w:val="0"/>
              <w:spacing w:before="60"/>
              <w:rPr>
                <w:rFonts w:eastAsia="Times New Roman" w:cs="Calibri"/>
                <w:szCs w:val="24"/>
                <w:lang w:val="en-GB"/>
              </w:rPr>
            </w:pPr>
          </w:p>
        </w:tc>
        <w:tc>
          <w:tcPr>
            <w:tcW w:w="437" w:type="pct"/>
          </w:tcPr>
          <w:p w14:paraId="7E1E7F14" w14:textId="5CEE7363" w:rsidR="00FB199C"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532573162"/>
                <w:placeholder>
                  <w:docPart w:val="72FD71B8D9F34328AC50A313B09EDEA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B199C" w:rsidRPr="006411AE">
                  <w:rPr>
                    <w:rStyle w:val="Pladsholdertekst"/>
                    <w:lang w:val="en-GB"/>
                  </w:rPr>
                  <w:t>Choose</w:t>
                </w:r>
              </w:sdtContent>
            </w:sdt>
          </w:p>
        </w:tc>
      </w:tr>
      <w:tr w:rsidR="00FB199C" w:rsidRPr="006411AE" w14:paraId="4F57E5BF" w14:textId="77777777" w:rsidTr="005A6F09">
        <w:trPr>
          <w:cantSplit/>
        </w:trPr>
        <w:tc>
          <w:tcPr>
            <w:tcW w:w="332" w:type="pct"/>
          </w:tcPr>
          <w:p w14:paraId="5E9951C5" w14:textId="11F92B27" w:rsidR="00FB199C" w:rsidRPr="006411AE" w:rsidRDefault="00FB199C" w:rsidP="002565E3">
            <w:pPr>
              <w:pStyle w:val="Overskrift4"/>
              <w:numPr>
                <w:ilvl w:val="3"/>
                <w:numId w:val="24"/>
              </w:numPr>
              <w:rPr>
                <w:rFonts w:eastAsia="Calibri"/>
                <w:lang w:val="en-GB"/>
              </w:rPr>
            </w:pPr>
          </w:p>
        </w:tc>
        <w:tc>
          <w:tcPr>
            <w:tcW w:w="1223" w:type="pct"/>
          </w:tcPr>
          <w:p w14:paraId="3AE2C9A2" w14:textId="1B772A64" w:rsidR="00FB199C" w:rsidRPr="006411AE" w:rsidRDefault="00FB199C" w:rsidP="00311148">
            <w:pPr>
              <w:spacing w:before="60" w:after="120"/>
              <w:rPr>
                <w:rFonts w:eastAsia="Times New Roman" w:cs="Calibri"/>
                <w:szCs w:val="24"/>
                <w:lang w:val="en-GB"/>
              </w:rPr>
            </w:pPr>
            <w:r w:rsidRPr="006411AE">
              <w:rPr>
                <w:rFonts w:eastAsia="Times New Roman" w:cs="Calibri"/>
                <w:szCs w:val="24"/>
                <w:lang w:val="en-GB"/>
              </w:rPr>
              <w:t xml:space="preserve">Demonstrate that the SUT checks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to identify the message type</w:t>
            </w:r>
          </w:p>
        </w:tc>
        <w:tc>
          <w:tcPr>
            <w:tcW w:w="570" w:type="pct"/>
          </w:tcPr>
          <w:p w14:paraId="295E283D" w14:textId="77777777" w:rsidR="00FB199C" w:rsidRPr="006411AE" w:rsidRDefault="00FB199C" w:rsidP="00311148">
            <w:pPr>
              <w:widowControl w:val="0"/>
              <w:spacing w:before="60"/>
              <w:rPr>
                <w:rFonts w:ascii="Courier New" w:eastAsia="Times New Roman" w:hAnsi="Courier New" w:cs="Courier New"/>
                <w:shd w:val="clear" w:color="auto" w:fill="FFFFFF"/>
                <w:lang w:val="en-GB"/>
              </w:rPr>
            </w:pPr>
          </w:p>
        </w:tc>
        <w:tc>
          <w:tcPr>
            <w:tcW w:w="1142" w:type="pct"/>
          </w:tcPr>
          <w:p w14:paraId="1C3A8494" w14:textId="3845DC77" w:rsidR="00FB199C" w:rsidRPr="006411AE" w:rsidRDefault="00FB199C" w:rsidP="00311148">
            <w:pPr>
              <w:widowControl w:val="0"/>
              <w:spacing w:before="60"/>
              <w:contextualSpacing/>
              <w:rPr>
                <w:lang w:val="en-GB"/>
              </w:rPr>
            </w:pPr>
            <w:r w:rsidRPr="006411AE">
              <w:rPr>
                <w:lang w:val="en-GB"/>
              </w:rPr>
              <w:t>Message type is a FHIR CareCommunication.</w:t>
            </w:r>
          </w:p>
        </w:tc>
        <w:tc>
          <w:tcPr>
            <w:tcW w:w="1296" w:type="pct"/>
          </w:tcPr>
          <w:p w14:paraId="0BFCE222" w14:textId="77777777" w:rsidR="00FB199C" w:rsidRPr="006411AE" w:rsidRDefault="00FB199C" w:rsidP="00311148">
            <w:pPr>
              <w:widowControl w:val="0"/>
              <w:spacing w:before="60"/>
              <w:rPr>
                <w:rFonts w:eastAsia="Times New Roman" w:cs="Calibri"/>
                <w:szCs w:val="24"/>
                <w:lang w:val="en-GB"/>
              </w:rPr>
            </w:pPr>
          </w:p>
        </w:tc>
        <w:tc>
          <w:tcPr>
            <w:tcW w:w="437" w:type="pct"/>
          </w:tcPr>
          <w:p w14:paraId="7F7BE6F3" w14:textId="6B278AF5" w:rsidR="00FB199C"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2132589219"/>
                <w:placeholder>
                  <w:docPart w:val="A8833B3F3D94493293ED903CA4DBE5D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B199C" w:rsidRPr="006411AE">
                  <w:rPr>
                    <w:rStyle w:val="Pladsholdertekst"/>
                    <w:lang w:val="en-GB"/>
                  </w:rPr>
                  <w:t>Choose</w:t>
                </w:r>
              </w:sdtContent>
            </w:sdt>
          </w:p>
        </w:tc>
      </w:tr>
      <w:tr w:rsidR="00FB199C" w:rsidRPr="006411AE" w14:paraId="62B44104" w14:textId="77777777" w:rsidTr="005A6F09">
        <w:trPr>
          <w:cantSplit/>
        </w:trPr>
        <w:tc>
          <w:tcPr>
            <w:tcW w:w="332" w:type="pct"/>
          </w:tcPr>
          <w:p w14:paraId="215A4AE7" w14:textId="77777777" w:rsidR="00FB199C" w:rsidRPr="006411AE" w:rsidRDefault="00FB199C" w:rsidP="002565E3">
            <w:pPr>
              <w:pStyle w:val="Overskrift4"/>
              <w:numPr>
                <w:ilvl w:val="3"/>
                <w:numId w:val="24"/>
              </w:numPr>
              <w:rPr>
                <w:rFonts w:eastAsia="Calibri"/>
                <w:lang w:val="en-GB"/>
              </w:rPr>
            </w:pPr>
          </w:p>
        </w:tc>
        <w:tc>
          <w:tcPr>
            <w:tcW w:w="1223" w:type="pct"/>
          </w:tcPr>
          <w:p w14:paraId="06467C53" w14:textId="3160E425" w:rsidR="00FB199C" w:rsidRPr="006411AE" w:rsidRDefault="00FB199C" w:rsidP="00311148">
            <w:pPr>
              <w:spacing w:before="60" w:after="120"/>
              <w:rPr>
                <w:rFonts w:eastAsia="Times New Roman" w:cs="Calibri"/>
                <w:szCs w:val="24"/>
                <w:lang w:val="en-GB"/>
              </w:rPr>
            </w:pPr>
            <w:r w:rsidRPr="006411AE">
              <w:rPr>
                <w:rFonts w:eastAsia="Times New Roman" w:cs="Calibri"/>
                <w:szCs w:val="24"/>
                <w:lang w:val="en-GB"/>
              </w:rPr>
              <w:t xml:space="preserve">Demonstrate that the SUT checks the capabilities of the receiver of the message in SOR or a local copy of SOR. </w:t>
            </w:r>
          </w:p>
          <w:p w14:paraId="1FF836FE" w14:textId="160E73C9" w:rsidR="00FB199C" w:rsidRPr="006411AE" w:rsidRDefault="00FB199C" w:rsidP="00311148">
            <w:pPr>
              <w:spacing w:before="60" w:after="120"/>
              <w:rPr>
                <w:rFonts w:eastAsia="Times New Roman" w:cs="Calibri"/>
                <w:szCs w:val="24"/>
                <w:lang w:val="en-GB"/>
              </w:rPr>
            </w:pPr>
            <w:r w:rsidRPr="006411AE">
              <w:rPr>
                <w:rFonts w:eastAsia="Times New Roman" w:cs="Calibri"/>
                <w:szCs w:val="24"/>
                <w:lang w:val="en-GB"/>
              </w:rPr>
              <w:t>Receiver can receive a CareCommunication message.</w:t>
            </w:r>
          </w:p>
        </w:tc>
        <w:tc>
          <w:tcPr>
            <w:tcW w:w="570" w:type="pct"/>
          </w:tcPr>
          <w:p w14:paraId="10627529" w14:textId="77777777" w:rsidR="00FB199C" w:rsidRPr="006411AE" w:rsidRDefault="00FB199C" w:rsidP="00311148">
            <w:pPr>
              <w:widowControl w:val="0"/>
              <w:spacing w:before="60"/>
              <w:rPr>
                <w:rFonts w:ascii="Courier New" w:eastAsia="Times New Roman" w:hAnsi="Courier New" w:cs="Courier New"/>
                <w:shd w:val="clear" w:color="auto" w:fill="FFFFFF"/>
                <w:lang w:val="en-GB"/>
              </w:rPr>
            </w:pPr>
          </w:p>
        </w:tc>
        <w:tc>
          <w:tcPr>
            <w:tcW w:w="1142" w:type="pct"/>
          </w:tcPr>
          <w:p w14:paraId="2C3552EE" w14:textId="061283EB" w:rsidR="00FB199C" w:rsidRPr="006411AE" w:rsidRDefault="00FB199C" w:rsidP="00311148">
            <w:pPr>
              <w:widowControl w:val="0"/>
              <w:spacing w:before="60"/>
              <w:contextualSpacing/>
              <w:rPr>
                <w:lang w:val="en-GB"/>
              </w:rPr>
            </w:pPr>
            <w:r w:rsidRPr="006411AE">
              <w:rPr>
                <w:lang w:val="en-GB"/>
              </w:rPr>
              <w:t>Receiver can receive a CareCommunication after look-up in SOR or a local copy.</w:t>
            </w:r>
          </w:p>
        </w:tc>
        <w:tc>
          <w:tcPr>
            <w:tcW w:w="1296" w:type="pct"/>
          </w:tcPr>
          <w:p w14:paraId="14BB2E4F" w14:textId="77777777" w:rsidR="00FB199C" w:rsidRPr="006411AE" w:rsidRDefault="00FB199C" w:rsidP="00311148">
            <w:pPr>
              <w:widowControl w:val="0"/>
              <w:spacing w:before="60"/>
              <w:rPr>
                <w:rFonts w:eastAsia="Times New Roman" w:cs="Calibri"/>
                <w:szCs w:val="24"/>
                <w:lang w:val="en-GB"/>
              </w:rPr>
            </w:pPr>
          </w:p>
        </w:tc>
        <w:tc>
          <w:tcPr>
            <w:tcW w:w="437" w:type="pct"/>
          </w:tcPr>
          <w:p w14:paraId="6BEC48DD" w14:textId="050120B3" w:rsidR="00FB199C"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1838653422"/>
                <w:placeholder>
                  <w:docPart w:val="7ED9C43EACCE431C98B8A5638402BC2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B199C" w:rsidRPr="006411AE">
                  <w:rPr>
                    <w:rStyle w:val="Pladsholdertekst"/>
                    <w:lang w:val="en-GB"/>
                  </w:rPr>
                  <w:t>Choose</w:t>
                </w:r>
              </w:sdtContent>
            </w:sdt>
          </w:p>
        </w:tc>
      </w:tr>
      <w:tr w:rsidR="00142514" w:rsidRPr="005017ED" w14:paraId="2D1B10B1" w14:textId="77777777" w:rsidTr="00142514">
        <w:trPr>
          <w:cantSplit/>
        </w:trPr>
        <w:tc>
          <w:tcPr>
            <w:tcW w:w="5000" w:type="pct"/>
            <w:gridSpan w:val="6"/>
            <w:shd w:val="clear" w:color="auto" w:fill="DAE9F7" w:themeFill="text2" w:themeFillTint="1A"/>
          </w:tcPr>
          <w:p w14:paraId="0F78ECA4" w14:textId="58A93178" w:rsidR="00142514" w:rsidRPr="006411AE" w:rsidRDefault="00142514" w:rsidP="00311148">
            <w:pPr>
              <w:widowControl w:val="0"/>
              <w:spacing w:before="60"/>
              <w:jc w:val="center"/>
              <w:rPr>
                <w:rFonts w:cstheme="minorHAnsi"/>
                <w:lang w:val="en-GB"/>
              </w:rPr>
            </w:pPr>
            <w:r w:rsidRPr="006411AE">
              <w:rPr>
                <w:rFonts w:cstheme="minorHAnsi"/>
                <w:b/>
                <w:bCs/>
                <w:lang w:val="en-GB"/>
              </w:rPr>
              <w:t>Receive a XDIS91</w:t>
            </w:r>
            <w:r w:rsidR="003670C1" w:rsidRPr="006411AE">
              <w:rPr>
                <w:rFonts w:cstheme="minorHAnsi"/>
                <w:b/>
                <w:bCs/>
                <w:lang w:val="en-GB"/>
              </w:rPr>
              <w:t xml:space="preserve"> (receiver can receive a </w:t>
            </w:r>
            <w:proofErr w:type="spellStart"/>
            <w:r w:rsidR="003670C1" w:rsidRPr="006411AE">
              <w:rPr>
                <w:rFonts w:cstheme="minorHAnsi"/>
                <w:b/>
                <w:bCs/>
                <w:lang w:val="en-GB"/>
              </w:rPr>
              <w:t>CareCommuncation</w:t>
            </w:r>
            <w:proofErr w:type="spellEnd"/>
            <w:r w:rsidR="003670C1" w:rsidRPr="006411AE">
              <w:rPr>
                <w:rFonts w:cstheme="minorHAnsi"/>
                <w:b/>
                <w:bCs/>
                <w:lang w:val="en-GB"/>
              </w:rPr>
              <w:t>)</w:t>
            </w:r>
          </w:p>
        </w:tc>
      </w:tr>
      <w:tr w:rsidR="00142514" w:rsidRPr="006411AE" w14:paraId="1693BB71" w14:textId="77777777" w:rsidTr="005A6F09">
        <w:trPr>
          <w:cantSplit/>
        </w:trPr>
        <w:tc>
          <w:tcPr>
            <w:tcW w:w="332" w:type="pct"/>
          </w:tcPr>
          <w:p w14:paraId="7B3C3BE3" w14:textId="27CC0F1A" w:rsidR="00142514" w:rsidRPr="006411AE" w:rsidRDefault="00142514" w:rsidP="006E7E67">
            <w:pPr>
              <w:pStyle w:val="Overskrift4"/>
              <w:numPr>
                <w:ilvl w:val="3"/>
                <w:numId w:val="24"/>
              </w:numPr>
              <w:rPr>
                <w:lang w:val="en-GB"/>
              </w:rPr>
            </w:pPr>
            <w:bookmarkStart w:id="43" w:name="_Ref181606714"/>
          </w:p>
        </w:tc>
        <w:bookmarkEnd w:id="43"/>
        <w:tc>
          <w:tcPr>
            <w:tcW w:w="1223" w:type="pct"/>
          </w:tcPr>
          <w:p w14:paraId="50D27577" w14:textId="42D1B52B" w:rsidR="00142514" w:rsidRPr="006411AE" w:rsidRDefault="00142514" w:rsidP="00311148">
            <w:pPr>
              <w:spacing w:before="60" w:after="120"/>
              <w:rPr>
                <w:rFonts w:eastAsia="Times New Roman" w:cs="Calibri"/>
                <w:szCs w:val="24"/>
                <w:lang w:val="en-GB"/>
              </w:rPr>
            </w:pPr>
            <w:r w:rsidRPr="006411AE">
              <w:rPr>
                <w:rFonts w:eastAsia="Times New Roman" w:cs="Calibri"/>
                <w:szCs w:val="24"/>
                <w:lang w:val="en-GB"/>
              </w:rPr>
              <w:t>Receive a communication message</w:t>
            </w:r>
            <w:r w:rsidR="004E2FA0" w:rsidRPr="006411AE">
              <w:rPr>
                <w:rFonts w:eastAsia="Times New Roman" w:cs="Calibri"/>
                <w:szCs w:val="24"/>
                <w:lang w:val="en-GB"/>
              </w:rPr>
              <w:t xml:space="preserve"> of the type XDIS91</w:t>
            </w:r>
          </w:p>
        </w:tc>
        <w:tc>
          <w:tcPr>
            <w:tcW w:w="570" w:type="pct"/>
          </w:tcPr>
          <w:p w14:paraId="34F135C4" w14:textId="1D296B74" w:rsidR="00142514" w:rsidRPr="006411AE" w:rsidRDefault="00142514" w:rsidP="00311148">
            <w:pPr>
              <w:widowControl w:val="0"/>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highlight w:val="yellow"/>
                <w:shd w:val="clear" w:color="auto" w:fill="FFFFFF"/>
                <w:lang w:val="en-GB"/>
              </w:rPr>
              <w:t>XDIS91_</w:t>
            </w:r>
            <w:r w:rsidR="00BB440E" w:rsidRPr="006411AE">
              <w:rPr>
                <w:rFonts w:ascii="Courier New" w:eastAsia="Times New Roman" w:hAnsi="Courier New" w:cs="Courier New"/>
                <w:highlight w:val="yellow"/>
                <w:shd w:val="clear" w:color="auto" w:fill="FFFFFF"/>
                <w:lang w:val="en-GB"/>
              </w:rPr>
              <w:t>1</w:t>
            </w:r>
          </w:p>
        </w:tc>
        <w:tc>
          <w:tcPr>
            <w:tcW w:w="1142" w:type="pct"/>
          </w:tcPr>
          <w:p w14:paraId="24A86A62" w14:textId="425FD1A2" w:rsidR="00142514" w:rsidRPr="006411AE" w:rsidRDefault="00142514" w:rsidP="00311148">
            <w:pPr>
              <w:widowControl w:val="0"/>
              <w:spacing w:before="60"/>
              <w:contextualSpacing/>
              <w:rPr>
                <w:lang w:val="en-GB"/>
              </w:rPr>
            </w:pPr>
            <w:r w:rsidRPr="006411AE">
              <w:rPr>
                <w:lang w:val="en-GB"/>
              </w:rPr>
              <w:t xml:space="preserve">A message is received </w:t>
            </w:r>
          </w:p>
        </w:tc>
        <w:tc>
          <w:tcPr>
            <w:tcW w:w="1296" w:type="pct"/>
          </w:tcPr>
          <w:p w14:paraId="6C0604B2" w14:textId="77777777" w:rsidR="00142514" w:rsidRPr="006411AE" w:rsidRDefault="00142514" w:rsidP="00311148">
            <w:pPr>
              <w:widowControl w:val="0"/>
              <w:spacing w:before="60"/>
              <w:rPr>
                <w:rFonts w:eastAsia="Times New Roman" w:cs="Calibri"/>
                <w:szCs w:val="24"/>
                <w:lang w:val="en-GB"/>
              </w:rPr>
            </w:pPr>
          </w:p>
        </w:tc>
        <w:tc>
          <w:tcPr>
            <w:tcW w:w="437" w:type="pct"/>
          </w:tcPr>
          <w:p w14:paraId="3DEF0B5D" w14:textId="70FA17E1" w:rsidR="00142514"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2099285218"/>
                <w:placeholder>
                  <w:docPart w:val="7CC404A0F59242ABB736BC25DAA51AA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2514" w:rsidRPr="006411AE">
                  <w:rPr>
                    <w:rStyle w:val="Pladsholdertekst"/>
                    <w:lang w:val="en-GB"/>
                  </w:rPr>
                  <w:t>Choose</w:t>
                </w:r>
              </w:sdtContent>
            </w:sdt>
          </w:p>
        </w:tc>
      </w:tr>
      <w:tr w:rsidR="00142514" w:rsidRPr="006411AE" w14:paraId="467AFCA5" w14:textId="77777777" w:rsidTr="005A6F09">
        <w:trPr>
          <w:cantSplit/>
        </w:trPr>
        <w:tc>
          <w:tcPr>
            <w:tcW w:w="332" w:type="pct"/>
          </w:tcPr>
          <w:p w14:paraId="0A6AF93E" w14:textId="77777777" w:rsidR="00142514" w:rsidRPr="006411AE" w:rsidRDefault="00142514" w:rsidP="006E7E67">
            <w:pPr>
              <w:pStyle w:val="Overskrift4"/>
              <w:numPr>
                <w:ilvl w:val="3"/>
                <w:numId w:val="24"/>
              </w:numPr>
              <w:rPr>
                <w:lang w:val="en-GB"/>
              </w:rPr>
            </w:pPr>
          </w:p>
        </w:tc>
        <w:tc>
          <w:tcPr>
            <w:tcW w:w="1223" w:type="pct"/>
          </w:tcPr>
          <w:p w14:paraId="44E88668" w14:textId="1FAF3FD3" w:rsidR="00142514" w:rsidRPr="006411AE" w:rsidRDefault="00142514" w:rsidP="00311148">
            <w:pPr>
              <w:spacing w:before="60" w:after="120"/>
              <w:rPr>
                <w:rFonts w:eastAsia="Times New Roman" w:cs="Calibri"/>
                <w:szCs w:val="24"/>
                <w:lang w:val="en-GB"/>
              </w:rPr>
            </w:pPr>
            <w:r w:rsidRPr="006411AE">
              <w:rPr>
                <w:rFonts w:eastAsia="Times New Roman" w:cs="Calibri"/>
                <w:szCs w:val="24"/>
                <w:lang w:val="en-GB"/>
              </w:rPr>
              <w:t xml:space="preserve">Check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to identify the message type</w:t>
            </w:r>
          </w:p>
        </w:tc>
        <w:tc>
          <w:tcPr>
            <w:tcW w:w="570" w:type="pct"/>
          </w:tcPr>
          <w:p w14:paraId="2779172E" w14:textId="77777777" w:rsidR="00142514" w:rsidRPr="006411AE" w:rsidRDefault="00142514" w:rsidP="00311148">
            <w:pPr>
              <w:widowControl w:val="0"/>
              <w:spacing w:before="60"/>
              <w:rPr>
                <w:rFonts w:ascii="Courier New" w:eastAsia="Times New Roman" w:hAnsi="Courier New" w:cs="Courier New"/>
                <w:shd w:val="clear" w:color="auto" w:fill="FFFFFF"/>
                <w:lang w:val="en-GB"/>
              </w:rPr>
            </w:pPr>
          </w:p>
        </w:tc>
        <w:tc>
          <w:tcPr>
            <w:tcW w:w="1142" w:type="pct"/>
          </w:tcPr>
          <w:p w14:paraId="6B7AF98E" w14:textId="1C71AD80" w:rsidR="00142514" w:rsidRPr="006411AE" w:rsidRDefault="00142514" w:rsidP="00311148">
            <w:pPr>
              <w:widowControl w:val="0"/>
              <w:spacing w:before="60"/>
              <w:contextualSpacing/>
              <w:rPr>
                <w:lang w:val="en-GB"/>
              </w:rPr>
            </w:pPr>
            <w:r w:rsidRPr="006411AE">
              <w:rPr>
                <w:lang w:val="en-GB"/>
              </w:rPr>
              <w:t>Message type is a XDIS91.</w:t>
            </w:r>
          </w:p>
        </w:tc>
        <w:tc>
          <w:tcPr>
            <w:tcW w:w="1296" w:type="pct"/>
          </w:tcPr>
          <w:p w14:paraId="67C49F1D" w14:textId="77777777" w:rsidR="00142514" w:rsidRPr="006411AE" w:rsidRDefault="00142514" w:rsidP="00311148">
            <w:pPr>
              <w:widowControl w:val="0"/>
              <w:spacing w:before="60"/>
              <w:rPr>
                <w:rFonts w:eastAsia="Times New Roman" w:cs="Calibri"/>
                <w:szCs w:val="24"/>
                <w:lang w:val="en-GB"/>
              </w:rPr>
            </w:pPr>
          </w:p>
        </w:tc>
        <w:tc>
          <w:tcPr>
            <w:tcW w:w="437" w:type="pct"/>
          </w:tcPr>
          <w:p w14:paraId="7D191657" w14:textId="51FA1E95" w:rsidR="00142514"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625657592"/>
                <w:placeholder>
                  <w:docPart w:val="758A6D3356E34A0094C868467539272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2514" w:rsidRPr="006411AE">
                  <w:rPr>
                    <w:rStyle w:val="Pladsholdertekst"/>
                    <w:lang w:val="en-GB"/>
                  </w:rPr>
                  <w:t>Choose</w:t>
                </w:r>
              </w:sdtContent>
            </w:sdt>
          </w:p>
        </w:tc>
      </w:tr>
      <w:tr w:rsidR="00142514" w:rsidRPr="006411AE" w14:paraId="71375160" w14:textId="77777777" w:rsidTr="005A6F09">
        <w:trPr>
          <w:cantSplit/>
        </w:trPr>
        <w:tc>
          <w:tcPr>
            <w:tcW w:w="332" w:type="pct"/>
          </w:tcPr>
          <w:p w14:paraId="6B4445DA" w14:textId="77777777" w:rsidR="00142514" w:rsidRPr="006411AE" w:rsidRDefault="00142514" w:rsidP="006E7E67">
            <w:pPr>
              <w:pStyle w:val="Overskrift4"/>
              <w:numPr>
                <w:ilvl w:val="3"/>
                <w:numId w:val="24"/>
              </w:numPr>
              <w:rPr>
                <w:lang w:val="en-GB"/>
              </w:rPr>
            </w:pPr>
          </w:p>
        </w:tc>
        <w:tc>
          <w:tcPr>
            <w:tcW w:w="1223" w:type="pct"/>
          </w:tcPr>
          <w:p w14:paraId="6AB736AD" w14:textId="77777777" w:rsidR="00142514" w:rsidRPr="006411AE" w:rsidRDefault="00142514" w:rsidP="00311148">
            <w:pPr>
              <w:spacing w:before="60" w:after="120"/>
              <w:rPr>
                <w:rFonts w:eastAsia="Times New Roman" w:cs="Calibri"/>
                <w:szCs w:val="24"/>
                <w:lang w:val="en-GB"/>
              </w:rPr>
            </w:pPr>
            <w:r w:rsidRPr="006411AE">
              <w:rPr>
                <w:rFonts w:eastAsia="Times New Roman" w:cs="Calibri"/>
                <w:szCs w:val="24"/>
                <w:lang w:val="en-GB"/>
              </w:rPr>
              <w:t xml:space="preserve">Check the capabilities of the receiver of the message in SOR or a local copy of SOR. </w:t>
            </w:r>
          </w:p>
          <w:p w14:paraId="35389A02" w14:textId="288BD6C3" w:rsidR="00142514" w:rsidRPr="006411AE" w:rsidRDefault="00142514" w:rsidP="00311148">
            <w:pPr>
              <w:spacing w:before="60" w:after="120"/>
              <w:rPr>
                <w:rFonts w:eastAsia="Times New Roman" w:cs="Calibri"/>
                <w:szCs w:val="24"/>
                <w:lang w:val="en-GB"/>
              </w:rPr>
            </w:pPr>
            <w:r w:rsidRPr="006411AE">
              <w:rPr>
                <w:rFonts w:eastAsia="Times New Roman" w:cs="Calibri"/>
                <w:szCs w:val="24"/>
                <w:lang w:val="en-GB"/>
              </w:rPr>
              <w:t>Receiver can receive a CareCommunication message.</w:t>
            </w:r>
          </w:p>
        </w:tc>
        <w:tc>
          <w:tcPr>
            <w:tcW w:w="570" w:type="pct"/>
          </w:tcPr>
          <w:p w14:paraId="57790216" w14:textId="77777777" w:rsidR="00142514" w:rsidRPr="006411AE" w:rsidRDefault="00142514" w:rsidP="00311148">
            <w:pPr>
              <w:widowControl w:val="0"/>
              <w:spacing w:before="60"/>
              <w:rPr>
                <w:rFonts w:ascii="Courier New" w:eastAsia="Times New Roman" w:hAnsi="Courier New" w:cs="Courier New"/>
                <w:shd w:val="clear" w:color="auto" w:fill="FFFFFF"/>
                <w:lang w:val="en-GB"/>
              </w:rPr>
            </w:pPr>
          </w:p>
        </w:tc>
        <w:tc>
          <w:tcPr>
            <w:tcW w:w="1142" w:type="pct"/>
          </w:tcPr>
          <w:p w14:paraId="5851EB25" w14:textId="320B3C83" w:rsidR="00142514" w:rsidRPr="006411AE" w:rsidRDefault="00142514" w:rsidP="00311148">
            <w:pPr>
              <w:widowControl w:val="0"/>
              <w:spacing w:before="60"/>
              <w:contextualSpacing/>
              <w:rPr>
                <w:lang w:val="en-GB"/>
              </w:rPr>
            </w:pPr>
            <w:r w:rsidRPr="006411AE">
              <w:rPr>
                <w:lang w:val="en-GB"/>
              </w:rPr>
              <w:t xml:space="preserve">Receiver can receive a </w:t>
            </w:r>
            <w:r w:rsidRPr="006411AE">
              <w:rPr>
                <w:rFonts w:eastAsia="Times New Roman" w:cs="Calibri"/>
                <w:szCs w:val="24"/>
                <w:lang w:val="en-GB"/>
              </w:rPr>
              <w:t xml:space="preserve">CareCommunication </w:t>
            </w:r>
            <w:r w:rsidRPr="006411AE">
              <w:rPr>
                <w:lang w:val="en-GB"/>
              </w:rPr>
              <w:t>after look-up in SOR or a local copy.</w:t>
            </w:r>
          </w:p>
        </w:tc>
        <w:tc>
          <w:tcPr>
            <w:tcW w:w="1296" w:type="pct"/>
          </w:tcPr>
          <w:p w14:paraId="59B6CC85" w14:textId="77777777" w:rsidR="00142514" w:rsidRPr="006411AE" w:rsidRDefault="00142514" w:rsidP="00311148">
            <w:pPr>
              <w:widowControl w:val="0"/>
              <w:spacing w:before="60"/>
              <w:rPr>
                <w:rFonts w:eastAsia="Times New Roman" w:cs="Calibri"/>
                <w:szCs w:val="24"/>
                <w:lang w:val="en-GB"/>
              </w:rPr>
            </w:pPr>
          </w:p>
        </w:tc>
        <w:tc>
          <w:tcPr>
            <w:tcW w:w="437" w:type="pct"/>
          </w:tcPr>
          <w:p w14:paraId="54D1019A" w14:textId="7FB19207" w:rsidR="00142514"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2145382962"/>
                <w:placeholder>
                  <w:docPart w:val="F81266EE97574A1BB032A1B64BFAA27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2514" w:rsidRPr="006411AE">
                  <w:rPr>
                    <w:rStyle w:val="Pladsholdertekst"/>
                    <w:lang w:val="en-GB"/>
                  </w:rPr>
                  <w:t>Choose</w:t>
                </w:r>
              </w:sdtContent>
            </w:sdt>
          </w:p>
        </w:tc>
      </w:tr>
      <w:tr w:rsidR="003670C1" w:rsidRPr="005017ED" w14:paraId="5BF084FA" w14:textId="77777777" w:rsidTr="003670C1">
        <w:trPr>
          <w:cantSplit/>
        </w:trPr>
        <w:tc>
          <w:tcPr>
            <w:tcW w:w="5000" w:type="pct"/>
            <w:gridSpan w:val="6"/>
            <w:shd w:val="clear" w:color="auto" w:fill="DAE9F7" w:themeFill="text2" w:themeFillTint="1A"/>
          </w:tcPr>
          <w:p w14:paraId="65F0A4D6" w14:textId="32084A12" w:rsidR="003670C1" w:rsidRPr="006411AE" w:rsidRDefault="003670C1" w:rsidP="00311148">
            <w:pPr>
              <w:widowControl w:val="0"/>
              <w:spacing w:before="60"/>
              <w:jc w:val="center"/>
              <w:rPr>
                <w:rFonts w:cstheme="minorHAnsi"/>
                <w:lang w:val="en-GB"/>
              </w:rPr>
            </w:pPr>
            <w:r w:rsidRPr="006411AE">
              <w:rPr>
                <w:rFonts w:cstheme="minorHAnsi"/>
                <w:b/>
                <w:bCs/>
                <w:lang w:val="en-GB"/>
              </w:rPr>
              <w:t>Receive a XDIS91 (receiver can receive a XDIS91)</w:t>
            </w:r>
          </w:p>
        </w:tc>
      </w:tr>
      <w:tr w:rsidR="00111CD1" w:rsidRPr="006411AE" w14:paraId="7ADA07D3" w14:textId="77777777" w:rsidTr="005A6F09">
        <w:trPr>
          <w:cantSplit/>
        </w:trPr>
        <w:tc>
          <w:tcPr>
            <w:tcW w:w="332" w:type="pct"/>
          </w:tcPr>
          <w:p w14:paraId="66782D5F" w14:textId="77777777" w:rsidR="00111CD1" w:rsidRPr="006411AE" w:rsidRDefault="00111CD1" w:rsidP="006E7E67">
            <w:pPr>
              <w:pStyle w:val="Overskrift4"/>
              <w:numPr>
                <w:ilvl w:val="3"/>
                <w:numId w:val="24"/>
              </w:numPr>
              <w:rPr>
                <w:lang w:val="en-GB"/>
              </w:rPr>
            </w:pPr>
          </w:p>
        </w:tc>
        <w:tc>
          <w:tcPr>
            <w:tcW w:w="1223" w:type="pct"/>
          </w:tcPr>
          <w:p w14:paraId="2B719497" w14:textId="536CED0E" w:rsidR="00111CD1" w:rsidRPr="006411AE" w:rsidRDefault="00111CD1" w:rsidP="00311148">
            <w:pPr>
              <w:spacing w:before="60" w:after="120"/>
              <w:rPr>
                <w:rFonts w:eastAsia="Times New Roman" w:cs="Calibri"/>
                <w:szCs w:val="24"/>
                <w:lang w:val="en-GB"/>
              </w:rPr>
            </w:pPr>
            <w:r w:rsidRPr="006411AE">
              <w:rPr>
                <w:rFonts w:eastAsia="Times New Roman" w:cs="Calibri"/>
                <w:szCs w:val="24"/>
                <w:lang w:val="en-GB"/>
              </w:rPr>
              <w:t>Receive a communication message of the type XDIS91</w:t>
            </w:r>
          </w:p>
        </w:tc>
        <w:tc>
          <w:tcPr>
            <w:tcW w:w="570" w:type="pct"/>
          </w:tcPr>
          <w:p w14:paraId="3F5E4118" w14:textId="3BF61496" w:rsidR="00111CD1" w:rsidRPr="006411AE" w:rsidRDefault="00111CD1" w:rsidP="00311148">
            <w:pPr>
              <w:widowControl w:val="0"/>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highlight w:val="yellow"/>
                <w:shd w:val="clear" w:color="auto" w:fill="FFFFFF"/>
                <w:lang w:val="en-GB"/>
              </w:rPr>
              <w:t>XDIS91_</w:t>
            </w:r>
            <w:r w:rsidR="00BB440E" w:rsidRPr="006411AE">
              <w:rPr>
                <w:rFonts w:ascii="Courier New" w:eastAsia="Times New Roman" w:hAnsi="Courier New" w:cs="Courier New"/>
                <w:highlight w:val="yellow"/>
                <w:shd w:val="clear" w:color="auto" w:fill="FFFFFF"/>
                <w:lang w:val="en-GB"/>
              </w:rPr>
              <w:t>2</w:t>
            </w:r>
          </w:p>
        </w:tc>
        <w:tc>
          <w:tcPr>
            <w:tcW w:w="1142" w:type="pct"/>
          </w:tcPr>
          <w:p w14:paraId="1DF40033" w14:textId="652C15BB" w:rsidR="00111CD1" w:rsidRPr="006411AE" w:rsidRDefault="00111CD1" w:rsidP="00311148">
            <w:pPr>
              <w:widowControl w:val="0"/>
              <w:spacing w:before="60"/>
              <w:contextualSpacing/>
              <w:rPr>
                <w:lang w:val="en-GB"/>
              </w:rPr>
            </w:pPr>
            <w:r w:rsidRPr="006411AE">
              <w:rPr>
                <w:lang w:val="en-GB"/>
              </w:rPr>
              <w:t xml:space="preserve">A message is received </w:t>
            </w:r>
          </w:p>
        </w:tc>
        <w:tc>
          <w:tcPr>
            <w:tcW w:w="1296" w:type="pct"/>
          </w:tcPr>
          <w:p w14:paraId="34B86D22" w14:textId="77777777" w:rsidR="00111CD1" w:rsidRPr="006411AE" w:rsidRDefault="00111CD1" w:rsidP="00311148">
            <w:pPr>
              <w:widowControl w:val="0"/>
              <w:spacing w:before="60"/>
              <w:rPr>
                <w:rFonts w:eastAsia="Times New Roman" w:cs="Calibri"/>
                <w:szCs w:val="24"/>
                <w:lang w:val="en-GB"/>
              </w:rPr>
            </w:pPr>
          </w:p>
        </w:tc>
        <w:tc>
          <w:tcPr>
            <w:tcW w:w="437" w:type="pct"/>
          </w:tcPr>
          <w:p w14:paraId="223F8B91" w14:textId="674A81AB" w:rsidR="00111CD1"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1171713436"/>
                <w:placeholder>
                  <w:docPart w:val="C311134FD7984E80B01AD0AE1AA012F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11CD1" w:rsidRPr="006411AE">
                  <w:rPr>
                    <w:rStyle w:val="Pladsholdertekst"/>
                    <w:lang w:val="en-GB"/>
                  </w:rPr>
                  <w:t>Choose</w:t>
                </w:r>
              </w:sdtContent>
            </w:sdt>
          </w:p>
        </w:tc>
      </w:tr>
      <w:tr w:rsidR="00111CD1" w:rsidRPr="006411AE" w14:paraId="4CC0F738" w14:textId="77777777" w:rsidTr="005A6F09">
        <w:trPr>
          <w:cantSplit/>
        </w:trPr>
        <w:tc>
          <w:tcPr>
            <w:tcW w:w="332" w:type="pct"/>
          </w:tcPr>
          <w:p w14:paraId="412707DB" w14:textId="77777777" w:rsidR="00111CD1" w:rsidRPr="006411AE" w:rsidRDefault="00111CD1" w:rsidP="006E7E67">
            <w:pPr>
              <w:pStyle w:val="Overskrift4"/>
              <w:numPr>
                <w:ilvl w:val="3"/>
                <w:numId w:val="24"/>
              </w:numPr>
              <w:rPr>
                <w:lang w:val="en-GB"/>
              </w:rPr>
            </w:pPr>
          </w:p>
        </w:tc>
        <w:tc>
          <w:tcPr>
            <w:tcW w:w="1223" w:type="pct"/>
          </w:tcPr>
          <w:p w14:paraId="11653FFE" w14:textId="6E85F2B9" w:rsidR="00111CD1" w:rsidRPr="006411AE" w:rsidRDefault="00111CD1" w:rsidP="00311148">
            <w:pPr>
              <w:spacing w:before="60" w:after="120"/>
              <w:rPr>
                <w:rFonts w:eastAsia="Times New Roman" w:cs="Calibri"/>
                <w:szCs w:val="24"/>
                <w:lang w:val="en-GB"/>
              </w:rPr>
            </w:pPr>
            <w:r w:rsidRPr="006411AE">
              <w:rPr>
                <w:rFonts w:eastAsia="Times New Roman" w:cs="Calibri"/>
                <w:szCs w:val="24"/>
                <w:lang w:val="en-GB"/>
              </w:rPr>
              <w:t xml:space="preserve">Check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to identify the message type</w:t>
            </w:r>
          </w:p>
        </w:tc>
        <w:tc>
          <w:tcPr>
            <w:tcW w:w="570" w:type="pct"/>
          </w:tcPr>
          <w:p w14:paraId="7454A82C" w14:textId="77777777" w:rsidR="00111CD1" w:rsidRPr="006411AE" w:rsidRDefault="00111CD1" w:rsidP="00311148">
            <w:pPr>
              <w:widowControl w:val="0"/>
              <w:spacing w:before="60"/>
              <w:rPr>
                <w:rFonts w:ascii="Courier New" w:eastAsia="Times New Roman" w:hAnsi="Courier New" w:cs="Courier New"/>
                <w:shd w:val="clear" w:color="auto" w:fill="FFFFFF"/>
                <w:lang w:val="en-GB"/>
              </w:rPr>
            </w:pPr>
          </w:p>
        </w:tc>
        <w:tc>
          <w:tcPr>
            <w:tcW w:w="1142" w:type="pct"/>
          </w:tcPr>
          <w:p w14:paraId="6EC482F6" w14:textId="23BD9686" w:rsidR="00111CD1" w:rsidRPr="006411AE" w:rsidRDefault="00111CD1" w:rsidP="00311148">
            <w:pPr>
              <w:widowControl w:val="0"/>
              <w:spacing w:before="60"/>
              <w:contextualSpacing/>
              <w:rPr>
                <w:lang w:val="en-GB"/>
              </w:rPr>
            </w:pPr>
            <w:r w:rsidRPr="006411AE">
              <w:rPr>
                <w:lang w:val="en-GB"/>
              </w:rPr>
              <w:t>Message type is a XDIS91.</w:t>
            </w:r>
          </w:p>
        </w:tc>
        <w:tc>
          <w:tcPr>
            <w:tcW w:w="1296" w:type="pct"/>
          </w:tcPr>
          <w:p w14:paraId="03E115A0" w14:textId="77777777" w:rsidR="00111CD1" w:rsidRPr="006411AE" w:rsidRDefault="00111CD1" w:rsidP="00311148">
            <w:pPr>
              <w:widowControl w:val="0"/>
              <w:spacing w:before="60"/>
              <w:rPr>
                <w:rFonts w:eastAsia="Times New Roman" w:cs="Calibri"/>
                <w:szCs w:val="24"/>
                <w:lang w:val="en-GB"/>
              </w:rPr>
            </w:pPr>
          </w:p>
        </w:tc>
        <w:tc>
          <w:tcPr>
            <w:tcW w:w="437" w:type="pct"/>
          </w:tcPr>
          <w:p w14:paraId="6D075125" w14:textId="3B445B23" w:rsidR="00111CD1"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591859416"/>
                <w:placeholder>
                  <w:docPart w:val="8117DCA7AC224D55B434291BA131CC0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11CD1" w:rsidRPr="006411AE">
                  <w:rPr>
                    <w:rStyle w:val="Pladsholdertekst"/>
                    <w:lang w:val="en-GB"/>
                  </w:rPr>
                  <w:t>Choose</w:t>
                </w:r>
              </w:sdtContent>
            </w:sdt>
          </w:p>
        </w:tc>
      </w:tr>
      <w:tr w:rsidR="00111CD1" w:rsidRPr="006411AE" w14:paraId="5A87ED4D" w14:textId="77777777" w:rsidTr="005A6F09">
        <w:trPr>
          <w:cantSplit/>
        </w:trPr>
        <w:tc>
          <w:tcPr>
            <w:tcW w:w="332" w:type="pct"/>
          </w:tcPr>
          <w:p w14:paraId="25A45E7F" w14:textId="77777777" w:rsidR="00111CD1" w:rsidRPr="006411AE" w:rsidRDefault="00111CD1" w:rsidP="006E7E67">
            <w:pPr>
              <w:pStyle w:val="Overskrift4"/>
              <w:numPr>
                <w:ilvl w:val="3"/>
                <w:numId w:val="24"/>
              </w:numPr>
              <w:rPr>
                <w:rFonts w:eastAsia="Calibri"/>
                <w:lang w:val="en-GB"/>
              </w:rPr>
            </w:pPr>
          </w:p>
        </w:tc>
        <w:tc>
          <w:tcPr>
            <w:tcW w:w="1223" w:type="pct"/>
          </w:tcPr>
          <w:p w14:paraId="1BC66598" w14:textId="77777777" w:rsidR="00111CD1" w:rsidRPr="006411AE" w:rsidRDefault="00111CD1" w:rsidP="00311148">
            <w:pPr>
              <w:spacing w:before="60" w:after="120"/>
              <w:rPr>
                <w:rFonts w:eastAsia="Times New Roman" w:cs="Calibri"/>
                <w:szCs w:val="24"/>
                <w:lang w:val="en-GB"/>
              </w:rPr>
            </w:pPr>
            <w:r w:rsidRPr="006411AE">
              <w:rPr>
                <w:rFonts w:eastAsia="Times New Roman" w:cs="Calibri"/>
                <w:szCs w:val="24"/>
                <w:lang w:val="en-GB"/>
              </w:rPr>
              <w:t xml:space="preserve">Check the capabilities of the receiver of the message in SOR or a local copy of SOR. </w:t>
            </w:r>
          </w:p>
          <w:p w14:paraId="2DC9F279" w14:textId="3259201B" w:rsidR="00111CD1" w:rsidRPr="006411AE" w:rsidRDefault="00111CD1" w:rsidP="00311148">
            <w:pPr>
              <w:spacing w:before="60" w:after="120"/>
              <w:rPr>
                <w:rFonts w:eastAsia="Times New Roman" w:cs="Calibri"/>
                <w:szCs w:val="24"/>
                <w:lang w:val="en-GB"/>
              </w:rPr>
            </w:pPr>
            <w:r w:rsidRPr="006411AE">
              <w:rPr>
                <w:rFonts w:eastAsia="Times New Roman" w:cs="Calibri"/>
                <w:szCs w:val="24"/>
                <w:lang w:val="en-GB"/>
              </w:rPr>
              <w:t>Receiver can receive a XDIS91 message.</w:t>
            </w:r>
          </w:p>
        </w:tc>
        <w:tc>
          <w:tcPr>
            <w:tcW w:w="570" w:type="pct"/>
          </w:tcPr>
          <w:p w14:paraId="3767D89C" w14:textId="77777777" w:rsidR="00111CD1" w:rsidRPr="006411AE" w:rsidRDefault="00111CD1" w:rsidP="00311148">
            <w:pPr>
              <w:widowControl w:val="0"/>
              <w:spacing w:before="60"/>
              <w:rPr>
                <w:rFonts w:ascii="Courier New" w:eastAsia="Times New Roman" w:hAnsi="Courier New" w:cs="Courier New"/>
                <w:shd w:val="clear" w:color="auto" w:fill="FFFFFF"/>
                <w:lang w:val="en-GB"/>
              </w:rPr>
            </w:pPr>
          </w:p>
        </w:tc>
        <w:tc>
          <w:tcPr>
            <w:tcW w:w="1142" w:type="pct"/>
          </w:tcPr>
          <w:p w14:paraId="25EDAB8B" w14:textId="5D1E419A" w:rsidR="00111CD1" w:rsidRPr="006411AE" w:rsidRDefault="00111CD1" w:rsidP="00311148">
            <w:pPr>
              <w:widowControl w:val="0"/>
              <w:spacing w:before="60"/>
              <w:contextualSpacing/>
              <w:rPr>
                <w:lang w:val="en-GB"/>
              </w:rPr>
            </w:pPr>
            <w:r w:rsidRPr="006411AE">
              <w:rPr>
                <w:lang w:val="en-GB"/>
              </w:rPr>
              <w:t xml:space="preserve">Receiver can receive a </w:t>
            </w:r>
            <w:r w:rsidRPr="006411AE">
              <w:rPr>
                <w:rFonts w:eastAsia="Times New Roman" w:cs="Calibri"/>
                <w:szCs w:val="24"/>
                <w:lang w:val="en-GB"/>
              </w:rPr>
              <w:t xml:space="preserve">CareCommunication </w:t>
            </w:r>
            <w:r w:rsidRPr="006411AE">
              <w:rPr>
                <w:lang w:val="en-GB"/>
              </w:rPr>
              <w:t>after look-up in SOR or a local copy.</w:t>
            </w:r>
          </w:p>
        </w:tc>
        <w:tc>
          <w:tcPr>
            <w:tcW w:w="1296" w:type="pct"/>
          </w:tcPr>
          <w:p w14:paraId="29DAC94A" w14:textId="77777777" w:rsidR="00111CD1" w:rsidRPr="006411AE" w:rsidRDefault="00111CD1" w:rsidP="00311148">
            <w:pPr>
              <w:widowControl w:val="0"/>
              <w:spacing w:before="60"/>
              <w:rPr>
                <w:rFonts w:eastAsia="Times New Roman" w:cs="Calibri"/>
                <w:szCs w:val="24"/>
                <w:lang w:val="en-GB"/>
              </w:rPr>
            </w:pPr>
          </w:p>
        </w:tc>
        <w:tc>
          <w:tcPr>
            <w:tcW w:w="437" w:type="pct"/>
          </w:tcPr>
          <w:p w14:paraId="4968F4E6" w14:textId="6CC79F3D" w:rsidR="00111CD1" w:rsidRPr="006411AE" w:rsidRDefault="00000000" w:rsidP="00311148">
            <w:pPr>
              <w:widowControl w:val="0"/>
              <w:spacing w:before="60"/>
              <w:jc w:val="center"/>
              <w:rPr>
                <w:rFonts w:cstheme="minorHAnsi"/>
                <w:lang w:val="en-GB"/>
              </w:rPr>
            </w:pPr>
            <w:sdt>
              <w:sdtPr>
                <w:rPr>
                  <w:rFonts w:cstheme="minorHAnsi"/>
                  <w:lang w:val="en-GB"/>
                </w:rPr>
                <w:alias w:val="MedCom vurdering"/>
                <w:tag w:val="MedCom vurdering"/>
                <w:id w:val="-120003035"/>
                <w:placeholder>
                  <w:docPart w:val="DA6E04DEE8A74D98857723D1C5AC6C6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11CD1" w:rsidRPr="006411AE">
                  <w:rPr>
                    <w:rStyle w:val="Pladsholdertekst"/>
                    <w:lang w:val="en-GB"/>
                  </w:rPr>
                  <w:t>Choose</w:t>
                </w:r>
              </w:sdtContent>
            </w:sdt>
          </w:p>
        </w:tc>
      </w:tr>
    </w:tbl>
    <w:p w14:paraId="0F24B575" w14:textId="77777777" w:rsidR="0094085B" w:rsidRPr="006411AE" w:rsidRDefault="0094085B" w:rsidP="0094085B">
      <w:pPr>
        <w:rPr>
          <w:lang w:val="en-GB"/>
        </w:rPr>
      </w:pPr>
    </w:p>
    <w:p w14:paraId="26811FBB" w14:textId="77777777" w:rsidR="005E0EB0" w:rsidRPr="006411AE" w:rsidRDefault="005E0EB0">
      <w:pPr>
        <w:rPr>
          <w:rFonts w:eastAsiaTheme="majorEastAsia" w:cstheme="majorBidi"/>
          <w:color w:val="0F4761" w:themeColor="accent1" w:themeShade="BF"/>
          <w:sz w:val="28"/>
          <w:szCs w:val="28"/>
          <w:lang w:val="en-GB"/>
        </w:rPr>
      </w:pPr>
      <w:r w:rsidRPr="006411AE">
        <w:rPr>
          <w:lang w:val="en-GB"/>
        </w:rPr>
        <w:br w:type="page"/>
      </w:r>
    </w:p>
    <w:p w14:paraId="0E51FAE3" w14:textId="315BC2B9" w:rsidR="0094085B" w:rsidRPr="006411AE" w:rsidRDefault="00AE1FF5" w:rsidP="00D93BFC">
      <w:pPr>
        <w:pStyle w:val="Overskrift3"/>
        <w:numPr>
          <w:ilvl w:val="2"/>
          <w:numId w:val="24"/>
        </w:numPr>
        <w:rPr>
          <w:lang w:val="en-GB"/>
        </w:rPr>
      </w:pPr>
      <w:bookmarkStart w:id="44" w:name="_Ref182897936"/>
      <w:r w:rsidRPr="006411AE">
        <w:rPr>
          <w:lang w:val="en-GB"/>
        </w:rPr>
        <w:lastRenderedPageBreak/>
        <w:t>R1.A1: Receive a CareCommun</w:t>
      </w:r>
      <w:r w:rsidR="007B299D" w:rsidRPr="006411AE">
        <w:rPr>
          <w:lang w:val="en-GB"/>
        </w:rPr>
        <w:t>i</w:t>
      </w:r>
      <w:r w:rsidRPr="006411AE">
        <w:rPr>
          <w:lang w:val="en-GB"/>
        </w:rPr>
        <w:t>cation with attachments</w:t>
      </w:r>
      <w:bookmarkEnd w:id="44"/>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94085B" w:rsidRPr="006411AE" w14:paraId="55255084" w14:textId="77777777" w:rsidTr="00584F11">
        <w:trPr>
          <w:cantSplit/>
        </w:trPr>
        <w:tc>
          <w:tcPr>
            <w:tcW w:w="332" w:type="pct"/>
            <w:shd w:val="clear" w:color="auto" w:fill="152F4A"/>
            <w:vAlign w:val="center"/>
          </w:tcPr>
          <w:p w14:paraId="7A127E79" w14:textId="77777777" w:rsidR="0094085B" w:rsidRPr="006411AE" w:rsidRDefault="0094085B">
            <w:pPr>
              <w:rPr>
                <w:b/>
                <w:bCs/>
                <w:lang w:val="en-GB"/>
              </w:rPr>
            </w:pPr>
            <w:r w:rsidRPr="006411AE">
              <w:rPr>
                <w:b/>
                <w:bCs/>
                <w:lang w:val="en-GB"/>
              </w:rPr>
              <w:t>Test step #</w:t>
            </w:r>
          </w:p>
        </w:tc>
        <w:tc>
          <w:tcPr>
            <w:tcW w:w="1223" w:type="pct"/>
            <w:shd w:val="clear" w:color="auto" w:fill="152F4A"/>
            <w:vAlign w:val="center"/>
          </w:tcPr>
          <w:p w14:paraId="328AE803" w14:textId="77777777" w:rsidR="0094085B" w:rsidRPr="006411AE" w:rsidRDefault="0094085B">
            <w:pPr>
              <w:rPr>
                <w:b/>
                <w:bCs/>
                <w:lang w:val="en-GB"/>
              </w:rPr>
            </w:pPr>
            <w:r w:rsidRPr="006411AE">
              <w:rPr>
                <w:b/>
                <w:bCs/>
                <w:lang w:val="en-GB"/>
              </w:rPr>
              <w:t>Action</w:t>
            </w:r>
          </w:p>
        </w:tc>
        <w:tc>
          <w:tcPr>
            <w:tcW w:w="570" w:type="pct"/>
            <w:shd w:val="clear" w:color="auto" w:fill="152F4A"/>
            <w:vAlign w:val="center"/>
          </w:tcPr>
          <w:p w14:paraId="15F37EE7" w14:textId="77777777" w:rsidR="0094085B" w:rsidRPr="006411AE" w:rsidRDefault="0094085B">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39582628" w14:textId="77777777" w:rsidR="0094085B" w:rsidRPr="006411AE" w:rsidRDefault="0094085B">
            <w:pPr>
              <w:rPr>
                <w:b/>
                <w:bCs/>
                <w:lang w:val="en-GB"/>
              </w:rPr>
            </w:pPr>
            <w:r w:rsidRPr="006411AE">
              <w:rPr>
                <w:b/>
                <w:bCs/>
                <w:lang w:val="en-GB"/>
              </w:rPr>
              <w:t>Expected result</w:t>
            </w:r>
          </w:p>
        </w:tc>
        <w:tc>
          <w:tcPr>
            <w:tcW w:w="1296" w:type="pct"/>
            <w:shd w:val="clear" w:color="auto" w:fill="152F4A"/>
            <w:vAlign w:val="center"/>
          </w:tcPr>
          <w:p w14:paraId="05BC95E4" w14:textId="77777777" w:rsidR="0094085B" w:rsidRPr="006411AE" w:rsidRDefault="0094085B">
            <w:pPr>
              <w:rPr>
                <w:b/>
                <w:bCs/>
                <w:lang w:val="en-GB"/>
              </w:rPr>
            </w:pPr>
            <w:r w:rsidRPr="006411AE">
              <w:rPr>
                <w:b/>
                <w:bCs/>
                <w:lang w:val="en-GB"/>
              </w:rPr>
              <w:t>Actual result</w:t>
            </w:r>
          </w:p>
        </w:tc>
        <w:tc>
          <w:tcPr>
            <w:tcW w:w="437" w:type="pct"/>
            <w:shd w:val="clear" w:color="auto" w:fill="152F4A"/>
            <w:vAlign w:val="center"/>
          </w:tcPr>
          <w:p w14:paraId="2ECEF8A3" w14:textId="77777777" w:rsidR="0094085B" w:rsidRPr="006411AE" w:rsidRDefault="0094085B">
            <w:pPr>
              <w:rPr>
                <w:rFonts w:cstheme="minorHAnsi"/>
                <w:b/>
                <w:bCs/>
                <w:lang w:val="en-GB"/>
              </w:rPr>
            </w:pPr>
            <w:r w:rsidRPr="006411AE">
              <w:rPr>
                <w:b/>
                <w:bCs/>
                <w:lang w:val="en-GB"/>
              </w:rPr>
              <w:t>MedCom assessment</w:t>
            </w:r>
          </w:p>
        </w:tc>
      </w:tr>
      <w:tr w:rsidR="00285E3C" w:rsidRPr="006411AE" w14:paraId="3EE556D8" w14:textId="77777777" w:rsidTr="00004730">
        <w:trPr>
          <w:cantSplit/>
        </w:trPr>
        <w:tc>
          <w:tcPr>
            <w:tcW w:w="5000" w:type="pct"/>
            <w:gridSpan w:val="6"/>
            <w:shd w:val="clear" w:color="auto" w:fill="DAE9F7" w:themeFill="text2" w:themeFillTint="1A"/>
          </w:tcPr>
          <w:p w14:paraId="20FDAD12" w14:textId="2DAD9093" w:rsidR="00285E3C" w:rsidRPr="006411AE" w:rsidRDefault="00004730" w:rsidP="00B047F6">
            <w:pPr>
              <w:spacing w:before="60"/>
              <w:jc w:val="center"/>
              <w:rPr>
                <w:rFonts w:cstheme="minorHAnsi"/>
                <w:lang w:val="en-GB"/>
              </w:rPr>
            </w:pPr>
            <w:r w:rsidRPr="006411AE">
              <w:rPr>
                <w:rFonts w:cstheme="minorHAnsi"/>
                <w:lang w:val="en-GB"/>
              </w:rPr>
              <w:t>Receiver can receive XBIN01</w:t>
            </w:r>
          </w:p>
        </w:tc>
      </w:tr>
      <w:tr w:rsidR="00B047F6" w:rsidRPr="006411AE" w14:paraId="4175408C" w14:textId="77777777" w:rsidTr="00584F11">
        <w:trPr>
          <w:cantSplit/>
        </w:trPr>
        <w:tc>
          <w:tcPr>
            <w:tcW w:w="332" w:type="pct"/>
          </w:tcPr>
          <w:p w14:paraId="138EC6DA" w14:textId="4E967D4A" w:rsidR="00B047F6" w:rsidRPr="006411AE" w:rsidRDefault="00B047F6" w:rsidP="00D93BFC">
            <w:pPr>
              <w:pStyle w:val="Overskrift4"/>
              <w:numPr>
                <w:ilvl w:val="3"/>
                <w:numId w:val="24"/>
              </w:numPr>
              <w:rPr>
                <w:rFonts w:eastAsia="Calibri"/>
                <w:lang w:val="en-GB"/>
              </w:rPr>
            </w:pPr>
            <w:bookmarkStart w:id="45" w:name="_Ref181608881"/>
          </w:p>
        </w:tc>
        <w:bookmarkEnd w:id="45"/>
        <w:tc>
          <w:tcPr>
            <w:tcW w:w="1223" w:type="pct"/>
          </w:tcPr>
          <w:p w14:paraId="676F4613" w14:textId="43D96033" w:rsidR="00B047F6" w:rsidRPr="006411AE" w:rsidRDefault="00B047F6" w:rsidP="00B047F6">
            <w:pPr>
              <w:spacing w:before="60"/>
              <w:rPr>
                <w:rFonts w:eastAsia="Times New Roman" w:cs="Calibri"/>
                <w:szCs w:val="24"/>
                <w:lang w:val="en-GB"/>
              </w:rPr>
            </w:pPr>
            <w:r w:rsidRPr="006411AE">
              <w:rPr>
                <w:rFonts w:eastAsia="Times New Roman" w:cs="Calibri"/>
                <w:szCs w:val="24"/>
                <w:lang w:val="en-GB"/>
              </w:rPr>
              <w:t>Receive a communication message of the type CareCommunication including attachment.</w:t>
            </w:r>
          </w:p>
        </w:tc>
        <w:tc>
          <w:tcPr>
            <w:tcW w:w="570" w:type="pct"/>
          </w:tcPr>
          <w:p w14:paraId="32E03F8A" w14:textId="42911B89" w:rsidR="00B047F6" w:rsidRPr="006411AE" w:rsidRDefault="00B047F6" w:rsidP="00B047F6">
            <w:pPr>
              <w:widowControl w:val="0"/>
              <w:spacing w:before="60"/>
              <w:rPr>
                <w:rFonts w:ascii="Courier New" w:eastAsia="Times New Roman" w:hAnsi="Courier New" w:cs="Courier New"/>
                <w:szCs w:val="24"/>
                <w:lang w:val="en-GB"/>
              </w:rPr>
            </w:pPr>
            <w:r w:rsidRPr="006411AE">
              <w:rPr>
                <w:rFonts w:ascii="Courier New" w:eastAsia="Times New Roman" w:hAnsi="Courier New" w:cs="Courier New"/>
                <w:highlight w:val="yellow"/>
                <w:shd w:val="clear" w:color="auto" w:fill="FFFFFF"/>
                <w:lang w:val="en-GB"/>
              </w:rPr>
              <w:t>CC_</w:t>
            </w:r>
            <w:r w:rsidR="00EA683E" w:rsidRPr="006411AE">
              <w:rPr>
                <w:rFonts w:ascii="Courier New" w:eastAsia="Times New Roman" w:hAnsi="Courier New" w:cs="Courier New"/>
                <w:highlight w:val="yellow"/>
                <w:shd w:val="clear" w:color="auto" w:fill="FFFFFF"/>
                <w:lang w:val="en-GB"/>
              </w:rPr>
              <w:t>2</w:t>
            </w:r>
            <w:r w:rsidRPr="006411AE">
              <w:rPr>
                <w:rFonts w:ascii="Courier New" w:eastAsia="Times New Roman" w:hAnsi="Courier New" w:cs="Courier New"/>
                <w:highlight w:val="yellow"/>
                <w:shd w:val="clear" w:color="auto" w:fill="FFFFFF"/>
                <w:lang w:val="en-GB"/>
              </w:rPr>
              <w:t>-attachment</w:t>
            </w:r>
          </w:p>
        </w:tc>
        <w:tc>
          <w:tcPr>
            <w:tcW w:w="1142" w:type="pct"/>
          </w:tcPr>
          <w:p w14:paraId="5FF2558A" w14:textId="7EECDD5D" w:rsidR="00B047F6" w:rsidRPr="006411AE" w:rsidRDefault="00B047F6" w:rsidP="00B047F6">
            <w:pPr>
              <w:spacing w:before="60" w:after="120"/>
              <w:rPr>
                <w:rFonts w:eastAsia="Times New Roman" w:cs="Calibri"/>
                <w:szCs w:val="24"/>
                <w:lang w:val="en-GB"/>
              </w:rPr>
            </w:pPr>
            <w:r w:rsidRPr="006411AE">
              <w:rPr>
                <w:lang w:val="en-GB"/>
              </w:rPr>
              <w:t>A message is received</w:t>
            </w:r>
            <w:r w:rsidR="000B2163" w:rsidRPr="006411AE">
              <w:rPr>
                <w:lang w:val="en-GB"/>
              </w:rPr>
              <w:t>.</w:t>
            </w:r>
            <w:r w:rsidRPr="006411AE">
              <w:rPr>
                <w:lang w:val="en-GB"/>
              </w:rPr>
              <w:t xml:space="preserve"> </w:t>
            </w:r>
          </w:p>
        </w:tc>
        <w:tc>
          <w:tcPr>
            <w:tcW w:w="1296" w:type="pct"/>
          </w:tcPr>
          <w:p w14:paraId="6EC8891D" w14:textId="77777777" w:rsidR="00B047F6" w:rsidRPr="006411AE" w:rsidRDefault="00B047F6" w:rsidP="00B047F6">
            <w:pPr>
              <w:spacing w:before="60"/>
              <w:rPr>
                <w:rFonts w:eastAsia="Times New Roman" w:cs="Calibri"/>
                <w:szCs w:val="24"/>
                <w:lang w:val="en-GB"/>
              </w:rPr>
            </w:pPr>
          </w:p>
        </w:tc>
        <w:tc>
          <w:tcPr>
            <w:tcW w:w="437" w:type="pct"/>
          </w:tcPr>
          <w:p w14:paraId="1E4112A7" w14:textId="77777777" w:rsidR="00B047F6" w:rsidRPr="006411AE" w:rsidRDefault="00000000" w:rsidP="00B047F6">
            <w:pPr>
              <w:spacing w:before="60"/>
              <w:jc w:val="center"/>
              <w:rPr>
                <w:rFonts w:cstheme="minorHAnsi"/>
                <w:lang w:val="en-GB"/>
              </w:rPr>
            </w:pPr>
            <w:sdt>
              <w:sdtPr>
                <w:rPr>
                  <w:rFonts w:cstheme="minorHAnsi"/>
                  <w:lang w:val="en-GB"/>
                </w:rPr>
                <w:alias w:val="MedCom vurdering"/>
                <w:tag w:val="MedCom vurdering"/>
                <w:id w:val="732661009"/>
                <w:placeholder>
                  <w:docPart w:val="F16BB52AF9B74E46B4CB782F3EBA9A1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47F6" w:rsidRPr="006411AE">
                  <w:rPr>
                    <w:rStyle w:val="Pladsholdertekst"/>
                    <w:lang w:val="en-GB"/>
                  </w:rPr>
                  <w:t>Choose</w:t>
                </w:r>
              </w:sdtContent>
            </w:sdt>
          </w:p>
        </w:tc>
      </w:tr>
      <w:tr w:rsidR="00B047F6" w:rsidRPr="006411AE" w14:paraId="58983B6E" w14:textId="77777777" w:rsidTr="00584F11">
        <w:trPr>
          <w:cantSplit/>
        </w:trPr>
        <w:tc>
          <w:tcPr>
            <w:tcW w:w="332" w:type="pct"/>
          </w:tcPr>
          <w:p w14:paraId="4A3A1752" w14:textId="58E8E160" w:rsidR="00B047F6" w:rsidRPr="006411AE" w:rsidRDefault="00B047F6" w:rsidP="00D93BFC">
            <w:pPr>
              <w:pStyle w:val="Overskrift4"/>
              <w:numPr>
                <w:ilvl w:val="3"/>
                <w:numId w:val="24"/>
              </w:numPr>
              <w:rPr>
                <w:rFonts w:eastAsia="Calibri"/>
                <w:lang w:val="en-GB"/>
              </w:rPr>
            </w:pPr>
          </w:p>
        </w:tc>
        <w:tc>
          <w:tcPr>
            <w:tcW w:w="1223" w:type="pct"/>
          </w:tcPr>
          <w:p w14:paraId="319D842D" w14:textId="1FCD79DD" w:rsidR="00B047F6" w:rsidRPr="006411AE" w:rsidRDefault="000D26B0" w:rsidP="00B047F6">
            <w:pPr>
              <w:spacing w:before="60"/>
              <w:rPr>
                <w:rFonts w:eastAsia="Times New Roman" w:cs="Calibri"/>
                <w:szCs w:val="24"/>
                <w:lang w:val="en-GB"/>
              </w:rPr>
            </w:pPr>
            <w:r w:rsidRPr="006411AE">
              <w:rPr>
                <w:rFonts w:eastAsia="Times New Roman" w:cs="Calibri"/>
                <w:szCs w:val="24"/>
                <w:lang w:val="en-GB"/>
              </w:rPr>
              <w:t xml:space="preserve">Demonstrate that </w:t>
            </w:r>
            <w:r w:rsidR="00245530" w:rsidRPr="006411AE">
              <w:rPr>
                <w:rFonts w:eastAsia="Times New Roman" w:cs="Calibri"/>
                <w:szCs w:val="24"/>
                <w:lang w:val="en-GB"/>
              </w:rPr>
              <w:t>the SUT</w:t>
            </w:r>
            <w:r w:rsidRPr="006411AE">
              <w:rPr>
                <w:rFonts w:eastAsia="Times New Roman" w:cs="Calibri"/>
                <w:szCs w:val="24"/>
                <w:lang w:val="en-GB"/>
              </w:rPr>
              <w:t xml:space="preserve"> c</w:t>
            </w:r>
            <w:r w:rsidR="00B047F6" w:rsidRPr="006411AE">
              <w:rPr>
                <w:rFonts w:eastAsia="Times New Roman" w:cs="Calibri"/>
                <w:szCs w:val="24"/>
                <w:lang w:val="en-GB"/>
              </w:rPr>
              <w:t>heck</w:t>
            </w:r>
            <w:r w:rsidR="00245530" w:rsidRPr="006411AE">
              <w:rPr>
                <w:rFonts w:eastAsia="Times New Roman" w:cs="Calibri"/>
                <w:szCs w:val="24"/>
                <w:lang w:val="en-GB"/>
              </w:rPr>
              <w:t>s</w:t>
            </w:r>
            <w:r w:rsidR="00B047F6" w:rsidRPr="006411AE">
              <w:rPr>
                <w:rFonts w:eastAsia="Times New Roman" w:cs="Calibri"/>
                <w:szCs w:val="24"/>
                <w:lang w:val="en-GB"/>
              </w:rPr>
              <w:t xml:space="preserve"> the </w:t>
            </w:r>
            <w:proofErr w:type="spellStart"/>
            <w:r w:rsidR="00B047F6" w:rsidRPr="006411AE">
              <w:rPr>
                <w:rFonts w:eastAsia="Times New Roman" w:cs="Calibri"/>
                <w:szCs w:val="24"/>
                <w:lang w:val="en-GB"/>
              </w:rPr>
              <w:t>VANSEnvelope</w:t>
            </w:r>
            <w:proofErr w:type="spellEnd"/>
            <w:r w:rsidR="00B047F6" w:rsidRPr="006411AE">
              <w:rPr>
                <w:rFonts w:eastAsia="Times New Roman" w:cs="Calibri"/>
                <w:szCs w:val="24"/>
                <w:lang w:val="en-GB"/>
              </w:rPr>
              <w:t xml:space="preserve"> to identify the message type</w:t>
            </w:r>
          </w:p>
        </w:tc>
        <w:tc>
          <w:tcPr>
            <w:tcW w:w="570" w:type="pct"/>
          </w:tcPr>
          <w:p w14:paraId="02E46E98" w14:textId="7F2CA8E5" w:rsidR="00B047F6" w:rsidRPr="006411AE" w:rsidRDefault="00B047F6" w:rsidP="00B047F6">
            <w:pPr>
              <w:spacing w:before="60"/>
              <w:rPr>
                <w:rFonts w:ascii="Courier New" w:eastAsia="Times New Roman" w:hAnsi="Courier New" w:cs="Courier New"/>
                <w:szCs w:val="24"/>
                <w:lang w:val="en-GB"/>
              </w:rPr>
            </w:pPr>
          </w:p>
        </w:tc>
        <w:tc>
          <w:tcPr>
            <w:tcW w:w="1142" w:type="pct"/>
          </w:tcPr>
          <w:p w14:paraId="10737232" w14:textId="1DC9DE7E" w:rsidR="00B047F6" w:rsidRPr="006411AE" w:rsidRDefault="00B047F6" w:rsidP="00B047F6">
            <w:pPr>
              <w:spacing w:before="60"/>
              <w:rPr>
                <w:rFonts w:eastAsia="Times New Roman" w:cs="Calibri"/>
                <w:szCs w:val="24"/>
                <w:lang w:val="en-GB"/>
              </w:rPr>
            </w:pPr>
            <w:r w:rsidRPr="006411AE">
              <w:rPr>
                <w:lang w:val="en-GB"/>
              </w:rPr>
              <w:t>Message type is a FHIR CareCommunication.</w:t>
            </w:r>
          </w:p>
        </w:tc>
        <w:tc>
          <w:tcPr>
            <w:tcW w:w="1296" w:type="pct"/>
          </w:tcPr>
          <w:p w14:paraId="37F0ABC1" w14:textId="77777777" w:rsidR="00B047F6" w:rsidRPr="006411AE" w:rsidRDefault="00B047F6" w:rsidP="00B047F6">
            <w:pPr>
              <w:spacing w:before="60"/>
              <w:rPr>
                <w:rFonts w:eastAsia="Times New Roman" w:cs="Calibri"/>
                <w:szCs w:val="24"/>
                <w:lang w:val="en-GB"/>
              </w:rPr>
            </w:pPr>
          </w:p>
        </w:tc>
        <w:tc>
          <w:tcPr>
            <w:tcW w:w="437" w:type="pct"/>
          </w:tcPr>
          <w:p w14:paraId="26F9CF73" w14:textId="77777777" w:rsidR="00B047F6" w:rsidRPr="006411AE" w:rsidRDefault="00000000" w:rsidP="00B047F6">
            <w:pPr>
              <w:spacing w:before="60"/>
              <w:jc w:val="center"/>
              <w:rPr>
                <w:rFonts w:cstheme="minorHAnsi"/>
                <w:lang w:val="en-GB"/>
              </w:rPr>
            </w:pPr>
            <w:sdt>
              <w:sdtPr>
                <w:rPr>
                  <w:rFonts w:cstheme="minorHAnsi"/>
                  <w:lang w:val="en-GB"/>
                </w:rPr>
                <w:alias w:val="MedCom vurdering"/>
                <w:tag w:val="MedCom vurdering"/>
                <w:id w:val="-808088579"/>
                <w:placeholder>
                  <w:docPart w:val="ACD4E3AD8DB340A6801C7D86EBC66A8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047F6" w:rsidRPr="006411AE">
                  <w:rPr>
                    <w:rStyle w:val="Pladsholdertekst"/>
                    <w:lang w:val="en-GB"/>
                  </w:rPr>
                  <w:t>Choose</w:t>
                </w:r>
              </w:sdtContent>
            </w:sdt>
          </w:p>
        </w:tc>
      </w:tr>
      <w:tr w:rsidR="0043354C" w:rsidRPr="006411AE" w14:paraId="4FB4BA13" w14:textId="77777777" w:rsidTr="00584F11">
        <w:trPr>
          <w:cantSplit/>
        </w:trPr>
        <w:tc>
          <w:tcPr>
            <w:tcW w:w="332" w:type="pct"/>
          </w:tcPr>
          <w:p w14:paraId="52785CB9" w14:textId="3BD62C5C" w:rsidR="0043354C" w:rsidRPr="006411AE" w:rsidRDefault="0043354C" w:rsidP="00D93BFC">
            <w:pPr>
              <w:pStyle w:val="Overskrift4"/>
              <w:numPr>
                <w:ilvl w:val="3"/>
                <w:numId w:val="24"/>
              </w:numPr>
              <w:rPr>
                <w:rFonts w:eastAsia="Calibri"/>
                <w:lang w:val="en-GB"/>
              </w:rPr>
            </w:pPr>
          </w:p>
        </w:tc>
        <w:tc>
          <w:tcPr>
            <w:tcW w:w="1223" w:type="pct"/>
          </w:tcPr>
          <w:p w14:paraId="6E8A07E3" w14:textId="76C2FCA6" w:rsidR="0043354C" w:rsidRPr="006411AE" w:rsidRDefault="003B105C" w:rsidP="00311148">
            <w:pPr>
              <w:keepNext/>
              <w:spacing w:before="60" w:after="120"/>
              <w:rPr>
                <w:rFonts w:eastAsia="Times New Roman" w:cs="Calibri"/>
                <w:szCs w:val="24"/>
                <w:lang w:val="en-GB"/>
              </w:rPr>
            </w:pPr>
            <w:r w:rsidRPr="006411AE">
              <w:rPr>
                <w:rFonts w:eastAsia="Times New Roman" w:cs="Calibri"/>
                <w:szCs w:val="24"/>
                <w:lang w:val="en-GB"/>
              </w:rPr>
              <w:t xml:space="preserve">Demonstrate that </w:t>
            </w:r>
            <w:r w:rsidR="00245530" w:rsidRPr="006411AE">
              <w:rPr>
                <w:rFonts w:eastAsia="Times New Roman" w:cs="Calibri"/>
                <w:szCs w:val="24"/>
                <w:lang w:val="en-GB"/>
              </w:rPr>
              <w:t xml:space="preserve">the SUT </w:t>
            </w:r>
            <w:r w:rsidRPr="006411AE">
              <w:rPr>
                <w:rFonts w:eastAsia="Times New Roman" w:cs="Calibri"/>
                <w:szCs w:val="24"/>
                <w:lang w:val="en-GB"/>
              </w:rPr>
              <w:t>c</w:t>
            </w:r>
            <w:r w:rsidR="0043354C" w:rsidRPr="006411AE">
              <w:rPr>
                <w:rFonts w:eastAsia="Times New Roman" w:cs="Calibri"/>
                <w:szCs w:val="24"/>
                <w:lang w:val="en-GB"/>
              </w:rPr>
              <w:t>heck</w:t>
            </w:r>
            <w:r w:rsidR="00245530" w:rsidRPr="006411AE">
              <w:rPr>
                <w:rFonts w:eastAsia="Times New Roman" w:cs="Calibri"/>
                <w:szCs w:val="24"/>
                <w:lang w:val="en-GB"/>
              </w:rPr>
              <w:t>s</w:t>
            </w:r>
            <w:r w:rsidR="0043354C" w:rsidRPr="006411AE">
              <w:rPr>
                <w:rFonts w:eastAsia="Times New Roman" w:cs="Calibri"/>
                <w:szCs w:val="24"/>
                <w:lang w:val="en-GB"/>
              </w:rPr>
              <w:t xml:space="preserve"> the capabilities of the receiver of the message in SOR or a local copy of SOR. </w:t>
            </w:r>
          </w:p>
        </w:tc>
        <w:tc>
          <w:tcPr>
            <w:tcW w:w="570" w:type="pct"/>
          </w:tcPr>
          <w:p w14:paraId="405D71C5" w14:textId="77777777" w:rsidR="0043354C" w:rsidRPr="006411AE" w:rsidRDefault="0043354C" w:rsidP="0043354C">
            <w:pPr>
              <w:spacing w:before="60"/>
              <w:rPr>
                <w:rFonts w:ascii="Courier New" w:eastAsia="Times New Roman" w:hAnsi="Courier New" w:cs="Courier New"/>
                <w:shd w:val="clear" w:color="auto" w:fill="FFFFFF"/>
                <w:lang w:val="en-GB"/>
              </w:rPr>
            </w:pPr>
          </w:p>
        </w:tc>
        <w:tc>
          <w:tcPr>
            <w:tcW w:w="1142" w:type="pct"/>
          </w:tcPr>
          <w:p w14:paraId="5BE27864" w14:textId="597EF3EF" w:rsidR="0043354C" w:rsidRPr="006411AE" w:rsidRDefault="0043354C" w:rsidP="0043354C">
            <w:pPr>
              <w:spacing w:before="60"/>
              <w:rPr>
                <w:lang w:val="en-GB"/>
              </w:rPr>
            </w:pPr>
            <w:r w:rsidRPr="006411AE">
              <w:rPr>
                <w:lang w:val="en-GB"/>
              </w:rPr>
              <w:t>Receiver can receive a XDIS91 after look-up in SOR or a local copy.</w:t>
            </w:r>
          </w:p>
        </w:tc>
        <w:tc>
          <w:tcPr>
            <w:tcW w:w="1296" w:type="pct"/>
          </w:tcPr>
          <w:p w14:paraId="1A318EC3" w14:textId="77777777" w:rsidR="0043354C" w:rsidRPr="006411AE" w:rsidRDefault="0043354C" w:rsidP="0043354C">
            <w:pPr>
              <w:spacing w:before="60"/>
              <w:rPr>
                <w:rFonts w:eastAsia="Times New Roman" w:cs="Calibri"/>
                <w:szCs w:val="24"/>
                <w:lang w:val="en-GB"/>
              </w:rPr>
            </w:pPr>
          </w:p>
        </w:tc>
        <w:tc>
          <w:tcPr>
            <w:tcW w:w="437" w:type="pct"/>
          </w:tcPr>
          <w:p w14:paraId="7A3EA108" w14:textId="1985D8AB" w:rsidR="0043354C" w:rsidRPr="006411AE" w:rsidRDefault="00000000" w:rsidP="0043354C">
            <w:pPr>
              <w:spacing w:before="60"/>
              <w:jc w:val="center"/>
              <w:rPr>
                <w:rFonts w:cstheme="minorHAnsi"/>
                <w:lang w:val="en-GB"/>
              </w:rPr>
            </w:pPr>
            <w:sdt>
              <w:sdtPr>
                <w:rPr>
                  <w:rFonts w:cstheme="minorHAnsi"/>
                  <w:lang w:val="en-GB"/>
                </w:rPr>
                <w:alias w:val="MedCom vurdering"/>
                <w:tag w:val="MedCom vurdering"/>
                <w:id w:val="-1324579121"/>
                <w:placeholder>
                  <w:docPart w:val="49A6E2A0F3164D8489CA139FC4A1B2C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354C" w:rsidRPr="006411AE">
                  <w:rPr>
                    <w:rStyle w:val="Pladsholdertekst"/>
                    <w:lang w:val="en-GB"/>
                  </w:rPr>
                  <w:t>Choose</w:t>
                </w:r>
              </w:sdtContent>
            </w:sdt>
          </w:p>
        </w:tc>
      </w:tr>
      <w:tr w:rsidR="0043354C" w:rsidRPr="006411AE" w14:paraId="31491400" w14:textId="77777777" w:rsidTr="00584F11">
        <w:trPr>
          <w:cantSplit/>
        </w:trPr>
        <w:tc>
          <w:tcPr>
            <w:tcW w:w="332" w:type="pct"/>
          </w:tcPr>
          <w:p w14:paraId="6934F041" w14:textId="717C7F6E" w:rsidR="0043354C" w:rsidRPr="006411AE" w:rsidRDefault="0043354C" w:rsidP="00D93BFC">
            <w:pPr>
              <w:pStyle w:val="Overskrift4"/>
              <w:numPr>
                <w:ilvl w:val="3"/>
                <w:numId w:val="24"/>
              </w:numPr>
              <w:rPr>
                <w:rFonts w:eastAsia="Calibri"/>
                <w:lang w:val="en-GB"/>
              </w:rPr>
            </w:pPr>
          </w:p>
        </w:tc>
        <w:tc>
          <w:tcPr>
            <w:tcW w:w="1223" w:type="pct"/>
          </w:tcPr>
          <w:p w14:paraId="2EF1CAFA" w14:textId="2C07700F" w:rsidR="0043354C" w:rsidRPr="006411AE" w:rsidRDefault="0019578F" w:rsidP="0043354C">
            <w:pPr>
              <w:keepNext/>
              <w:spacing w:before="60" w:after="120"/>
              <w:rPr>
                <w:rFonts w:eastAsia="Times New Roman" w:cs="Calibri"/>
                <w:szCs w:val="24"/>
                <w:lang w:val="en-GB"/>
              </w:rPr>
            </w:pPr>
            <w:r w:rsidRPr="006411AE">
              <w:rPr>
                <w:rFonts w:eastAsia="Times New Roman" w:cs="Calibri"/>
                <w:szCs w:val="24"/>
                <w:lang w:val="en-GB"/>
              </w:rPr>
              <w:t xml:space="preserve">Demonstrate that the SUT checks the capabilities of the receiver of the </w:t>
            </w:r>
            <w:r w:rsidR="003D53A8" w:rsidRPr="006411AE">
              <w:rPr>
                <w:rFonts w:eastAsia="Times New Roman" w:cs="Calibri"/>
                <w:szCs w:val="24"/>
                <w:lang w:val="en-GB"/>
              </w:rPr>
              <w:t>attachment</w:t>
            </w:r>
            <w:r w:rsidRPr="006411AE">
              <w:rPr>
                <w:rFonts w:eastAsia="Times New Roman" w:cs="Calibri"/>
                <w:szCs w:val="24"/>
                <w:lang w:val="en-GB"/>
              </w:rPr>
              <w:t xml:space="preserve"> in SOR or a local copy of SOR. </w:t>
            </w:r>
          </w:p>
        </w:tc>
        <w:tc>
          <w:tcPr>
            <w:tcW w:w="570" w:type="pct"/>
          </w:tcPr>
          <w:p w14:paraId="0D0498BD" w14:textId="77777777" w:rsidR="0043354C" w:rsidRPr="006411AE" w:rsidRDefault="0043354C" w:rsidP="0043354C">
            <w:pPr>
              <w:spacing w:before="60"/>
              <w:rPr>
                <w:rFonts w:ascii="Courier New" w:eastAsia="Times New Roman" w:hAnsi="Courier New" w:cs="Courier New"/>
                <w:shd w:val="clear" w:color="auto" w:fill="FFFFFF"/>
                <w:lang w:val="en-GB"/>
              </w:rPr>
            </w:pPr>
          </w:p>
        </w:tc>
        <w:tc>
          <w:tcPr>
            <w:tcW w:w="1142" w:type="pct"/>
          </w:tcPr>
          <w:p w14:paraId="04643BD1" w14:textId="5E9A329F" w:rsidR="0043354C" w:rsidRPr="006411AE" w:rsidRDefault="0043354C" w:rsidP="0043354C">
            <w:pPr>
              <w:spacing w:before="60"/>
              <w:rPr>
                <w:lang w:val="en-GB"/>
              </w:rPr>
            </w:pPr>
            <w:r w:rsidRPr="006411AE">
              <w:rPr>
                <w:lang w:val="en-GB"/>
              </w:rPr>
              <w:t xml:space="preserve">Receiver can receive a XBIN01 </w:t>
            </w:r>
            <w:r w:rsidR="003D53A8" w:rsidRPr="006411AE">
              <w:rPr>
                <w:rFonts w:eastAsia="Times New Roman" w:cs="Calibri"/>
                <w:szCs w:val="24"/>
                <w:lang w:val="en-GB"/>
              </w:rPr>
              <w:t xml:space="preserve">(or </w:t>
            </w:r>
            <w:proofErr w:type="spellStart"/>
            <w:r w:rsidR="003D53A8" w:rsidRPr="006411AE">
              <w:rPr>
                <w:rFonts w:eastAsia="Times New Roman" w:cs="Calibri"/>
                <w:szCs w:val="24"/>
                <w:lang w:val="en-GB"/>
              </w:rPr>
              <w:t>MedBin</w:t>
            </w:r>
            <w:proofErr w:type="spellEnd"/>
            <w:r w:rsidR="003D53A8" w:rsidRPr="006411AE">
              <w:rPr>
                <w:rFonts w:eastAsia="Times New Roman" w:cs="Calibri"/>
                <w:szCs w:val="24"/>
                <w:lang w:val="en-GB"/>
              </w:rPr>
              <w:t xml:space="preserve">) </w:t>
            </w:r>
            <w:r w:rsidRPr="006411AE">
              <w:rPr>
                <w:lang w:val="en-GB"/>
              </w:rPr>
              <w:t>after look-up in SOR or a local copy.</w:t>
            </w:r>
          </w:p>
        </w:tc>
        <w:tc>
          <w:tcPr>
            <w:tcW w:w="1296" w:type="pct"/>
          </w:tcPr>
          <w:p w14:paraId="14577A66" w14:textId="77777777" w:rsidR="0043354C" w:rsidRPr="006411AE" w:rsidRDefault="0043354C" w:rsidP="0043354C">
            <w:pPr>
              <w:spacing w:before="60"/>
              <w:rPr>
                <w:rFonts w:eastAsia="Times New Roman" w:cs="Calibri"/>
                <w:szCs w:val="24"/>
                <w:lang w:val="en-GB"/>
              </w:rPr>
            </w:pPr>
          </w:p>
        </w:tc>
        <w:tc>
          <w:tcPr>
            <w:tcW w:w="437" w:type="pct"/>
          </w:tcPr>
          <w:p w14:paraId="7AFF5ABE" w14:textId="3917DF70" w:rsidR="0043354C" w:rsidRPr="006411AE" w:rsidRDefault="00000000" w:rsidP="0043354C">
            <w:pPr>
              <w:spacing w:before="60"/>
              <w:jc w:val="center"/>
              <w:rPr>
                <w:rFonts w:cstheme="minorHAnsi"/>
                <w:lang w:val="en-GB"/>
              </w:rPr>
            </w:pPr>
            <w:sdt>
              <w:sdtPr>
                <w:rPr>
                  <w:rFonts w:cstheme="minorHAnsi"/>
                  <w:lang w:val="en-GB"/>
                </w:rPr>
                <w:alias w:val="MedCom vurdering"/>
                <w:tag w:val="MedCom vurdering"/>
                <w:id w:val="279301151"/>
                <w:placeholder>
                  <w:docPart w:val="326E63FFEC0649BDB14271F60E3391B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354C" w:rsidRPr="006411AE">
                  <w:rPr>
                    <w:rStyle w:val="Pladsholdertekst"/>
                    <w:lang w:val="en-GB"/>
                  </w:rPr>
                  <w:t>Choose</w:t>
                </w:r>
              </w:sdtContent>
            </w:sdt>
          </w:p>
        </w:tc>
      </w:tr>
      <w:tr w:rsidR="001848EC" w:rsidRPr="006411AE" w14:paraId="1585E786" w14:textId="77777777" w:rsidTr="00584F11">
        <w:trPr>
          <w:cantSplit/>
        </w:trPr>
        <w:tc>
          <w:tcPr>
            <w:tcW w:w="332" w:type="pct"/>
          </w:tcPr>
          <w:p w14:paraId="00AD7D7B" w14:textId="647E5EA3" w:rsidR="001848EC" w:rsidRPr="006411AE" w:rsidRDefault="001848EC" w:rsidP="00D93BFC">
            <w:pPr>
              <w:pStyle w:val="Overskrift4"/>
              <w:numPr>
                <w:ilvl w:val="3"/>
                <w:numId w:val="24"/>
              </w:numPr>
              <w:rPr>
                <w:rFonts w:eastAsia="Calibri"/>
                <w:lang w:val="en-GB"/>
              </w:rPr>
            </w:pPr>
            <w:bookmarkStart w:id="46" w:name="_Ref181608885"/>
          </w:p>
        </w:tc>
        <w:bookmarkEnd w:id="46"/>
        <w:tc>
          <w:tcPr>
            <w:tcW w:w="1223" w:type="pct"/>
          </w:tcPr>
          <w:p w14:paraId="1AB38983" w14:textId="348FED3A" w:rsidR="001848EC" w:rsidRPr="006411AE" w:rsidRDefault="00C379BC" w:rsidP="001848EC">
            <w:pPr>
              <w:keepNext/>
              <w:spacing w:before="60" w:after="120"/>
              <w:rPr>
                <w:rFonts w:eastAsia="Times New Roman" w:cs="Calibri"/>
                <w:szCs w:val="24"/>
                <w:lang w:val="en-GB"/>
              </w:rPr>
            </w:pPr>
            <w:r w:rsidRPr="006411AE">
              <w:rPr>
                <w:rFonts w:eastAsia="Times New Roman" w:cs="Calibri"/>
                <w:szCs w:val="24"/>
                <w:lang w:val="en-GB"/>
              </w:rPr>
              <w:t>T</w:t>
            </w:r>
            <w:r w:rsidR="001848EC" w:rsidRPr="006411AE">
              <w:rPr>
                <w:rFonts w:eastAsia="Times New Roman" w:cs="Calibri"/>
                <w:szCs w:val="24"/>
                <w:lang w:val="en-GB"/>
              </w:rPr>
              <w:t xml:space="preserve">he SUT </w:t>
            </w:r>
            <w:r w:rsidR="00B61E0B" w:rsidRPr="006411AE">
              <w:rPr>
                <w:rFonts w:eastAsia="Times New Roman" w:cs="Calibri"/>
                <w:szCs w:val="24"/>
                <w:lang w:val="en-GB"/>
              </w:rPr>
              <w:t xml:space="preserve">has </w:t>
            </w:r>
            <w:r w:rsidR="001848EC" w:rsidRPr="006411AE">
              <w:rPr>
                <w:rFonts w:eastAsia="Times New Roman" w:cs="Calibri"/>
                <w:szCs w:val="24"/>
                <w:lang w:val="en-GB"/>
              </w:rPr>
              <w:t>identifie</w:t>
            </w:r>
            <w:r w:rsidR="00B61E0B" w:rsidRPr="006411AE">
              <w:rPr>
                <w:rFonts w:eastAsia="Times New Roman" w:cs="Calibri"/>
                <w:szCs w:val="24"/>
                <w:lang w:val="en-GB"/>
              </w:rPr>
              <w:t>d</w:t>
            </w:r>
            <w:r w:rsidR="001848EC" w:rsidRPr="006411AE">
              <w:rPr>
                <w:rFonts w:eastAsia="Times New Roman" w:cs="Calibri"/>
                <w:szCs w:val="24"/>
                <w:lang w:val="en-GB"/>
              </w:rPr>
              <w:t xml:space="preserve"> a need for conversion of the </w:t>
            </w:r>
            <w:r w:rsidR="00227F08" w:rsidRPr="006411AE">
              <w:rPr>
                <w:rFonts w:eastAsia="Times New Roman" w:cs="Calibri"/>
                <w:szCs w:val="24"/>
                <w:lang w:val="en-GB"/>
              </w:rPr>
              <w:t>CareCommunication</w:t>
            </w:r>
            <w:r w:rsidR="00BA6F53" w:rsidRPr="006411AE">
              <w:rPr>
                <w:rFonts w:eastAsia="Times New Roman" w:cs="Calibri"/>
                <w:szCs w:val="24"/>
                <w:lang w:val="en-GB"/>
              </w:rPr>
              <w:t xml:space="preserve"> with attachment</w:t>
            </w:r>
            <w:r w:rsidR="001848EC" w:rsidRPr="006411AE">
              <w:rPr>
                <w:rFonts w:eastAsia="Times New Roman" w:cs="Calibri"/>
                <w:szCs w:val="24"/>
                <w:lang w:val="en-GB"/>
              </w:rPr>
              <w:t>.</w:t>
            </w:r>
          </w:p>
        </w:tc>
        <w:tc>
          <w:tcPr>
            <w:tcW w:w="570" w:type="pct"/>
          </w:tcPr>
          <w:p w14:paraId="74AF3869" w14:textId="77777777" w:rsidR="001848EC" w:rsidRPr="006411AE" w:rsidRDefault="001848EC" w:rsidP="001848EC">
            <w:pPr>
              <w:spacing w:before="60"/>
              <w:rPr>
                <w:rFonts w:ascii="Courier New" w:eastAsia="Times New Roman" w:hAnsi="Courier New" w:cs="Courier New"/>
                <w:shd w:val="clear" w:color="auto" w:fill="FFFFFF"/>
                <w:lang w:val="en-GB"/>
              </w:rPr>
            </w:pPr>
          </w:p>
        </w:tc>
        <w:tc>
          <w:tcPr>
            <w:tcW w:w="1142" w:type="pct"/>
          </w:tcPr>
          <w:p w14:paraId="011406FA" w14:textId="7E4C8740" w:rsidR="001848EC" w:rsidRPr="006411AE" w:rsidRDefault="001848EC" w:rsidP="001848EC">
            <w:pPr>
              <w:spacing w:before="60"/>
              <w:rPr>
                <w:lang w:val="en-GB"/>
              </w:rPr>
            </w:pPr>
            <w:r w:rsidRPr="006411AE">
              <w:rPr>
                <w:lang w:val="en-GB"/>
              </w:rPr>
              <w:t xml:space="preserve">The </w:t>
            </w:r>
            <w:r w:rsidR="00F6182C" w:rsidRPr="006411AE">
              <w:rPr>
                <w:rFonts w:eastAsia="Times New Roman" w:cs="Calibri"/>
                <w:szCs w:val="24"/>
                <w:lang w:val="en-GB"/>
              </w:rPr>
              <w:t>CareCommunication with attachment</w:t>
            </w:r>
            <w:r w:rsidR="00F6182C" w:rsidRPr="006411AE">
              <w:rPr>
                <w:lang w:val="en-GB"/>
              </w:rPr>
              <w:t xml:space="preserve"> </w:t>
            </w:r>
            <w:r w:rsidRPr="006411AE">
              <w:rPr>
                <w:lang w:val="en-GB"/>
              </w:rPr>
              <w:t>must be converted before the message is send to receiver.</w:t>
            </w:r>
          </w:p>
        </w:tc>
        <w:tc>
          <w:tcPr>
            <w:tcW w:w="1296" w:type="pct"/>
          </w:tcPr>
          <w:p w14:paraId="785C5333" w14:textId="77777777" w:rsidR="001848EC" w:rsidRPr="006411AE" w:rsidRDefault="001848EC" w:rsidP="001848EC">
            <w:pPr>
              <w:spacing w:before="60"/>
              <w:rPr>
                <w:rFonts w:eastAsia="Times New Roman" w:cs="Calibri"/>
                <w:szCs w:val="24"/>
                <w:lang w:val="en-GB"/>
              </w:rPr>
            </w:pPr>
          </w:p>
        </w:tc>
        <w:tc>
          <w:tcPr>
            <w:tcW w:w="437" w:type="pct"/>
          </w:tcPr>
          <w:p w14:paraId="08F0B615" w14:textId="3BFCB99E" w:rsidR="001848EC" w:rsidRPr="006411AE" w:rsidRDefault="00000000" w:rsidP="001848EC">
            <w:pPr>
              <w:spacing w:before="60"/>
              <w:jc w:val="center"/>
              <w:rPr>
                <w:rFonts w:cstheme="minorHAnsi"/>
                <w:lang w:val="en-GB"/>
              </w:rPr>
            </w:pPr>
            <w:sdt>
              <w:sdtPr>
                <w:rPr>
                  <w:rFonts w:cstheme="minorHAnsi"/>
                  <w:lang w:val="en-GB"/>
                </w:rPr>
                <w:alias w:val="MedCom vurdering"/>
                <w:tag w:val="MedCom vurdering"/>
                <w:id w:val="-552471816"/>
                <w:placeholder>
                  <w:docPart w:val="8EF16CBD14224155963116B9F3CE0D1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35780" w:rsidRPr="006411AE">
                  <w:rPr>
                    <w:rStyle w:val="Pladsholdertekst"/>
                    <w:lang w:val="en-GB"/>
                  </w:rPr>
                  <w:t>Choose</w:t>
                </w:r>
              </w:sdtContent>
            </w:sdt>
          </w:p>
        </w:tc>
      </w:tr>
      <w:tr w:rsidR="0043354C" w:rsidRPr="006411AE" w14:paraId="2CFE40F1" w14:textId="77777777" w:rsidTr="00004730">
        <w:trPr>
          <w:cantSplit/>
        </w:trPr>
        <w:tc>
          <w:tcPr>
            <w:tcW w:w="5000" w:type="pct"/>
            <w:gridSpan w:val="6"/>
            <w:shd w:val="clear" w:color="auto" w:fill="DAE9F7" w:themeFill="text2" w:themeFillTint="1A"/>
          </w:tcPr>
          <w:p w14:paraId="49D289D3" w14:textId="387FA736" w:rsidR="0043354C" w:rsidRPr="006411AE" w:rsidRDefault="0043354C" w:rsidP="004017FA">
            <w:pPr>
              <w:spacing w:before="60"/>
              <w:jc w:val="center"/>
              <w:rPr>
                <w:rFonts w:cstheme="minorHAnsi"/>
                <w:lang w:val="en-GB"/>
              </w:rPr>
            </w:pPr>
            <w:r w:rsidRPr="006411AE">
              <w:rPr>
                <w:rFonts w:cstheme="minorHAnsi"/>
                <w:lang w:val="en-GB"/>
              </w:rPr>
              <w:t>Receiver cannot receive XBIN01</w:t>
            </w:r>
          </w:p>
        </w:tc>
      </w:tr>
      <w:tr w:rsidR="0043354C" w:rsidRPr="006411AE" w14:paraId="6323E8A4" w14:textId="77777777" w:rsidTr="00584F11">
        <w:trPr>
          <w:cantSplit/>
        </w:trPr>
        <w:tc>
          <w:tcPr>
            <w:tcW w:w="332" w:type="pct"/>
          </w:tcPr>
          <w:p w14:paraId="5B6CBE59" w14:textId="7659F7A6" w:rsidR="0043354C" w:rsidRPr="006411AE" w:rsidRDefault="0043354C" w:rsidP="00D93BFC">
            <w:pPr>
              <w:pStyle w:val="Overskrift4"/>
              <w:numPr>
                <w:ilvl w:val="3"/>
                <w:numId w:val="24"/>
              </w:numPr>
              <w:rPr>
                <w:rFonts w:eastAsia="Calibri"/>
                <w:lang w:val="en-GB"/>
              </w:rPr>
            </w:pPr>
          </w:p>
        </w:tc>
        <w:tc>
          <w:tcPr>
            <w:tcW w:w="1223" w:type="pct"/>
          </w:tcPr>
          <w:p w14:paraId="75CF490D" w14:textId="69F302BA" w:rsidR="0043354C" w:rsidRPr="006411AE" w:rsidRDefault="0043354C" w:rsidP="0043354C">
            <w:pPr>
              <w:spacing w:before="60"/>
              <w:rPr>
                <w:rFonts w:eastAsia="Times New Roman" w:cs="Calibri"/>
                <w:szCs w:val="24"/>
                <w:lang w:val="en-GB"/>
              </w:rPr>
            </w:pPr>
            <w:r w:rsidRPr="006411AE">
              <w:rPr>
                <w:rFonts w:eastAsia="Times New Roman" w:cs="Calibri"/>
                <w:szCs w:val="24"/>
                <w:lang w:val="en-GB"/>
              </w:rPr>
              <w:t>Receive a communication message of the type CareCommunication including attachment.</w:t>
            </w:r>
          </w:p>
        </w:tc>
        <w:tc>
          <w:tcPr>
            <w:tcW w:w="570" w:type="pct"/>
          </w:tcPr>
          <w:p w14:paraId="2C326711" w14:textId="655E18E9" w:rsidR="0043354C" w:rsidRPr="006411AE" w:rsidRDefault="0043354C" w:rsidP="0043354C">
            <w:pPr>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highlight w:val="yellow"/>
                <w:shd w:val="clear" w:color="auto" w:fill="FFFFFF"/>
                <w:lang w:val="en-GB"/>
              </w:rPr>
              <w:t>CC_</w:t>
            </w:r>
            <w:r w:rsidR="00F16CE1" w:rsidRPr="006411AE">
              <w:rPr>
                <w:rFonts w:ascii="Courier New" w:eastAsia="Times New Roman" w:hAnsi="Courier New" w:cs="Courier New"/>
                <w:highlight w:val="yellow"/>
                <w:shd w:val="clear" w:color="auto" w:fill="FFFFFF"/>
                <w:lang w:val="en-GB"/>
              </w:rPr>
              <w:t>3</w:t>
            </w:r>
            <w:r w:rsidRPr="006411AE">
              <w:rPr>
                <w:rFonts w:ascii="Courier New" w:eastAsia="Times New Roman" w:hAnsi="Courier New" w:cs="Courier New"/>
                <w:highlight w:val="yellow"/>
                <w:shd w:val="clear" w:color="auto" w:fill="FFFFFF"/>
                <w:lang w:val="en-GB"/>
              </w:rPr>
              <w:t>-attachment</w:t>
            </w:r>
          </w:p>
        </w:tc>
        <w:tc>
          <w:tcPr>
            <w:tcW w:w="1142" w:type="pct"/>
          </w:tcPr>
          <w:p w14:paraId="24A8CE05" w14:textId="5BCA56DD" w:rsidR="0043354C" w:rsidRPr="006411AE" w:rsidRDefault="0043354C" w:rsidP="0043354C">
            <w:pPr>
              <w:spacing w:before="60"/>
              <w:rPr>
                <w:lang w:val="en-GB"/>
              </w:rPr>
            </w:pPr>
            <w:r w:rsidRPr="006411AE">
              <w:rPr>
                <w:lang w:val="en-GB"/>
              </w:rPr>
              <w:t>A message is received</w:t>
            </w:r>
            <w:r w:rsidR="00121C32" w:rsidRPr="006411AE">
              <w:rPr>
                <w:lang w:val="en-GB"/>
              </w:rPr>
              <w:t>.</w:t>
            </w:r>
            <w:r w:rsidRPr="006411AE">
              <w:rPr>
                <w:lang w:val="en-GB"/>
              </w:rPr>
              <w:t xml:space="preserve"> </w:t>
            </w:r>
          </w:p>
        </w:tc>
        <w:tc>
          <w:tcPr>
            <w:tcW w:w="1296" w:type="pct"/>
          </w:tcPr>
          <w:p w14:paraId="7AF45D4B" w14:textId="77777777" w:rsidR="0043354C" w:rsidRPr="006411AE" w:rsidRDefault="0043354C" w:rsidP="0043354C">
            <w:pPr>
              <w:spacing w:before="60"/>
              <w:rPr>
                <w:rFonts w:eastAsia="Times New Roman" w:cs="Calibri"/>
                <w:szCs w:val="24"/>
                <w:lang w:val="en-GB"/>
              </w:rPr>
            </w:pPr>
          </w:p>
        </w:tc>
        <w:tc>
          <w:tcPr>
            <w:tcW w:w="437" w:type="pct"/>
          </w:tcPr>
          <w:p w14:paraId="0BAC1164" w14:textId="0C00FAAB" w:rsidR="0043354C" w:rsidRPr="006411AE" w:rsidRDefault="00000000" w:rsidP="0043354C">
            <w:pPr>
              <w:spacing w:before="60"/>
              <w:jc w:val="center"/>
              <w:rPr>
                <w:rFonts w:cstheme="minorHAnsi"/>
                <w:lang w:val="en-GB"/>
              </w:rPr>
            </w:pPr>
            <w:sdt>
              <w:sdtPr>
                <w:rPr>
                  <w:rFonts w:cstheme="minorHAnsi"/>
                  <w:lang w:val="en-GB"/>
                </w:rPr>
                <w:alias w:val="MedCom vurdering"/>
                <w:tag w:val="MedCom vurdering"/>
                <w:id w:val="807513367"/>
                <w:placeholder>
                  <w:docPart w:val="6DBCAE23741B457BADF8D625CF38081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354C" w:rsidRPr="006411AE">
                  <w:rPr>
                    <w:rStyle w:val="Pladsholdertekst"/>
                    <w:lang w:val="en-GB"/>
                  </w:rPr>
                  <w:t>Choose</w:t>
                </w:r>
              </w:sdtContent>
            </w:sdt>
          </w:p>
        </w:tc>
      </w:tr>
      <w:tr w:rsidR="0043354C" w:rsidRPr="006411AE" w14:paraId="3A40F7B1" w14:textId="77777777" w:rsidTr="00584F11">
        <w:trPr>
          <w:cantSplit/>
        </w:trPr>
        <w:tc>
          <w:tcPr>
            <w:tcW w:w="332" w:type="pct"/>
          </w:tcPr>
          <w:p w14:paraId="61C21C4E" w14:textId="49847E8A" w:rsidR="0043354C" w:rsidRPr="006411AE" w:rsidRDefault="0043354C" w:rsidP="00D93BFC">
            <w:pPr>
              <w:pStyle w:val="Overskrift4"/>
              <w:numPr>
                <w:ilvl w:val="3"/>
                <w:numId w:val="24"/>
              </w:numPr>
              <w:rPr>
                <w:rFonts w:eastAsia="Calibri"/>
                <w:lang w:val="en-GB"/>
              </w:rPr>
            </w:pPr>
          </w:p>
        </w:tc>
        <w:tc>
          <w:tcPr>
            <w:tcW w:w="1223" w:type="pct"/>
          </w:tcPr>
          <w:p w14:paraId="6EC4B413" w14:textId="65A7AEA4" w:rsidR="0043354C" w:rsidRPr="006411AE" w:rsidRDefault="004146DD" w:rsidP="0043354C">
            <w:pPr>
              <w:spacing w:before="60"/>
              <w:rPr>
                <w:rFonts w:eastAsia="Times New Roman" w:cs="Calibri"/>
                <w:szCs w:val="24"/>
                <w:lang w:val="en-GB"/>
              </w:rPr>
            </w:pPr>
            <w:r w:rsidRPr="006411AE">
              <w:rPr>
                <w:rFonts w:eastAsia="Times New Roman" w:cs="Calibri"/>
                <w:szCs w:val="24"/>
                <w:lang w:val="en-GB"/>
              </w:rPr>
              <w:t>Demonstrate that the SUT c</w:t>
            </w:r>
            <w:r w:rsidR="0043354C" w:rsidRPr="006411AE">
              <w:rPr>
                <w:rFonts w:eastAsia="Times New Roman" w:cs="Calibri"/>
                <w:szCs w:val="24"/>
                <w:lang w:val="en-GB"/>
              </w:rPr>
              <w:t>heck</w:t>
            </w:r>
            <w:r w:rsidRPr="006411AE">
              <w:rPr>
                <w:rFonts w:eastAsia="Times New Roman" w:cs="Calibri"/>
                <w:szCs w:val="24"/>
                <w:lang w:val="en-GB"/>
              </w:rPr>
              <w:t>s</w:t>
            </w:r>
            <w:r w:rsidR="0043354C" w:rsidRPr="006411AE">
              <w:rPr>
                <w:rFonts w:eastAsia="Times New Roman" w:cs="Calibri"/>
                <w:szCs w:val="24"/>
                <w:lang w:val="en-GB"/>
              </w:rPr>
              <w:t xml:space="preserve"> the </w:t>
            </w:r>
            <w:proofErr w:type="spellStart"/>
            <w:r w:rsidR="0043354C" w:rsidRPr="006411AE">
              <w:rPr>
                <w:rFonts w:eastAsia="Times New Roman" w:cs="Calibri"/>
                <w:szCs w:val="24"/>
                <w:lang w:val="en-GB"/>
              </w:rPr>
              <w:t>VANSEnvelope</w:t>
            </w:r>
            <w:proofErr w:type="spellEnd"/>
            <w:r w:rsidR="0043354C" w:rsidRPr="006411AE">
              <w:rPr>
                <w:rFonts w:eastAsia="Times New Roman" w:cs="Calibri"/>
                <w:szCs w:val="24"/>
                <w:lang w:val="en-GB"/>
              </w:rPr>
              <w:t xml:space="preserve"> to identify the message type</w:t>
            </w:r>
          </w:p>
        </w:tc>
        <w:tc>
          <w:tcPr>
            <w:tcW w:w="570" w:type="pct"/>
          </w:tcPr>
          <w:p w14:paraId="0B3D31A5" w14:textId="77777777" w:rsidR="0043354C" w:rsidRPr="006411AE" w:rsidRDefault="0043354C" w:rsidP="0043354C">
            <w:pPr>
              <w:spacing w:before="60"/>
              <w:rPr>
                <w:rFonts w:ascii="Courier New" w:eastAsia="Times New Roman" w:hAnsi="Courier New" w:cs="Courier New"/>
                <w:shd w:val="clear" w:color="auto" w:fill="FFFFFF"/>
                <w:lang w:val="en-GB"/>
              </w:rPr>
            </w:pPr>
          </w:p>
        </w:tc>
        <w:tc>
          <w:tcPr>
            <w:tcW w:w="1142" w:type="pct"/>
          </w:tcPr>
          <w:p w14:paraId="45A63A6B" w14:textId="004BFBDD" w:rsidR="0043354C" w:rsidRPr="006411AE" w:rsidRDefault="0043354C" w:rsidP="0043354C">
            <w:pPr>
              <w:spacing w:before="60"/>
              <w:rPr>
                <w:lang w:val="en-GB"/>
              </w:rPr>
            </w:pPr>
            <w:r w:rsidRPr="006411AE">
              <w:rPr>
                <w:lang w:val="en-GB"/>
              </w:rPr>
              <w:t>Message type is a FHIR CareCommunication.</w:t>
            </w:r>
          </w:p>
        </w:tc>
        <w:tc>
          <w:tcPr>
            <w:tcW w:w="1296" w:type="pct"/>
          </w:tcPr>
          <w:p w14:paraId="151BEC8C" w14:textId="77777777" w:rsidR="0043354C" w:rsidRPr="006411AE" w:rsidRDefault="0043354C" w:rsidP="0043354C">
            <w:pPr>
              <w:spacing w:before="60"/>
              <w:rPr>
                <w:rFonts w:eastAsia="Times New Roman" w:cs="Calibri"/>
                <w:szCs w:val="24"/>
                <w:lang w:val="en-GB"/>
              </w:rPr>
            </w:pPr>
          </w:p>
        </w:tc>
        <w:tc>
          <w:tcPr>
            <w:tcW w:w="437" w:type="pct"/>
          </w:tcPr>
          <w:p w14:paraId="6B4E69E2" w14:textId="24BB5127" w:rsidR="0043354C" w:rsidRPr="006411AE" w:rsidRDefault="00000000" w:rsidP="0043354C">
            <w:pPr>
              <w:spacing w:before="60"/>
              <w:jc w:val="center"/>
              <w:rPr>
                <w:rFonts w:cstheme="minorHAnsi"/>
                <w:lang w:val="en-GB"/>
              </w:rPr>
            </w:pPr>
            <w:sdt>
              <w:sdtPr>
                <w:rPr>
                  <w:rFonts w:cstheme="minorHAnsi"/>
                  <w:lang w:val="en-GB"/>
                </w:rPr>
                <w:alias w:val="MedCom vurdering"/>
                <w:tag w:val="MedCom vurdering"/>
                <w:id w:val="-1248263635"/>
                <w:placeholder>
                  <w:docPart w:val="51A4A7C66B8F4A909C5444988054FE9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354C" w:rsidRPr="006411AE">
                  <w:rPr>
                    <w:rStyle w:val="Pladsholdertekst"/>
                    <w:lang w:val="en-GB"/>
                  </w:rPr>
                  <w:t>Choose</w:t>
                </w:r>
              </w:sdtContent>
            </w:sdt>
          </w:p>
        </w:tc>
      </w:tr>
      <w:tr w:rsidR="0043354C" w:rsidRPr="006411AE" w14:paraId="5F6CECE9" w14:textId="77777777" w:rsidTr="00584F11">
        <w:trPr>
          <w:cantSplit/>
        </w:trPr>
        <w:tc>
          <w:tcPr>
            <w:tcW w:w="332" w:type="pct"/>
          </w:tcPr>
          <w:p w14:paraId="73185E7E" w14:textId="4FA0DD20" w:rsidR="0043354C" w:rsidRPr="006411AE" w:rsidRDefault="0043354C" w:rsidP="00D93BFC">
            <w:pPr>
              <w:pStyle w:val="Overskrift4"/>
              <w:numPr>
                <w:ilvl w:val="3"/>
                <w:numId w:val="24"/>
              </w:numPr>
              <w:rPr>
                <w:rFonts w:eastAsia="Calibri"/>
                <w:lang w:val="en-GB"/>
              </w:rPr>
            </w:pPr>
          </w:p>
        </w:tc>
        <w:tc>
          <w:tcPr>
            <w:tcW w:w="1223" w:type="pct"/>
          </w:tcPr>
          <w:p w14:paraId="7E09FD50" w14:textId="6CE3BF83" w:rsidR="0043354C" w:rsidRPr="006411AE" w:rsidRDefault="000032F2" w:rsidP="0043354C">
            <w:pPr>
              <w:keepNext/>
              <w:spacing w:before="60" w:after="120"/>
              <w:rPr>
                <w:rFonts w:eastAsia="Times New Roman" w:cs="Calibri"/>
                <w:szCs w:val="24"/>
                <w:lang w:val="en-GB"/>
              </w:rPr>
            </w:pPr>
            <w:r w:rsidRPr="006411AE">
              <w:rPr>
                <w:rFonts w:eastAsia="Times New Roman" w:cs="Calibri"/>
                <w:szCs w:val="24"/>
                <w:lang w:val="en-GB"/>
              </w:rPr>
              <w:t>Demonstrate that the SUT c</w:t>
            </w:r>
            <w:r w:rsidR="0043354C" w:rsidRPr="006411AE">
              <w:rPr>
                <w:rFonts w:eastAsia="Times New Roman" w:cs="Calibri"/>
                <w:szCs w:val="24"/>
                <w:lang w:val="en-GB"/>
              </w:rPr>
              <w:t>heck</w:t>
            </w:r>
            <w:r w:rsidRPr="006411AE">
              <w:rPr>
                <w:rFonts w:eastAsia="Times New Roman" w:cs="Calibri"/>
                <w:szCs w:val="24"/>
                <w:lang w:val="en-GB"/>
              </w:rPr>
              <w:t>s</w:t>
            </w:r>
            <w:r w:rsidR="0043354C" w:rsidRPr="006411AE">
              <w:rPr>
                <w:rFonts w:eastAsia="Times New Roman" w:cs="Calibri"/>
                <w:szCs w:val="24"/>
                <w:lang w:val="en-GB"/>
              </w:rPr>
              <w:t xml:space="preserve"> the capabilities of the receiver of the message in SOR or a local copy of SOR. </w:t>
            </w:r>
          </w:p>
          <w:p w14:paraId="08EDFC97" w14:textId="7837010B" w:rsidR="0043354C" w:rsidRPr="006411AE" w:rsidRDefault="0043354C" w:rsidP="0043354C">
            <w:pPr>
              <w:spacing w:before="60"/>
              <w:rPr>
                <w:rFonts w:eastAsia="Times New Roman" w:cs="Calibri"/>
                <w:szCs w:val="24"/>
                <w:lang w:val="en-GB"/>
              </w:rPr>
            </w:pPr>
          </w:p>
        </w:tc>
        <w:tc>
          <w:tcPr>
            <w:tcW w:w="570" w:type="pct"/>
          </w:tcPr>
          <w:p w14:paraId="2CFFE73A" w14:textId="77777777" w:rsidR="0043354C" w:rsidRPr="006411AE" w:rsidRDefault="0043354C" w:rsidP="0043354C">
            <w:pPr>
              <w:spacing w:before="60"/>
              <w:rPr>
                <w:rFonts w:ascii="Courier New" w:eastAsia="Times New Roman" w:hAnsi="Courier New" w:cs="Courier New"/>
                <w:shd w:val="clear" w:color="auto" w:fill="FFFFFF"/>
                <w:lang w:val="en-GB"/>
              </w:rPr>
            </w:pPr>
          </w:p>
        </w:tc>
        <w:tc>
          <w:tcPr>
            <w:tcW w:w="1142" w:type="pct"/>
          </w:tcPr>
          <w:p w14:paraId="705662A6" w14:textId="3E152465" w:rsidR="0043354C" w:rsidRPr="006411AE" w:rsidRDefault="0043354C" w:rsidP="0043354C">
            <w:pPr>
              <w:spacing w:before="60"/>
              <w:rPr>
                <w:lang w:val="en-GB"/>
              </w:rPr>
            </w:pPr>
            <w:r w:rsidRPr="006411AE">
              <w:rPr>
                <w:lang w:val="en-GB"/>
              </w:rPr>
              <w:t>Receiver can receive a XDIS91 after look-up in SOR or a local copy.</w:t>
            </w:r>
          </w:p>
        </w:tc>
        <w:tc>
          <w:tcPr>
            <w:tcW w:w="1296" w:type="pct"/>
          </w:tcPr>
          <w:p w14:paraId="3D137E8E" w14:textId="77777777" w:rsidR="0043354C" w:rsidRPr="006411AE" w:rsidRDefault="0043354C" w:rsidP="0043354C">
            <w:pPr>
              <w:spacing w:before="60"/>
              <w:rPr>
                <w:rFonts w:eastAsia="Times New Roman" w:cs="Calibri"/>
                <w:szCs w:val="24"/>
                <w:lang w:val="en-GB"/>
              </w:rPr>
            </w:pPr>
          </w:p>
        </w:tc>
        <w:tc>
          <w:tcPr>
            <w:tcW w:w="437" w:type="pct"/>
          </w:tcPr>
          <w:p w14:paraId="2FEAD7FE" w14:textId="28E30535" w:rsidR="0043354C" w:rsidRPr="006411AE" w:rsidRDefault="00000000" w:rsidP="0043354C">
            <w:pPr>
              <w:spacing w:before="60"/>
              <w:jc w:val="center"/>
              <w:rPr>
                <w:rFonts w:cstheme="minorHAnsi"/>
                <w:lang w:val="en-GB"/>
              </w:rPr>
            </w:pPr>
            <w:sdt>
              <w:sdtPr>
                <w:rPr>
                  <w:rFonts w:cstheme="minorHAnsi"/>
                  <w:lang w:val="en-GB"/>
                </w:rPr>
                <w:alias w:val="MedCom vurdering"/>
                <w:tag w:val="MedCom vurdering"/>
                <w:id w:val="1194198903"/>
                <w:placeholder>
                  <w:docPart w:val="6ACD4668B457445C9434D37CAFEBAB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354C" w:rsidRPr="006411AE">
                  <w:rPr>
                    <w:rStyle w:val="Pladsholdertekst"/>
                    <w:lang w:val="en-GB"/>
                  </w:rPr>
                  <w:t>Choose</w:t>
                </w:r>
              </w:sdtContent>
            </w:sdt>
          </w:p>
        </w:tc>
      </w:tr>
      <w:tr w:rsidR="0043354C" w:rsidRPr="006411AE" w14:paraId="7FC94D4C" w14:textId="77777777" w:rsidTr="00584F11">
        <w:trPr>
          <w:cantSplit/>
        </w:trPr>
        <w:tc>
          <w:tcPr>
            <w:tcW w:w="332" w:type="pct"/>
          </w:tcPr>
          <w:p w14:paraId="07EC72F7" w14:textId="39C8F453" w:rsidR="0043354C" w:rsidRPr="006411AE" w:rsidRDefault="0043354C" w:rsidP="00D93BFC">
            <w:pPr>
              <w:pStyle w:val="Overskrift4"/>
              <w:numPr>
                <w:ilvl w:val="3"/>
                <w:numId w:val="24"/>
              </w:numPr>
              <w:rPr>
                <w:rFonts w:eastAsia="Calibri"/>
                <w:lang w:val="en-GB"/>
              </w:rPr>
            </w:pPr>
          </w:p>
        </w:tc>
        <w:tc>
          <w:tcPr>
            <w:tcW w:w="1223" w:type="pct"/>
          </w:tcPr>
          <w:p w14:paraId="15032C4C" w14:textId="712FF7F5" w:rsidR="0043354C" w:rsidRPr="006411AE" w:rsidRDefault="00C0136B" w:rsidP="0043354C">
            <w:pPr>
              <w:spacing w:before="60"/>
              <w:rPr>
                <w:rFonts w:eastAsia="Times New Roman" w:cs="Calibri"/>
                <w:szCs w:val="24"/>
                <w:lang w:val="en-GB"/>
              </w:rPr>
            </w:pPr>
            <w:r w:rsidRPr="006411AE">
              <w:rPr>
                <w:rFonts w:eastAsia="Times New Roman" w:cs="Calibri"/>
                <w:szCs w:val="24"/>
                <w:lang w:val="en-GB"/>
              </w:rPr>
              <w:t>Demonstrate that the r</w:t>
            </w:r>
            <w:r w:rsidR="0043354C" w:rsidRPr="006411AE">
              <w:rPr>
                <w:rFonts w:eastAsia="Times New Roman" w:cs="Calibri"/>
                <w:szCs w:val="24"/>
                <w:lang w:val="en-GB"/>
              </w:rPr>
              <w:t xml:space="preserve">eceiver </w:t>
            </w:r>
            <w:r w:rsidR="0043354C" w:rsidRPr="006411AE">
              <w:rPr>
                <w:rFonts w:eastAsia="Times New Roman" w:cs="Calibri"/>
                <w:b/>
                <w:bCs/>
                <w:szCs w:val="24"/>
                <w:lang w:val="en-GB"/>
              </w:rPr>
              <w:t>cannot</w:t>
            </w:r>
            <w:r w:rsidR="0043354C" w:rsidRPr="006411AE">
              <w:rPr>
                <w:rFonts w:eastAsia="Times New Roman" w:cs="Calibri"/>
                <w:szCs w:val="24"/>
                <w:lang w:val="en-GB"/>
              </w:rPr>
              <w:t xml:space="preserve"> receive a XBIN01 (or </w:t>
            </w:r>
            <w:proofErr w:type="spellStart"/>
            <w:r w:rsidR="0043354C" w:rsidRPr="006411AE">
              <w:rPr>
                <w:rFonts w:eastAsia="Times New Roman" w:cs="Calibri"/>
                <w:szCs w:val="24"/>
                <w:lang w:val="en-GB"/>
              </w:rPr>
              <w:t>MedBin</w:t>
            </w:r>
            <w:proofErr w:type="spellEnd"/>
            <w:r w:rsidR="0043354C" w:rsidRPr="006411AE">
              <w:rPr>
                <w:rFonts w:eastAsia="Times New Roman" w:cs="Calibri"/>
                <w:szCs w:val="24"/>
                <w:lang w:val="en-GB"/>
              </w:rPr>
              <w:t>) message.</w:t>
            </w:r>
          </w:p>
        </w:tc>
        <w:tc>
          <w:tcPr>
            <w:tcW w:w="570" w:type="pct"/>
          </w:tcPr>
          <w:p w14:paraId="35C72CC9" w14:textId="77777777" w:rsidR="0043354C" w:rsidRPr="006411AE" w:rsidRDefault="0043354C" w:rsidP="0043354C">
            <w:pPr>
              <w:spacing w:before="60"/>
              <w:rPr>
                <w:rFonts w:ascii="Courier New" w:eastAsia="Times New Roman" w:hAnsi="Courier New" w:cs="Courier New"/>
                <w:shd w:val="clear" w:color="auto" w:fill="FFFFFF"/>
                <w:lang w:val="en-GB"/>
              </w:rPr>
            </w:pPr>
          </w:p>
        </w:tc>
        <w:tc>
          <w:tcPr>
            <w:tcW w:w="1142" w:type="pct"/>
          </w:tcPr>
          <w:p w14:paraId="350DF84E" w14:textId="3D64F86C" w:rsidR="0043354C" w:rsidRPr="006411AE" w:rsidRDefault="0043354C" w:rsidP="0043354C">
            <w:pPr>
              <w:spacing w:before="60"/>
              <w:rPr>
                <w:lang w:val="en-GB"/>
              </w:rPr>
            </w:pPr>
            <w:r w:rsidRPr="006411AE">
              <w:rPr>
                <w:lang w:val="en-GB"/>
              </w:rPr>
              <w:t xml:space="preserve">Receiver </w:t>
            </w:r>
            <w:r w:rsidRPr="006411AE">
              <w:rPr>
                <w:b/>
                <w:bCs/>
                <w:lang w:val="en-GB"/>
              </w:rPr>
              <w:t>cannot</w:t>
            </w:r>
            <w:r w:rsidRPr="006411AE">
              <w:rPr>
                <w:lang w:val="en-GB"/>
              </w:rPr>
              <w:t xml:space="preserve"> receive a XBIN01 after look-up in SOR or a local copy.</w:t>
            </w:r>
          </w:p>
        </w:tc>
        <w:tc>
          <w:tcPr>
            <w:tcW w:w="1296" w:type="pct"/>
          </w:tcPr>
          <w:p w14:paraId="73FBA7A4" w14:textId="77777777" w:rsidR="0043354C" w:rsidRPr="006411AE" w:rsidRDefault="0043354C" w:rsidP="0043354C">
            <w:pPr>
              <w:spacing w:before="60"/>
              <w:rPr>
                <w:rFonts w:eastAsia="Times New Roman" w:cs="Calibri"/>
                <w:szCs w:val="24"/>
                <w:lang w:val="en-GB"/>
              </w:rPr>
            </w:pPr>
          </w:p>
        </w:tc>
        <w:tc>
          <w:tcPr>
            <w:tcW w:w="437" w:type="pct"/>
          </w:tcPr>
          <w:p w14:paraId="185B4095" w14:textId="50762E05" w:rsidR="0043354C" w:rsidRPr="006411AE" w:rsidRDefault="00000000" w:rsidP="0043354C">
            <w:pPr>
              <w:spacing w:before="60"/>
              <w:jc w:val="center"/>
              <w:rPr>
                <w:rFonts w:cstheme="minorHAnsi"/>
                <w:lang w:val="en-GB"/>
              </w:rPr>
            </w:pPr>
            <w:sdt>
              <w:sdtPr>
                <w:rPr>
                  <w:rFonts w:cstheme="minorHAnsi"/>
                  <w:lang w:val="en-GB"/>
                </w:rPr>
                <w:alias w:val="MedCom vurdering"/>
                <w:tag w:val="MedCom vurdering"/>
                <w:id w:val="1923226126"/>
                <w:placeholder>
                  <w:docPart w:val="3497F03EBAE146B28FEABC71B9D8F51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354C" w:rsidRPr="006411AE">
                  <w:rPr>
                    <w:rStyle w:val="Pladsholdertekst"/>
                    <w:lang w:val="en-GB"/>
                  </w:rPr>
                  <w:t>Choose</w:t>
                </w:r>
              </w:sdtContent>
            </w:sdt>
          </w:p>
        </w:tc>
      </w:tr>
      <w:tr w:rsidR="0043354C" w:rsidRPr="006411AE" w14:paraId="7952526A" w14:textId="77777777" w:rsidTr="00584F11">
        <w:trPr>
          <w:cantSplit/>
        </w:trPr>
        <w:tc>
          <w:tcPr>
            <w:tcW w:w="332" w:type="pct"/>
          </w:tcPr>
          <w:p w14:paraId="23084220" w14:textId="637CF976" w:rsidR="0043354C" w:rsidRPr="006411AE" w:rsidRDefault="0043354C" w:rsidP="00D93BFC">
            <w:pPr>
              <w:pStyle w:val="Overskrift4"/>
              <w:numPr>
                <w:ilvl w:val="3"/>
                <w:numId w:val="24"/>
              </w:numPr>
              <w:rPr>
                <w:rFonts w:eastAsia="Calibri"/>
                <w:lang w:val="en-GB"/>
              </w:rPr>
            </w:pPr>
          </w:p>
        </w:tc>
        <w:tc>
          <w:tcPr>
            <w:tcW w:w="1223" w:type="pct"/>
          </w:tcPr>
          <w:p w14:paraId="0EDD840B" w14:textId="397522F1" w:rsidR="0043354C" w:rsidRPr="006411AE" w:rsidRDefault="00F7798A" w:rsidP="0043354C">
            <w:pPr>
              <w:spacing w:before="60"/>
              <w:rPr>
                <w:rFonts w:eastAsia="Times New Roman" w:cs="Calibri"/>
                <w:szCs w:val="24"/>
                <w:lang w:val="en-GB"/>
              </w:rPr>
            </w:pPr>
            <w:r w:rsidRPr="006411AE">
              <w:rPr>
                <w:rFonts w:eastAsia="Times New Roman" w:cs="Calibri"/>
                <w:szCs w:val="24"/>
                <w:lang w:val="en-GB"/>
              </w:rPr>
              <w:t>Demonstrate that the c</w:t>
            </w:r>
            <w:r w:rsidR="0043354C" w:rsidRPr="006411AE">
              <w:rPr>
                <w:rFonts w:eastAsia="Times New Roman" w:cs="Calibri"/>
                <w:szCs w:val="24"/>
                <w:lang w:val="en-GB"/>
              </w:rPr>
              <w:t xml:space="preserve">onversion service returns a negative Acknowledgement </w:t>
            </w:r>
            <w:r w:rsidR="0043354C" w:rsidRPr="006411AE">
              <w:rPr>
                <w:rFonts w:eastAsia="Times New Roman" w:cs="Calibri"/>
                <w:lang w:val="en-GB"/>
              </w:rPr>
              <w:t xml:space="preserve">including a </w:t>
            </w:r>
            <w:r w:rsidR="0043354C" w:rsidRPr="006411AE">
              <w:rPr>
                <w:rFonts w:eastAsia="Times New Roman" w:cs="Calibri"/>
                <w:lang w:val="en-GB" w:eastAsia="en-US"/>
              </w:rPr>
              <w:t>reason for the</w:t>
            </w:r>
            <w:r w:rsidR="0043354C" w:rsidRPr="006411AE">
              <w:rPr>
                <w:rFonts w:eastAsia="Times New Roman" w:cs="Calibri"/>
                <w:lang w:val="en-GB"/>
              </w:rPr>
              <w:t xml:space="preserve"> negative receipt</w:t>
            </w:r>
            <w:r w:rsidR="004A1D0F" w:rsidRPr="006411AE">
              <w:rPr>
                <w:rFonts w:eastAsia="Times New Roman" w:cs="Calibri"/>
                <w:lang w:val="en-GB"/>
              </w:rPr>
              <w:t xml:space="preserve"> (</w:t>
            </w:r>
            <w:r w:rsidR="00C50705" w:rsidRPr="006411AE">
              <w:rPr>
                <w:rFonts w:eastAsia="Times New Roman" w:cs="Calibri"/>
                <w:lang w:val="en-GB"/>
              </w:rPr>
              <w:t>c</w:t>
            </w:r>
            <w:r w:rsidR="004A1D0F" w:rsidRPr="006411AE">
              <w:rPr>
                <w:rFonts w:eastAsia="Times New Roman" w:cs="Calibri"/>
                <w:lang w:val="en-GB"/>
              </w:rPr>
              <w:t xml:space="preserve">f. </w:t>
            </w:r>
            <w:hyperlink r:id="rId20" w:history="1">
              <w:r w:rsidR="00485A52" w:rsidRPr="006411AE">
                <w:rPr>
                  <w:rStyle w:val="Hyperlink"/>
                  <w:rFonts w:ascii="Calibri" w:eastAsia="Times New Roman" w:hAnsi="Calibri" w:cs="Calibri"/>
                  <w:sz w:val="22"/>
                  <w:szCs w:val="22"/>
                  <w:lang w:val="en-GB" w:eastAsia="en-US"/>
                </w:rPr>
                <w:t>s</w:t>
              </w:r>
              <w:r w:rsidR="00485A52" w:rsidRPr="006411AE">
                <w:rPr>
                  <w:rStyle w:val="Hyperlink"/>
                  <w:rFonts w:ascii="Calibri" w:eastAsia="Times New Roman" w:hAnsi="Calibri" w:cs="Calibri"/>
                  <w:lang w:val="en-GB"/>
                </w:rPr>
                <w:t>ection 4.4 in use case document</w:t>
              </w:r>
            </w:hyperlink>
            <w:r w:rsidR="00485A52" w:rsidRPr="006411AE">
              <w:rPr>
                <w:rFonts w:eastAsia="Times New Roman" w:cs="Calibri"/>
                <w:lang w:val="en-GB"/>
              </w:rPr>
              <w:t>)</w:t>
            </w:r>
            <w:r w:rsidR="0043354C" w:rsidRPr="006411AE">
              <w:rPr>
                <w:rFonts w:eastAsia="Times New Roman" w:cs="Calibri"/>
                <w:lang w:val="en-GB"/>
              </w:rPr>
              <w:t>.</w:t>
            </w:r>
          </w:p>
        </w:tc>
        <w:tc>
          <w:tcPr>
            <w:tcW w:w="570" w:type="pct"/>
          </w:tcPr>
          <w:p w14:paraId="631F593C" w14:textId="77777777" w:rsidR="0043354C" w:rsidRPr="006411AE" w:rsidRDefault="0043354C" w:rsidP="0043354C">
            <w:pPr>
              <w:spacing w:before="60"/>
              <w:rPr>
                <w:rFonts w:ascii="Courier New" w:eastAsia="Times New Roman" w:hAnsi="Courier New" w:cs="Courier New"/>
                <w:shd w:val="clear" w:color="auto" w:fill="FFFFFF"/>
                <w:lang w:val="en-GB"/>
              </w:rPr>
            </w:pPr>
          </w:p>
        </w:tc>
        <w:tc>
          <w:tcPr>
            <w:tcW w:w="1142" w:type="pct"/>
          </w:tcPr>
          <w:p w14:paraId="44AF3853" w14:textId="645605B5" w:rsidR="0043354C" w:rsidRPr="006411AE" w:rsidRDefault="0043354C" w:rsidP="0043354C">
            <w:pPr>
              <w:spacing w:before="60"/>
              <w:rPr>
                <w:lang w:val="en-GB"/>
              </w:rPr>
            </w:pPr>
            <w:r w:rsidRPr="006411AE">
              <w:rPr>
                <w:lang w:val="en-GB"/>
              </w:rPr>
              <w:t>A negative Acknowledgement is returned</w:t>
            </w:r>
            <w:r w:rsidR="00364A60" w:rsidRPr="006411AE">
              <w:rPr>
                <w:lang w:val="en-GB"/>
              </w:rPr>
              <w:t xml:space="preserve"> to sender</w:t>
            </w:r>
            <w:r w:rsidRPr="006411AE">
              <w:rPr>
                <w:lang w:val="en-GB"/>
              </w:rPr>
              <w:t>.</w:t>
            </w:r>
          </w:p>
        </w:tc>
        <w:tc>
          <w:tcPr>
            <w:tcW w:w="1296" w:type="pct"/>
          </w:tcPr>
          <w:p w14:paraId="1110A6B7" w14:textId="77777777" w:rsidR="0043354C" w:rsidRPr="006411AE" w:rsidRDefault="0043354C" w:rsidP="0043354C">
            <w:pPr>
              <w:spacing w:before="60"/>
              <w:rPr>
                <w:rFonts w:eastAsia="Times New Roman" w:cs="Calibri"/>
                <w:szCs w:val="24"/>
                <w:lang w:val="en-GB"/>
              </w:rPr>
            </w:pPr>
          </w:p>
        </w:tc>
        <w:tc>
          <w:tcPr>
            <w:tcW w:w="437" w:type="pct"/>
          </w:tcPr>
          <w:p w14:paraId="46D876CC" w14:textId="7D8B27FD" w:rsidR="0043354C" w:rsidRPr="006411AE" w:rsidRDefault="00000000" w:rsidP="0043354C">
            <w:pPr>
              <w:spacing w:before="60"/>
              <w:jc w:val="center"/>
              <w:rPr>
                <w:rFonts w:cstheme="minorHAnsi"/>
                <w:lang w:val="en-GB"/>
              </w:rPr>
            </w:pPr>
            <w:sdt>
              <w:sdtPr>
                <w:rPr>
                  <w:rFonts w:cstheme="minorHAnsi"/>
                  <w:lang w:val="en-GB"/>
                </w:rPr>
                <w:alias w:val="MedCom vurdering"/>
                <w:tag w:val="MedCom vurdering"/>
                <w:id w:val="1068457300"/>
                <w:placeholder>
                  <w:docPart w:val="50ED6993ADC248E787F4D8BB82776CF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3354C" w:rsidRPr="006411AE">
                  <w:rPr>
                    <w:rStyle w:val="Pladsholdertekst"/>
                    <w:lang w:val="en-GB"/>
                  </w:rPr>
                  <w:t>Choose</w:t>
                </w:r>
              </w:sdtContent>
            </w:sdt>
          </w:p>
        </w:tc>
      </w:tr>
    </w:tbl>
    <w:p w14:paraId="632CBDD4" w14:textId="2EA4C532" w:rsidR="0094085B" w:rsidRPr="006411AE" w:rsidRDefault="0094085B" w:rsidP="0094085B">
      <w:pPr>
        <w:rPr>
          <w:lang w:val="en-GB"/>
        </w:rPr>
      </w:pPr>
    </w:p>
    <w:p w14:paraId="74F12287" w14:textId="77777777" w:rsidR="001410B4" w:rsidRPr="006411AE" w:rsidRDefault="001410B4">
      <w:pPr>
        <w:rPr>
          <w:sz w:val="24"/>
          <w:szCs w:val="24"/>
          <w:lang w:val="en-GB"/>
        </w:rPr>
      </w:pPr>
      <w:r w:rsidRPr="006411AE">
        <w:rPr>
          <w:sz w:val="24"/>
          <w:szCs w:val="24"/>
          <w:lang w:val="en-GB"/>
        </w:rPr>
        <w:br w:type="page"/>
      </w:r>
    </w:p>
    <w:p w14:paraId="064A7AFF" w14:textId="0CD11EF9" w:rsidR="00802F11" w:rsidRPr="006411AE" w:rsidRDefault="001A50BF" w:rsidP="00D93BFC">
      <w:pPr>
        <w:pStyle w:val="Overskrift3"/>
        <w:numPr>
          <w:ilvl w:val="2"/>
          <w:numId w:val="24"/>
        </w:numPr>
        <w:rPr>
          <w:lang w:val="en-GB"/>
        </w:rPr>
      </w:pPr>
      <w:bookmarkStart w:id="47" w:name="_Ref182897947"/>
      <w:r w:rsidRPr="006411AE">
        <w:rPr>
          <w:lang w:val="en-GB"/>
        </w:rPr>
        <w:lastRenderedPageBreak/>
        <w:t>R1.A2: Receive a XDIS91 with attachments</w:t>
      </w:r>
      <w:bookmarkEnd w:id="47"/>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802F11" w:rsidRPr="006411AE" w14:paraId="408ABE01" w14:textId="77777777">
        <w:trPr>
          <w:cantSplit/>
        </w:trPr>
        <w:tc>
          <w:tcPr>
            <w:tcW w:w="332" w:type="pct"/>
            <w:shd w:val="clear" w:color="auto" w:fill="152F4A"/>
            <w:vAlign w:val="center"/>
          </w:tcPr>
          <w:p w14:paraId="49DD25D7" w14:textId="77777777" w:rsidR="00802F11" w:rsidRPr="006411AE" w:rsidRDefault="00802F11">
            <w:pPr>
              <w:rPr>
                <w:b/>
                <w:bCs/>
                <w:lang w:val="en-GB"/>
              </w:rPr>
            </w:pPr>
            <w:r w:rsidRPr="006411AE">
              <w:rPr>
                <w:b/>
                <w:bCs/>
                <w:lang w:val="en-GB"/>
              </w:rPr>
              <w:t>Test step #</w:t>
            </w:r>
          </w:p>
        </w:tc>
        <w:tc>
          <w:tcPr>
            <w:tcW w:w="1223" w:type="pct"/>
            <w:shd w:val="clear" w:color="auto" w:fill="152F4A"/>
            <w:vAlign w:val="center"/>
          </w:tcPr>
          <w:p w14:paraId="44018BC9" w14:textId="77777777" w:rsidR="00802F11" w:rsidRPr="006411AE" w:rsidRDefault="00802F11">
            <w:pPr>
              <w:rPr>
                <w:b/>
                <w:bCs/>
                <w:lang w:val="en-GB"/>
              </w:rPr>
            </w:pPr>
            <w:r w:rsidRPr="006411AE">
              <w:rPr>
                <w:b/>
                <w:bCs/>
                <w:lang w:val="en-GB"/>
              </w:rPr>
              <w:t>Action</w:t>
            </w:r>
          </w:p>
        </w:tc>
        <w:tc>
          <w:tcPr>
            <w:tcW w:w="570" w:type="pct"/>
            <w:shd w:val="clear" w:color="auto" w:fill="152F4A"/>
            <w:vAlign w:val="center"/>
          </w:tcPr>
          <w:p w14:paraId="0A5C8054" w14:textId="77777777" w:rsidR="00802F11" w:rsidRPr="006411AE" w:rsidRDefault="00802F11">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19B3D5FC" w14:textId="77777777" w:rsidR="00802F11" w:rsidRPr="006411AE" w:rsidRDefault="00802F11">
            <w:pPr>
              <w:rPr>
                <w:b/>
                <w:bCs/>
                <w:lang w:val="en-GB"/>
              </w:rPr>
            </w:pPr>
            <w:r w:rsidRPr="006411AE">
              <w:rPr>
                <w:b/>
                <w:bCs/>
                <w:lang w:val="en-GB"/>
              </w:rPr>
              <w:t>Expected result</w:t>
            </w:r>
          </w:p>
        </w:tc>
        <w:tc>
          <w:tcPr>
            <w:tcW w:w="1296" w:type="pct"/>
            <w:shd w:val="clear" w:color="auto" w:fill="152F4A"/>
            <w:vAlign w:val="center"/>
          </w:tcPr>
          <w:p w14:paraId="2324D241" w14:textId="77777777" w:rsidR="00802F11" w:rsidRPr="006411AE" w:rsidRDefault="00802F11">
            <w:pPr>
              <w:rPr>
                <w:b/>
                <w:bCs/>
                <w:lang w:val="en-GB"/>
              </w:rPr>
            </w:pPr>
            <w:r w:rsidRPr="006411AE">
              <w:rPr>
                <w:b/>
                <w:bCs/>
                <w:lang w:val="en-GB"/>
              </w:rPr>
              <w:t>Actual result</w:t>
            </w:r>
          </w:p>
        </w:tc>
        <w:tc>
          <w:tcPr>
            <w:tcW w:w="437" w:type="pct"/>
            <w:shd w:val="clear" w:color="auto" w:fill="152F4A"/>
            <w:vAlign w:val="center"/>
          </w:tcPr>
          <w:p w14:paraId="56A2D9CF" w14:textId="77777777" w:rsidR="00802F11" w:rsidRPr="006411AE" w:rsidRDefault="00802F11">
            <w:pPr>
              <w:rPr>
                <w:rFonts w:cstheme="minorHAnsi"/>
                <w:b/>
                <w:bCs/>
                <w:lang w:val="en-GB"/>
              </w:rPr>
            </w:pPr>
            <w:r w:rsidRPr="006411AE">
              <w:rPr>
                <w:b/>
                <w:bCs/>
                <w:lang w:val="en-GB"/>
              </w:rPr>
              <w:t>MedCom assessment</w:t>
            </w:r>
          </w:p>
        </w:tc>
      </w:tr>
      <w:tr w:rsidR="00802F11" w:rsidRPr="006411AE" w14:paraId="086A3C93" w14:textId="77777777">
        <w:trPr>
          <w:cantSplit/>
        </w:trPr>
        <w:tc>
          <w:tcPr>
            <w:tcW w:w="332" w:type="pct"/>
          </w:tcPr>
          <w:p w14:paraId="086E3AC4" w14:textId="0A5B8CA9" w:rsidR="00802F11" w:rsidRPr="006411AE" w:rsidRDefault="00802F11" w:rsidP="00D93BFC">
            <w:pPr>
              <w:pStyle w:val="Overskrift4"/>
              <w:numPr>
                <w:ilvl w:val="3"/>
                <w:numId w:val="24"/>
              </w:numPr>
              <w:rPr>
                <w:rFonts w:eastAsia="Calibri"/>
                <w:lang w:val="en-GB"/>
              </w:rPr>
            </w:pPr>
            <w:bookmarkStart w:id="48" w:name="_Ref181605768"/>
          </w:p>
        </w:tc>
        <w:bookmarkEnd w:id="48"/>
        <w:tc>
          <w:tcPr>
            <w:tcW w:w="1223" w:type="pct"/>
          </w:tcPr>
          <w:p w14:paraId="07D134F1" w14:textId="0DF07EFF" w:rsidR="00802F11" w:rsidRPr="006411AE" w:rsidRDefault="00802F11">
            <w:pPr>
              <w:spacing w:before="60"/>
              <w:rPr>
                <w:rFonts w:eastAsia="Times New Roman" w:cs="Calibri"/>
                <w:szCs w:val="24"/>
                <w:lang w:val="en-GB"/>
              </w:rPr>
            </w:pPr>
            <w:r w:rsidRPr="006411AE">
              <w:rPr>
                <w:rFonts w:eastAsia="Times New Roman" w:cs="Calibri"/>
                <w:szCs w:val="24"/>
                <w:lang w:val="en-GB"/>
              </w:rPr>
              <w:t>Receive a communication message of the type XDIS91</w:t>
            </w:r>
            <w:r w:rsidR="001013FD" w:rsidRPr="006411AE">
              <w:rPr>
                <w:rFonts w:eastAsia="Times New Roman" w:cs="Calibri"/>
                <w:szCs w:val="24"/>
                <w:lang w:val="en-GB"/>
              </w:rPr>
              <w:t xml:space="preserve"> and</w:t>
            </w:r>
            <w:r w:rsidRPr="006411AE">
              <w:rPr>
                <w:rFonts w:eastAsia="Times New Roman" w:cs="Calibri"/>
                <w:szCs w:val="24"/>
                <w:lang w:val="en-GB"/>
              </w:rPr>
              <w:t xml:space="preserve"> </w:t>
            </w:r>
            <w:r w:rsidR="001236BA" w:rsidRPr="006411AE">
              <w:rPr>
                <w:rFonts w:eastAsia="Times New Roman" w:cs="Calibri"/>
                <w:szCs w:val="24"/>
                <w:lang w:val="en-GB"/>
              </w:rPr>
              <w:t>XBIN01</w:t>
            </w:r>
          </w:p>
        </w:tc>
        <w:tc>
          <w:tcPr>
            <w:tcW w:w="570" w:type="pct"/>
          </w:tcPr>
          <w:p w14:paraId="731653AB" w14:textId="77777777" w:rsidR="005556E2" w:rsidRPr="006411AE" w:rsidRDefault="005556E2">
            <w:pPr>
              <w:widowControl w:val="0"/>
              <w:spacing w:before="60"/>
              <w:rPr>
                <w:rFonts w:ascii="Courier New" w:eastAsia="Times New Roman" w:hAnsi="Courier New" w:cs="Courier New"/>
                <w:highlight w:val="yellow"/>
                <w:shd w:val="clear" w:color="auto" w:fill="FFFFFF"/>
                <w:lang w:val="en-GB"/>
              </w:rPr>
            </w:pPr>
            <w:r w:rsidRPr="006411AE">
              <w:rPr>
                <w:rFonts w:ascii="Courier New" w:eastAsia="Times New Roman" w:hAnsi="Courier New" w:cs="Courier New"/>
                <w:highlight w:val="yellow"/>
                <w:shd w:val="clear" w:color="auto" w:fill="FFFFFF"/>
                <w:lang w:val="en-GB"/>
              </w:rPr>
              <w:t>XDIS91</w:t>
            </w:r>
          </w:p>
          <w:p w14:paraId="7FE8BCD1" w14:textId="1B95D57D" w:rsidR="00802F11" w:rsidRPr="006411AE" w:rsidRDefault="00944AAF">
            <w:pPr>
              <w:widowControl w:val="0"/>
              <w:spacing w:before="60"/>
              <w:rPr>
                <w:rFonts w:ascii="Courier New" w:eastAsia="Times New Roman" w:hAnsi="Courier New" w:cs="Courier New"/>
                <w:szCs w:val="24"/>
                <w:lang w:val="en-GB"/>
              </w:rPr>
            </w:pPr>
            <w:r>
              <w:rPr>
                <w:rFonts w:ascii="Courier New" w:eastAsia="Times New Roman" w:hAnsi="Courier New" w:cs="Courier New"/>
                <w:highlight w:val="yellow"/>
                <w:shd w:val="clear" w:color="auto" w:fill="FFFFFF"/>
                <w:lang w:val="en-GB"/>
              </w:rPr>
              <w:t>XBIN01</w:t>
            </w:r>
            <w:r w:rsidR="00802F11" w:rsidRPr="006411AE">
              <w:rPr>
                <w:rFonts w:ascii="Courier New" w:eastAsia="Times New Roman" w:hAnsi="Courier New" w:cs="Courier New"/>
                <w:highlight w:val="yellow"/>
                <w:shd w:val="clear" w:color="auto" w:fill="FFFFFF"/>
                <w:lang w:val="en-GB"/>
              </w:rPr>
              <w:t>_</w:t>
            </w:r>
            <w:r w:rsidR="00EA683E" w:rsidRPr="006411AE">
              <w:rPr>
                <w:rFonts w:ascii="Courier New" w:eastAsia="Times New Roman" w:hAnsi="Courier New" w:cs="Courier New"/>
                <w:highlight w:val="yellow"/>
                <w:shd w:val="clear" w:color="auto" w:fill="FFFFFF"/>
                <w:lang w:val="en-GB"/>
              </w:rPr>
              <w:t>1</w:t>
            </w:r>
            <w:r w:rsidR="00802F11" w:rsidRPr="006411AE">
              <w:rPr>
                <w:rFonts w:ascii="Courier New" w:eastAsia="Times New Roman" w:hAnsi="Courier New" w:cs="Courier New"/>
                <w:highlight w:val="yellow"/>
                <w:shd w:val="clear" w:color="auto" w:fill="FFFFFF"/>
                <w:lang w:val="en-GB"/>
              </w:rPr>
              <w:t>attachment</w:t>
            </w:r>
          </w:p>
        </w:tc>
        <w:tc>
          <w:tcPr>
            <w:tcW w:w="1142" w:type="pct"/>
          </w:tcPr>
          <w:p w14:paraId="1EA091C4" w14:textId="1F7EE716" w:rsidR="00802F11" w:rsidRPr="006411AE" w:rsidRDefault="00567756">
            <w:pPr>
              <w:spacing w:before="60" w:after="120"/>
              <w:rPr>
                <w:rFonts w:eastAsia="Times New Roman" w:cs="Calibri"/>
                <w:szCs w:val="24"/>
                <w:lang w:val="en-GB"/>
              </w:rPr>
            </w:pPr>
            <w:r w:rsidRPr="006411AE">
              <w:rPr>
                <w:lang w:val="en-GB"/>
              </w:rPr>
              <w:t>Two</w:t>
            </w:r>
            <w:r w:rsidR="00802F11" w:rsidRPr="006411AE">
              <w:rPr>
                <w:lang w:val="en-GB"/>
              </w:rPr>
              <w:t xml:space="preserve"> message</w:t>
            </w:r>
            <w:r w:rsidRPr="006411AE">
              <w:rPr>
                <w:lang w:val="en-GB"/>
              </w:rPr>
              <w:t>s</w:t>
            </w:r>
            <w:r w:rsidR="00802F11" w:rsidRPr="006411AE">
              <w:rPr>
                <w:lang w:val="en-GB"/>
              </w:rPr>
              <w:t xml:space="preserve"> </w:t>
            </w:r>
            <w:r w:rsidRPr="006411AE">
              <w:rPr>
                <w:lang w:val="en-GB"/>
              </w:rPr>
              <w:t>are</w:t>
            </w:r>
            <w:r w:rsidR="00802F11" w:rsidRPr="006411AE">
              <w:rPr>
                <w:lang w:val="en-GB"/>
              </w:rPr>
              <w:t xml:space="preserve"> received. </w:t>
            </w:r>
          </w:p>
        </w:tc>
        <w:tc>
          <w:tcPr>
            <w:tcW w:w="1296" w:type="pct"/>
          </w:tcPr>
          <w:p w14:paraId="1104DF27" w14:textId="77777777" w:rsidR="00802F11" w:rsidRPr="006411AE" w:rsidRDefault="00802F11">
            <w:pPr>
              <w:spacing w:before="60"/>
              <w:rPr>
                <w:rFonts w:eastAsia="Times New Roman" w:cs="Calibri"/>
                <w:szCs w:val="24"/>
                <w:lang w:val="en-GB"/>
              </w:rPr>
            </w:pPr>
          </w:p>
        </w:tc>
        <w:tc>
          <w:tcPr>
            <w:tcW w:w="437" w:type="pct"/>
          </w:tcPr>
          <w:p w14:paraId="02F19192" w14:textId="77777777" w:rsidR="00802F11" w:rsidRPr="006411AE" w:rsidRDefault="00000000">
            <w:pPr>
              <w:spacing w:before="60"/>
              <w:jc w:val="center"/>
              <w:rPr>
                <w:rFonts w:cstheme="minorHAnsi"/>
                <w:lang w:val="en-GB"/>
              </w:rPr>
            </w:pPr>
            <w:sdt>
              <w:sdtPr>
                <w:rPr>
                  <w:rFonts w:cstheme="minorHAnsi"/>
                  <w:lang w:val="en-GB"/>
                </w:rPr>
                <w:alias w:val="MedCom vurdering"/>
                <w:tag w:val="MedCom vurdering"/>
                <w:id w:val="-1424108495"/>
                <w:placeholder>
                  <w:docPart w:val="2F17441AAA70474786499A4690B39BC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02F11" w:rsidRPr="006411AE">
                  <w:rPr>
                    <w:rStyle w:val="Pladsholdertekst"/>
                    <w:lang w:val="en-GB"/>
                  </w:rPr>
                  <w:t>Choose</w:t>
                </w:r>
              </w:sdtContent>
            </w:sdt>
          </w:p>
        </w:tc>
      </w:tr>
      <w:tr w:rsidR="00802F11" w:rsidRPr="006411AE" w14:paraId="787BD666" w14:textId="77777777">
        <w:trPr>
          <w:cantSplit/>
        </w:trPr>
        <w:tc>
          <w:tcPr>
            <w:tcW w:w="332" w:type="pct"/>
          </w:tcPr>
          <w:p w14:paraId="6EA27F29" w14:textId="05258887" w:rsidR="0069083C" w:rsidRPr="006411AE" w:rsidRDefault="0069083C" w:rsidP="00D93BFC">
            <w:pPr>
              <w:pStyle w:val="Overskrift4"/>
              <w:numPr>
                <w:ilvl w:val="3"/>
                <w:numId w:val="24"/>
              </w:numPr>
              <w:rPr>
                <w:lang w:val="en-GB"/>
              </w:rPr>
            </w:pPr>
            <w:bookmarkStart w:id="49" w:name="_Ref182816049"/>
          </w:p>
        </w:tc>
        <w:bookmarkEnd w:id="49"/>
        <w:tc>
          <w:tcPr>
            <w:tcW w:w="1223" w:type="pct"/>
          </w:tcPr>
          <w:p w14:paraId="6AF53BB9" w14:textId="6273F15C" w:rsidR="00802F11" w:rsidRPr="006411AE" w:rsidRDefault="00802F11">
            <w:pPr>
              <w:spacing w:before="60"/>
              <w:rPr>
                <w:rFonts w:eastAsia="Times New Roman" w:cs="Calibri"/>
                <w:szCs w:val="24"/>
                <w:lang w:val="en-GB"/>
              </w:rPr>
            </w:pPr>
            <w:r w:rsidRPr="006411AE">
              <w:rPr>
                <w:rFonts w:eastAsia="Times New Roman" w:cs="Calibri"/>
                <w:szCs w:val="24"/>
                <w:lang w:val="en-GB"/>
              </w:rPr>
              <w:t xml:space="preserve">Demonstrate that the SUT checks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to identify the message type</w:t>
            </w:r>
            <w:r w:rsidR="00567756" w:rsidRPr="006411AE">
              <w:rPr>
                <w:rFonts w:eastAsia="Times New Roman" w:cs="Calibri"/>
                <w:szCs w:val="24"/>
                <w:lang w:val="en-GB"/>
              </w:rPr>
              <w:t>s</w:t>
            </w:r>
          </w:p>
        </w:tc>
        <w:tc>
          <w:tcPr>
            <w:tcW w:w="570" w:type="pct"/>
          </w:tcPr>
          <w:p w14:paraId="5D01123B" w14:textId="77777777" w:rsidR="00802F11" w:rsidRPr="006411AE" w:rsidRDefault="00802F11">
            <w:pPr>
              <w:spacing w:before="60"/>
              <w:rPr>
                <w:rFonts w:ascii="Courier New" w:eastAsia="Times New Roman" w:hAnsi="Courier New" w:cs="Courier New"/>
                <w:szCs w:val="24"/>
                <w:lang w:val="en-GB"/>
              </w:rPr>
            </w:pPr>
          </w:p>
        </w:tc>
        <w:tc>
          <w:tcPr>
            <w:tcW w:w="1142" w:type="pct"/>
          </w:tcPr>
          <w:p w14:paraId="0D253C2D" w14:textId="53AF0F1F" w:rsidR="00802F11" w:rsidRPr="006411AE" w:rsidRDefault="00802F11">
            <w:pPr>
              <w:spacing w:before="60"/>
              <w:rPr>
                <w:rFonts w:eastAsia="Times New Roman" w:cs="Calibri"/>
                <w:szCs w:val="24"/>
                <w:lang w:val="en-GB"/>
              </w:rPr>
            </w:pPr>
            <w:r w:rsidRPr="006411AE">
              <w:rPr>
                <w:lang w:val="en-GB"/>
              </w:rPr>
              <w:t>Message type is a XDIS91</w:t>
            </w:r>
            <w:r w:rsidR="00567756" w:rsidRPr="006411AE">
              <w:rPr>
                <w:lang w:val="en-GB"/>
              </w:rPr>
              <w:t xml:space="preserve"> and XBIN01</w:t>
            </w:r>
            <w:r w:rsidRPr="006411AE">
              <w:rPr>
                <w:lang w:val="en-GB"/>
              </w:rPr>
              <w:t>.</w:t>
            </w:r>
          </w:p>
        </w:tc>
        <w:tc>
          <w:tcPr>
            <w:tcW w:w="1296" w:type="pct"/>
          </w:tcPr>
          <w:p w14:paraId="68823C8C" w14:textId="77777777" w:rsidR="00802F11" w:rsidRPr="006411AE" w:rsidRDefault="00802F11">
            <w:pPr>
              <w:spacing w:before="60"/>
              <w:rPr>
                <w:rFonts w:eastAsia="Times New Roman" w:cs="Calibri"/>
                <w:szCs w:val="24"/>
                <w:lang w:val="en-GB"/>
              </w:rPr>
            </w:pPr>
          </w:p>
        </w:tc>
        <w:tc>
          <w:tcPr>
            <w:tcW w:w="437" w:type="pct"/>
          </w:tcPr>
          <w:p w14:paraId="6759BB85" w14:textId="77777777" w:rsidR="00802F11" w:rsidRPr="006411AE" w:rsidRDefault="00000000">
            <w:pPr>
              <w:spacing w:before="60"/>
              <w:jc w:val="center"/>
              <w:rPr>
                <w:rFonts w:cstheme="minorHAnsi"/>
                <w:lang w:val="en-GB"/>
              </w:rPr>
            </w:pPr>
            <w:sdt>
              <w:sdtPr>
                <w:rPr>
                  <w:rFonts w:cstheme="minorHAnsi"/>
                  <w:lang w:val="en-GB"/>
                </w:rPr>
                <w:alias w:val="MedCom vurdering"/>
                <w:tag w:val="MedCom vurdering"/>
                <w:id w:val="-753821676"/>
                <w:placeholder>
                  <w:docPart w:val="EDCE859B77D643C58D0E6D356D631C5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02F11" w:rsidRPr="006411AE">
                  <w:rPr>
                    <w:rStyle w:val="Pladsholdertekst"/>
                    <w:lang w:val="en-GB"/>
                  </w:rPr>
                  <w:t>Choose</w:t>
                </w:r>
              </w:sdtContent>
            </w:sdt>
          </w:p>
        </w:tc>
      </w:tr>
      <w:tr w:rsidR="00802F11" w:rsidRPr="006411AE" w14:paraId="45B1C694" w14:textId="77777777">
        <w:trPr>
          <w:cantSplit/>
        </w:trPr>
        <w:tc>
          <w:tcPr>
            <w:tcW w:w="332" w:type="pct"/>
          </w:tcPr>
          <w:p w14:paraId="41DCF546" w14:textId="77777777" w:rsidR="00802F11" w:rsidRPr="006411AE" w:rsidRDefault="00802F11" w:rsidP="00D93BFC">
            <w:pPr>
              <w:pStyle w:val="Overskrift4"/>
              <w:numPr>
                <w:ilvl w:val="3"/>
                <w:numId w:val="24"/>
              </w:numPr>
              <w:rPr>
                <w:rFonts w:eastAsia="Calibri"/>
                <w:lang w:val="en-GB"/>
              </w:rPr>
            </w:pPr>
          </w:p>
        </w:tc>
        <w:tc>
          <w:tcPr>
            <w:tcW w:w="1223" w:type="pct"/>
          </w:tcPr>
          <w:p w14:paraId="54BA5FC3" w14:textId="77777777" w:rsidR="00802F11" w:rsidRPr="006411AE" w:rsidRDefault="00802F11">
            <w:pPr>
              <w:keepNext/>
              <w:spacing w:before="60" w:after="120"/>
              <w:rPr>
                <w:rFonts w:eastAsia="Times New Roman" w:cs="Calibri"/>
                <w:szCs w:val="24"/>
                <w:lang w:val="en-GB"/>
              </w:rPr>
            </w:pPr>
            <w:r w:rsidRPr="006411AE">
              <w:rPr>
                <w:rFonts w:eastAsia="Times New Roman" w:cs="Calibri"/>
                <w:szCs w:val="24"/>
                <w:lang w:val="en-GB"/>
              </w:rPr>
              <w:t xml:space="preserve">Demonstrate that the SUT checks the capabilities of the receiver of the message in SOR or a local copy of SOR. </w:t>
            </w:r>
          </w:p>
          <w:p w14:paraId="0CF893CF" w14:textId="77777777" w:rsidR="00802F11" w:rsidRPr="006411AE" w:rsidRDefault="00802F11">
            <w:pPr>
              <w:spacing w:before="60"/>
              <w:rPr>
                <w:rFonts w:eastAsia="Times New Roman" w:cs="Calibri"/>
                <w:szCs w:val="24"/>
                <w:lang w:val="en-GB"/>
              </w:rPr>
            </w:pPr>
          </w:p>
        </w:tc>
        <w:tc>
          <w:tcPr>
            <w:tcW w:w="570" w:type="pct"/>
          </w:tcPr>
          <w:p w14:paraId="374B291E" w14:textId="77777777" w:rsidR="00802F11" w:rsidRPr="006411AE" w:rsidRDefault="00802F11">
            <w:pPr>
              <w:spacing w:before="60"/>
              <w:rPr>
                <w:rFonts w:ascii="Courier New" w:eastAsia="Times New Roman" w:hAnsi="Courier New" w:cs="Courier New"/>
                <w:shd w:val="clear" w:color="auto" w:fill="FFFFFF"/>
                <w:lang w:val="en-GB"/>
              </w:rPr>
            </w:pPr>
          </w:p>
        </w:tc>
        <w:tc>
          <w:tcPr>
            <w:tcW w:w="1142" w:type="pct"/>
          </w:tcPr>
          <w:p w14:paraId="59753139" w14:textId="1B12E7E8" w:rsidR="00802F11" w:rsidRPr="006411AE" w:rsidRDefault="00802F11">
            <w:pPr>
              <w:spacing w:before="60"/>
              <w:rPr>
                <w:lang w:val="en-GB"/>
              </w:rPr>
            </w:pPr>
            <w:r w:rsidRPr="006411AE">
              <w:rPr>
                <w:lang w:val="en-GB"/>
              </w:rPr>
              <w:t>Receiver can receive a CareCommunication after look-up in SOR or a local copy.</w:t>
            </w:r>
          </w:p>
        </w:tc>
        <w:tc>
          <w:tcPr>
            <w:tcW w:w="1296" w:type="pct"/>
          </w:tcPr>
          <w:p w14:paraId="7FEE42ED" w14:textId="77777777" w:rsidR="00802F11" w:rsidRPr="006411AE" w:rsidRDefault="00802F11">
            <w:pPr>
              <w:spacing w:before="60"/>
              <w:rPr>
                <w:rFonts w:eastAsia="Times New Roman" w:cs="Calibri"/>
                <w:szCs w:val="24"/>
                <w:lang w:val="en-GB"/>
              </w:rPr>
            </w:pPr>
          </w:p>
        </w:tc>
        <w:tc>
          <w:tcPr>
            <w:tcW w:w="437" w:type="pct"/>
          </w:tcPr>
          <w:p w14:paraId="728A7B86" w14:textId="77777777" w:rsidR="00802F11" w:rsidRPr="006411AE" w:rsidRDefault="00000000">
            <w:pPr>
              <w:spacing w:before="60"/>
              <w:jc w:val="center"/>
              <w:rPr>
                <w:rFonts w:cstheme="minorHAnsi"/>
                <w:lang w:val="en-GB"/>
              </w:rPr>
            </w:pPr>
            <w:sdt>
              <w:sdtPr>
                <w:rPr>
                  <w:rFonts w:cstheme="minorHAnsi"/>
                  <w:lang w:val="en-GB"/>
                </w:rPr>
                <w:alias w:val="MedCom vurdering"/>
                <w:tag w:val="MedCom vurdering"/>
                <w:id w:val="-1934813045"/>
                <w:placeholder>
                  <w:docPart w:val="4E53AB82FF31445CA48613548033032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02F11" w:rsidRPr="006411AE">
                  <w:rPr>
                    <w:rStyle w:val="Pladsholdertekst"/>
                    <w:lang w:val="en-GB"/>
                  </w:rPr>
                  <w:t>Choose</w:t>
                </w:r>
              </w:sdtContent>
            </w:sdt>
          </w:p>
        </w:tc>
      </w:tr>
      <w:tr w:rsidR="00802F11" w:rsidRPr="006411AE" w14:paraId="7BE59A2B" w14:textId="77777777">
        <w:trPr>
          <w:cantSplit/>
        </w:trPr>
        <w:tc>
          <w:tcPr>
            <w:tcW w:w="332" w:type="pct"/>
          </w:tcPr>
          <w:p w14:paraId="0BB4D0F2" w14:textId="77777777" w:rsidR="00802F11" w:rsidRPr="006411AE" w:rsidRDefault="00802F11" w:rsidP="00D93BFC">
            <w:pPr>
              <w:pStyle w:val="Overskrift4"/>
              <w:numPr>
                <w:ilvl w:val="3"/>
                <w:numId w:val="24"/>
              </w:numPr>
              <w:rPr>
                <w:rFonts w:eastAsia="Calibri"/>
                <w:lang w:val="en-GB"/>
              </w:rPr>
            </w:pPr>
            <w:bookmarkStart w:id="50" w:name="_Ref181605783"/>
          </w:p>
        </w:tc>
        <w:bookmarkEnd w:id="50"/>
        <w:tc>
          <w:tcPr>
            <w:tcW w:w="1223" w:type="pct"/>
          </w:tcPr>
          <w:p w14:paraId="32C0794E" w14:textId="10DC10BA" w:rsidR="00802F11" w:rsidRPr="006411AE" w:rsidRDefault="00802F11">
            <w:pPr>
              <w:keepNext/>
              <w:spacing w:before="60" w:after="120"/>
              <w:rPr>
                <w:rFonts w:eastAsia="Times New Roman" w:cs="Calibri"/>
                <w:szCs w:val="24"/>
                <w:lang w:val="en-GB"/>
              </w:rPr>
            </w:pPr>
            <w:r w:rsidRPr="006411AE">
              <w:rPr>
                <w:rFonts w:eastAsia="Times New Roman" w:cs="Calibri"/>
                <w:szCs w:val="24"/>
                <w:lang w:val="en-GB"/>
              </w:rPr>
              <w:t xml:space="preserve">The SUT has identified a need for conversion of the </w:t>
            </w:r>
            <w:r w:rsidR="0043793E" w:rsidRPr="006411AE">
              <w:rPr>
                <w:rFonts w:eastAsia="Times New Roman" w:cs="Calibri"/>
                <w:szCs w:val="24"/>
                <w:lang w:val="en-GB"/>
              </w:rPr>
              <w:t xml:space="preserve">XDIS91 </w:t>
            </w:r>
            <w:r w:rsidR="00ED68E6" w:rsidRPr="006411AE">
              <w:rPr>
                <w:rFonts w:eastAsia="Times New Roman" w:cs="Calibri"/>
                <w:szCs w:val="24"/>
                <w:lang w:val="en-GB"/>
              </w:rPr>
              <w:t>and the XBIN01.</w:t>
            </w:r>
          </w:p>
        </w:tc>
        <w:tc>
          <w:tcPr>
            <w:tcW w:w="570" w:type="pct"/>
          </w:tcPr>
          <w:p w14:paraId="1CFA7151" w14:textId="77777777" w:rsidR="00802F11" w:rsidRPr="006411AE" w:rsidRDefault="00802F11">
            <w:pPr>
              <w:spacing w:before="60"/>
              <w:rPr>
                <w:rFonts w:ascii="Courier New" w:eastAsia="Times New Roman" w:hAnsi="Courier New" w:cs="Courier New"/>
                <w:shd w:val="clear" w:color="auto" w:fill="FFFFFF"/>
                <w:lang w:val="en-GB"/>
              </w:rPr>
            </w:pPr>
          </w:p>
        </w:tc>
        <w:tc>
          <w:tcPr>
            <w:tcW w:w="1142" w:type="pct"/>
          </w:tcPr>
          <w:p w14:paraId="4ED9EAF2" w14:textId="043B5CFE" w:rsidR="00802F11" w:rsidRPr="006411AE" w:rsidRDefault="00802F11">
            <w:pPr>
              <w:spacing w:before="60"/>
              <w:rPr>
                <w:lang w:val="en-GB"/>
              </w:rPr>
            </w:pPr>
            <w:r w:rsidRPr="006411AE">
              <w:rPr>
                <w:lang w:val="en-GB"/>
              </w:rPr>
              <w:t xml:space="preserve">The </w:t>
            </w:r>
            <w:r w:rsidR="005334CF" w:rsidRPr="006411AE">
              <w:rPr>
                <w:rFonts w:eastAsia="Times New Roman" w:cs="Calibri"/>
                <w:szCs w:val="24"/>
                <w:lang w:val="en-GB"/>
              </w:rPr>
              <w:t xml:space="preserve">XDIS91 </w:t>
            </w:r>
            <w:r w:rsidR="008858BA" w:rsidRPr="006411AE">
              <w:rPr>
                <w:rFonts w:eastAsia="Times New Roman" w:cs="Calibri"/>
                <w:szCs w:val="24"/>
                <w:lang w:val="en-GB"/>
              </w:rPr>
              <w:t>and</w:t>
            </w:r>
            <w:r w:rsidR="005334CF" w:rsidRPr="006411AE">
              <w:rPr>
                <w:rFonts w:eastAsia="Times New Roman" w:cs="Calibri"/>
                <w:szCs w:val="24"/>
                <w:lang w:val="en-GB"/>
              </w:rPr>
              <w:t xml:space="preserve"> </w:t>
            </w:r>
            <w:r w:rsidR="00ED68E6" w:rsidRPr="006411AE">
              <w:rPr>
                <w:rFonts w:eastAsia="Times New Roman" w:cs="Calibri"/>
                <w:szCs w:val="24"/>
                <w:lang w:val="en-GB"/>
              </w:rPr>
              <w:t>XBIN01</w:t>
            </w:r>
            <w:r w:rsidR="005334CF" w:rsidRPr="006411AE">
              <w:rPr>
                <w:rFonts w:eastAsia="Times New Roman" w:cs="Calibri"/>
                <w:szCs w:val="24"/>
                <w:lang w:val="en-GB"/>
              </w:rPr>
              <w:t xml:space="preserve"> </w:t>
            </w:r>
            <w:r w:rsidRPr="006411AE">
              <w:rPr>
                <w:lang w:val="en-GB"/>
              </w:rPr>
              <w:t xml:space="preserve">must be converted </w:t>
            </w:r>
            <w:r w:rsidR="005334CF" w:rsidRPr="006411AE">
              <w:rPr>
                <w:lang w:val="en-GB"/>
              </w:rPr>
              <w:t xml:space="preserve">to a CareCommunication </w:t>
            </w:r>
            <w:r w:rsidRPr="006411AE">
              <w:rPr>
                <w:lang w:val="en-GB"/>
              </w:rPr>
              <w:t>before the message is send to receiver.</w:t>
            </w:r>
          </w:p>
        </w:tc>
        <w:tc>
          <w:tcPr>
            <w:tcW w:w="1296" w:type="pct"/>
          </w:tcPr>
          <w:p w14:paraId="19171A70" w14:textId="77777777" w:rsidR="00802F11" w:rsidRPr="006411AE" w:rsidRDefault="00802F11">
            <w:pPr>
              <w:spacing w:before="60"/>
              <w:rPr>
                <w:rFonts w:eastAsia="Times New Roman" w:cs="Calibri"/>
                <w:szCs w:val="24"/>
                <w:lang w:val="en-GB"/>
              </w:rPr>
            </w:pPr>
          </w:p>
        </w:tc>
        <w:tc>
          <w:tcPr>
            <w:tcW w:w="437" w:type="pct"/>
          </w:tcPr>
          <w:p w14:paraId="265DE9F8" w14:textId="585D883B" w:rsidR="00802F11" w:rsidRPr="006411AE" w:rsidRDefault="00000000">
            <w:pPr>
              <w:spacing w:before="60"/>
              <w:jc w:val="center"/>
              <w:rPr>
                <w:rFonts w:cstheme="minorHAnsi"/>
                <w:lang w:val="en-GB"/>
              </w:rPr>
            </w:pPr>
            <w:sdt>
              <w:sdtPr>
                <w:rPr>
                  <w:rFonts w:cstheme="minorHAnsi"/>
                  <w:lang w:val="en-GB"/>
                </w:rPr>
                <w:alias w:val="MedCom vurdering"/>
                <w:tag w:val="MedCom vurdering"/>
                <w:id w:val="1194190121"/>
                <w:placeholder>
                  <w:docPart w:val="867CF9C9076446A6B65D5BAE86F363B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35780" w:rsidRPr="006411AE">
                  <w:rPr>
                    <w:rStyle w:val="Pladsholdertekst"/>
                    <w:lang w:val="en-GB"/>
                  </w:rPr>
                  <w:t>Choose</w:t>
                </w:r>
              </w:sdtContent>
            </w:sdt>
          </w:p>
        </w:tc>
      </w:tr>
    </w:tbl>
    <w:p w14:paraId="04FE937D" w14:textId="77777777" w:rsidR="00802F11" w:rsidRPr="006411AE" w:rsidRDefault="00802F11">
      <w:pPr>
        <w:rPr>
          <w:sz w:val="24"/>
          <w:szCs w:val="24"/>
          <w:lang w:val="en-GB"/>
        </w:rPr>
      </w:pPr>
    </w:p>
    <w:p w14:paraId="23EC1295" w14:textId="5E1ED3F0" w:rsidR="00716DF2" w:rsidRPr="006411AE" w:rsidRDefault="00CF2EE5" w:rsidP="00D93BFC">
      <w:pPr>
        <w:pStyle w:val="Overskrift3"/>
        <w:numPr>
          <w:ilvl w:val="2"/>
          <w:numId w:val="24"/>
        </w:numPr>
        <w:rPr>
          <w:lang w:val="en-GB"/>
        </w:rPr>
      </w:pPr>
      <w:r w:rsidRPr="006411AE">
        <w:rPr>
          <w:lang w:val="en-GB"/>
        </w:rPr>
        <w:br w:type="page"/>
      </w:r>
      <w:bookmarkStart w:id="51" w:name="_Ref182897958"/>
      <w:bookmarkStart w:id="52" w:name="_Ref117164756"/>
      <w:r w:rsidR="00C552A9" w:rsidRPr="006411AE">
        <w:rPr>
          <w:lang w:val="en-GB"/>
        </w:rPr>
        <w:lastRenderedPageBreak/>
        <w:t>S1: Send a CareCommunication</w:t>
      </w:r>
      <w:r w:rsidR="00B06BDB" w:rsidRPr="006411AE">
        <w:rPr>
          <w:lang w:val="en-GB"/>
        </w:rPr>
        <w:t xml:space="preserve"> (from XML to FHIR)</w:t>
      </w:r>
      <w:bookmarkEnd w:id="51"/>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C64A6B" w:rsidRPr="006411AE" w14:paraId="7A13DADB" w14:textId="77777777" w:rsidTr="00C50705">
        <w:trPr>
          <w:cantSplit/>
        </w:trPr>
        <w:tc>
          <w:tcPr>
            <w:tcW w:w="332" w:type="pct"/>
            <w:shd w:val="clear" w:color="auto" w:fill="0E2841" w:themeFill="text2"/>
            <w:vAlign w:val="center"/>
          </w:tcPr>
          <w:p w14:paraId="50E68E7F" w14:textId="57E09674" w:rsidR="00C64A6B" w:rsidRPr="006411AE" w:rsidRDefault="00C64A6B" w:rsidP="00C50705">
            <w:pPr>
              <w:pStyle w:val="Overskrift4"/>
              <w:keepNext w:val="0"/>
              <w:numPr>
                <w:ilvl w:val="0"/>
                <w:numId w:val="0"/>
              </w:numPr>
              <w:rPr>
                <w:rFonts w:eastAsia="Calibri"/>
                <w:i w:val="0"/>
                <w:iCs w:val="0"/>
                <w:lang w:val="en-GB"/>
              </w:rPr>
            </w:pPr>
            <w:r w:rsidRPr="006411AE">
              <w:rPr>
                <w:b/>
                <w:bCs/>
                <w:i w:val="0"/>
                <w:iCs w:val="0"/>
                <w:color w:val="FFFFFF" w:themeColor="background1"/>
                <w:lang w:val="en-GB"/>
              </w:rPr>
              <w:t>Test step #</w:t>
            </w:r>
          </w:p>
        </w:tc>
        <w:tc>
          <w:tcPr>
            <w:tcW w:w="1223" w:type="pct"/>
            <w:shd w:val="clear" w:color="auto" w:fill="0E2841" w:themeFill="text2"/>
            <w:vAlign w:val="center"/>
          </w:tcPr>
          <w:p w14:paraId="37F58A26" w14:textId="5DF8BD46" w:rsidR="00C64A6B" w:rsidRPr="006411AE" w:rsidRDefault="00C64A6B" w:rsidP="00C50705">
            <w:pPr>
              <w:rPr>
                <w:rFonts w:eastAsia="Times New Roman" w:cs="Calibri"/>
                <w:szCs w:val="24"/>
                <w:lang w:val="en-GB"/>
              </w:rPr>
            </w:pPr>
            <w:r w:rsidRPr="006411AE">
              <w:rPr>
                <w:b/>
                <w:bCs/>
                <w:lang w:val="en-GB"/>
              </w:rPr>
              <w:t>Action</w:t>
            </w:r>
          </w:p>
        </w:tc>
        <w:tc>
          <w:tcPr>
            <w:tcW w:w="570" w:type="pct"/>
            <w:shd w:val="clear" w:color="auto" w:fill="0E2841" w:themeFill="text2"/>
            <w:vAlign w:val="center"/>
          </w:tcPr>
          <w:p w14:paraId="61C1AB18" w14:textId="2A821E2B" w:rsidR="00C64A6B" w:rsidRPr="006411AE" w:rsidRDefault="00C64A6B" w:rsidP="00C50705">
            <w:pPr>
              <w:widowControl w:val="0"/>
              <w:spacing w:before="60"/>
              <w:rPr>
                <w:rFonts w:ascii="Courier New" w:eastAsia="Times New Roman" w:hAnsi="Courier New" w:cs="Courier New"/>
                <w:szCs w:val="24"/>
                <w:lang w:val="en-GB"/>
              </w:rPr>
            </w:pPr>
            <w:r w:rsidRPr="006411AE">
              <w:rPr>
                <w:b/>
                <w:bCs/>
                <w:lang w:val="en-GB"/>
              </w:rPr>
              <w:t>Test data</w:t>
            </w:r>
          </w:p>
        </w:tc>
        <w:tc>
          <w:tcPr>
            <w:tcW w:w="1142" w:type="pct"/>
            <w:shd w:val="clear" w:color="auto" w:fill="0E2841" w:themeFill="text2"/>
            <w:vAlign w:val="center"/>
          </w:tcPr>
          <w:p w14:paraId="5DCDA902" w14:textId="5CCC1523" w:rsidR="00C64A6B" w:rsidRPr="006411AE" w:rsidRDefault="00C64A6B" w:rsidP="00C50705">
            <w:pPr>
              <w:spacing w:before="60"/>
              <w:rPr>
                <w:rFonts w:eastAsia="Times New Roman" w:cs="Calibri"/>
                <w:szCs w:val="24"/>
                <w:lang w:val="en-GB"/>
              </w:rPr>
            </w:pPr>
            <w:r w:rsidRPr="006411AE">
              <w:rPr>
                <w:b/>
                <w:bCs/>
                <w:lang w:val="en-GB"/>
              </w:rPr>
              <w:t>Expected result</w:t>
            </w:r>
          </w:p>
        </w:tc>
        <w:tc>
          <w:tcPr>
            <w:tcW w:w="1296" w:type="pct"/>
            <w:shd w:val="clear" w:color="auto" w:fill="0E2841" w:themeFill="text2"/>
            <w:vAlign w:val="center"/>
          </w:tcPr>
          <w:p w14:paraId="35D9A425" w14:textId="1C53BE6D" w:rsidR="00C64A6B" w:rsidRPr="006411AE" w:rsidRDefault="00C64A6B" w:rsidP="00C50705">
            <w:pPr>
              <w:spacing w:before="60"/>
              <w:rPr>
                <w:rFonts w:eastAsia="Times New Roman" w:cs="Calibri"/>
                <w:szCs w:val="24"/>
                <w:lang w:val="en-GB"/>
              </w:rPr>
            </w:pPr>
            <w:r w:rsidRPr="006411AE">
              <w:rPr>
                <w:b/>
                <w:bCs/>
                <w:lang w:val="en-GB"/>
              </w:rPr>
              <w:t>Actual result</w:t>
            </w:r>
          </w:p>
        </w:tc>
        <w:tc>
          <w:tcPr>
            <w:tcW w:w="437" w:type="pct"/>
            <w:shd w:val="clear" w:color="auto" w:fill="0E2841" w:themeFill="text2"/>
            <w:vAlign w:val="center"/>
          </w:tcPr>
          <w:p w14:paraId="797AE0ED" w14:textId="53BD25DA" w:rsidR="00C64A6B" w:rsidRPr="006411AE" w:rsidRDefault="00C64A6B" w:rsidP="00C50705">
            <w:pPr>
              <w:spacing w:before="60"/>
              <w:jc w:val="center"/>
              <w:rPr>
                <w:rFonts w:cstheme="minorHAnsi"/>
                <w:lang w:val="en-GB"/>
              </w:rPr>
            </w:pPr>
            <w:r w:rsidRPr="006411AE">
              <w:rPr>
                <w:b/>
                <w:bCs/>
                <w:lang w:val="en-GB"/>
              </w:rPr>
              <w:t>MedCom assessment</w:t>
            </w:r>
          </w:p>
        </w:tc>
      </w:tr>
      <w:tr w:rsidR="00C64A6B" w:rsidRPr="006411AE" w14:paraId="36A5C055" w14:textId="77777777">
        <w:trPr>
          <w:cantSplit/>
        </w:trPr>
        <w:tc>
          <w:tcPr>
            <w:tcW w:w="332" w:type="pct"/>
          </w:tcPr>
          <w:p w14:paraId="182F09E9" w14:textId="2A933CF5" w:rsidR="0069083C" w:rsidRPr="006411AE" w:rsidRDefault="0069083C" w:rsidP="00D93BFC">
            <w:pPr>
              <w:pStyle w:val="Overskrift4"/>
              <w:keepNext w:val="0"/>
              <w:numPr>
                <w:ilvl w:val="3"/>
                <w:numId w:val="24"/>
              </w:numPr>
              <w:rPr>
                <w:rFonts w:eastAsia="Calibri"/>
                <w:lang w:val="en-GB"/>
              </w:rPr>
            </w:pPr>
          </w:p>
          <w:p w14:paraId="68C5C259" w14:textId="1AC84B3A" w:rsidR="0069083C" w:rsidRPr="006411AE" w:rsidRDefault="0069083C" w:rsidP="0069083C">
            <w:pPr>
              <w:rPr>
                <w:lang w:val="en-GB"/>
              </w:rPr>
            </w:pPr>
          </w:p>
        </w:tc>
        <w:tc>
          <w:tcPr>
            <w:tcW w:w="1223" w:type="pct"/>
          </w:tcPr>
          <w:p w14:paraId="05BDC287" w14:textId="6D5B3962" w:rsidR="00C64A6B" w:rsidRPr="006411AE" w:rsidRDefault="00C64A6B" w:rsidP="00C50705">
            <w:pPr>
              <w:spacing w:before="60"/>
              <w:rPr>
                <w:rFonts w:eastAsia="Times New Roman" w:cs="Calibri"/>
                <w:szCs w:val="24"/>
                <w:lang w:val="en-GB"/>
              </w:rPr>
            </w:pPr>
            <w:r w:rsidRPr="006411AE">
              <w:rPr>
                <w:rFonts w:eastAsia="Times New Roman" w:cs="Calibri"/>
                <w:szCs w:val="24"/>
                <w:lang w:val="en-GB"/>
              </w:rPr>
              <w:t>Perform test step</w:t>
            </w:r>
            <w:r w:rsidR="003F31F7">
              <w:rPr>
                <w:rFonts w:eastAsia="Times New Roman" w:cs="Calibri"/>
                <w:szCs w:val="24"/>
                <w:lang w:val="en-GB"/>
              </w:rPr>
              <w:fldChar w:fldCharType="begin"/>
            </w:r>
            <w:r w:rsidR="003F31F7">
              <w:rPr>
                <w:rFonts w:eastAsia="Times New Roman" w:cs="Calibri"/>
                <w:szCs w:val="24"/>
                <w:lang w:val="en-GB"/>
              </w:rPr>
              <w:instrText xml:space="preserve"> REF _Ref181606714 \r \h </w:instrText>
            </w:r>
            <w:r w:rsidR="003F31F7">
              <w:rPr>
                <w:rFonts w:eastAsia="Times New Roman" w:cs="Calibri"/>
                <w:szCs w:val="24"/>
                <w:lang w:val="en-GB"/>
              </w:rPr>
            </w:r>
            <w:r w:rsidR="003F31F7">
              <w:rPr>
                <w:rFonts w:eastAsia="Times New Roman" w:cs="Calibri"/>
                <w:szCs w:val="24"/>
                <w:lang w:val="en-GB"/>
              </w:rPr>
              <w:fldChar w:fldCharType="separate"/>
            </w:r>
            <w:r w:rsidR="003F31F7">
              <w:rPr>
                <w:rFonts w:eastAsia="Times New Roman" w:cs="Calibri"/>
                <w:szCs w:val="24"/>
                <w:lang w:val="en-GB"/>
              </w:rPr>
              <w:t>3.2.1.11</w:t>
            </w:r>
            <w:r w:rsidR="003F31F7">
              <w:rPr>
                <w:rFonts w:eastAsia="Times New Roman" w:cs="Calibri"/>
                <w:szCs w:val="24"/>
                <w:lang w:val="en-GB"/>
              </w:rPr>
              <w:fldChar w:fldCharType="end"/>
            </w:r>
            <w:r w:rsidR="00985817">
              <w:rPr>
                <w:rFonts w:eastAsia="Times New Roman" w:cs="Calibri"/>
                <w:szCs w:val="24"/>
                <w:lang w:val="en-GB"/>
              </w:rPr>
              <w:t>-</w:t>
            </w:r>
            <w:r w:rsidR="00985817">
              <w:rPr>
                <w:rFonts w:eastAsia="Times New Roman" w:cs="Calibri"/>
                <w:szCs w:val="24"/>
                <w:lang w:val="en-GB"/>
              </w:rPr>
              <w:fldChar w:fldCharType="begin"/>
            </w:r>
            <w:r w:rsidR="00985817">
              <w:rPr>
                <w:rFonts w:eastAsia="Times New Roman" w:cs="Calibri"/>
                <w:szCs w:val="24"/>
                <w:lang w:val="en-GB"/>
              </w:rPr>
              <w:instrText xml:space="preserve"> REF _Ref183174738 \r \h </w:instrText>
            </w:r>
            <w:r w:rsidR="00985817">
              <w:rPr>
                <w:rFonts w:eastAsia="Times New Roman" w:cs="Calibri"/>
                <w:szCs w:val="24"/>
                <w:lang w:val="en-GB"/>
              </w:rPr>
            </w:r>
            <w:r w:rsidR="00985817">
              <w:rPr>
                <w:rFonts w:eastAsia="Times New Roman" w:cs="Calibri"/>
                <w:szCs w:val="24"/>
                <w:lang w:val="en-GB"/>
              </w:rPr>
              <w:fldChar w:fldCharType="separate"/>
            </w:r>
            <w:r w:rsidR="00985817">
              <w:rPr>
                <w:rFonts w:eastAsia="Times New Roman" w:cs="Calibri"/>
                <w:szCs w:val="24"/>
                <w:lang w:val="en-GB"/>
              </w:rPr>
              <w:t>3.2.1.14</w:t>
            </w:r>
            <w:r w:rsidR="00985817">
              <w:rPr>
                <w:rFonts w:eastAsia="Times New Roman" w:cs="Calibri"/>
                <w:szCs w:val="24"/>
                <w:lang w:val="en-GB"/>
              </w:rPr>
              <w:fldChar w:fldCharType="end"/>
            </w:r>
            <w:r w:rsidR="00415D06" w:rsidRPr="006411AE">
              <w:rPr>
                <w:rFonts w:eastAsia="Times New Roman" w:cs="Calibri"/>
                <w:szCs w:val="24"/>
                <w:lang w:val="en-GB"/>
              </w:rPr>
              <w:t>, where the received communication message is of the type XDIS91</w:t>
            </w:r>
          </w:p>
        </w:tc>
        <w:tc>
          <w:tcPr>
            <w:tcW w:w="570" w:type="pct"/>
          </w:tcPr>
          <w:p w14:paraId="00D93580" w14:textId="77777777" w:rsidR="00C64A6B" w:rsidRPr="006411AE" w:rsidRDefault="00C64A6B" w:rsidP="00C50705">
            <w:pPr>
              <w:widowControl w:val="0"/>
              <w:spacing w:before="60"/>
              <w:rPr>
                <w:rFonts w:ascii="Courier New" w:eastAsia="Times New Roman" w:hAnsi="Courier New" w:cs="Courier New"/>
                <w:szCs w:val="24"/>
                <w:lang w:val="en-GB"/>
              </w:rPr>
            </w:pPr>
            <w:r w:rsidRPr="006411AE">
              <w:rPr>
                <w:rFonts w:ascii="Courier New" w:eastAsia="Times New Roman" w:hAnsi="Courier New" w:cs="Courier New"/>
                <w:szCs w:val="24"/>
                <w:highlight w:val="yellow"/>
                <w:lang w:val="en-GB"/>
              </w:rPr>
              <w:t>XDIS91_</w:t>
            </w:r>
            <w:r w:rsidR="00EA683E" w:rsidRPr="006411AE">
              <w:rPr>
                <w:rFonts w:ascii="Courier New" w:eastAsia="Times New Roman" w:hAnsi="Courier New" w:cs="Courier New"/>
                <w:szCs w:val="24"/>
                <w:highlight w:val="yellow"/>
                <w:lang w:val="en-GB"/>
              </w:rPr>
              <w:t>3</w:t>
            </w:r>
          </w:p>
          <w:p w14:paraId="5BDC61A0" w14:textId="27E61052" w:rsidR="00A07165" w:rsidRPr="006411AE" w:rsidRDefault="00A07165" w:rsidP="00C50705">
            <w:pPr>
              <w:widowControl w:val="0"/>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szCs w:val="24"/>
                <w:highlight w:val="yellow"/>
                <w:lang w:val="en-GB"/>
              </w:rPr>
              <w:t>XBIN01_2</w:t>
            </w:r>
          </w:p>
        </w:tc>
        <w:tc>
          <w:tcPr>
            <w:tcW w:w="1142" w:type="pct"/>
          </w:tcPr>
          <w:p w14:paraId="309A13E3" w14:textId="77777777" w:rsidR="00C64A6B" w:rsidRPr="006411AE" w:rsidRDefault="00C64A6B" w:rsidP="00C50705">
            <w:pPr>
              <w:spacing w:before="60"/>
              <w:rPr>
                <w:lang w:val="en-GB"/>
              </w:rPr>
            </w:pPr>
            <w:r w:rsidRPr="006411AE">
              <w:rPr>
                <w:rFonts w:eastAsia="Times New Roman" w:cs="Calibri"/>
                <w:szCs w:val="24"/>
                <w:lang w:val="en-GB"/>
              </w:rPr>
              <w:t xml:space="preserve">The XDIS91 must be converted to CareCommunication </w:t>
            </w:r>
          </w:p>
        </w:tc>
        <w:tc>
          <w:tcPr>
            <w:tcW w:w="1296" w:type="pct"/>
          </w:tcPr>
          <w:p w14:paraId="21F9C05C" w14:textId="77777777" w:rsidR="00C64A6B" w:rsidRPr="006411AE" w:rsidRDefault="00C64A6B" w:rsidP="00C50705">
            <w:pPr>
              <w:spacing w:before="60"/>
              <w:rPr>
                <w:rFonts w:eastAsia="Times New Roman" w:cs="Calibri"/>
                <w:szCs w:val="24"/>
                <w:lang w:val="en-GB"/>
              </w:rPr>
            </w:pPr>
          </w:p>
        </w:tc>
        <w:tc>
          <w:tcPr>
            <w:tcW w:w="437" w:type="pct"/>
          </w:tcPr>
          <w:p w14:paraId="05555B8C"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1556923661"/>
                <w:placeholder>
                  <w:docPart w:val="A45688F5032F464E93A3270342BD085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C64A6B" w:rsidRPr="006411AE" w14:paraId="14AFAE48" w14:textId="77777777">
        <w:trPr>
          <w:cantSplit/>
        </w:trPr>
        <w:tc>
          <w:tcPr>
            <w:tcW w:w="332" w:type="pct"/>
          </w:tcPr>
          <w:p w14:paraId="0FD058BF" w14:textId="77777777" w:rsidR="00C64A6B" w:rsidRPr="006411AE" w:rsidRDefault="00C64A6B" w:rsidP="00D93BFC">
            <w:pPr>
              <w:pStyle w:val="Overskrift4"/>
              <w:keepNext w:val="0"/>
              <w:numPr>
                <w:ilvl w:val="3"/>
                <w:numId w:val="24"/>
              </w:numPr>
              <w:rPr>
                <w:rFonts w:eastAsia="Calibri"/>
                <w:lang w:val="en-GB"/>
              </w:rPr>
            </w:pPr>
          </w:p>
        </w:tc>
        <w:tc>
          <w:tcPr>
            <w:tcW w:w="1223" w:type="pct"/>
          </w:tcPr>
          <w:p w14:paraId="46E93F06" w14:textId="363E28BF" w:rsidR="00C64A6B" w:rsidRPr="006411AE" w:rsidRDefault="00057A99" w:rsidP="00C50705">
            <w:pPr>
              <w:spacing w:before="60"/>
              <w:rPr>
                <w:rFonts w:eastAsia="Times New Roman" w:cs="Calibri"/>
                <w:szCs w:val="24"/>
                <w:lang w:val="en-GB"/>
              </w:rPr>
            </w:pPr>
            <w:r w:rsidRPr="006411AE">
              <w:rPr>
                <w:rFonts w:eastAsia="Times New Roman" w:cs="Calibri"/>
                <w:szCs w:val="24"/>
                <w:lang w:val="en-GB"/>
              </w:rPr>
              <w:t xml:space="preserve">Demonstrate </w:t>
            </w:r>
            <w:r w:rsidR="00FE3A5E" w:rsidRPr="006411AE">
              <w:rPr>
                <w:rFonts w:eastAsia="Times New Roman" w:cs="Calibri"/>
                <w:szCs w:val="24"/>
                <w:lang w:val="en-GB"/>
              </w:rPr>
              <w:t>that the SUT m</w:t>
            </w:r>
            <w:r w:rsidR="00C64A6B" w:rsidRPr="006411AE">
              <w:rPr>
                <w:rFonts w:eastAsia="Times New Roman" w:cs="Calibri"/>
                <w:szCs w:val="24"/>
                <w:lang w:val="en-GB"/>
              </w:rPr>
              <w:t>ap</w:t>
            </w:r>
            <w:r w:rsidR="00FE3A5E" w:rsidRPr="006411AE">
              <w:rPr>
                <w:rFonts w:eastAsia="Times New Roman" w:cs="Calibri"/>
                <w:szCs w:val="24"/>
                <w:lang w:val="en-GB"/>
              </w:rPr>
              <w:t>s</w:t>
            </w:r>
            <w:r w:rsidR="00C64A6B" w:rsidRPr="006411AE">
              <w:rPr>
                <w:rFonts w:eastAsia="Times New Roman" w:cs="Calibri"/>
                <w:szCs w:val="24"/>
                <w:lang w:val="en-GB"/>
              </w:rPr>
              <w:t xml:space="preserve"> the XDIS91 to a </w:t>
            </w:r>
            <w:r w:rsidR="00C64A6B" w:rsidRPr="006411AE">
              <w:rPr>
                <w:rFonts w:eastAsia="Times New Roman" w:cs="Calibri"/>
                <w:lang w:val="en-GB"/>
              </w:rPr>
              <w:t xml:space="preserve">CareCommunication </w:t>
            </w:r>
            <w:r w:rsidR="008F6317">
              <w:rPr>
                <w:lang w:val="en-GB"/>
              </w:rPr>
              <w:t>cf.</w:t>
            </w:r>
            <w:hyperlink w:anchor="_Baggrundsmaterialer_2" w:history="1">
              <w:r w:rsidR="00C64A6B">
                <w:rPr>
                  <w:lang w:val="en-GB"/>
                </w:rPr>
                <w:t xml:space="preserve"> </w:t>
              </w:r>
              <w:r w:rsidR="00C64A6B">
                <w:rPr>
                  <w:rStyle w:val="Hyperlink"/>
                  <w:rFonts w:ascii="Calibri" w:eastAsiaTheme="minorHAnsi" w:hAnsi="Calibri" w:cstheme="minorBidi"/>
                  <w:lang w:val="en-GB" w:eastAsia="en-US"/>
                </w:rPr>
                <w:t>m</w:t>
              </w:r>
              <w:r w:rsidR="00C64A6B">
                <w:rPr>
                  <w:rStyle w:val="Hyperlink"/>
                  <w:rFonts w:ascii="Calibri" w:hAnsi="Calibri"/>
                  <w:lang w:val="en-GB"/>
                </w:rPr>
                <w:t>ap</w:t>
              </w:r>
              <w:r w:rsidR="00C64A6B" w:rsidRPr="008510EE">
                <w:rPr>
                  <w:rStyle w:val="Hyperlink"/>
                  <w:rFonts w:ascii="Calibri" w:eastAsiaTheme="minorHAnsi" w:hAnsi="Calibri" w:cstheme="minorBidi"/>
                  <w:lang w:val="en-GB" w:eastAsia="en-US"/>
                </w:rPr>
                <w:t>ping table</w:t>
              </w:r>
            </w:hyperlink>
            <w:r w:rsidR="00C64A6B" w:rsidRPr="006411AE">
              <w:rPr>
                <w:rFonts w:eastAsia="Times New Roman" w:cs="Calibri"/>
                <w:lang w:val="en-GB"/>
              </w:rPr>
              <w:t>.</w:t>
            </w:r>
          </w:p>
        </w:tc>
        <w:tc>
          <w:tcPr>
            <w:tcW w:w="570" w:type="pct"/>
          </w:tcPr>
          <w:p w14:paraId="7D23A663" w14:textId="77777777" w:rsidR="00C64A6B" w:rsidRPr="006411AE" w:rsidRDefault="00C64A6B" w:rsidP="00C50705">
            <w:pPr>
              <w:spacing w:before="60"/>
              <w:rPr>
                <w:rFonts w:ascii="Courier New" w:eastAsia="Times New Roman" w:hAnsi="Courier New" w:cs="Courier New"/>
                <w:shd w:val="clear" w:color="auto" w:fill="FFFFFF"/>
                <w:lang w:val="en-GB"/>
              </w:rPr>
            </w:pPr>
          </w:p>
        </w:tc>
        <w:tc>
          <w:tcPr>
            <w:tcW w:w="1142" w:type="pct"/>
          </w:tcPr>
          <w:p w14:paraId="5BB322AB" w14:textId="77777777" w:rsidR="00C64A6B" w:rsidRPr="006411AE" w:rsidRDefault="00C64A6B" w:rsidP="00C50705">
            <w:pPr>
              <w:spacing w:before="60"/>
              <w:rPr>
                <w:lang w:val="en-GB"/>
              </w:rPr>
            </w:pPr>
            <w:r w:rsidRPr="006411AE">
              <w:rPr>
                <w:rFonts w:eastAsia="Times New Roman" w:cs="Calibri"/>
                <w:szCs w:val="24"/>
                <w:lang w:val="en-GB"/>
              </w:rPr>
              <w:t>Mapping is performed as described in the mapping table.</w:t>
            </w:r>
          </w:p>
        </w:tc>
        <w:tc>
          <w:tcPr>
            <w:tcW w:w="1296" w:type="pct"/>
          </w:tcPr>
          <w:p w14:paraId="0245D9F5" w14:textId="77777777" w:rsidR="00C64A6B" w:rsidRPr="006411AE" w:rsidRDefault="00C64A6B" w:rsidP="00C50705">
            <w:pPr>
              <w:spacing w:before="60"/>
              <w:rPr>
                <w:rFonts w:eastAsia="Times New Roman" w:cs="Calibri"/>
                <w:szCs w:val="24"/>
                <w:lang w:val="en-GB"/>
              </w:rPr>
            </w:pPr>
          </w:p>
        </w:tc>
        <w:tc>
          <w:tcPr>
            <w:tcW w:w="437" w:type="pct"/>
          </w:tcPr>
          <w:p w14:paraId="4CC74BB1"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810095686"/>
                <w:placeholder>
                  <w:docPart w:val="F3952156F08548E8955A4B32C12C7DD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C64A6B" w:rsidRPr="006411AE" w14:paraId="03436476" w14:textId="77777777">
        <w:trPr>
          <w:cantSplit/>
        </w:trPr>
        <w:tc>
          <w:tcPr>
            <w:tcW w:w="332" w:type="pct"/>
          </w:tcPr>
          <w:p w14:paraId="32BDB6A1" w14:textId="77777777" w:rsidR="00C64A6B" w:rsidRPr="006411AE" w:rsidRDefault="00C64A6B" w:rsidP="00D93BFC">
            <w:pPr>
              <w:pStyle w:val="Overskrift4"/>
              <w:keepNext w:val="0"/>
              <w:numPr>
                <w:ilvl w:val="3"/>
                <w:numId w:val="24"/>
              </w:numPr>
              <w:rPr>
                <w:rFonts w:eastAsia="Calibri"/>
                <w:lang w:val="en-GB"/>
              </w:rPr>
            </w:pPr>
          </w:p>
        </w:tc>
        <w:tc>
          <w:tcPr>
            <w:tcW w:w="1223" w:type="pct"/>
          </w:tcPr>
          <w:p w14:paraId="33141A5A" w14:textId="485E222E" w:rsidR="00C64A6B" w:rsidRPr="006411AE" w:rsidRDefault="00F31793" w:rsidP="00C50705">
            <w:pPr>
              <w:spacing w:before="60"/>
              <w:rPr>
                <w:rFonts w:eastAsia="Times New Roman" w:cs="Calibri"/>
                <w:szCs w:val="24"/>
                <w:lang w:val="en-GB"/>
              </w:rPr>
            </w:pPr>
            <w:r w:rsidRPr="006411AE">
              <w:rPr>
                <w:rFonts w:eastAsia="Times New Roman" w:cs="Calibri"/>
                <w:szCs w:val="24"/>
                <w:lang w:val="en-GB"/>
              </w:rPr>
              <w:t>Demonstrate</w:t>
            </w:r>
            <w:r w:rsidR="00655704" w:rsidRPr="006411AE">
              <w:rPr>
                <w:rFonts w:eastAsia="Times New Roman" w:cs="Calibri"/>
                <w:szCs w:val="24"/>
                <w:lang w:val="en-GB"/>
              </w:rPr>
              <w:t xml:space="preserve"> that the SUT s</w:t>
            </w:r>
            <w:r w:rsidR="00C64A6B" w:rsidRPr="006411AE">
              <w:rPr>
                <w:rFonts w:eastAsia="Times New Roman" w:cs="Calibri"/>
                <w:szCs w:val="24"/>
                <w:lang w:val="en-GB"/>
              </w:rPr>
              <w:t>aves relevant information from XDIS91:</w:t>
            </w:r>
          </w:p>
          <w:p w14:paraId="32AAD5E0" w14:textId="77777777" w:rsidR="00C64A6B" w:rsidRPr="006411AE" w:rsidRDefault="00C64A6B"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5EDBCAB7" w14:textId="77777777" w:rsidR="00C64A6B" w:rsidRPr="006411AE" w:rsidRDefault="00C64A6B"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30FCAE3D" w14:textId="77777777" w:rsidR="00C64A6B" w:rsidRPr="006411AE" w:rsidRDefault="00C64A6B"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Emessage.ClinicalEmail.Letter.VersionCode</w:t>
            </w:r>
            <w:proofErr w:type="spellEnd"/>
            <w:proofErr w:type="gramEnd"/>
          </w:p>
          <w:p w14:paraId="68B5393E" w14:textId="77777777" w:rsidR="00C64A6B" w:rsidRPr="006411AE" w:rsidRDefault="00C64A6B" w:rsidP="00C50705">
            <w:pPr>
              <w:spacing w:before="60"/>
              <w:rPr>
                <w:rFonts w:eastAsia="Times New Roman" w:cs="Calibri"/>
                <w:szCs w:val="24"/>
                <w:lang w:val="en-GB"/>
              </w:rPr>
            </w:pPr>
          </w:p>
        </w:tc>
        <w:tc>
          <w:tcPr>
            <w:tcW w:w="570" w:type="pct"/>
          </w:tcPr>
          <w:p w14:paraId="0B61EC9F" w14:textId="77777777" w:rsidR="00C64A6B" w:rsidRPr="006411AE" w:rsidRDefault="00C64A6B" w:rsidP="00C50705">
            <w:pPr>
              <w:spacing w:before="60"/>
              <w:rPr>
                <w:rFonts w:ascii="Courier New" w:eastAsia="Times New Roman" w:hAnsi="Courier New" w:cs="Courier New"/>
                <w:shd w:val="clear" w:color="auto" w:fill="FFFFFF"/>
                <w:lang w:val="en-GB"/>
              </w:rPr>
            </w:pPr>
          </w:p>
        </w:tc>
        <w:tc>
          <w:tcPr>
            <w:tcW w:w="1142" w:type="pct"/>
          </w:tcPr>
          <w:p w14:paraId="46BF5538" w14:textId="77777777" w:rsidR="00C64A6B" w:rsidRPr="006411AE" w:rsidRDefault="00C64A6B" w:rsidP="00C50705">
            <w:pPr>
              <w:spacing w:before="60"/>
              <w:rPr>
                <w:lang w:val="en-GB"/>
              </w:rPr>
            </w:pPr>
            <w:r w:rsidRPr="006411AE">
              <w:rPr>
                <w:rFonts w:eastAsia="Times New Roman" w:cs="Calibri"/>
                <w:szCs w:val="24"/>
                <w:lang w:val="en-GB"/>
              </w:rPr>
              <w:t>Relevant information is saved.</w:t>
            </w:r>
          </w:p>
        </w:tc>
        <w:tc>
          <w:tcPr>
            <w:tcW w:w="1296" w:type="pct"/>
          </w:tcPr>
          <w:p w14:paraId="35352DCB" w14:textId="77777777" w:rsidR="00C64A6B" w:rsidRPr="006411AE" w:rsidRDefault="00C64A6B" w:rsidP="00C50705">
            <w:pPr>
              <w:spacing w:before="60"/>
              <w:rPr>
                <w:rFonts w:eastAsia="Times New Roman" w:cs="Calibri"/>
                <w:szCs w:val="24"/>
                <w:lang w:val="en-GB"/>
              </w:rPr>
            </w:pPr>
          </w:p>
        </w:tc>
        <w:tc>
          <w:tcPr>
            <w:tcW w:w="437" w:type="pct"/>
          </w:tcPr>
          <w:p w14:paraId="542AA687"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1369295103"/>
                <w:placeholder>
                  <w:docPart w:val="CBFE8BA1BD2E4BC49EB3D3B16175939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C64A6B" w:rsidRPr="006411AE" w14:paraId="282C3D5B" w14:textId="77777777">
        <w:trPr>
          <w:cantSplit/>
        </w:trPr>
        <w:tc>
          <w:tcPr>
            <w:tcW w:w="332" w:type="pct"/>
          </w:tcPr>
          <w:p w14:paraId="4B71A70F" w14:textId="77777777" w:rsidR="00C64A6B" w:rsidRPr="006411AE" w:rsidRDefault="00C64A6B" w:rsidP="00D93BFC">
            <w:pPr>
              <w:pStyle w:val="Overskrift4"/>
              <w:keepNext w:val="0"/>
              <w:numPr>
                <w:ilvl w:val="3"/>
                <w:numId w:val="24"/>
              </w:numPr>
              <w:rPr>
                <w:rFonts w:eastAsia="Calibri"/>
                <w:lang w:val="en-GB"/>
              </w:rPr>
            </w:pPr>
          </w:p>
        </w:tc>
        <w:tc>
          <w:tcPr>
            <w:tcW w:w="1223" w:type="pct"/>
          </w:tcPr>
          <w:p w14:paraId="6222BA06" w14:textId="5571C008" w:rsidR="00C64A6B" w:rsidRPr="006411AE" w:rsidRDefault="00655704" w:rsidP="00C50705">
            <w:pPr>
              <w:spacing w:before="60"/>
              <w:rPr>
                <w:rFonts w:eastAsia="Times New Roman" w:cs="Calibri"/>
                <w:szCs w:val="24"/>
                <w:lang w:val="en-GB"/>
              </w:rPr>
            </w:pPr>
            <w:r w:rsidRPr="006411AE">
              <w:rPr>
                <w:rFonts w:eastAsia="Times New Roman" w:cs="Calibri"/>
                <w:szCs w:val="24"/>
                <w:lang w:val="en-GB"/>
              </w:rPr>
              <w:t>Demonstrate</w:t>
            </w:r>
            <w:r w:rsidR="002B30E9" w:rsidRPr="006411AE">
              <w:rPr>
                <w:rFonts w:eastAsia="Times New Roman" w:cs="Calibri"/>
                <w:szCs w:val="24"/>
                <w:lang w:val="en-GB"/>
              </w:rPr>
              <w:t xml:space="preserve"> that the SUT i</w:t>
            </w:r>
            <w:r w:rsidR="00C64A6B" w:rsidRPr="006411AE">
              <w:rPr>
                <w:rFonts w:eastAsia="Times New Roman" w:cs="Calibri"/>
                <w:szCs w:val="24"/>
                <w:lang w:val="en-GB"/>
              </w:rPr>
              <w:t>ncludes correct SOR-id on sender and receiver</w:t>
            </w:r>
            <w:r w:rsidR="0034543F" w:rsidRPr="006411AE">
              <w:rPr>
                <w:rFonts w:eastAsia="Times New Roman" w:cs="Calibri"/>
                <w:szCs w:val="24"/>
                <w:lang w:val="en-GB"/>
              </w:rPr>
              <w:t xml:space="preserve"> after </w:t>
            </w:r>
            <w:r w:rsidR="0034543F" w:rsidRPr="006411AE">
              <w:rPr>
                <w:lang w:val="en-GB"/>
              </w:rPr>
              <w:t>look-up in SOR or a local copy</w:t>
            </w:r>
            <w:r w:rsidR="00C64A6B" w:rsidRPr="006411AE">
              <w:rPr>
                <w:rFonts w:eastAsia="Times New Roman" w:cs="Calibri"/>
                <w:szCs w:val="24"/>
                <w:lang w:val="en-GB"/>
              </w:rPr>
              <w:t>.</w:t>
            </w:r>
          </w:p>
        </w:tc>
        <w:tc>
          <w:tcPr>
            <w:tcW w:w="570" w:type="pct"/>
          </w:tcPr>
          <w:p w14:paraId="69476546" w14:textId="77777777" w:rsidR="00C64A6B" w:rsidRPr="006411AE" w:rsidRDefault="00C64A6B" w:rsidP="00C50705">
            <w:pPr>
              <w:spacing w:before="60"/>
              <w:rPr>
                <w:rFonts w:ascii="Courier New" w:eastAsia="Times New Roman" w:hAnsi="Courier New" w:cs="Courier New"/>
                <w:shd w:val="clear" w:color="auto" w:fill="FFFFFF"/>
                <w:lang w:val="en-GB"/>
              </w:rPr>
            </w:pPr>
          </w:p>
        </w:tc>
        <w:tc>
          <w:tcPr>
            <w:tcW w:w="1142" w:type="pct"/>
          </w:tcPr>
          <w:p w14:paraId="73051A40" w14:textId="77777777" w:rsidR="00C64A6B" w:rsidRPr="006411AE" w:rsidRDefault="00C64A6B" w:rsidP="00C50705">
            <w:pPr>
              <w:spacing w:before="60"/>
              <w:rPr>
                <w:lang w:val="en-GB"/>
              </w:rPr>
            </w:pPr>
            <w:r w:rsidRPr="006411AE">
              <w:rPr>
                <w:lang w:val="en-GB"/>
              </w:rPr>
              <w:t>Correct SOR-id is included after look-up in SOR or a local copy.</w:t>
            </w:r>
          </w:p>
        </w:tc>
        <w:tc>
          <w:tcPr>
            <w:tcW w:w="1296" w:type="pct"/>
          </w:tcPr>
          <w:p w14:paraId="25CCF1B4" w14:textId="77777777" w:rsidR="00C64A6B" w:rsidRPr="006411AE" w:rsidRDefault="00C64A6B" w:rsidP="00C50705">
            <w:pPr>
              <w:spacing w:before="60"/>
              <w:rPr>
                <w:rFonts w:eastAsia="Times New Roman" w:cs="Calibri"/>
                <w:szCs w:val="24"/>
                <w:lang w:val="en-GB"/>
              </w:rPr>
            </w:pPr>
          </w:p>
        </w:tc>
        <w:tc>
          <w:tcPr>
            <w:tcW w:w="437" w:type="pct"/>
          </w:tcPr>
          <w:p w14:paraId="426141F5"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2091844879"/>
                <w:placeholder>
                  <w:docPart w:val="4EFF360B7EB7470095F374E8527B0B4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C64A6B" w:rsidRPr="006411AE" w14:paraId="7D654B13" w14:textId="77777777">
        <w:trPr>
          <w:cantSplit/>
        </w:trPr>
        <w:tc>
          <w:tcPr>
            <w:tcW w:w="332" w:type="pct"/>
          </w:tcPr>
          <w:p w14:paraId="443A8E5F" w14:textId="77777777" w:rsidR="00C64A6B" w:rsidRPr="006411AE" w:rsidRDefault="00C64A6B" w:rsidP="00D93BFC">
            <w:pPr>
              <w:pStyle w:val="Overskrift4"/>
              <w:keepNext w:val="0"/>
              <w:numPr>
                <w:ilvl w:val="3"/>
                <w:numId w:val="24"/>
              </w:numPr>
              <w:rPr>
                <w:rFonts w:eastAsia="Calibri"/>
                <w:lang w:val="en-GB"/>
              </w:rPr>
            </w:pPr>
          </w:p>
        </w:tc>
        <w:tc>
          <w:tcPr>
            <w:tcW w:w="1223" w:type="pct"/>
          </w:tcPr>
          <w:p w14:paraId="1574A2D6" w14:textId="019A92CC" w:rsidR="00C64A6B" w:rsidRPr="006411AE" w:rsidRDefault="0034543F" w:rsidP="00C50705">
            <w:pPr>
              <w:spacing w:before="60"/>
              <w:rPr>
                <w:rFonts w:eastAsia="Times New Roman" w:cs="Calibri"/>
                <w:szCs w:val="24"/>
                <w:lang w:val="en-GB"/>
              </w:rPr>
            </w:pPr>
            <w:r w:rsidRPr="006411AE">
              <w:rPr>
                <w:rFonts w:eastAsia="Times New Roman" w:cs="Calibri"/>
                <w:szCs w:val="24"/>
                <w:lang w:val="en-GB"/>
              </w:rPr>
              <w:t xml:space="preserve">Demonstrate </w:t>
            </w:r>
            <w:r w:rsidR="00617CAE" w:rsidRPr="006411AE">
              <w:rPr>
                <w:rFonts w:eastAsia="Times New Roman" w:cs="Calibri"/>
                <w:szCs w:val="24"/>
                <w:lang w:val="en-GB"/>
              </w:rPr>
              <w:t>that the SUT i</w:t>
            </w:r>
            <w:r w:rsidR="00C64A6B" w:rsidRPr="006411AE">
              <w:rPr>
                <w:rFonts w:eastAsia="Times New Roman" w:cs="Calibri"/>
                <w:szCs w:val="24"/>
                <w:lang w:val="en-GB"/>
              </w:rPr>
              <w:t>nclude</w:t>
            </w:r>
            <w:r w:rsidR="00617CAE" w:rsidRPr="006411AE">
              <w:rPr>
                <w:rFonts w:eastAsia="Times New Roman" w:cs="Calibri"/>
                <w:szCs w:val="24"/>
                <w:lang w:val="en-GB"/>
              </w:rPr>
              <w:t>s</w:t>
            </w:r>
            <w:r w:rsidR="00C64A6B" w:rsidRPr="006411AE">
              <w:rPr>
                <w:rFonts w:eastAsia="Times New Roman" w:cs="Calibri"/>
                <w:szCs w:val="24"/>
                <w:lang w:val="en-GB"/>
              </w:rPr>
              <w:t xml:space="preserve"> telephone number of the sender in the author information</w:t>
            </w:r>
            <w:r w:rsidR="007855F6" w:rsidRPr="006411AE">
              <w:rPr>
                <w:rFonts w:eastAsia="Times New Roman" w:cs="Calibri"/>
                <w:szCs w:val="24"/>
                <w:lang w:val="en-GB"/>
              </w:rPr>
              <w:t xml:space="preserve"> after </w:t>
            </w:r>
            <w:r w:rsidR="007855F6" w:rsidRPr="006411AE">
              <w:rPr>
                <w:lang w:val="en-GB"/>
              </w:rPr>
              <w:t>look-up in SOR or a local copy</w:t>
            </w:r>
            <w:r w:rsidR="007855F6" w:rsidRPr="006411AE">
              <w:rPr>
                <w:rFonts w:eastAsia="Times New Roman" w:cs="Calibri"/>
                <w:szCs w:val="24"/>
                <w:lang w:val="en-GB"/>
              </w:rPr>
              <w:t>.</w:t>
            </w:r>
          </w:p>
        </w:tc>
        <w:tc>
          <w:tcPr>
            <w:tcW w:w="570" w:type="pct"/>
          </w:tcPr>
          <w:p w14:paraId="3697BACB" w14:textId="77777777" w:rsidR="00C64A6B" w:rsidRPr="006411AE" w:rsidRDefault="00C64A6B" w:rsidP="00C50705">
            <w:pPr>
              <w:spacing w:before="60"/>
              <w:rPr>
                <w:rFonts w:ascii="Courier New" w:eastAsia="Times New Roman" w:hAnsi="Courier New" w:cs="Courier New"/>
                <w:shd w:val="clear" w:color="auto" w:fill="FFFFFF"/>
                <w:lang w:val="en-GB"/>
              </w:rPr>
            </w:pPr>
          </w:p>
        </w:tc>
        <w:tc>
          <w:tcPr>
            <w:tcW w:w="1142" w:type="pct"/>
          </w:tcPr>
          <w:p w14:paraId="75E5C96C" w14:textId="77777777" w:rsidR="00C64A6B" w:rsidRPr="006411AE" w:rsidRDefault="00C64A6B" w:rsidP="00C50705">
            <w:pPr>
              <w:spacing w:before="60"/>
              <w:rPr>
                <w:lang w:val="en-GB"/>
              </w:rPr>
            </w:pPr>
            <w:r w:rsidRPr="006411AE">
              <w:rPr>
                <w:lang w:val="en-GB"/>
              </w:rPr>
              <w:t xml:space="preserve">Correct </w:t>
            </w:r>
            <w:r w:rsidRPr="006411AE">
              <w:rPr>
                <w:rFonts w:eastAsia="Times New Roman" w:cs="Calibri"/>
                <w:szCs w:val="24"/>
                <w:lang w:val="en-GB"/>
              </w:rPr>
              <w:t>telephone number</w:t>
            </w:r>
            <w:r w:rsidRPr="006411AE">
              <w:rPr>
                <w:lang w:val="en-GB"/>
              </w:rPr>
              <w:t xml:space="preserve"> is included after look-up in SOR or a local copy.</w:t>
            </w:r>
          </w:p>
        </w:tc>
        <w:tc>
          <w:tcPr>
            <w:tcW w:w="1296" w:type="pct"/>
          </w:tcPr>
          <w:p w14:paraId="0B6D1F9C" w14:textId="77777777" w:rsidR="00C64A6B" w:rsidRPr="006411AE" w:rsidRDefault="00C64A6B" w:rsidP="00C50705">
            <w:pPr>
              <w:spacing w:before="60"/>
              <w:rPr>
                <w:rFonts w:eastAsia="Times New Roman" w:cs="Calibri"/>
                <w:szCs w:val="24"/>
                <w:lang w:val="en-GB"/>
              </w:rPr>
            </w:pPr>
          </w:p>
        </w:tc>
        <w:tc>
          <w:tcPr>
            <w:tcW w:w="437" w:type="pct"/>
          </w:tcPr>
          <w:p w14:paraId="74626262"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1264803631"/>
                <w:placeholder>
                  <w:docPart w:val="973AF6E84DE74F32BEC524D5CE9D217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C64A6B" w:rsidRPr="006411AE" w14:paraId="0223B070" w14:textId="77777777">
        <w:trPr>
          <w:cantSplit/>
        </w:trPr>
        <w:tc>
          <w:tcPr>
            <w:tcW w:w="332" w:type="pct"/>
          </w:tcPr>
          <w:p w14:paraId="31FE134F" w14:textId="77777777" w:rsidR="00C64A6B" w:rsidRPr="006411AE" w:rsidRDefault="00C64A6B" w:rsidP="00D93BFC">
            <w:pPr>
              <w:pStyle w:val="Overskrift4"/>
              <w:keepNext w:val="0"/>
              <w:numPr>
                <w:ilvl w:val="3"/>
                <w:numId w:val="24"/>
              </w:numPr>
              <w:rPr>
                <w:rFonts w:eastAsia="Calibri"/>
                <w:lang w:val="en-GB"/>
              </w:rPr>
            </w:pPr>
          </w:p>
        </w:tc>
        <w:tc>
          <w:tcPr>
            <w:tcW w:w="1223" w:type="pct"/>
          </w:tcPr>
          <w:p w14:paraId="7B379DD4" w14:textId="1DAD608B" w:rsidR="00C64A6B" w:rsidRPr="006411AE" w:rsidRDefault="00A60CC6" w:rsidP="00C50705">
            <w:pPr>
              <w:spacing w:before="60"/>
              <w:rPr>
                <w:rFonts w:eastAsia="Times New Roman" w:cs="Calibri"/>
                <w:szCs w:val="24"/>
                <w:lang w:val="en-GB"/>
              </w:rPr>
            </w:pPr>
            <w:r w:rsidRPr="006411AE">
              <w:rPr>
                <w:rFonts w:eastAsia="Times New Roman" w:cs="Calibri"/>
                <w:szCs w:val="24"/>
                <w:lang w:val="en-GB"/>
              </w:rPr>
              <w:t xml:space="preserve">Demonstrate that the </w:t>
            </w:r>
            <w:r w:rsidR="00C64A6B" w:rsidRPr="006411AE">
              <w:rPr>
                <w:rFonts w:eastAsia="Times New Roman" w:cs="Calibri"/>
                <w:szCs w:val="24"/>
                <w:lang w:val="en-GB"/>
              </w:rPr>
              <w:t>CareCommunication</w:t>
            </w:r>
            <w:r w:rsidRPr="006411AE">
              <w:rPr>
                <w:rFonts w:eastAsia="Times New Roman" w:cs="Calibri"/>
                <w:szCs w:val="24"/>
                <w:lang w:val="en-GB"/>
              </w:rPr>
              <w:t xml:space="preserve"> message</w:t>
            </w:r>
            <w:r w:rsidR="00C64A6B" w:rsidRPr="006411AE">
              <w:rPr>
                <w:rFonts w:eastAsia="Times New Roman" w:cs="Calibri"/>
                <w:szCs w:val="24"/>
                <w:lang w:val="en-GB"/>
              </w:rPr>
              <w:t xml:space="preserve"> is validated against the implementation guide. </w:t>
            </w:r>
          </w:p>
          <w:p w14:paraId="1FAECFF2" w14:textId="77777777" w:rsidR="00C64A6B" w:rsidRPr="006411AE" w:rsidRDefault="00C64A6B" w:rsidP="00C50705">
            <w:pPr>
              <w:spacing w:before="60"/>
              <w:rPr>
                <w:rFonts w:eastAsia="Times New Roman" w:cs="Calibri"/>
                <w:szCs w:val="24"/>
                <w:lang w:val="en-GB"/>
              </w:rPr>
            </w:pPr>
          </w:p>
        </w:tc>
        <w:tc>
          <w:tcPr>
            <w:tcW w:w="570" w:type="pct"/>
          </w:tcPr>
          <w:p w14:paraId="106C2932" w14:textId="169EC5CE" w:rsidR="00C64A6B" w:rsidRPr="006411AE" w:rsidRDefault="00C64A6B" w:rsidP="00C50705">
            <w:pPr>
              <w:spacing w:before="60"/>
              <w:rPr>
                <w:rFonts w:ascii="Courier New" w:eastAsia="Times New Roman" w:hAnsi="Courier New" w:cs="Courier New"/>
                <w:shd w:val="clear" w:color="auto" w:fill="FFFFFF"/>
                <w:lang w:val="en-GB"/>
              </w:rPr>
            </w:pPr>
          </w:p>
        </w:tc>
        <w:tc>
          <w:tcPr>
            <w:tcW w:w="1142" w:type="pct"/>
          </w:tcPr>
          <w:p w14:paraId="20751212" w14:textId="77777777" w:rsidR="00C64A6B" w:rsidRPr="006411AE" w:rsidRDefault="00C64A6B" w:rsidP="00C50705">
            <w:pPr>
              <w:spacing w:before="60"/>
              <w:rPr>
                <w:lang w:val="en-GB"/>
              </w:rPr>
            </w:pPr>
            <w:r w:rsidRPr="006411AE">
              <w:rPr>
                <w:lang w:val="en-GB"/>
              </w:rPr>
              <w:t>Validation is performed and went well.</w:t>
            </w:r>
          </w:p>
        </w:tc>
        <w:tc>
          <w:tcPr>
            <w:tcW w:w="1296" w:type="pct"/>
          </w:tcPr>
          <w:p w14:paraId="46430B24" w14:textId="77777777" w:rsidR="00C64A6B" w:rsidRPr="006411AE" w:rsidRDefault="00C64A6B" w:rsidP="00C50705">
            <w:pPr>
              <w:spacing w:before="60"/>
              <w:rPr>
                <w:rFonts w:eastAsia="Times New Roman" w:cs="Calibri"/>
                <w:szCs w:val="24"/>
                <w:lang w:val="en-GB"/>
              </w:rPr>
            </w:pPr>
          </w:p>
        </w:tc>
        <w:tc>
          <w:tcPr>
            <w:tcW w:w="437" w:type="pct"/>
          </w:tcPr>
          <w:p w14:paraId="150F2C50"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388574959"/>
                <w:placeholder>
                  <w:docPart w:val="114C9EF32B9C4848BE78454DA32C45D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C64A6B" w:rsidRPr="006411AE" w14:paraId="55F45C11" w14:textId="77777777">
        <w:trPr>
          <w:cantSplit/>
        </w:trPr>
        <w:tc>
          <w:tcPr>
            <w:tcW w:w="332" w:type="pct"/>
          </w:tcPr>
          <w:p w14:paraId="2E347515" w14:textId="77777777" w:rsidR="00C64A6B" w:rsidRPr="006411AE" w:rsidRDefault="00C64A6B" w:rsidP="00D93BFC">
            <w:pPr>
              <w:pStyle w:val="Overskrift4"/>
              <w:keepNext w:val="0"/>
              <w:numPr>
                <w:ilvl w:val="3"/>
                <w:numId w:val="24"/>
              </w:numPr>
              <w:rPr>
                <w:rFonts w:eastAsia="Calibri"/>
                <w:lang w:val="en-GB"/>
              </w:rPr>
            </w:pPr>
          </w:p>
        </w:tc>
        <w:tc>
          <w:tcPr>
            <w:tcW w:w="1223" w:type="pct"/>
          </w:tcPr>
          <w:p w14:paraId="2D7C698B" w14:textId="2DF5D7F7" w:rsidR="00C64A6B" w:rsidRPr="006411AE" w:rsidRDefault="00932760" w:rsidP="00C50705">
            <w:pPr>
              <w:spacing w:before="60"/>
              <w:rPr>
                <w:rFonts w:eastAsia="Times New Roman" w:cs="Calibri"/>
                <w:szCs w:val="24"/>
                <w:lang w:val="en-GB"/>
              </w:rPr>
            </w:pPr>
            <w:r w:rsidRPr="006411AE">
              <w:rPr>
                <w:rFonts w:eastAsia="Times New Roman" w:cs="Calibri"/>
                <w:szCs w:val="24"/>
                <w:lang w:val="en-GB"/>
              </w:rPr>
              <w:t>Demonstrate that the SUT s</w:t>
            </w:r>
            <w:r w:rsidR="00C64A6B" w:rsidRPr="006411AE">
              <w:rPr>
                <w:rFonts w:eastAsia="Times New Roman" w:cs="Calibri"/>
                <w:szCs w:val="24"/>
                <w:lang w:val="en-GB"/>
              </w:rPr>
              <w:t xml:space="preserve">aves relevant information from the CareCommunication: </w:t>
            </w:r>
          </w:p>
          <w:p w14:paraId="18E9CBD8" w14:textId="77777777" w:rsidR="00C64A6B" w:rsidRPr="006411AE" w:rsidRDefault="00C64A6B"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5C3DE8D8" w14:textId="77777777" w:rsidR="00C64A6B" w:rsidRPr="006411AE" w:rsidRDefault="00C64A6B"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70" w:type="pct"/>
          </w:tcPr>
          <w:p w14:paraId="4E1A9C55" w14:textId="77777777" w:rsidR="00C64A6B" w:rsidRPr="006411AE" w:rsidRDefault="00C64A6B" w:rsidP="00C50705">
            <w:pPr>
              <w:spacing w:before="60"/>
              <w:rPr>
                <w:rFonts w:ascii="Courier New" w:eastAsia="Times New Roman" w:hAnsi="Courier New" w:cs="Courier New"/>
                <w:shd w:val="clear" w:color="auto" w:fill="FFFFFF"/>
                <w:lang w:val="en-GB"/>
              </w:rPr>
            </w:pPr>
          </w:p>
        </w:tc>
        <w:tc>
          <w:tcPr>
            <w:tcW w:w="1142" w:type="pct"/>
          </w:tcPr>
          <w:p w14:paraId="6DEC3800" w14:textId="77777777" w:rsidR="00C64A6B" w:rsidRPr="006411AE" w:rsidRDefault="00C64A6B" w:rsidP="00C50705">
            <w:pPr>
              <w:spacing w:before="60"/>
              <w:rPr>
                <w:lang w:val="en-GB"/>
              </w:rPr>
            </w:pPr>
            <w:r w:rsidRPr="006411AE">
              <w:rPr>
                <w:rFonts w:eastAsia="Times New Roman" w:cs="Calibri"/>
                <w:szCs w:val="24"/>
                <w:lang w:val="en-GB"/>
              </w:rPr>
              <w:t>Relevant information is saved.</w:t>
            </w:r>
          </w:p>
        </w:tc>
        <w:tc>
          <w:tcPr>
            <w:tcW w:w="1296" w:type="pct"/>
          </w:tcPr>
          <w:p w14:paraId="1A2D5103" w14:textId="77777777" w:rsidR="00C64A6B" w:rsidRPr="006411AE" w:rsidRDefault="00C64A6B" w:rsidP="00C50705">
            <w:pPr>
              <w:spacing w:before="60"/>
              <w:rPr>
                <w:rFonts w:eastAsia="Times New Roman" w:cs="Calibri"/>
                <w:szCs w:val="24"/>
                <w:lang w:val="en-GB"/>
              </w:rPr>
            </w:pPr>
          </w:p>
        </w:tc>
        <w:tc>
          <w:tcPr>
            <w:tcW w:w="437" w:type="pct"/>
          </w:tcPr>
          <w:p w14:paraId="5789A10D"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662323207"/>
                <w:placeholder>
                  <w:docPart w:val="80E7A69FD85E4B19A4B0282A20A5AD4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C64A6B" w:rsidRPr="006411AE" w14:paraId="144F4A5A" w14:textId="77777777">
        <w:trPr>
          <w:cantSplit/>
        </w:trPr>
        <w:tc>
          <w:tcPr>
            <w:tcW w:w="332" w:type="pct"/>
          </w:tcPr>
          <w:p w14:paraId="1A7CEB0B" w14:textId="77777777" w:rsidR="00C64A6B" w:rsidRPr="006411AE" w:rsidRDefault="00C64A6B" w:rsidP="00D93BFC">
            <w:pPr>
              <w:pStyle w:val="Overskrift4"/>
              <w:keepNext w:val="0"/>
              <w:numPr>
                <w:ilvl w:val="3"/>
                <w:numId w:val="24"/>
              </w:numPr>
              <w:rPr>
                <w:rFonts w:eastAsia="Calibri"/>
                <w:lang w:val="en-GB"/>
              </w:rPr>
            </w:pPr>
          </w:p>
        </w:tc>
        <w:tc>
          <w:tcPr>
            <w:tcW w:w="1223" w:type="pct"/>
          </w:tcPr>
          <w:p w14:paraId="4551C9EE" w14:textId="77777777" w:rsidR="00C64A6B" w:rsidRPr="006411AE" w:rsidRDefault="00C64A6B" w:rsidP="00C50705">
            <w:pPr>
              <w:spacing w:before="60"/>
              <w:rPr>
                <w:rFonts w:eastAsia="Times New Roman" w:cs="Calibri"/>
                <w:szCs w:val="24"/>
                <w:lang w:val="en-GB"/>
              </w:rPr>
            </w:pPr>
            <w:r w:rsidRPr="006411AE">
              <w:rPr>
                <w:rFonts w:eastAsia="Times New Roman" w:cs="Calibri"/>
                <w:szCs w:val="24"/>
                <w:lang w:val="en-GB"/>
              </w:rPr>
              <w:t xml:space="preserve">The CareCommunication is wrapped in a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p w14:paraId="6DBC8D7E" w14:textId="77777777" w:rsidR="00C64A6B" w:rsidRPr="006411AE" w:rsidRDefault="00C64A6B" w:rsidP="00C50705">
            <w:pPr>
              <w:spacing w:before="60"/>
              <w:rPr>
                <w:rFonts w:eastAsia="Times New Roman" w:cs="Calibri"/>
                <w:szCs w:val="24"/>
                <w:lang w:val="en-GB"/>
              </w:rPr>
            </w:pPr>
            <w:r w:rsidRPr="006411AE">
              <w:rPr>
                <w:rFonts w:eastAsia="Times New Roman" w:cs="Calibri"/>
                <w:szCs w:val="24"/>
                <w:lang w:val="en-GB"/>
              </w:rPr>
              <w:t xml:space="preserve"> </w:t>
            </w:r>
          </w:p>
        </w:tc>
        <w:tc>
          <w:tcPr>
            <w:tcW w:w="570" w:type="pct"/>
          </w:tcPr>
          <w:p w14:paraId="758D1966" w14:textId="77777777" w:rsidR="00C64A6B" w:rsidRPr="006411AE" w:rsidRDefault="00C64A6B" w:rsidP="00C50705">
            <w:pPr>
              <w:spacing w:before="60"/>
              <w:rPr>
                <w:rFonts w:ascii="Courier New" w:eastAsia="Times New Roman" w:hAnsi="Courier New" w:cs="Courier New"/>
                <w:shd w:val="clear" w:color="auto" w:fill="FFFFFF"/>
                <w:lang w:val="en-GB"/>
              </w:rPr>
            </w:pPr>
          </w:p>
        </w:tc>
        <w:tc>
          <w:tcPr>
            <w:tcW w:w="1142" w:type="pct"/>
          </w:tcPr>
          <w:p w14:paraId="41145D5C" w14:textId="77777777" w:rsidR="00C64A6B" w:rsidRPr="006411AE" w:rsidRDefault="00C64A6B" w:rsidP="00C50705">
            <w:pPr>
              <w:spacing w:before="60"/>
              <w:rPr>
                <w:lang w:val="en-GB"/>
              </w:rPr>
            </w:pPr>
            <w:proofErr w:type="spellStart"/>
            <w:r w:rsidRPr="006411AE">
              <w:rPr>
                <w:rFonts w:eastAsia="Times New Roman" w:cs="Calibri"/>
                <w:szCs w:val="24"/>
                <w:lang w:val="en-GB"/>
              </w:rPr>
              <w:t>CareCommunciation</w:t>
            </w:r>
            <w:proofErr w:type="spellEnd"/>
            <w:r w:rsidRPr="006411AE">
              <w:rPr>
                <w:rFonts w:eastAsia="Times New Roman" w:cs="Calibri"/>
                <w:szCs w:val="24"/>
                <w:lang w:val="en-GB"/>
              </w:rPr>
              <w:t xml:space="preserve">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96" w:type="pct"/>
          </w:tcPr>
          <w:p w14:paraId="454E5D46" w14:textId="77777777" w:rsidR="00C64A6B" w:rsidRPr="006411AE" w:rsidRDefault="00C64A6B" w:rsidP="00C50705">
            <w:pPr>
              <w:spacing w:before="60"/>
              <w:rPr>
                <w:rFonts w:eastAsia="Times New Roman" w:cs="Calibri"/>
                <w:szCs w:val="24"/>
                <w:lang w:val="en-GB"/>
              </w:rPr>
            </w:pPr>
          </w:p>
        </w:tc>
        <w:tc>
          <w:tcPr>
            <w:tcW w:w="437" w:type="pct"/>
          </w:tcPr>
          <w:p w14:paraId="6A5D31E0" w14:textId="77777777" w:rsidR="00C64A6B" w:rsidRPr="006411AE" w:rsidRDefault="00000000" w:rsidP="00C50705">
            <w:pPr>
              <w:spacing w:before="60"/>
              <w:jc w:val="center"/>
              <w:rPr>
                <w:rFonts w:cstheme="minorHAnsi"/>
                <w:lang w:val="en-GB"/>
              </w:rPr>
            </w:pPr>
            <w:sdt>
              <w:sdtPr>
                <w:rPr>
                  <w:rFonts w:cstheme="minorHAnsi"/>
                  <w:lang w:val="en-GB"/>
                </w:rPr>
                <w:alias w:val="MedCom vurdering"/>
                <w:tag w:val="MedCom vurdering"/>
                <w:id w:val="310525974"/>
                <w:placeholder>
                  <w:docPart w:val="121FB9A1B22E477780ACB68222CF79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64A6B" w:rsidRPr="006411AE">
                  <w:rPr>
                    <w:rStyle w:val="Pladsholdertekst"/>
                    <w:lang w:val="en-GB"/>
                  </w:rPr>
                  <w:t>Choose</w:t>
                </w:r>
              </w:sdtContent>
            </w:sdt>
          </w:p>
        </w:tc>
      </w:tr>
      <w:tr w:rsidR="00757C98" w:rsidRPr="006411AE" w14:paraId="779E2A4C" w14:textId="77777777">
        <w:trPr>
          <w:cantSplit/>
        </w:trPr>
        <w:tc>
          <w:tcPr>
            <w:tcW w:w="332" w:type="pct"/>
          </w:tcPr>
          <w:p w14:paraId="52F78D2A" w14:textId="77777777" w:rsidR="00757C98" w:rsidRPr="006411AE" w:rsidRDefault="00757C98" w:rsidP="00D93BFC">
            <w:pPr>
              <w:pStyle w:val="Overskrift4"/>
              <w:keepNext w:val="0"/>
              <w:numPr>
                <w:ilvl w:val="3"/>
                <w:numId w:val="24"/>
              </w:numPr>
              <w:rPr>
                <w:rFonts w:eastAsia="Calibri"/>
                <w:lang w:val="en-GB"/>
              </w:rPr>
            </w:pPr>
          </w:p>
        </w:tc>
        <w:tc>
          <w:tcPr>
            <w:tcW w:w="1223" w:type="pct"/>
          </w:tcPr>
          <w:p w14:paraId="7DEF5554" w14:textId="19823CA2" w:rsidR="00757C98" w:rsidRPr="006411AE" w:rsidRDefault="0042506E" w:rsidP="00C50705">
            <w:pPr>
              <w:spacing w:before="60"/>
              <w:rPr>
                <w:rFonts w:eastAsia="Times New Roman" w:cs="Calibri"/>
                <w:szCs w:val="24"/>
                <w:lang w:val="en-GB"/>
              </w:rPr>
            </w:pPr>
            <w:r w:rsidRPr="006411AE">
              <w:rPr>
                <w:szCs w:val="24"/>
                <w:lang w:val="en-GB"/>
              </w:rPr>
              <w:t>Send the message to the correct receiver</w:t>
            </w:r>
          </w:p>
        </w:tc>
        <w:tc>
          <w:tcPr>
            <w:tcW w:w="570" w:type="pct"/>
          </w:tcPr>
          <w:p w14:paraId="61A965E2" w14:textId="77777777" w:rsidR="00757C98" w:rsidRPr="006411AE" w:rsidRDefault="00757C98" w:rsidP="00C50705">
            <w:pPr>
              <w:spacing w:before="60"/>
              <w:rPr>
                <w:rFonts w:ascii="Courier New" w:eastAsia="Times New Roman" w:hAnsi="Courier New" w:cs="Courier New"/>
                <w:shd w:val="clear" w:color="auto" w:fill="FFFFFF"/>
                <w:lang w:val="en-GB"/>
              </w:rPr>
            </w:pPr>
          </w:p>
        </w:tc>
        <w:tc>
          <w:tcPr>
            <w:tcW w:w="1142" w:type="pct"/>
          </w:tcPr>
          <w:p w14:paraId="3AB67E5F" w14:textId="2EB8A246" w:rsidR="00757C98" w:rsidRPr="006411AE" w:rsidRDefault="00787297" w:rsidP="00C50705">
            <w:pPr>
              <w:spacing w:before="60"/>
              <w:rPr>
                <w:rFonts w:eastAsia="Times New Roman" w:cs="Calibri"/>
                <w:szCs w:val="24"/>
                <w:lang w:val="en-GB"/>
              </w:rPr>
            </w:pPr>
            <w:r w:rsidRPr="006411AE">
              <w:rPr>
                <w:lang w:val="en-GB"/>
              </w:rPr>
              <w:t>The message is mapped correctly and sent to the correct receiver</w:t>
            </w:r>
          </w:p>
        </w:tc>
        <w:tc>
          <w:tcPr>
            <w:tcW w:w="1296" w:type="pct"/>
          </w:tcPr>
          <w:p w14:paraId="061AD23D" w14:textId="77777777" w:rsidR="00757C98" w:rsidRPr="006411AE" w:rsidRDefault="00757C98" w:rsidP="00C50705">
            <w:pPr>
              <w:spacing w:before="60"/>
              <w:rPr>
                <w:rFonts w:eastAsia="Times New Roman" w:cs="Calibri"/>
                <w:szCs w:val="24"/>
                <w:lang w:val="en-GB"/>
              </w:rPr>
            </w:pPr>
          </w:p>
        </w:tc>
        <w:tc>
          <w:tcPr>
            <w:tcW w:w="437" w:type="pct"/>
          </w:tcPr>
          <w:p w14:paraId="4E002BD3" w14:textId="2290C153" w:rsidR="00757C98" w:rsidRPr="006411AE" w:rsidRDefault="00000000" w:rsidP="00C50705">
            <w:pPr>
              <w:spacing w:before="60"/>
              <w:jc w:val="center"/>
              <w:rPr>
                <w:rFonts w:cstheme="minorHAnsi"/>
                <w:lang w:val="en-GB"/>
              </w:rPr>
            </w:pPr>
            <w:sdt>
              <w:sdtPr>
                <w:rPr>
                  <w:rFonts w:cstheme="minorHAnsi"/>
                  <w:lang w:val="en-GB"/>
                </w:rPr>
                <w:alias w:val="MedCom vurdering"/>
                <w:tag w:val="MedCom vurdering"/>
                <w:id w:val="-2116273465"/>
                <w:placeholder>
                  <w:docPart w:val="4C4B7662E8174072AE46BA8A000DB5F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71CB5" w:rsidRPr="006411AE">
                  <w:rPr>
                    <w:rStyle w:val="Pladsholdertekst"/>
                    <w:lang w:val="en-GB"/>
                  </w:rPr>
                  <w:t>Choose</w:t>
                </w:r>
              </w:sdtContent>
            </w:sdt>
          </w:p>
        </w:tc>
      </w:tr>
    </w:tbl>
    <w:p w14:paraId="4A27B7CA" w14:textId="77777777" w:rsidR="00A843CC" w:rsidRPr="006411AE" w:rsidRDefault="00A843CC">
      <w:pPr>
        <w:rPr>
          <w:lang w:val="en-GB"/>
        </w:rPr>
      </w:pPr>
    </w:p>
    <w:p w14:paraId="4E049FCA" w14:textId="77777777" w:rsidR="00C50705" w:rsidRPr="006411AE" w:rsidRDefault="00C50705">
      <w:pPr>
        <w:rPr>
          <w:rFonts w:eastAsiaTheme="majorEastAsia" w:cstheme="majorBidi"/>
          <w:color w:val="0F4761" w:themeColor="accent1" w:themeShade="BF"/>
          <w:sz w:val="28"/>
          <w:szCs w:val="28"/>
          <w:lang w:val="en-GB"/>
        </w:rPr>
      </w:pPr>
      <w:r w:rsidRPr="006411AE">
        <w:rPr>
          <w:lang w:val="en-GB"/>
        </w:rPr>
        <w:br w:type="page"/>
      </w:r>
    </w:p>
    <w:p w14:paraId="22CF661A" w14:textId="1C10DD40" w:rsidR="00E67AC9" w:rsidRPr="006411AE" w:rsidRDefault="00E67AC9" w:rsidP="00D93BFC">
      <w:pPr>
        <w:pStyle w:val="Overskrift3"/>
        <w:numPr>
          <w:ilvl w:val="2"/>
          <w:numId w:val="24"/>
        </w:numPr>
        <w:rPr>
          <w:lang w:val="en-GB"/>
        </w:rPr>
      </w:pPr>
      <w:bookmarkStart w:id="53" w:name="_Ref182897973"/>
      <w:r w:rsidRPr="006411AE">
        <w:rPr>
          <w:lang w:val="en-GB"/>
        </w:rPr>
        <w:lastRenderedPageBreak/>
        <w:t>S1.A1</w:t>
      </w:r>
      <w:r w:rsidR="00DF4AFC" w:rsidRPr="006411AE">
        <w:rPr>
          <w:lang w:val="en-GB"/>
        </w:rPr>
        <w:t>: Send a CareCommunication</w:t>
      </w:r>
      <w:r w:rsidR="00DF4AFC" w:rsidRPr="006411AE">
        <w:rPr>
          <w:rFonts w:eastAsiaTheme="minorHAnsi" w:cstheme="minorBidi"/>
          <w:color w:val="auto"/>
          <w:sz w:val="22"/>
          <w:szCs w:val="22"/>
          <w:lang w:val="en-GB"/>
        </w:rPr>
        <w:t xml:space="preserve"> </w:t>
      </w:r>
      <w:r w:rsidR="00DF4AFC" w:rsidRPr="006411AE">
        <w:rPr>
          <w:lang w:val="en-GB"/>
        </w:rPr>
        <w:t>with an attachment</w:t>
      </w:r>
      <w:bookmarkEnd w:id="53"/>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C552A9" w:rsidRPr="006411AE" w14:paraId="19C77CB8" w14:textId="77777777">
        <w:trPr>
          <w:cantSplit/>
        </w:trPr>
        <w:tc>
          <w:tcPr>
            <w:tcW w:w="332" w:type="pct"/>
            <w:shd w:val="clear" w:color="auto" w:fill="152F4A"/>
            <w:vAlign w:val="center"/>
          </w:tcPr>
          <w:p w14:paraId="4A7C8098" w14:textId="77777777" w:rsidR="00C552A9" w:rsidRPr="006411AE" w:rsidRDefault="00C552A9" w:rsidP="005D06E5">
            <w:pPr>
              <w:rPr>
                <w:b/>
                <w:bCs/>
                <w:lang w:val="en-GB"/>
              </w:rPr>
            </w:pPr>
            <w:r w:rsidRPr="006411AE">
              <w:rPr>
                <w:b/>
                <w:bCs/>
                <w:lang w:val="en-GB"/>
              </w:rPr>
              <w:t>Test step #</w:t>
            </w:r>
          </w:p>
        </w:tc>
        <w:tc>
          <w:tcPr>
            <w:tcW w:w="1223" w:type="pct"/>
            <w:shd w:val="clear" w:color="auto" w:fill="152F4A"/>
            <w:vAlign w:val="center"/>
          </w:tcPr>
          <w:p w14:paraId="255E2076" w14:textId="77777777" w:rsidR="00C552A9" w:rsidRPr="006411AE" w:rsidRDefault="00C552A9" w:rsidP="005D06E5">
            <w:pPr>
              <w:rPr>
                <w:b/>
                <w:bCs/>
                <w:lang w:val="en-GB"/>
              </w:rPr>
            </w:pPr>
            <w:r w:rsidRPr="006411AE">
              <w:rPr>
                <w:b/>
                <w:bCs/>
                <w:lang w:val="en-GB"/>
              </w:rPr>
              <w:t>Action</w:t>
            </w:r>
          </w:p>
        </w:tc>
        <w:tc>
          <w:tcPr>
            <w:tcW w:w="570" w:type="pct"/>
            <w:shd w:val="clear" w:color="auto" w:fill="152F4A"/>
            <w:vAlign w:val="center"/>
          </w:tcPr>
          <w:p w14:paraId="27100F28" w14:textId="77777777" w:rsidR="00C552A9" w:rsidRPr="006411AE" w:rsidRDefault="00C552A9" w:rsidP="005D06E5">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2E224587" w14:textId="77777777" w:rsidR="00C552A9" w:rsidRPr="006411AE" w:rsidRDefault="00C552A9" w:rsidP="005D06E5">
            <w:pPr>
              <w:rPr>
                <w:b/>
                <w:bCs/>
                <w:lang w:val="en-GB"/>
              </w:rPr>
            </w:pPr>
            <w:r w:rsidRPr="006411AE">
              <w:rPr>
                <w:b/>
                <w:bCs/>
                <w:lang w:val="en-GB"/>
              </w:rPr>
              <w:t>Expected result</w:t>
            </w:r>
          </w:p>
        </w:tc>
        <w:tc>
          <w:tcPr>
            <w:tcW w:w="1296" w:type="pct"/>
            <w:shd w:val="clear" w:color="auto" w:fill="152F4A"/>
            <w:vAlign w:val="center"/>
          </w:tcPr>
          <w:p w14:paraId="73D21745" w14:textId="77777777" w:rsidR="00C552A9" w:rsidRPr="006411AE" w:rsidRDefault="00C552A9" w:rsidP="005D06E5">
            <w:pPr>
              <w:rPr>
                <w:b/>
                <w:bCs/>
                <w:lang w:val="en-GB"/>
              </w:rPr>
            </w:pPr>
            <w:r w:rsidRPr="006411AE">
              <w:rPr>
                <w:b/>
                <w:bCs/>
                <w:lang w:val="en-GB"/>
              </w:rPr>
              <w:t>Actual result</w:t>
            </w:r>
          </w:p>
        </w:tc>
        <w:tc>
          <w:tcPr>
            <w:tcW w:w="437" w:type="pct"/>
            <w:shd w:val="clear" w:color="auto" w:fill="152F4A"/>
            <w:vAlign w:val="center"/>
          </w:tcPr>
          <w:p w14:paraId="5DD399FE" w14:textId="77777777" w:rsidR="00C552A9" w:rsidRPr="006411AE" w:rsidRDefault="00C552A9" w:rsidP="005D06E5">
            <w:pPr>
              <w:rPr>
                <w:rFonts w:cstheme="minorHAnsi"/>
                <w:b/>
                <w:bCs/>
                <w:lang w:val="en-GB"/>
              </w:rPr>
            </w:pPr>
            <w:r w:rsidRPr="006411AE">
              <w:rPr>
                <w:b/>
                <w:bCs/>
                <w:lang w:val="en-GB"/>
              </w:rPr>
              <w:t>MedCom assessment</w:t>
            </w:r>
          </w:p>
        </w:tc>
      </w:tr>
      <w:tr w:rsidR="00D943D4" w:rsidRPr="006411AE" w14:paraId="6BCC7883" w14:textId="77777777">
        <w:trPr>
          <w:cantSplit/>
        </w:trPr>
        <w:tc>
          <w:tcPr>
            <w:tcW w:w="332" w:type="pct"/>
          </w:tcPr>
          <w:p w14:paraId="69BE58AD" w14:textId="77777777" w:rsidR="00D943D4" w:rsidRPr="006411AE" w:rsidRDefault="00D943D4" w:rsidP="00D93BFC">
            <w:pPr>
              <w:pStyle w:val="Overskrift4"/>
              <w:keepNext w:val="0"/>
              <w:numPr>
                <w:ilvl w:val="3"/>
                <w:numId w:val="24"/>
              </w:numPr>
              <w:rPr>
                <w:rFonts w:eastAsia="Calibri"/>
                <w:lang w:val="en-GB"/>
              </w:rPr>
            </w:pPr>
          </w:p>
        </w:tc>
        <w:tc>
          <w:tcPr>
            <w:tcW w:w="1223" w:type="pct"/>
          </w:tcPr>
          <w:p w14:paraId="465CD491" w14:textId="4E151549" w:rsidR="00D943D4" w:rsidRPr="006411AE" w:rsidRDefault="00D943D4" w:rsidP="005D06E5">
            <w:pPr>
              <w:spacing w:before="60"/>
              <w:rPr>
                <w:rFonts w:eastAsia="Times New Roman" w:cs="Calibri"/>
                <w:szCs w:val="24"/>
                <w:lang w:val="en-GB"/>
              </w:rPr>
            </w:pPr>
            <w:r w:rsidRPr="006411AE">
              <w:rPr>
                <w:rFonts w:eastAsia="Times New Roman" w:cs="Calibri"/>
                <w:szCs w:val="24"/>
                <w:lang w:val="en-GB"/>
              </w:rPr>
              <w:t xml:space="preserve">Perform test step </w:t>
            </w:r>
            <w:r w:rsidR="008A7D16" w:rsidRPr="006411AE">
              <w:rPr>
                <w:rFonts w:eastAsia="Times New Roman" w:cs="Calibri"/>
                <w:szCs w:val="24"/>
                <w:lang w:val="en-GB"/>
              </w:rPr>
              <w:fldChar w:fldCharType="begin"/>
            </w:r>
            <w:r w:rsidR="008A7D16" w:rsidRPr="006411AE">
              <w:rPr>
                <w:rFonts w:eastAsia="Times New Roman" w:cs="Calibri"/>
                <w:szCs w:val="24"/>
                <w:lang w:val="en-GB"/>
              </w:rPr>
              <w:instrText xml:space="preserve"> REF _Ref181605768 \r \h </w:instrText>
            </w:r>
            <w:r w:rsidR="008A7D16" w:rsidRPr="006411AE">
              <w:rPr>
                <w:rFonts w:eastAsia="Times New Roman" w:cs="Calibri"/>
                <w:szCs w:val="24"/>
                <w:lang w:val="en-GB"/>
              </w:rPr>
            </w:r>
            <w:r w:rsidR="008A7D16" w:rsidRPr="006411AE">
              <w:rPr>
                <w:rFonts w:eastAsia="Times New Roman" w:cs="Calibri"/>
                <w:szCs w:val="24"/>
                <w:lang w:val="en-GB"/>
              </w:rPr>
              <w:fldChar w:fldCharType="separate"/>
            </w:r>
            <w:r w:rsidR="00F3168B">
              <w:rPr>
                <w:rFonts w:eastAsia="Times New Roman" w:cs="Calibri"/>
                <w:szCs w:val="24"/>
                <w:lang w:val="en-GB"/>
              </w:rPr>
              <w:t>3.</w:t>
            </w:r>
            <w:r w:rsidR="00985817">
              <w:rPr>
                <w:rFonts w:eastAsia="Times New Roman" w:cs="Calibri"/>
                <w:szCs w:val="24"/>
                <w:lang w:val="en-GB"/>
              </w:rPr>
              <w:t>2</w:t>
            </w:r>
            <w:r w:rsidR="00F3168B">
              <w:rPr>
                <w:rFonts w:eastAsia="Times New Roman" w:cs="Calibri"/>
                <w:szCs w:val="24"/>
                <w:lang w:val="en-GB"/>
              </w:rPr>
              <w:t>.3.1</w:t>
            </w:r>
            <w:r w:rsidR="008A7D16" w:rsidRPr="006411AE">
              <w:rPr>
                <w:rFonts w:eastAsia="Times New Roman" w:cs="Calibri"/>
                <w:szCs w:val="24"/>
                <w:lang w:val="en-GB"/>
              </w:rPr>
              <w:fldChar w:fldCharType="end"/>
            </w:r>
            <w:r w:rsidR="008A7D16" w:rsidRPr="006411AE">
              <w:rPr>
                <w:rFonts w:eastAsia="Times New Roman" w:cs="Calibri"/>
                <w:szCs w:val="24"/>
                <w:lang w:val="en-GB"/>
              </w:rPr>
              <w:t>-</w:t>
            </w:r>
            <w:r w:rsidR="008A7D16" w:rsidRPr="006411AE">
              <w:rPr>
                <w:rFonts w:eastAsia="Times New Roman" w:cs="Calibri"/>
                <w:szCs w:val="24"/>
                <w:lang w:val="en-GB"/>
              </w:rPr>
              <w:fldChar w:fldCharType="begin"/>
            </w:r>
            <w:r w:rsidR="008A7D16" w:rsidRPr="006411AE">
              <w:rPr>
                <w:rFonts w:eastAsia="Times New Roman" w:cs="Calibri"/>
                <w:szCs w:val="24"/>
                <w:lang w:val="en-GB"/>
              </w:rPr>
              <w:instrText xml:space="preserve"> REF _Ref181605783 \r \h </w:instrText>
            </w:r>
            <w:r w:rsidR="008A7D16" w:rsidRPr="006411AE">
              <w:rPr>
                <w:rFonts w:eastAsia="Times New Roman" w:cs="Calibri"/>
                <w:szCs w:val="24"/>
                <w:lang w:val="en-GB"/>
              </w:rPr>
            </w:r>
            <w:r w:rsidR="008A7D16" w:rsidRPr="006411AE">
              <w:rPr>
                <w:rFonts w:eastAsia="Times New Roman" w:cs="Calibri"/>
                <w:szCs w:val="24"/>
                <w:lang w:val="en-GB"/>
              </w:rPr>
              <w:fldChar w:fldCharType="separate"/>
            </w:r>
            <w:r w:rsidR="00F3168B">
              <w:rPr>
                <w:rFonts w:eastAsia="Times New Roman" w:cs="Calibri"/>
                <w:szCs w:val="24"/>
                <w:lang w:val="en-GB"/>
              </w:rPr>
              <w:t>3.</w:t>
            </w:r>
            <w:r w:rsidR="00985817">
              <w:rPr>
                <w:rFonts w:eastAsia="Times New Roman" w:cs="Calibri"/>
                <w:szCs w:val="24"/>
                <w:lang w:val="en-GB"/>
              </w:rPr>
              <w:t>2</w:t>
            </w:r>
            <w:r w:rsidR="00F3168B">
              <w:rPr>
                <w:rFonts w:eastAsia="Times New Roman" w:cs="Calibri"/>
                <w:szCs w:val="24"/>
                <w:lang w:val="en-GB"/>
              </w:rPr>
              <w:t>.3.4</w:t>
            </w:r>
            <w:r w:rsidR="008A7D16" w:rsidRPr="006411AE">
              <w:rPr>
                <w:rFonts w:eastAsia="Times New Roman" w:cs="Calibri"/>
                <w:szCs w:val="24"/>
                <w:lang w:val="en-GB"/>
              </w:rPr>
              <w:fldChar w:fldCharType="end"/>
            </w:r>
            <w:r w:rsidR="008A7D16" w:rsidRPr="006411AE">
              <w:rPr>
                <w:rFonts w:eastAsia="Times New Roman" w:cs="Calibri"/>
                <w:szCs w:val="24"/>
                <w:lang w:val="en-GB"/>
              </w:rPr>
              <w:t xml:space="preserve"> w</w:t>
            </w:r>
            <w:r w:rsidRPr="006411AE">
              <w:rPr>
                <w:rFonts w:eastAsia="Times New Roman" w:cs="Calibri"/>
                <w:szCs w:val="24"/>
                <w:lang w:val="en-GB"/>
              </w:rPr>
              <w:t>here the received communication message is of the type XDIS91</w:t>
            </w:r>
            <w:r w:rsidR="00BE097F" w:rsidRPr="006411AE">
              <w:rPr>
                <w:rFonts w:eastAsia="Times New Roman" w:cs="Calibri"/>
                <w:szCs w:val="24"/>
                <w:lang w:val="en-GB"/>
              </w:rPr>
              <w:t xml:space="preserve"> </w:t>
            </w:r>
            <w:r w:rsidR="005C2E28" w:rsidRPr="006411AE">
              <w:rPr>
                <w:rFonts w:eastAsia="Times New Roman" w:cs="Calibri"/>
                <w:szCs w:val="24"/>
                <w:lang w:val="en-GB"/>
              </w:rPr>
              <w:t>and XBI</w:t>
            </w:r>
            <w:r w:rsidR="00A759EC" w:rsidRPr="006411AE">
              <w:rPr>
                <w:rFonts w:eastAsia="Times New Roman" w:cs="Calibri"/>
                <w:szCs w:val="24"/>
                <w:lang w:val="en-GB"/>
              </w:rPr>
              <w:t>N01</w:t>
            </w:r>
            <w:r w:rsidR="00BE097F" w:rsidRPr="006411AE">
              <w:rPr>
                <w:rFonts w:eastAsia="Times New Roman" w:cs="Calibri"/>
                <w:szCs w:val="24"/>
                <w:lang w:val="en-GB"/>
              </w:rPr>
              <w:t xml:space="preserve"> </w:t>
            </w:r>
          </w:p>
        </w:tc>
        <w:tc>
          <w:tcPr>
            <w:tcW w:w="570" w:type="pct"/>
          </w:tcPr>
          <w:p w14:paraId="5F8E0F38" w14:textId="4961A1E4" w:rsidR="00BD42AB" w:rsidRPr="006411AE" w:rsidRDefault="00D943D4" w:rsidP="005D06E5">
            <w:pPr>
              <w:widowControl w:val="0"/>
              <w:spacing w:before="60"/>
              <w:rPr>
                <w:rFonts w:ascii="Courier New" w:eastAsia="Times New Roman" w:hAnsi="Courier New" w:cs="Courier New"/>
                <w:szCs w:val="24"/>
                <w:highlight w:val="yellow"/>
                <w:lang w:val="en-GB"/>
              </w:rPr>
            </w:pPr>
            <w:r w:rsidRPr="006411AE">
              <w:rPr>
                <w:rFonts w:ascii="Courier New" w:eastAsia="Times New Roman" w:hAnsi="Courier New" w:cs="Courier New"/>
                <w:szCs w:val="24"/>
                <w:highlight w:val="yellow"/>
                <w:lang w:val="en-GB"/>
              </w:rPr>
              <w:t>XDIS91_</w:t>
            </w:r>
            <w:r w:rsidR="00A07165" w:rsidRPr="006411AE">
              <w:rPr>
                <w:rFonts w:ascii="Courier New" w:eastAsia="Times New Roman" w:hAnsi="Courier New" w:cs="Courier New"/>
                <w:szCs w:val="24"/>
                <w:highlight w:val="yellow"/>
                <w:lang w:val="en-GB"/>
              </w:rPr>
              <w:t>4</w:t>
            </w:r>
          </w:p>
          <w:p w14:paraId="725391D8" w14:textId="46F440D9" w:rsidR="00D943D4" w:rsidRPr="006411AE" w:rsidRDefault="00D943D4" w:rsidP="005D06E5">
            <w:pPr>
              <w:widowControl w:val="0"/>
              <w:spacing w:before="60"/>
              <w:rPr>
                <w:rFonts w:ascii="Courier New" w:eastAsia="Times New Roman" w:hAnsi="Courier New" w:cs="Courier New"/>
                <w:szCs w:val="24"/>
                <w:lang w:val="en-GB"/>
              </w:rPr>
            </w:pPr>
            <w:r w:rsidRPr="006411AE">
              <w:rPr>
                <w:rFonts w:ascii="Courier New" w:eastAsia="Times New Roman" w:hAnsi="Courier New" w:cs="Courier New"/>
                <w:szCs w:val="24"/>
                <w:highlight w:val="yellow"/>
                <w:lang w:val="en-GB"/>
              </w:rPr>
              <w:t>XBIN01_</w:t>
            </w:r>
            <w:r w:rsidR="00A07165" w:rsidRPr="006411AE">
              <w:rPr>
                <w:rFonts w:ascii="Courier New" w:eastAsia="Times New Roman" w:hAnsi="Courier New" w:cs="Courier New"/>
                <w:szCs w:val="24"/>
                <w:highlight w:val="yellow"/>
                <w:lang w:val="en-GB"/>
              </w:rPr>
              <w:t>2</w:t>
            </w:r>
          </w:p>
        </w:tc>
        <w:tc>
          <w:tcPr>
            <w:tcW w:w="1142" w:type="pct"/>
          </w:tcPr>
          <w:p w14:paraId="0B0EFD23" w14:textId="01B930ED" w:rsidR="00D943D4" w:rsidRPr="006411AE" w:rsidRDefault="00D943D4" w:rsidP="005D06E5">
            <w:pPr>
              <w:spacing w:before="60" w:after="120"/>
              <w:rPr>
                <w:rFonts w:eastAsia="Times New Roman" w:cs="Calibri"/>
                <w:szCs w:val="24"/>
                <w:lang w:val="en-GB"/>
              </w:rPr>
            </w:pPr>
            <w:r w:rsidRPr="006411AE">
              <w:rPr>
                <w:rFonts w:eastAsia="Times New Roman" w:cs="Calibri"/>
                <w:szCs w:val="24"/>
                <w:lang w:val="en-GB"/>
              </w:rPr>
              <w:t xml:space="preserve">The XDIS91 and XBIN01 must be converted to CareCommunication </w:t>
            </w:r>
          </w:p>
        </w:tc>
        <w:tc>
          <w:tcPr>
            <w:tcW w:w="1296" w:type="pct"/>
          </w:tcPr>
          <w:p w14:paraId="5911F052" w14:textId="77777777" w:rsidR="00D943D4" w:rsidRPr="006411AE" w:rsidRDefault="00D943D4" w:rsidP="005D06E5">
            <w:pPr>
              <w:spacing w:before="60"/>
              <w:rPr>
                <w:rFonts w:eastAsia="Times New Roman" w:cs="Calibri"/>
                <w:szCs w:val="24"/>
                <w:lang w:val="en-GB"/>
              </w:rPr>
            </w:pPr>
          </w:p>
        </w:tc>
        <w:tc>
          <w:tcPr>
            <w:tcW w:w="437" w:type="pct"/>
          </w:tcPr>
          <w:p w14:paraId="203D5401" w14:textId="77777777" w:rsidR="00D943D4" w:rsidRPr="006411AE" w:rsidRDefault="00000000" w:rsidP="005D06E5">
            <w:pPr>
              <w:spacing w:before="60"/>
              <w:jc w:val="center"/>
              <w:rPr>
                <w:rFonts w:cstheme="minorHAnsi"/>
                <w:lang w:val="en-GB"/>
              </w:rPr>
            </w:pPr>
            <w:sdt>
              <w:sdtPr>
                <w:rPr>
                  <w:rFonts w:cstheme="minorHAnsi"/>
                  <w:lang w:val="en-GB"/>
                </w:rPr>
                <w:alias w:val="MedCom vurdering"/>
                <w:tag w:val="MedCom vurdering"/>
                <w:id w:val="-17701440"/>
                <w:placeholder>
                  <w:docPart w:val="E7F7FEFEF6CA4F66BD2B738EC9F9CE8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943D4" w:rsidRPr="006411AE">
                  <w:rPr>
                    <w:rStyle w:val="Pladsholdertekst"/>
                    <w:lang w:val="en-GB"/>
                  </w:rPr>
                  <w:t>Choose</w:t>
                </w:r>
              </w:sdtContent>
            </w:sdt>
          </w:p>
        </w:tc>
      </w:tr>
      <w:tr w:rsidR="00D943D4" w:rsidRPr="006411AE" w14:paraId="165AD7E3" w14:textId="77777777">
        <w:trPr>
          <w:cantSplit/>
        </w:trPr>
        <w:tc>
          <w:tcPr>
            <w:tcW w:w="332" w:type="pct"/>
          </w:tcPr>
          <w:p w14:paraId="1E3824BD" w14:textId="77777777" w:rsidR="00D943D4" w:rsidRPr="006411AE" w:rsidRDefault="00D943D4" w:rsidP="00D93BFC">
            <w:pPr>
              <w:pStyle w:val="Overskrift4"/>
              <w:keepNext w:val="0"/>
              <w:numPr>
                <w:ilvl w:val="3"/>
                <w:numId w:val="24"/>
              </w:numPr>
              <w:rPr>
                <w:rFonts w:eastAsia="Calibri"/>
                <w:lang w:val="en-GB"/>
              </w:rPr>
            </w:pPr>
          </w:p>
        </w:tc>
        <w:tc>
          <w:tcPr>
            <w:tcW w:w="1223" w:type="pct"/>
          </w:tcPr>
          <w:p w14:paraId="6AE636E8" w14:textId="1CA2F993" w:rsidR="00D943D4" w:rsidRPr="006411AE" w:rsidRDefault="00D943D4" w:rsidP="005D06E5">
            <w:pPr>
              <w:spacing w:before="60"/>
              <w:rPr>
                <w:rFonts w:eastAsia="Times New Roman" w:cs="Calibri"/>
                <w:szCs w:val="24"/>
                <w:lang w:val="en-GB"/>
              </w:rPr>
            </w:pPr>
            <w:r w:rsidRPr="006411AE">
              <w:rPr>
                <w:rFonts w:eastAsia="Times New Roman" w:cs="Calibri"/>
                <w:szCs w:val="24"/>
                <w:lang w:val="en-GB"/>
              </w:rPr>
              <w:t xml:space="preserve">Map the XDIS91 and XBIN01 to a </w:t>
            </w:r>
            <w:r w:rsidRPr="006411AE">
              <w:rPr>
                <w:rFonts w:eastAsia="Times New Roman" w:cs="Calibri"/>
                <w:lang w:val="en-GB"/>
              </w:rPr>
              <w:t xml:space="preserve">CareCommunication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70" w:type="pct"/>
          </w:tcPr>
          <w:p w14:paraId="1CD550BA" w14:textId="77777777" w:rsidR="00D943D4" w:rsidRPr="006411AE" w:rsidRDefault="00D943D4" w:rsidP="005D06E5">
            <w:pPr>
              <w:spacing w:before="60"/>
              <w:rPr>
                <w:rFonts w:ascii="Courier New" w:eastAsia="Times New Roman" w:hAnsi="Courier New" w:cs="Courier New"/>
                <w:szCs w:val="24"/>
                <w:lang w:val="en-GB"/>
              </w:rPr>
            </w:pPr>
          </w:p>
        </w:tc>
        <w:tc>
          <w:tcPr>
            <w:tcW w:w="1142" w:type="pct"/>
          </w:tcPr>
          <w:p w14:paraId="3E86BF85" w14:textId="11EED6FF" w:rsidR="00D943D4" w:rsidRPr="006411AE" w:rsidRDefault="00D943D4" w:rsidP="005D06E5">
            <w:pPr>
              <w:spacing w:before="60"/>
              <w:rPr>
                <w:rFonts w:eastAsia="Times New Roman" w:cs="Calibri"/>
                <w:szCs w:val="24"/>
                <w:lang w:val="en-GB"/>
              </w:rPr>
            </w:pPr>
            <w:r w:rsidRPr="006411AE">
              <w:rPr>
                <w:rFonts w:eastAsia="Times New Roman" w:cs="Calibri"/>
                <w:szCs w:val="24"/>
                <w:lang w:val="en-GB"/>
              </w:rPr>
              <w:t xml:space="preserve">Mapping is performed as described in </w:t>
            </w:r>
            <w:r w:rsidR="00886C73" w:rsidRPr="006411AE">
              <w:rPr>
                <w:rFonts w:eastAsia="Times New Roman" w:cs="Calibri"/>
                <w:lang w:val="en-GB" w:eastAsia="en-US"/>
              </w:rPr>
              <w:t>the mapping table</w:t>
            </w:r>
            <w:r w:rsidRPr="006411AE">
              <w:rPr>
                <w:rFonts w:eastAsia="Times New Roman" w:cs="Calibri"/>
                <w:szCs w:val="24"/>
                <w:lang w:val="en-GB"/>
              </w:rPr>
              <w:t>.</w:t>
            </w:r>
          </w:p>
        </w:tc>
        <w:tc>
          <w:tcPr>
            <w:tcW w:w="1296" w:type="pct"/>
          </w:tcPr>
          <w:p w14:paraId="526E23E3" w14:textId="77777777" w:rsidR="00D943D4" w:rsidRPr="006411AE" w:rsidRDefault="00D943D4" w:rsidP="005D06E5">
            <w:pPr>
              <w:spacing w:before="60"/>
              <w:rPr>
                <w:rFonts w:eastAsia="Times New Roman" w:cs="Calibri"/>
                <w:szCs w:val="24"/>
                <w:lang w:val="en-GB"/>
              </w:rPr>
            </w:pPr>
          </w:p>
        </w:tc>
        <w:tc>
          <w:tcPr>
            <w:tcW w:w="437" w:type="pct"/>
          </w:tcPr>
          <w:p w14:paraId="66639BBF" w14:textId="77777777" w:rsidR="00D943D4" w:rsidRPr="006411AE" w:rsidRDefault="00000000" w:rsidP="005D06E5">
            <w:pPr>
              <w:spacing w:before="60"/>
              <w:jc w:val="center"/>
              <w:rPr>
                <w:rFonts w:cstheme="minorHAnsi"/>
                <w:lang w:val="en-GB"/>
              </w:rPr>
            </w:pPr>
            <w:sdt>
              <w:sdtPr>
                <w:rPr>
                  <w:rFonts w:cstheme="minorHAnsi"/>
                  <w:lang w:val="en-GB"/>
                </w:rPr>
                <w:alias w:val="MedCom vurdering"/>
                <w:tag w:val="MedCom vurdering"/>
                <w:id w:val="1816831497"/>
                <w:placeholder>
                  <w:docPart w:val="311DFC6E7E4640568D8BA293FE91DF9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943D4" w:rsidRPr="006411AE">
                  <w:rPr>
                    <w:rStyle w:val="Pladsholdertekst"/>
                    <w:lang w:val="en-GB"/>
                  </w:rPr>
                  <w:t>Choose</w:t>
                </w:r>
              </w:sdtContent>
            </w:sdt>
          </w:p>
        </w:tc>
      </w:tr>
      <w:tr w:rsidR="00D943D4" w:rsidRPr="006411AE" w14:paraId="319A6A95" w14:textId="77777777">
        <w:trPr>
          <w:cantSplit/>
        </w:trPr>
        <w:tc>
          <w:tcPr>
            <w:tcW w:w="332" w:type="pct"/>
          </w:tcPr>
          <w:p w14:paraId="1572E965" w14:textId="77777777" w:rsidR="00D943D4" w:rsidRPr="006411AE" w:rsidRDefault="00D943D4" w:rsidP="00D93BFC">
            <w:pPr>
              <w:pStyle w:val="Overskrift4"/>
              <w:keepNext w:val="0"/>
              <w:numPr>
                <w:ilvl w:val="3"/>
                <w:numId w:val="24"/>
              </w:numPr>
              <w:rPr>
                <w:rFonts w:eastAsia="Calibri"/>
                <w:lang w:val="en-GB"/>
              </w:rPr>
            </w:pPr>
          </w:p>
        </w:tc>
        <w:tc>
          <w:tcPr>
            <w:tcW w:w="1223" w:type="pct"/>
          </w:tcPr>
          <w:p w14:paraId="4FBE84CE" w14:textId="09E6B3DD" w:rsidR="00D943D4" w:rsidRPr="006411AE" w:rsidRDefault="00D943D4" w:rsidP="005D06E5">
            <w:pPr>
              <w:spacing w:before="60"/>
              <w:rPr>
                <w:rFonts w:eastAsia="Times New Roman" w:cs="Calibri"/>
                <w:szCs w:val="24"/>
                <w:lang w:val="en-GB"/>
              </w:rPr>
            </w:pPr>
            <w:r w:rsidRPr="006411AE">
              <w:rPr>
                <w:rFonts w:eastAsia="Times New Roman" w:cs="Calibri"/>
                <w:szCs w:val="24"/>
                <w:lang w:val="en-GB"/>
              </w:rPr>
              <w:t>Saves relevant information from XDIS91 and XBIN01:</w:t>
            </w:r>
          </w:p>
          <w:p w14:paraId="7E4B7B37" w14:textId="4D5A2F81" w:rsidR="00D943D4" w:rsidRPr="006411AE" w:rsidRDefault="00D943D4" w:rsidP="005D06E5">
            <w:pPr>
              <w:spacing w:before="60"/>
              <w:rPr>
                <w:rFonts w:eastAsia="Times New Roman" w:cs="Calibri"/>
                <w:szCs w:val="24"/>
                <w:lang w:val="en-GB"/>
              </w:rPr>
            </w:pPr>
            <w:r w:rsidRPr="006411AE">
              <w:rPr>
                <w:rFonts w:eastAsia="Times New Roman" w:cs="Calibri"/>
                <w:szCs w:val="24"/>
                <w:lang w:val="en-GB"/>
              </w:rPr>
              <w:t>XDIS91:</w:t>
            </w:r>
          </w:p>
          <w:p w14:paraId="1E6AC559" w14:textId="77777777" w:rsidR="00D943D4" w:rsidRPr="006411AE" w:rsidRDefault="00D943D4"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79C38E2C" w14:textId="77777777" w:rsidR="00D943D4" w:rsidRPr="006411AE" w:rsidRDefault="00D943D4"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0652B6CF" w14:textId="77777777" w:rsidR="00D943D4" w:rsidRPr="006411AE" w:rsidRDefault="00D943D4"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Emessage.ClinicalEmail.Letter.VersionCode</w:t>
            </w:r>
            <w:proofErr w:type="spellEnd"/>
            <w:proofErr w:type="gramEnd"/>
          </w:p>
          <w:p w14:paraId="7EB5E86B" w14:textId="77777777" w:rsidR="00D943D4" w:rsidRPr="006411AE" w:rsidRDefault="00D943D4" w:rsidP="005D06E5">
            <w:pPr>
              <w:spacing w:before="60"/>
              <w:rPr>
                <w:rFonts w:eastAsia="Times New Roman" w:cs="Calibri"/>
                <w:szCs w:val="24"/>
                <w:lang w:val="en-GB"/>
              </w:rPr>
            </w:pPr>
            <w:r w:rsidRPr="006411AE">
              <w:rPr>
                <w:rFonts w:eastAsia="Times New Roman" w:cs="Calibri"/>
                <w:szCs w:val="24"/>
                <w:lang w:val="en-GB"/>
              </w:rPr>
              <w:t>XBIN01:</w:t>
            </w:r>
          </w:p>
          <w:p w14:paraId="316227E3" w14:textId="77777777" w:rsidR="00D943D4" w:rsidRPr="006411AE" w:rsidRDefault="00D943D4"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6ED59DB4" w14:textId="77777777" w:rsidR="00D943D4" w:rsidRPr="006411AE" w:rsidRDefault="00D943D4"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Emessage.BinaryLetter.Letter.identifier</w:t>
            </w:r>
            <w:proofErr w:type="spellEnd"/>
            <w:proofErr w:type="gramEnd"/>
          </w:p>
          <w:p w14:paraId="74707612" w14:textId="0131DEE6" w:rsidR="00D943D4" w:rsidRPr="006411AE" w:rsidRDefault="00D943D4"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Emessage.BinaryLetter.Letter.VersionCode</w:t>
            </w:r>
            <w:proofErr w:type="spellEnd"/>
            <w:proofErr w:type="gramEnd"/>
          </w:p>
        </w:tc>
        <w:tc>
          <w:tcPr>
            <w:tcW w:w="570" w:type="pct"/>
          </w:tcPr>
          <w:p w14:paraId="196E7B17" w14:textId="77777777" w:rsidR="00D943D4" w:rsidRPr="006411AE" w:rsidRDefault="00D943D4" w:rsidP="005D06E5">
            <w:pPr>
              <w:spacing w:before="60"/>
              <w:rPr>
                <w:rFonts w:ascii="Courier New" w:eastAsia="Times New Roman" w:hAnsi="Courier New" w:cs="Courier New"/>
                <w:szCs w:val="24"/>
                <w:lang w:val="en-GB"/>
              </w:rPr>
            </w:pPr>
          </w:p>
        </w:tc>
        <w:tc>
          <w:tcPr>
            <w:tcW w:w="1142" w:type="pct"/>
          </w:tcPr>
          <w:p w14:paraId="3E74E039" w14:textId="7BB28008" w:rsidR="00D943D4" w:rsidRPr="006411AE" w:rsidRDefault="00D943D4" w:rsidP="005D06E5">
            <w:pPr>
              <w:spacing w:before="60"/>
              <w:rPr>
                <w:rFonts w:eastAsia="Times New Roman" w:cs="Calibri"/>
                <w:szCs w:val="24"/>
                <w:lang w:val="en-GB"/>
              </w:rPr>
            </w:pPr>
            <w:r w:rsidRPr="006411AE">
              <w:rPr>
                <w:rFonts w:eastAsia="Times New Roman" w:cs="Calibri"/>
                <w:szCs w:val="24"/>
                <w:lang w:val="en-GB"/>
              </w:rPr>
              <w:t>Relevant information is saved.</w:t>
            </w:r>
          </w:p>
        </w:tc>
        <w:tc>
          <w:tcPr>
            <w:tcW w:w="1296" w:type="pct"/>
          </w:tcPr>
          <w:p w14:paraId="24CAAD65" w14:textId="77777777" w:rsidR="00D943D4" w:rsidRPr="006411AE" w:rsidRDefault="00D943D4" w:rsidP="005D06E5">
            <w:pPr>
              <w:spacing w:before="60"/>
              <w:rPr>
                <w:rFonts w:eastAsia="Times New Roman" w:cs="Calibri"/>
                <w:szCs w:val="24"/>
                <w:lang w:val="en-GB"/>
              </w:rPr>
            </w:pPr>
          </w:p>
        </w:tc>
        <w:tc>
          <w:tcPr>
            <w:tcW w:w="437" w:type="pct"/>
          </w:tcPr>
          <w:p w14:paraId="0E6AC87F" w14:textId="21CBB979" w:rsidR="00D943D4" w:rsidRPr="006411AE" w:rsidRDefault="00000000" w:rsidP="005D06E5">
            <w:pPr>
              <w:spacing w:before="60"/>
              <w:jc w:val="center"/>
              <w:rPr>
                <w:rFonts w:cstheme="minorHAnsi"/>
                <w:lang w:val="en-GB"/>
              </w:rPr>
            </w:pPr>
            <w:sdt>
              <w:sdtPr>
                <w:rPr>
                  <w:rFonts w:cstheme="minorHAnsi"/>
                  <w:lang w:val="en-GB"/>
                </w:rPr>
                <w:alias w:val="MedCom vurdering"/>
                <w:tag w:val="MedCom vurdering"/>
                <w:id w:val="879296892"/>
                <w:placeholder>
                  <w:docPart w:val="F3D2E41D0E064A1992F4AF43493FC31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943D4" w:rsidRPr="006411AE">
                  <w:rPr>
                    <w:rStyle w:val="Pladsholdertekst"/>
                    <w:lang w:val="en-GB"/>
                  </w:rPr>
                  <w:t>Choose</w:t>
                </w:r>
              </w:sdtContent>
            </w:sdt>
          </w:p>
        </w:tc>
      </w:tr>
      <w:tr w:rsidR="00F07FCB" w:rsidRPr="006411AE" w14:paraId="6544FD4B" w14:textId="77777777">
        <w:trPr>
          <w:cantSplit/>
        </w:trPr>
        <w:tc>
          <w:tcPr>
            <w:tcW w:w="332" w:type="pct"/>
          </w:tcPr>
          <w:p w14:paraId="3618EFB7" w14:textId="77777777" w:rsidR="00F07FCB" w:rsidRPr="006411AE" w:rsidRDefault="00F07FCB" w:rsidP="00D93BFC">
            <w:pPr>
              <w:pStyle w:val="Overskrift4"/>
              <w:keepNext w:val="0"/>
              <w:numPr>
                <w:ilvl w:val="3"/>
                <w:numId w:val="24"/>
              </w:numPr>
              <w:rPr>
                <w:rFonts w:eastAsia="Calibri"/>
                <w:lang w:val="en-GB"/>
              </w:rPr>
            </w:pPr>
          </w:p>
        </w:tc>
        <w:tc>
          <w:tcPr>
            <w:tcW w:w="1223" w:type="pct"/>
          </w:tcPr>
          <w:p w14:paraId="75B1078F" w14:textId="7F6813BA" w:rsidR="00F07FCB" w:rsidRPr="006411AE" w:rsidRDefault="00F07FCB" w:rsidP="005D06E5">
            <w:pPr>
              <w:spacing w:before="60"/>
              <w:rPr>
                <w:rFonts w:eastAsia="Times New Roman" w:cs="Calibri"/>
                <w:szCs w:val="24"/>
                <w:lang w:val="en-GB"/>
              </w:rPr>
            </w:pPr>
            <w:r w:rsidRPr="006411AE">
              <w:rPr>
                <w:rFonts w:eastAsia="Times New Roman" w:cs="Calibri"/>
                <w:szCs w:val="24"/>
                <w:lang w:val="en-GB"/>
              </w:rPr>
              <w:t xml:space="preserve">Demonstrate that the SUT includes correct SOR-id on sender and receiver after </w:t>
            </w:r>
            <w:r w:rsidRPr="006411AE">
              <w:rPr>
                <w:lang w:val="en-GB"/>
              </w:rPr>
              <w:t>look-up in SOR or a local copy</w:t>
            </w:r>
            <w:r w:rsidRPr="006411AE">
              <w:rPr>
                <w:rFonts w:eastAsia="Times New Roman" w:cs="Calibri"/>
                <w:szCs w:val="24"/>
                <w:lang w:val="en-GB"/>
              </w:rPr>
              <w:t>.</w:t>
            </w:r>
          </w:p>
        </w:tc>
        <w:tc>
          <w:tcPr>
            <w:tcW w:w="570" w:type="pct"/>
          </w:tcPr>
          <w:p w14:paraId="237BEF1D" w14:textId="77777777" w:rsidR="00F07FCB" w:rsidRPr="006411AE" w:rsidRDefault="00F07FCB" w:rsidP="005D06E5">
            <w:pPr>
              <w:spacing w:before="60"/>
              <w:rPr>
                <w:rFonts w:ascii="Courier New" w:eastAsia="Times New Roman" w:hAnsi="Courier New" w:cs="Courier New"/>
                <w:shd w:val="clear" w:color="auto" w:fill="FFFFFF"/>
                <w:lang w:val="en-GB"/>
              </w:rPr>
            </w:pPr>
          </w:p>
        </w:tc>
        <w:tc>
          <w:tcPr>
            <w:tcW w:w="1142" w:type="pct"/>
          </w:tcPr>
          <w:p w14:paraId="6490F03E" w14:textId="1E591B2F" w:rsidR="00F07FCB" w:rsidRPr="006411AE" w:rsidRDefault="00F07FCB" w:rsidP="005D06E5">
            <w:pPr>
              <w:spacing w:before="60"/>
              <w:rPr>
                <w:lang w:val="en-GB"/>
              </w:rPr>
            </w:pPr>
            <w:r w:rsidRPr="006411AE">
              <w:rPr>
                <w:lang w:val="en-GB"/>
              </w:rPr>
              <w:t>Correct SOR-id is included after look-up in SOR or a local copy.</w:t>
            </w:r>
          </w:p>
        </w:tc>
        <w:tc>
          <w:tcPr>
            <w:tcW w:w="1296" w:type="pct"/>
          </w:tcPr>
          <w:p w14:paraId="275D6A05" w14:textId="77777777" w:rsidR="00F07FCB" w:rsidRPr="006411AE" w:rsidRDefault="00F07FCB" w:rsidP="005D06E5">
            <w:pPr>
              <w:spacing w:before="60"/>
              <w:rPr>
                <w:rFonts w:eastAsia="Times New Roman" w:cs="Calibri"/>
                <w:szCs w:val="24"/>
                <w:lang w:val="en-GB"/>
              </w:rPr>
            </w:pPr>
          </w:p>
        </w:tc>
        <w:tc>
          <w:tcPr>
            <w:tcW w:w="437" w:type="pct"/>
          </w:tcPr>
          <w:p w14:paraId="45B90015" w14:textId="4C1C28FA" w:rsidR="00F07FCB" w:rsidRPr="006411AE" w:rsidRDefault="00000000" w:rsidP="005D06E5">
            <w:pPr>
              <w:spacing w:before="60"/>
              <w:jc w:val="center"/>
              <w:rPr>
                <w:rFonts w:cstheme="minorHAnsi"/>
                <w:lang w:val="en-GB"/>
              </w:rPr>
            </w:pPr>
            <w:sdt>
              <w:sdtPr>
                <w:rPr>
                  <w:rFonts w:cstheme="minorHAnsi"/>
                  <w:lang w:val="en-GB"/>
                </w:rPr>
                <w:alias w:val="MedCom vurdering"/>
                <w:tag w:val="MedCom vurdering"/>
                <w:id w:val="2130817793"/>
                <w:placeholder>
                  <w:docPart w:val="636A6CF135EB40C9A1BB1C1A9DF4F6F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FCB" w:rsidRPr="006411AE">
                  <w:rPr>
                    <w:rStyle w:val="Pladsholdertekst"/>
                    <w:lang w:val="en-GB"/>
                  </w:rPr>
                  <w:t>Choose</w:t>
                </w:r>
              </w:sdtContent>
            </w:sdt>
          </w:p>
        </w:tc>
      </w:tr>
      <w:tr w:rsidR="00554941" w:rsidRPr="006411AE" w14:paraId="66A8937A" w14:textId="77777777">
        <w:trPr>
          <w:cantSplit/>
        </w:trPr>
        <w:tc>
          <w:tcPr>
            <w:tcW w:w="332" w:type="pct"/>
          </w:tcPr>
          <w:p w14:paraId="22B61405" w14:textId="77777777" w:rsidR="00554941" w:rsidRPr="006411AE" w:rsidRDefault="00554941" w:rsidP="00D93BFC">
            <w:pPr>
              <w:pStyle w:val="Overskrift4"/>
              <w:keepNext w:val="0"/>
              <w:numPr>
                <w:ilvl w:val="3"/>
                <w:numId w:val="24"/>
              </w:numPr>
              <w:rPr>
                <w:rFonts w:eastAsia="Calibri"/>
                <w:lang w:val="en-GB"/>
              </w:rPr>
            </w:pPr>
          </w:p>
        </w:tc>
        <w:tc>
          <w:tcPr>
            <w:tcW w:w="1223" w:type="pct"/>
          </w:tcPr>
          <w:p w14:paraId="457D80F0" w14:textId="4A0872F1" w:rsidR="00554941" w:rsidRPr="006411AE" w:rsidRDefault="00554941" w:rsidP="005D06E5">
            <w:pPr>
              <w:spacing w:before="60" w:after="120"/>
              <w:rPr>
                <w:rFonts w:eastAsia="Times New Roman" w:cs="Calibri"/>
                <w:szCs w:val="24"/>
                <w:lang w:val="en-GB"/>
              </w:rPr>
            </w:pPr>
            <w:r w:rsidRPr="006411AE">
              <w:rPr>
                <w:rFonts w:eastAsia="Times New Roman" w:cs="Calibri"/>
                <w:szCs w:val="24"/>
                <w:lang w:val="en-GB"/>
              </w:rPr>
              <w:t xml:space="preserve">Demonstrate that the SUT includes telephone number of the sender in the author information after </w:t>
            </w:r>
            <w:r w:rsidRPr="006411AE">
              <w:rPr>
                <w:lang w:val="en-GB"/>
              </w:rPr>
              <w:t>look-up in SOR or a local copy</w:t>
            </w:r>
            <w:r w:rsidRPr="006411AE">
              <w:rPr>
                <w:rFonts w:eastAsia="Times New Roman" w:cs="Calibri"/>
                <w:szCs w:val="24"/>
                <w:lang w:val="en-GB"/>
              </w:rPr>
              <w:t>.</w:t>
            </w:r>
          </w:p>
          <w:p w14:paraId="3E2ABB44" w14:textId="63AD9301" w:rsidR="00554941" w:rsidRPr="006411AE" w:rsidRDefault="00554941" w:rsidP="005D06E5">
            <w:pPr>
              <w:spacing w:before="60" w:after="120"/>
              <w:rPr>
                <w:rFonts w:eastAsia="Times New Roman" w:cs="Calibri"/>
                <w:szCs w:val="24"/>
                <w:lang w:val="en-GB"/>
              </w:rPr>
            </w:pPr>
            <w:r w:rsidRPr="006411AE">
              <w:rPr>
                <w:rFonts w:eastAsia="Times New Roman" w:cs="Calibri"/>
                <w:b/>
                <w:bCs/>
                <w:i/>
                <w:iCs/>
                <w:szCs w:val="24"/>
                <w:lang w:val="en-GB"/>
              </w:rPr>
              <w:t>Note</w:t>
            </w:r>
            <w:r w:rsidRPr="006411AE">
              <w:rPr>
                <w:rFonts w:eastAsia="Times New Roman" w:cs="Calibri"/>
                <w:i/>
                <w:iCs/>
                <w:szCs w:val="24"/>
                <w:lang w:val="en-GB"/>
              </w:rPr>
              <w:t xml:space="preserve">: If the telephone number cannot be identified the value ‘0000 0000’ </w:t>
            </w:r>
            <w:r w:rsidR="00E974B4" w:rsidRPr="006411AE">
              <w:rPr>
                <w:rFonts w:eastAsia="Times New Roman" w:cs="Calibri"/>
                <w:i/>
                <w:iCs/>
                <w:szCs w:val="24"/>
                <w:lang w:val="en-GB"/>
              </w:rPr>
              <w:t>is</w:t>
            </w:r>
            <w:r w:rsidRPr="006411AE">
              <w:rPr>
                <w:rFonts w:eastAsia="Times New Roman" w:cs="Calibri"/>
                <w:i/>
                <w:iCs/>
                <w:szCs w:val="24"/>
                <w:lang w:val="en-GB"/>
              </w:rPr>
              <w:t xml:space="preserve"> inserted. This must not be common practise</w:t>
            </w:r>
            <w:r w:rsidRPr="006411AE">
              <w:rPr>
                <w:rFonts w:eastAsia="Times New Roman" w:cs="Calibri"/>
                <w:szCs w:val="24"/>
                <w:lang w:val="en-GB"/>
              </w:rPr>
              <w:t>.</w:t>
            </w:r>
          </w:p>
        </w:tc>
        <w:tc>
          <w:tcPr>
            <w:tcW w:w="570" w:type="pct"/>
          </w:tcPr>
          <w:p w14:paraId="085EE311" w14:textId="77777777" w:rsidR="00554941" w:rsidRPr="006411AE" w:rsidRDefault="00554941" w:rsidP="005D06E5">
            <w:pPr>
              <w:spacing w:before="60"/>
              <w:rPr>
                <w:rFonts w:ascii="Courier New" w:eastAsia="Times New Roman" w:hAnsi="Courier New" w:cs="Courier New"/>
                <w:shd w:val="clear" w:color="auto" w:fill="FFFFFF"/>
                <w:lang w:val="en-GB"/>
              </w:rPr>
            </w:pPr>
          </w:p>
        </w:tc>
        <w:tc>
          <w:tcPr>
            <w:tcW w:w="1142" w:type="pct"/>
          </w:tcPr>
          <w:p w14:paraId="3B39C1F7" w14:textId="2B420EFB" w:rsidR="00554941" w:rsidRPr="006411AE" w:rsidRDefault="00554941" w:rsidP="005D06E5">
            <w:pPr>
              <w:spacing w:before="60"/>
              <w:rPr>
                <w:lang w:val="en-GB"/>
              </w:rPr>
            </w:pPr>
            <w:r w:rsidRPr="006411AE">
              <w:rPr>
                <w:lang w:val="en-GB"/>
              </w:rPr>
              <w:t xml:space="preserve">Correct </w:t>
            </w:r>
            <w:r w:rsidRPr="006411AE">
              <w:rPr>
                <w:rFonts w:eastAsia="Times New Roman" w:cs="Calibri"/>
                <w:szCs w:val="24"/>
                <w:lang w:val="en-GB"/>
              </w:rPr>
              <w:t>telephone number</w:t>
            </w:r>
            <w:r w:rsidRPr="006411AE">
              <w:rPr>
                <w:lang w:val="en-GB"/>
              </w:rPr>
              <w:t xml:space="preserve"> is included after look-up in SOR or a local copy.</w:t>
            </w:r>
          </w:p>
        </w:tc>
        <w:tc>
          <w:tcPr>
            <w:tcW w:w="1296" w:type="pct"/>
          </w:tcPr>
          <w:p w14:paraId="31D302D0" w14:textId="77777777" w:rsidR="00554941" w:rsidRPr="006411AE" w:rsidRDefault="00554941" w:rsidP="005D06E5">
            <w:pPr>
              <w:spacing w:before="60"/>
              <w:rPr>
                <w:rFonts w:eastAsia="Times New Roman" w:cs="Calibri"/>
                <w:szCs w:val="24"/>
                <w:lang w:val="en-GB"/>
              </w:rPr>
            </w:pPr>
          </w:p>
        </w:tc>
        <w:tc>
          <w:tcPr>
            <w:tcW w:w="437" w:type="pct"/>
          </w:tcPr>
          <w:p w14:paraId="071FB67D" w14:textId="77777777" w:rsidR="00554941" w:rsidRPr="006411AE" w:rsidRDefault="00000000" w:rsidP="005D06E5">
            <w:pPr>
              <w:spacing w:before="60"/>
              <w:jc w:val="center"/>
              <w:rPr>
                <w:rFonts w:cstheme="minorHAnsi"/>
                <w:lang w:val="en-GB"/>
              </w:rPr>
            </w:pPr>
            <w:sdt>
              <w:sdtPr>
                <w:rPr>
                  <w:rFonts w:cstheme="minorHAnsi"/>
                  <w:lang w:val="en-GB"/>
                </w:rPr>
                <w:alias w:val="MedCom vurdering"/>
                <w:tag w:val="MedCom vurdering"/>
                <w:id w:val="486757839"/>
                <w:placeholder>
                  <w:docPart w:val="554793A4D4B5420AAF3D8D2D55CAA5D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54941" w:rsidRPr="006411AE">
                  <w:rPr>
                    <w:rStyle w:val="Pladsholdertekst"/>
                    <w:lang w:val="en-GB"/>
                  </w:rPr>
                  <w:t>Choose</w:t>
                </w:r>
              </w:sdtContent>
            </w:sdt>
          </w:p>
        </w:tc>
      </w:tr>
      <w:tr w:rsidR="00554941" w:rsidRPr="006411AE" w14:paraId="69C211A0" w14:textId="77777777">
        <w:trPr>
          <w:cantSplit/>
        </w:trPr>
        <w:tc>
          <w:tcPr>
            <w:tcW w:w="332" w:type="pct"/>
          </w:tcPr>
          <w:p w14:paraId="6C2EA6C1" w14:textId="77777777" w:rsidR="00554941" w:rsidRPr="006411AE" w:rsidRDefault="00554941" w:rsidP="00D93BFC">
            <w:pPr>
              <w:pStyle w:val="Overskrift4"/>
              <w:keepNext w:val="0"/>
              <w:numPr>
                <w:ilvl w:val="3"/>
                <w:numId w:val="24"/>
              </w:numPr>
              <w:rPr>
                <w:rFonts w:eastAsia="Calibri"/>
                <w:lang w:val="en-GB"/>
              </w:rPr>
            </w:pPr>
          </w:p>
        </w:tc>
        <w:tc>
          <w:tcPr>
            <w:tcW w:w="1223" w:type="pct"/>
          </w:tcPr>
          <w:p w14:paraId="2C308F84" w14:textId="77777777" w:rsidR="00554941" w:rsidRPr="006411AE" w:rsidRDefault="00554941" w:rsidP="005D06E5">
            <w:pPr>
              <w:spacing w:before="60"/>
              <w:rPr>
                <w:rFonts w:eastAsia="Times New Roman" w:cs="Calibri"/>
                <w:szCs w:val="24"/>
                <w:lang w:val="en-GB"/>
              </w:rPr>
            </w:pPr>
            <w:r w:rsidRPr="006411AE">
              <w:rPr>
                <w:rFonts w:eastAsia="Times New Roman" w:cs="Calibri"/>
                <w:szCs w:val="24"/>
                <w:lang w:val="en-GB"/>
              </w:rPr>
              <w:t xml:space="preserve">CareCommunication is validated against the implementation guide. </w:t>
            </w:r>
          </w:p>
          <w:p w14:paraId="07BC42A9" w14:textId="77777777" w:rsidR="00554941" w:rsidRPr="006411AE" w:rsidRDefault="00554941" w:rsidP="005D06E5">
            <w:pPr>
              <w:spacing w:before="60"/>
              <w:rPr>
                <w:rFonts w:eastAsia="Times New Roman" w:cs="Calibri"/>
                <w:szCs w:val="24"/>
                <w:lang w:val="en-GB"/>
              </w:rPr>
            </w:pPr>
          </w:p>
          <w:p w14:paraId="54C0287B" w14:textId="1352B1BC" w:rsidR="00554941" w:rsidRPr="006411AE" w:rsidRDefault="00554941" w:rsidP="005D06E5">
            <w:pPr>
              <w:spacing w:before="60"/>
              <w:rPr>
                <w:rFonts w:eastAsia="Times New Roman" w:cs="Calibri"/>
                <w:i/>
                <w:iCs/>
                <w:szCs w:val="24"/>
                <w:lang w:val="en-GB"/>
              </w:rPr>
            </w:pPr>
            <w:r w:rsidRPr="006411AE">
              <w:rPr>
                <w:rFonts w:eastAsia="Times New Roman" w:cs="Calibri"/>
                <w:b/>
                <w:bCs/>
                <w:i/>
                <w:iCs/>
                <w:szCs w:val="24"/>
                <w:lang w:val="en-GB"/>
              </w:rPr>
              <w:t>Note:</w:t>
            </w:r>
            <w:r w:rsidRPr="006411AE">
              <w:rPr>
                <w:rFonts w:eastAsia="Times New Roman" w:cs="Calibri"/>
                <w:i/>
                <w:iCs/>
                <w:szCs w:val="24"/>
                <w:lang w:val="en-GB"/>
              </w:rPr>
              <w:t xml:space="preserve"> If the validation does not go well, it should be handled by the responsible part.</w:t>
            </w:r>
          </w:p>
        </w:tc>
        <w:tc>
          <w:tcPr>
            <w:tcW w:w="570" w:type="pct"/>
          </w:tcPr>
          <w:p w14:paraId="6ADDE5F3" w14:textId="77777777" w:rsidR="00554941" w:rsidRPr="006411AE" w:rsidRDefault="00554941" w:rsidP="005D06E5">
            <w:pPr>
              <w:spacing w:before="60"/>
              <w:rPr>
                <w:rFonts w:ascii="Courier New" w:eastAsia="Times New Roman" w:hAnsi="Courier New" w:cs="Courier New"/>
                <w:shd w:val="clear" w:color="auto" w:fill="FFFFFF"/>
                <w:lang w:val="en-GB"/>
              </w:rPr>
            </w:pPr>
          </w:p>
        </w:tc>
        <w:tc>
          <w:tcPr>
            <w:tcW w:w="1142" w:type="pct"/>
          </w:tcPr>
          <w:p w14:paraId="5DCB915D" w14:textId="7B5D5164" w:rsidR="00554941" w:rsidRPr="006411AE" w:rsidRDefault="00554941" w:rsidP="005D06E5">
            <w:pPr>
              <w:spacing w:before="60"/>
              <w:rPr>
                <w:lang w:val="en-GB"/>
              </w:rPr>
            </w:pPr>
            <w:r w:rsidRPr="006411AE">
              <w:rPr>
                <w:lang w:val="en-GB"/>
              </w:rPr>
              <w:t>Validation is performed and went well.</w:t>
            </w:r>
          </w:p>
        </w:tc>
        <w:tc>
          <w:tcPr>
            <w:tcW w:w="1296" w:type="pct"/>
          </w:tcPr>
          <w:p w14:paraId="659480D0" w14:textId="77777777" w:rsidR="00554941" w:rsidRPr="006411AE" w:rsidRDefault="00554941" w:rsidP="005D06E5">
            <w:pPr>
              <w:spacing w:before="60"/>
              <w:rPr>
                <w:rFonts w:eastAsia="Times New Roman" w:cs="Calibri"/>
                <w:szCs w:val="24"/>
                <w:lang w:val="en-GB"/>
              </w:rPr>
            </w:pPr>
          </w:p>
        </w:tc>
        <w:tc>
          <w:tcPr>
            <w:tcW w:w="437" w:type="pct"/>
          </w:tcPr>
          <w:p w14:paraId="0D1E9836" w14:textId="60CFCFCA" w:rsidR="00554941" w:rsidRPr="006411AE" w:rsidRDefault="00000000" w:rsidP="005D06E5">
            <w:pPr>
              <w:spacing w:before="60"/>
              <w:jc w:val="center"/>
              <w:rPr>
                <w:rFonts w:cstheme="minorHAnsi"/>
                <w:lang w:val="en-GB"/>
              </w:rPr>
            </w:pPr>
            <w:sdt>
              <w:sdtPr>
                <w:rPr>
                  <w:rFonts w:cstheme="minorHAnsi"/>
                  <w:lang w:val="en-GB"/>
                </w:rPr>
                <w:alias w:val="MedCom vurdering"/>
                <w:tag w:val="MedCom vurdering"/>
                <w:id w:val="674920902"/>
                <w:placeholder>
                  <w:docPart w:val="72B5200CDD6D4815904E1B2CABD6084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54941" w:rsidRPr="006411AE">
                  <w:rPr>
                    <w:rStyle w:val="Pladsholdertekst"/>
                    <w:lang w:val="en-GB"/>
                  </w:rPr>
                  <w:t>Choose</w:t>
                </w:r>
              </w:sdtContent>
            </w:sdt>
          </w:p>
        </w:tc>
      </w:tr>
      <w:tr w:rsidR="00554941" w:rsidRPr="006411AE" w14:paraId="2E84B113" w14:textId="77777777">
        <w:trPr>
          <w:cantSplit/>
        </w:trPr>
        <w:tc>
          <w:tcPr>
            <w:tcW w:w="332" w:type="pct"/>
          </w:tcPr>
          <w:p w14:paraId="5220544A" w14:textId="77777777" w:rsidR="00554941" w:rsidRPr="006411AE" w:rsidRDefault="00554941" w:rsidP="00D93BFC">
            <w:pPr>
              <w:pStyle w:val="Overskrift4"/>
              <w:keepNext w:val="0"/>
              <w:numPr>
                <w:ilvl w:val="3"/>
                <w:numId w:val="24"/>
              </w:numPr>
              <w:rPr>
                <w:rFonts w:eastAsia="Calibri"/>
                <w:lang w:val="en-GB"/>
              </w:rPr>
            </w:pPr>
          </w:p>
        </w:tc>
        <w:tc>
          <w:tcPr>
            <w:tcW w:w="1223" w:type="pct"/>
          </w:tcPr>
          <w:p w14:paraId="07928D3D" w14:textId="77777777" w:rsidR="00554941" w:rsidRPr="006411AE" w:rsidRDefault="00554941" w:rsidP="005D06E5">
            <w:pPr>
              <w:spacing w:before="60"/>
              <w:rPr>
                <w:rFonts w:eastAsia="Times New Roman" w:cs="Calibri"/>
                <w:szCs w:val="24"/>
                <w:lang w:val="en-GB"/>
              </w:rPr>
            </w:pPr>
            <w:r w:rsidRPr="006411AE">
              <w:rPr>
                <w:rFonts w:eastAsia="Times New Roman" w:cs="Calibri"/>
                <w:szCs w:val="24"/>
                <w:lang w:val="en-GB"/>
              </w:rPr>
              <w:t xml:space="preserve">Saves relevant information from the CareCommunication: </w:t>
            </w:r>
          </w:p>
          <w:p w14:paraId="26794F67" w14:textId="1970B85C" w:rsidR="00554941" w:rsidRPr="006411AE" w:rsidRDefault="00554941"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3D4E874E" w14:textId="072C2CF8" w:rsidR="00554941" w:rsidRPr="006411AE" w:rsidRDefault="00554941"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70" w:type="pct"/>
          </w:tcPr>
          <w:p w14:paraId="08A98ECF" w14:textId="77777777" w:rsidR="00554941" w:rsidRPr="006411AE" w:rsidRDefault="00554941" w:rsidP="005D06E5">
            <w:pPr>
              <w:spacing w:before="60"/>
              <w:rPr>
                <w:rFonts w:ascii="Courier New" w:eastAsia="Times New Roman" w:hAnsi="Courier New" w:cs="Courier New"/>
                <w:shd w:val="clear" w:color="auto" w:fill="FFFFFF"/>
                <w:lang w:val="en-GB"/>
              </w:rPr>
            </w:pPr>
          </w:p>
        </w:tc>
        <w:tc>
          <w:tcPr>
            <w:tcW w:w="1142" w:type="pct"/>
          </w:tcPr>
          <w:p w14:paraId="6BD85C03" w14:textId="2A3D4268" w:rsidR="00554941" w:rsidRPr="006411AE" w:rsidRDefault="00554941" w:rsidP="005D06E5">
            <w:pPr>
              <w:spacing w:before="60"/>
              <w:rPr>
                <w:lang w:val="en-GB"/>
              </w:rPr>
            </w:pPr>
            <w:r w:rsidRPr="006411AE">
              <w:rPr>
                <w:rFonts w:eastAsia="Times New Roman" w:cs="Calibri"/>
                <w:szCs w:val="24"/>
                <w:lang w:val="en-GB"/>
              </w:rPr>
              <w:t>Relevant information is saved.</w:t>
            </w:r>
          </w:p>
        </w:tc>
        <w:tc>
          <w:tcPr>
            <w:tcW w:w="1296" w:type="pct"/>
          </w:tcPr>
          <w:p w14:paraId="664EBD7F" w14:textId="77777777" w:rsidR="00554941" w:rsidRPr="006411AE" w:rsidRDefault="00554941" w:rsidP="005D06E5">
            <w:pPr>
              <w:spacing w:before="60"/>
              <w:rPr>
                <w:rFonts w:eastAsia="Times New Roman" w:cs="Calibri"/>
                <w:szCs w:val="24"/>
                <w:lang w:val="en-GB"/>
              </w:rPr>
            </w:pPr>
          </w:p>
        </w:tc>
        <w:tc>
          <w:tcPr>
            <w:tcW w:w="437" w:type="pct"/>
          </w:tcPr>
          <w:p w14:paraId="75C8AC3E" w14:textId="6615C3F7" w:rsidR="00554941" w:rsidRPr="006411AE" w:rsidRDefault="00000000" w:rsidP="005D06E5">
            <w:pPr>
              <w:spacing w:before="60"/>
              <w:jc w:val="center"/>
              <w:rPr>
                <w:rFonts w:cstheme="minorHAnsi"/>
                <w:lang w:val="en-GB"/>
              </w:rPr>
            </w:pPr>
            <w:sdt>
              <w:sdtPr>
                <w:rPr>
                  <w:rFonts w:cstheme="minorHAnsi"/>
                  <w:lang w:val="en-GB"/>
                </w:rPr>
                <w:alias w:val="MedCom vurdering"/>
                <w:tag w:val="MedCom vurdering"/>
                <w:id w:val="1330644238"/>
                <w:placeholder>
                  <w:docPart w:val="272F985803ED4DD1B5EE6BA50EE2DBC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54941" w:rsidRPr="006411AE">
                  <w:rPr>
                    <w:rStyle w:val="Pladsholdertekst"/>
                    <w:lang w:val="en-GB"/>
                  </w:rPr>
                  <w:t>Choose</w:t>
                </w:r>
              </w:sdtContent>
            </w:sdt>
          </w:p>
        </w:tc>
      </w:tr>
      <w:tr w:rsidR="00554941" w:rsidRPr="006411AE" w14:paraId="748C6D0A" w14:textId="77777777">
        <w:trPr>
          <w:cantSplit/>
        </w:trPr>
        <w:tc>
          <w:tcPr>
            <w:tcW w:w="332" w:type="pct"/>
          </w:tcPr>
          <w:p w14:paraId="27C6D4CA" w14:textId="77777777" w:rsidR="00554941" w:rsidRPr="006411AE" w:rsidRDefault="00554941" w:rsidP="00D93BFC">
            <w:pPr>
              <w:pStyle w:val="Overskrift4"/>
              <w:keepNext w:val="0"/>
              <w:numPr>
                <w:ilvl w:val="3"/>
                <w:numId w:val="24"/>
              </w:numPr>
              <w:rPr>
                <w:rFonts w:eastAsia="Calibri"/>
                <w:lang w:val="en-GB"/>
              </w:rPr>
            </w:pPr>
          </w:p>
        </w:tc>
        <w:tc>
          <w:tcPr>
            <w:tcW w:w="1223" w:type="pct"/>
          </w:tcPr>
          <w:p w14:paraId="11DE1464" w14:textId="49A90EB3" w:rsidR="00554941" w:rsidRPr="006411AE" w:rsidRDefault="00554941" w:rsidP="005D06E5">
            <w:pPr>
              <w:spacing w:before="60"/>
              <w:rPr>
                <w:rFonts w:eastAsia="Times New Roman" w:cs="Calibri"/>
                <w:szCs w:val="24"/>
                <w:lang w:val="en-GB"/>
              </w:rPr>
            </w:pPr>
            <w:r w:rsidRPr="006411AE">
              <w:rPr>
                <w:rFonts w:eastAsia="Times New Roman" w:cs="Calibri"/>
                <w:szCs w:val="24"/>
                <w:lang w:val="en-GB"/>
              </w:rPr>
              <w:t xml:space="preserve">The CareCommunication is wrapped in a </w:t>
            </w:r>
            <w:hyperlink w:anchor="_Baggrundsmaterialer_2" w:history="1">
              <w:proofErr w:type="spellStart"/>
              <w:r w:rsidRPr="006411AE">
                <w:rPr>
                  <w:rStyle w:val="Hyperlink"/>
                  <w:rFonts w:ascii="Calibri" w:eastAsiaTheme="minorHAnsi" w:hAnsi="Calibri" w:cs="Calibri"/>
                  <w:szCs w:val="22"/>
                  <w:lang w:val="en-GB"/>
                </w:rPr>
                <w:t>VANSEnvelope</w:t>
              </w:r>
              <w:proofErr w:type="spellEnd"/>
            </w:hyperlink>
            <w:r w:rsidRPr="006411AE">
              <w:rPr>
                <w:rFonts w:eastAsia="Times New Roman" w:cs="Calibri"/>
                <w:lang w:val="en-GB"/>
              </w:rPr>
              <w:t xml:space="preserve"> with</w:t>
            </w:r>
            <w:r w:rsidRPr="006411AE">
              <w:rPr>
                <w:rFonts w:eastAsia="Times New Roman" w:cs="Calibri"/>
                <w:szCs w:val="24"/>
                <w:lang w:val="en-GB"/>
              </w:rPr>
              <w:t xml:space="preserve"> correct content. </w:t>
            </w:r>
          </w:p>
        </w:tc>
        <w:tc>
          <w:tcPr>
            <w:tcW w:w="570" w:type="pct"/>
          </w:tcPr>
          <w:p w14:paraId="0FC0ECFD" w14:textId="77777777" w:rsidR="00554941" w:rsidRPr="006411AE" w:rsidRDefault="00554941" w:rsidP="005D06E5">
            <w:pPr>
              <w:spacing w:before="60"/>
              <w:rPr>
                <w:rFonts w:ascii="Courier New" w:eastAsia="Times New Roman" w:hAnsi="Courier New" w:cs="Courier New"/>
                <w:shd w:val="clear" w:color="auto" w:fill="FFFFFF"/>
                <w:lang w:val="en-GB"/>
              </w:rPr>
            </w:pPr>
          </w:p>
        </w:tc>
        <w:tc>
          <w:tcPr>
            <w:tcW w:w="1142" w:type="pct"/>
          </w:tcPr>
          <w:p w14:paraId="77506346" w14:textId="21371B05" w:rsidR="00554941" w:rsidRPr="006411AE" w:rsidRDefault="00554941" w:rsidP="005D06E5">
            <w:pPr>
              <w:spacing w:before="60"/>
              <w:rPr>
                <w:rFonts w:eastAsia="Times New Roman" w:cs="Calibri"/>
                <w:szCs w:val="24"/>
                <w:lang w:val="en-GB"/>
              </w:rPr>
            </w:pPr>
            <w:proofErr w:type="spellStart"/>
            <w:r w:rsidRPr="006411AE">
              <w:rPr>
                <w:rFonts w:eastAsia="Times New Roman" w:cs="Calibri"/>
                <w:szCs w:val="24"/>
                <w:lang w:val="en-GB"/>
              </w:rPr>
              <w:t>CareCommunciation</w:t>
            </w:r>
            <w:proofErr w:type="spellEnd"/>
            <w:r w:rsidRPr="006411AE">
              <w:rPr>
                <w:rFonts w:eastAsia="Times New Roman" w:cs="Calibri"/>
                <w:szCs w:val="24"/>
                <w:lang w:val="en-GB"/>
              </w:rPr>
              <w:t xml:space="preserve">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96" w:type="pct"/>
          </w:tcPr>
          <w:p w14:paraId="61FD6B90" w14:textId="77777777" w:rsidR="00554941" w:rsidRPr="006411AE" w:rsidRDefault="00554941" w:rsidP="005D06E5">
            <w:pPr>
              <w:spacing w:before="60"/>
              <w:rPr>
                <w:rFonts w:eastAsia="Times New Roman" w:cs="Calibri"/>
                <w:szCs w:val="24"/>
                <w:lang w:val="en-GB"/>
              </w:rPr>
            </w:pPr>
          </w:p>
        </w:tc>
        <w:tc>
          <w:tcPr>
            <w:tcW w:w="437" w:type="pct"/>
          </w:tcPr>
          <w:p w14:paraId="52146C52" w14:textId="3F3DECB0" w:rsidR="00554941" w:rsidRPr="006411AE" w:rsidRDefault="00000000" w:rsidP="005D06E5">
            <w:pPr>
              <w:spacing w:before="60"/>
              <w:jc w:val="center"/>
              <w:rPr>
                <w:rFonts w:cstheme="minorHAnsi"/>
                <w:lang w:val="en-GB"/>
              </w:rPr>
            </w:pPr>
            <w:sdt>
              <w:sdtPr>
                <w:rPr>
                  <w:rFonts w:cstheme="minorHAnsi"/>
                  <w:lang w:val="en-GB"/>
                </w:rPr>
                <w:alias w:val="MedCom vurdering"/>
                <w:tag w:val="MedCom vurdering"/>
                <w:id w:val="2049874500"/>
                <w:placeholder>
                  <w:docPart w:val="EEB9E856DDCB43B49E8FDA99C9E14B2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54941" w:rsidRPr="006411AE">
                  <w:rPr>
                    <w:rStyle w:val="Pladsholdertekst"/>
                    <w:lang w:val="en-GB"/>
                  </w:rPr>
                  <w:t>Choose</w:t>
                </w:r>
              </w:sdtContent>
            </w:sdt>
          </w:p>
        </w:tc>
      </w:tr>
      <w:tr w:rsidR="00305453" w:rsidRPr="009D2574" w14:paraId="43B441F7" w14:textId="77777777" w:rsidTr="0071248F">
        <w:trPr>
          <w:cantSplit/>
        </w:trPr>
        <w:tc>
          <w:tcPr>
            <w:tcW w:w="332" w:type="pct"/>
            <w:shd w:val="clear" w:color="auto" w:fill="auto"/>
          </w:tcPr>
          <w:p w14:paraId="618EAD5C" w14:textId="77777777" w:rsidR="00305453" w:rsidRPr="006411AE" w:rsidRDefault="00305453" w:rsidP="00D93BFC">
            <w:pPr>
              <w:pStyle w:val="Overskrift4"/>
              <w:keepNext w:val="0"/>
              <w:numPr>
                <w:ilvl w:val="3"/>
                <w:numId w:val="24"/>
              </w:numPr>
              <w:rPr>
                <w:rFonts w:eastAsia="Calibri"/>
                <w:lang w:val="en-GB"/>
              </w:rPr>
            </w:pPr>
          </w:p>
        </w:tc>
        <w:tc>
          <w:tcPr>
            <w:tcW w:w="1223" w:type="pct"/>
            <w:shd w:val="clear" w:color="auto" w:fill="auto"/>
          </w:tcPr>
          <w:p w14:paraId="399D8E8B" w14:textId="4DA5B983" w:rsidR="00305453" w:rsidRPr="006411AE" w:rsidRDefault="00305453" w:rsidP="005D06E5">
            <w:pPr>
              <w:spacing w:before="60"/>
              <w:rPr>
                <w:rFonts w:eastAsia="Times New Roman" w:cs="Calibri"/>
                <w:szCs w:val="24"/>
                <w:lang w:val="en-GB"/>
              </w:rPr>
            </w:pPr>
            <w:r w:rsidRPr="006411AE">
              <w:rPr>
                <w:szCs w:val="24"/>
                <w:lang w:val="en-GB"/>
              </w:rPr>
              <w:t xml:space="preserve">Send the </w:t>
            </w:r>
            <w:r w:rsidR="00110DE6" w:rsidRPr="006411AE">
              <w:rPr>
                <w:szCs w:val="24"/>
                <w:lang w:val="en-GB"/>
              </w:rPr>
              <w:t>CareCommunication including attachment</w:t>
            </w:r>
            <w:r w:rsidRPr="006411AE">
              <w:rPr>
                <w:szCs w:val="24"/>
                <w:lang w:val="en-GB"/>
              </w:rPr>
              <w:t xml:space="preserve"> to the correct receiver</w:t>
            </w:r>
          </w:p>
        </w:tc>
        <w:tc>
          <w:tcPr>
            <w:tcW w:w="570" w:type="pct"/>
            <w:shd w:val="clear" w:color="auto" w:fill="auto"/>
          </w:tcPr>
          <w:p w14:paraId="6C724874"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shd w:val="clear" w:color="auto" w:fill="auto"/>
          </w:tcPr>
          <w:p w14:paraId="775281CC" w14:textId="045C99F5" w:rsidR="00305453" w:rsidRPr="006411AE" w:rsidRDefault="00305453" w:rsidP="005D06E5">
            <w:pPr>
              <w:spacing w:before="60"/>
              <w:rPr>
                <w:rFonts w:eastAsia="Times New Roman" w:cs="Calibri"/>
                <w:szCs w:val="24"/>
                <w:lang w:val="en-GB"/>
              </w:rPr>
            </w:pPr>
            <w:r w:rsidRPr="006411AE">
              <w:rPr>
                <w:lang w:val="en-GB"/>
              </w:rPr>
              <w:t>The message</w:t>
            </w:r>
            <w:r w:rsidR="00110DE6" w:rsidRPr="006411AE">
              <w:rPr>
                <w:szCs w:val="24"/>
                <w:lang w:val="en-GB"/>
              </w:rPr>
              <w:t xml:space="preserve"> including attachment</w:t>
            </w:r>
            <w:r w:rsidRPr="006411AE">
              <w:rPr>
                <w:lang w:val="en-GB"/>
              </w:rPr>
              <w:t xml:space="preserve"> is mapped correctly and sent to the correct receiver</w:t>
            </w:r>
          </w:p>
        </w:tc>
        <w:tc>
          <w:tcPr>
            <w:tcW w:w="1296" w:type="pct"/>
            <w:shd w:val="clear" w:color="auto" w:fill="auto"/>
          </w:tcPr>
          <w:p w14:paraId="334A7276" w14:textId="77777777" w:rsidR="00305453" w:rsidRPr="006411AE" w:rsidRDefault="00305453" w:rsidP="005D06E5">
            <w:pPr>
              <w:spacing w:before="60"/>
              <w:rPr>
                <w:rFonts w:eastAsia="Times New Roman" w:cs="Calibri"/>
                <w:szCs w:val="24"/>
                <w:lang w:val="en-GB"/>
              </w:rPr>
            </w:pPr>
          </w:p>
        </w:tc>
        <w:tc>
          <w:tcPr>
            <w:tcW w:w="437" w:type="pct"/>
            <w:shd w:val="clear" w:color="auto" w:fill="auto"/>
          </w:tcPr>
          <w:p w14:paraId="4A15DC61" w14:textId="545A38A1"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398749883"/>
                <w:placeholder>
                  <w:docPart w:val="E3AE4D134EA14781A9379C07575DE80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7FC2" w:rsidRPr="006411AE">
                  <w:rPr>
                    <w:rStyle w:val="Pladsholdertekst"/>
                    <w:lang w:val="en-GB"/>
                  </w:rPr>
                  <w:t>Choose</w:t>
                </w:r>
              </w:sdtContent>
            </w:sdt>
          </w:p>
        </w:tc>
      </w:tr>
    </w:tbl>
    <w:p w14:paraId="48B5A68F" w14:textId="77777777" w:rsidR="0071248F" w:rsidRPr="006411AE" w:rsidRDefault="0071248F" w:rsidP="0071248F">
      <w:pPr>
        <w:rPr>
          <w:lang w:val="en-GB"/>
        </w:rPr>
      </w:pPr>
    </w:p>
    <w:p w14:paraId="18002772" w14:textId="1B14AD4B" w:rsidR="0071248F" w:rsidRPr="006411AE" w:rsidRDefault="0071248F">
      <w:pPr>
        <w:rPr>
          <w:rFonts w:eastAsiaTheme="majorEastAsia" w:cstheme="majorBidi"/>
          <w:color w:val="0F4761" w:themeColor="accent1" w:themeShade="BF"/>
          <w:sz w:val="28"/>
          <w:szCs w:val="28"/>
          <w:lang w:val="en-GB"/>
        </w:rPr>
      </w:pPr>
    </w:p>
    <w:p w14:paraId="39280024" w14:textId="77777777" w:rsidR="005D06E5" w:rsidRPr="006411AE" w:rsidRDefault="005D06E5">
      <w:pPr>
        <w:rPr>
          <w:rFonts w:eastAsiaTheme="majorEastAsia" w:cstheme="majorBidi"/>
          <w:color w:val="0F4761" w:themeColor="accent1" w:themeShade="BF"/>
          <w:sz w:val="28"/>
          <w:szCs w:val="28"/>
          <w:lang w:val="en-GB"/>
        </w:rPr>
      </w:pPr>
      <w:r w:rsidRPr="006411AE">
        <w:rPr>
          <w:lang w:val="en-GB"/>
        </w:rPr>
        <w:br w:type="page"/>
      </w:r>
    </w:p>
    <w:p w14:paraId="69F02894" w14:textId="7016E3A4" w:rsidR="00176F9F" w:rsidRPr="006411AE" w:rsidRDefault="00176F9F" w:rsidP="00D93BFC">
      <w:pPr>
        <w:pStyle w:val="Overskrift3"/>
        <w:numPr>
          <w:ilvl w:val="2"/>
          <w:numId w:val="24"/>
        </w:numPr>
        <w:rPr>
          <w:lang w:val="en-GB"/>
        </w:rPr>
      </w:pPr>
      <w:bookmarkStart w:id="54" w:name="_Ref182897997"/>
      <w:r w:rsidRPr="006411AE">
        <w:rPr>
          <w:lang w:val="en-GB"/>
        </w:rPr>
        <w:lastRenderedPageBreak/>
        <w:t>S1.A1a: Send a CareCommunication with multiple attachment</w:t>
      </w:r>
      <w:bookmarkEnd w:id="54"/>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5D06E5" w:rsidRPr="006411AE" w14:paraId="7B07DBCF" w14:textId="77777777" w:rsidTr="005D06E5">
        <w:trPr>
          <w:cantSplit/>
        </w:trPr>
        <w:tc>
          <w:tcPr>
            <w:tcW w:w="332" w:type="pct"/>
            <w:shd w:val="clear" w:color="auto" w:fill="0E2841" w:themeFill="text2"/>
            <w:vAlign w:val="center"/>
          </w:tcPr>
          <w:p w14:paraId="26C588F6" w14:textId="7DE8483A" w:rsidR="005D06E5" w:rsidRPr="006411AE" w:rsidRDefault="005D06E5" w:rsidP="005D06E5">
            <w:pPr>
              <w:pStyle w:val="Overskrift4"/>
              <w:keepNext w:val="0"/>
              <w:numPr>
                <w:ilvl w:val="0"/>
                <w:numId w:val="0"/>
              </w:numPr>
              <w:rPr>
                <w:rFonts w:eastAsia="Calibri"/>
                <w:color w:val="FFFFFF" w:themeColor="background1"/>
                <w:lang w:val="en-GB"/>
              </w:rPr>
            </w:pPr>
            <w:r w:rsidRPr="006411AE">
              <w:rPr>
                <w:b/>
                <w:bCs/>
                <w:color w:val="FFFFFF" w:themeColor="background1"/>
                <w:lang w:val="en-GB"/>
              </w:rPr>
              <w:t>Test step #</w:t>
            </w:r>
          </w:p>
        </w:tc>
        <w:tc>
          <w:tcPr>
            <w:tcW w:w="1223" w:type="pct"/>
            <w:shd w:val="clear" w:color="auto" w:fill="0E2841" w:themeFill="text2"/>
            <w:vAlign w:val="center"/>
          </w:tcPr>
          <w:p w14:paraId="03241A1D" w14:textId="6A665664" w:rsidR="005D06E5" w:rsidRPr="006411AE" w:rsidRDefault="005D06E5" w:rsidP="005D06E5">
            <w:pPr>
              <w:spacing w:before="60"/>
              <w:rPr>
                <w:rFonts w:eastAsia="Times New Roman" w:cs="Calibri"/>
                <w:color w:val="FFFFFF" w:themeColor="background1"/>
                <w:szCs w:val="24"/>
                <w:lang w:val="en-GB"/>
              </w:rPr>
            </w:pPr>
            <w:r w:rsidRPr="006411AE">
              <w:rPr>
                <w:b/>
                <w:bCs/>
                <w:color w:val="FFFFFF" w:themeColor="background1"/>
                <w:lang w:val="en-GB"/>
              </w:rPr>
              <w:t>Action</w:t>
            </w:r>
          </w:p>
        </w:tc>
        <w:tc>
          <w:tcPr>
            <w:tcW w:w="570" w:type="pct"/>
            <w:shd w:val="clear" w:color="auto" w:fill="0E2841" w:themeFill="text2"/>
            <w:vAlign w:val="center"/>
          </w:tcPr>
          <w:p w14:paraId="1B0A8EB9" w14:textId="730D34D5" w:rsidR="005D06E5" w:rsidRPr="006411AE" w:rsidRDefault="005D06E5" w:rsidP="005D06E5">
            <w:pPr>
              <w:spacing w:before="60"/>
              <w:rPr>
                <w:rFonts w:ascii="Courier New" w:eastAsia="Times New Roman" w:hAnsi="Courier New" w:cs="Courier New"/>
                <w:color w:val="FFFFFF" w:themeColor="background1"/>
                <w:shd w:val="clear" w:color="auto" w:fill="FFFFFF"/>
                <w:lang w:val="en-GB"/>
              </w:rPr>
            </w:pPr>
            <w:r w:rsidRPr="006411AE">
              <w:rPr>
                <w:b/>
                <w:bCs/>
                <w:color w:val="FFFFFF" w:themeColor="background1"/>
                <w:lang w:val="en-GB"/>
              </w:rPr>
              <w:t>Test data</w:t>
            </w:r>
          </w:p>
        </w:tc>
        <w:tc>
          <w:tcPr>
            <w:tcW w:w="1142" w:type="pct"/>
            <w:shd w:val="clear" w:color="auto" w:fill="0E2841" w:themeFill="text2"/>
            <w:vAlign w:val="center"/>
          </w:tcPr>
          <w:p w14:paraId="7F120DEC" w14:textId="5CB0CEE8" w:rsidR="005D06E5" w:rsidRPr="006411AE" w:rsidRDefault="005D06E5" w:rsidP="005D06E5">
            <w:pPr>
              <w:spacing w:before="60"/>
              <w:rPr>
                <w:rFonts w:eastAsia="Times New Roman" w:cs="Calibri"/>
                <w:color w:val="FFFFFF" w:themeColor="background1"/>
                <w:szCs w:val="24"/>
                <w:lang w:val="en-GB"/>
              </w:rPr>
            </w:pPr>
            <w:r w:rsidRPr="006411AE">
              <w:rPr>
                <w:b/>
                <w:bCs/>
                <w:color w:val="FFFFFF" w:themeColor="background1"/>
                <w:lang w:val="en-GB"/>
              </w:rPr>
              <w:t>Expected result</w:t>
            </w:r>
          </w:p>
        </w:tc>
        <w:tc>
          <w:tcPr>
            <w:tcW w:w="1296" w:type="pct"/>
            <w:shd w:val="clear" w:color="auto" w:fill="0E2841" w:themeFill="text2"/>
            <w:vAlign w:val="center"/>
          </w:tcPr>
          <w:p w14:paraId="72AD08D9" w14:textId="05FE7A1E" w:rsidR="005D06E5" w:rsidRPr="006411AE" w:rsidRDefault="005D06E5" w:rsidP="005D06E5">
            <w:pPr>
              <w:spacing w:before="60"/>
              <w:rPr>
                <w:rFonts w:eastAsia="Times New Roman" w:cs="Calibri"/>
                <w:color w:val="FFFFFF" w:themeColor="background1"/>
                <w:szCs w:val="24"/>
                <w:lang w:val="en-GB"/>
              </w:rPr>
            </w:pPr>
            <w:r w:rsidRPr="006411AE">
              <w:rPr>
                <w:b/>
                <w:bCs/>
                <w:color w:val="FFFFFF" w:themeColor="background1"/>
                <w:lang w:val="en-GB"/>
              </w:rPr>
              <w:t>Actual result</w:t>
            </w:r>
          </w:p>
        </w:tc>
        <w:tc>
          <w:tcPr>
            <w:tcW w:w="437" w:type="pct"/>
            <w:shd w:val="clear" w:color="auto" w:fill="0E2841" w:themeFill="text2"/>
            <w:vAlign w:val="center"/>
          </w:tcPr>
          <w:p w14:paraId="73395F3F" w14:textId="0E9F9097" w:rsidR="005D06E5" w:rsidRPr="006411AE" w:rsidRDefault="005D06E5" w:rsidP="005D06E5">
            <w:pPr>
              <w:spacing w:before="60"/>
              <w:jc w:val="center"/>
              <w:rPr>
                <w:rFonts w:cstheme="minorHAnsi"/>
                <w:color w:val="FFFFFF" w:themeColor="background1"/>
                <w:lang w:val="en-GB"/>
              </w:rPr>
            </w:pPr>
            <w:r w:rsidRPr="006411AE">
              <w:rPr>
                <w:b/>
                <w:bCs/>
                <w:color w:val="FFFFFF" w:themeColor="background1"/>
                <w:lang w:val="en-GB"/>
              </w:rPr>
              <w:t>MedCom assessment</w:t>
            </w:r>
          </w:p>
        </w:tc>
      </w:tr>
      <w:tr w:rsidR="00305453" w:rsidRPr="006411AE" w14:paraId="6887D376" w14:textId="77777777">
        <w:trPr>
          <w:cantSplit/>
        </w:trPr>
        <w:tc>
          <w:tcPr>
            <w:tcW w:w="332" w:type="pct"/>
          </w:tcPr>
          <w:p w14:paraId="3F707733"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5899B445" w14:textId="388E723C" w:rsidR="00305453" w:rsidRPr="006411AE" w:rsidRDefault="00305453" w:rsidP="005D06E5">
            <w:pPr>
              <w:spacing w:before="60"/>
              <w:rPr>
                <w:rFonts w:eastAsia="Times New Roman" w:cs="Calibri"/>
                <w:szCs w:val="24"/>
                <w:lang w:val="en-GB"/>
              </w:rPr>
            </w:pPr>
            <w:r w:rsidRPr="006411AE">
              <w:rPr>
                <w:rFonts w:eastAsia="Times New Roman" w:cs="Calibri"/>
                <w:szCs w:val="24"/>
                <w:lang w:val="en-GB"/>
              </w:rPr>
              <w:t xml:space="preserve">Perform test step </w:t>
            </w:r>
            <w:r w:rsidR="00F1772D" w:rsidRPr="006411AE">
              <w:rPr>
                <w:rFonts w:eastAsia="Times New Roman" w:cs="Calibri"/>
                <w:szCs w:val="24"/>
                <w:lang w:val="en-GB"/>
              </w:rPr>
              <w:fldChar w:fldCharType="begin"/>
            </w:r>
            <w:r w:rsidR="00F1772D" w:rsidRPr="006411AE">
              <w:rPr>
                <w:rFonts w:eastAsia="Times New Roman" w:cs="Calibri"/>
                <w:szCs w:val="24"/>
                <w:lang w:val="en-GB"/>
              </w:rPr>
              <w:instrText xml:space="preserve"> REF _Ref181605768 \r \h </w:instrText>
            </w:r>
            <w:r w:rsidR="00F1772D" w:rsidRPr="006411AE">
              <w:rPr>
                <w:rFonts w:eastAsia="Times New Roman" w:cs="Calibri"/>
                <w:szCs w:val="24"/>
                <w:lang w:val="en-GB"/>
              </w:rPr>
            </w:r>
            <w:r w:rsidR="00F1772D" w:rsidRPr="006411AE">
              <w:rPr>
                <w:rFonts w:eastAsia="Times New Roman" w:cs="Calibri"/>
                <w:szCs w:val="24"/>
                <w:lang w:val="en-GB"/>
              </w:rPr>
              <w:fldChar w:fldCharType="separate"/>
            </w:r>
            <w:r w:rsidR="00F3168B">
              <w:rPr>
                <w:rFonts w:eastAsia="Times New Roman" w:cs="Calibri"/>
                <w:szCs w:val="24"/>
                <w:lang w:val="en-GB"/>
              </w:rPr>
              <w:t>3.</w:t>
            </w:r>
            <w:r w:rsidR="00457FC2">
              <w:rPr>
                <w:rFonts w:eastAsia="Times New Roman" w:cs="Calibri"/>
                <w:szCs w:val="24"/>
                <w:lang w:val="en-GB"/>
              </w:rPr>
              <w:t>2</w:t>
            </w:r>
            <w:r w:rsidR="00F3168B">
              <w:rPr>
                <w:rFonts w:eastAsia="Times New Roman" w:cs="Calibri"/>
                <w:szCs w:val="24"/>
                <w:lang w:val="en-GB"/>
              </w:rPr>
              <w:t>.3.1</w:t>
            </w:r>
            <w:r w:rsidR="00F1772D" w:rsidRPr="006411AE">
              <w:rPr>
                <w:rFonts w:eastAsia="Times New Roman" w:cs="Calibri"/>
                <w:szCs w:val="24"/>
                <w:lang w:val="en-GB"/>
              </w:rPr>
              <w:fldChar w:fldCharType="end"/>
            </w:r>
            <w:r w:rsidR="00F1772D" w:rsidRPr="006411AE">
              <w:rPr>
                <w:rFonts w:eastAsia="Times New Roman" w:cs="Calibri"/>
                <w:szCs w:val="24"/>
                <w:lang w:val="en-GB"/>
              </w:rPr>
              <w:t>-</w:t>
            </w:r>
            <w:r w:rsidR="00F1772D" w:rsidRPr="006411AE">
              <w:rPr>
                <w:rFonts w:eastAsia="Times New Roman" w:cs="Calibri"/>
                <w:szCs w:val="24"/>
                <w:lang w:val="en-GB"/>
              </w:rPr>
              <w:fldChar w:fldCharType="begin"/>
            </w:r>
            <w:r w:rsidR="00F1772D" w:rsidRPr="006411AE">
              <w:rPr>
                <w:rFonts w:eastAsia="Times New Roman" w:cs="Calibri"/>
                <w:szCs w:val="24"/>
                <w:lang w:val="en-GB"/>
              </w:rPr>
              <w:instrText xml:space="preserve"> REF _Ref181605783 \r \h </w:instrText>
            </w:r>
            <w:r w:rsidR="00F1772D" w:rsidRPr="006411AE">
              <w:rPr>
                <w:rFonts w:eastAsia="Times New Roman" w:cs="Calibri"/>
                <w:szCs w:val="24"/>
                <w:lang w:val="en-GB"/>
              </w:rPr>
            </w:r>
            <w:r w:rsidR="00F1772D" w:rsidRPr="006411AE">
              <w:rPr>
                <w:rFonts w:eastAsia="Times New Roman" w:cs="Calibri"/>
                <w:szCs w:val="24"/>
                <w:lang w:val="en-GB"/>
              </w:rPr>
              <w:fldChar w:fldCharType="separate"/>
            </w:r>
            <w:r w:rsidR="00F3168B">
              <w:rPr>
                <w:rFonts w:eastAsia="Times New Roman" w:cs="Calibri"/>
                <w:szCs w:val="24"/>
                <w:lang w:val="en-GB"/>
              </w:rPr>
              <w:t>3.</w:t>
            </w:r>
            <w:r w:rsidR="00457FC2">
              <w:rPr>
                <w:rFonts w:eastAsia="Times New Roman" w:cs="Calibri"/>
                <w:szCs w:val="24"/>
                <w:lang w:val="en-GB"/>
              </w:rPr>
              <w:t>2</w:t>
            </w:r>
            <w:r w:rsidR="00F3168B">
              <w:rPr>
                <w:rFonts w:eastAsia="Times New Roman" w:cs="Calibri"/>
                <w:szCs w:val="24"/>
                <w:lang w:val="en-GB"/>
              </w:rPr>
              <w:t>.3.4</w:t>
            </w:r>
            <w:r w:rsidR="00F1772D" w:rsidRPr="006411AE">
              <w:rPr>
                <w:rFonts w:eastAsia="Times New Roman" w:cs="Calibri"/>
                <w:szCs w:val="24"/>
                <w:lang w:val="en-GB"/>
              </w:rPr>
              <w:fldChar w:fldCharType="end"/>
            </w:r>
          </w:p>
        </w:tc>
        <w:tc>
          <w:tcPr>
            <w:tcW w:w="570" w:type="pct"/>
          </w:tcPr>
          <w:p w14:paraId="1A6ADA90" w14:textId="2ACE80FD" w:rsidR="005410B7" w:rsidRPr="006411AE" w:rsidRDefault="005410B7" w:rsidP="005410B7">
            <w:pPr>
              <w:widowControl w:val="0"/>
              <w:spacing w:before="60"/>
              <w:rPr>
                <w:rFonts w:ascii="Courier New" w:eastAsia="Times New Roman" w:hAnsi="Courier New" w:cs="Courier New"/>
                <w:szCs w:val="24"/>
                <w:highlight w:val="yellow"/>
                <w:lang w:val="en-GB"/>
              </w:rPr>
            </w:pPr>
            <w:r w:rsidRPr="006411AE">
              <w:rPr>
                <w:rFonts w:ascii="Courier New" w:eastAsia="Times New Roman" w:hAnsi="Courier New" w:cs="Courier New"/>
                <w:szCs w:val="24"/>
                <w:highlight w:val="yellow"/>
                <w:lang w:val="en-GB"/>
              </w:rPr>
              <w:t>XDIS91_5</w:t>
            </w:r>
          </w:p>
          <w:p w14:paraId="6909684E" w14:textId="77777777" w:rsidR="00305453" w:rsidRPr="006411AE" w:rsidRDefault="005410B7" w:rsidP="005410B7">
            <w:pPr>
              <w:spacing w:before="60"/>
              <w:rPr>
                <w:rFonts w:ascii="Courier New" w:eastAsia="Times New Roman" w:hAnsi="Courier New" w:cs="Courier New"/>
                <w:szCs w:val="24"/>
                <w:highlight w:val="yellow"/>
                <w:lang w:val="en-GB"/>
              </w:rPr>
            </w:pPr>
            <w:r w:rsidRPr="006411AE">
              <w:rPr>
                <w:rFonts w:ascii="Courier New" w:eastAsia="Times New Roman" w:hAnsi="Courier New" w:cs="Courier New"/>
                <w:szCs w:val="24"/>
                <w:highlight w:val="yellow"/>
                <w:lang w:val="en-GB"/>
              </w:rPr>
              <w:t>XBIN01_3</w:t>
            </w:r>
          </w:p>
          <w:p w14:paraId="722D7E2C" w14:textId="77777777" w:rsidR="005410B7" w:rsidRPr="006411AE" w:rsidRDefault="005410B7" w:rsidP="005410B7">
            <w:pPr>
              <w:spacing w:before="60"/>
              <w:rPr>
                <w:rFonts w:ascii="Courier New" w:eastAsia="Times New Roman" w:hAnsi="Courier New" w:cs="Courier New"/>
                <w:szCs w:val="24"/>
                <w:highlight w:val="yellow"/>
                <w:lang w:val="en-GB"/>
              </w:rPr>
            </w:pPr>
            <w:r w:rsidRPr="006411AE">
              <w:rPr>
                <w:rFonts w:ascii="Courier New" w:eastAsia="Times New Roman" w:hAnsi="Courier New" w:cs="Courier New"/>
                <w:szCs w:val="24"/>
                <w:highlight w:val="yellow"/>
                <w:lang w:val="en-GB"/>
              </w:rPr>
              <w:t>XBIN01_4</w:t>
            </w:r>
          </w:p>
          <w:p w14:paraId="1BA5A59E" w14:textId="6635D07C" w:rsidR="005410B7" w:rsidRPr="006411AE" w:rsidRDefault="005410B7" w:rsidP="005410B7">
            <w:pPr>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szCs w:val="24"/>
                <w:highlight w:val="yellow"/>
                <w:lang w:val="en-GB"/>
              </w:rPr>
              <w:t>XBIN01_5</w:t>
            </w:r>
          </w:p>
        </w:tc>
        <w:tc>
          <w:tcPr>
            <w:tcW w:w="1142" w:type="pct"/>
          </w:tcPr>
          <w:p w14:paraId="3CCF5D1D" w14:textId="196AB6CD" w:rsidR="00305453" w:rsidRPr="006411AE" w:rsidRDefault="00305453" w:rsidP="005D06E5">
            <w:pPr>
              <w:spacing w:before="60"/>
              <w:rPr>
                <w:lang w:val="en-GB"/>
              </w:rPr>
            </w:pPr>
            <w:r w:rsidRPr="006411AE">
              <w:rPr>
                <w:rFonts w:eastAsia="Times New Roman" w:cs="Calibri"/>
                <w:szCs w:val="24"/>
                <w:lang w:val="en-GB"/>
              </w:rPr>
              <w:t xml:space="preserve">The XDIS91 and </w:t>
            </w:r>
            <w:r w:rsidR="0020619D" w:rsidRPr="006411AE">
              <w:rPr>
                <w:rFonts w:eastAsia="Times New Roman" w:cs="Calibri"/>
                <w:szCs w:val="24"/>
                <w:lang w:val="en-GB"/>
              </w:rPr>
              <w:t xml:space="preserve">all </w:t>
            </w:r>
            <w:r w:rsidR="0030120C" w:rsidRPr="006411AE">
              <w:rPr>
                <w:rFonts w:eastAsia="Times New Roman" w:cs="Calibri"/>
                <w:szCs w:val="24"/>
                <w:lang w:val="en-GB"/>
              </w:rPr>
              <w:t xml:space="preserve">the associated </w:t>
            </w:r>
            <w:r w:rsidRPr="006411AE">
              <w:rPr>
                <w:rFonts w:eastAsia="Times New Roman" w:cs="Calibri"/>
                <w:szCs w:val="24"/>
                <w:lang w:val="en-GB"/>
              </w:rPr>
              <w:t xml:space="preserve">XBIN01 must be converted to </w:t>
            </w:r>
            <w:r w:rsidR="001E77D1" w:rsidRPr="006411AE">
              <w:rPr>
                <w:rFonts w:eastAsia="Times New Roman" w:cs="Calibri"/>
                <w:szCs w:val="24"/>
                <w:lang w:val="en-GB"/>
              </w:rPr>
              <w:t xml:space="preserve">a </w:t>
            </w:r>
            <w:r w:rsidRPr="006411AE">
              <w:rPr>
                <w:rFonts w:eastAsia="Times New Roman" w:cs="Calibri"/>
                <w:szCs w:val="24"/>
                <w:lang w:val="en-GB"/>
              </w:rPr>
              <w:t>CareCommunication</w:t>
            </w:r>
            <w:r w:rsidR="001E77D1" w:rsidRPr="006411AE">
              <w:rPr>
                <w:rFonts w:eastAsia="Times New Roman" w:cs="Calibri"/>
                <w:szCs w:val="24"/>
                <w:lang w:val="en-GB"/>
              </w:rPr>
              <w:t>.</w:t>
            </w:r>
            <w:r w:rsidRPr="006411AE">
              <w:rPr>
                <w:rFonts w:eastAsia="Times New Roman" w:cs="Calibri"/>
                <w:szCs w:val="24"/>
                <w:lang w:val="en-GB"/>
              </w:rPr>
              <w:t xml:space="preserve"> </w:t>
            </w:r>
          </w:p>
        </w:tc>
        <w:tc>
          <w:tcPr>
            <w:tcW w:w="1296" w:type="pct"/>
          </w:tcPr>
          <w:p w14:paraId="7A33FCA5" w14:textId="77777777" w:rsidR="00305453" w:rsidRPr="006411AE" w:rsidRDefault="00305453" w:rsidP="005D06E5">
            <w:pPr>
              <w:spacing w:before="60"/>
              <w:rPr>
                <w:rFonts w:eastAsia="Times New Roman" w:cs="Calibri"/>
                <w:szCs w:val="24"/>
                <w:lang w:val="en-GB"/>
              </w:rPr>
            </w:pPr>
          </w:p>
        </w:tc>
        <w:tc>
          <w:tcPr>
            <w:tcW w:w="437" w:type="pct"/>
          </w:tcPr>
          <w:p w14:paraId="37704159" w14:textId="77A6474E"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1014341938"/>
                <w:placeholder>
                  <w:docPart w:val="10CC0A2ADB9B4D6286E00DFF8A8F7D6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305453" w:rsidRPr="006411AE" w14:paraId="5C9B797C" w14:textId="77777777">
        <w:trPr>
          <w:cantSplit/>
        </w:trPr>
        <w:tc>
          <w:tcPr>
            <w:tcW w:w="332" w:type="pct"/>
          </w:tcPr>
          <w:p w14:paraId="484B0E34"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026CAAC6" w14:textId="785C7959" w:rsidR="00305453" w:rsidRPr="006411AE" w:rsidRDefault="00696ACB" w:rsidP="005D06E5">
            <w:pPr>
              <w:spacing w:before="60"/>
              <w:rPr>
                <w:rFonts w:eastAsia="Times New Roman" w:cs="Calibri"/>
                <w:szCs w:val="24"/>
                <w:lang w:val="en-GB"/>
              </w:rPr>
            </w:pPr>
            <w:r w:rsidRPr="006411AE">
              <w:rPr>
                <w:rFonts w:eastAsia="Times New Roman" w:cs="Calibri"/>
                <w:szCs w:val="24"/>
                <w:lang w:val="en-GB"/>
              </w:rPr>
              <w:t>Demonstrate that the SUT m</w:t>
            </w:r>
            <w:r w:rsidR="00305453" w:rsidRPr="006411AE">
              <w:rPr>
                <w:rFonts w:eastAsia="Times New Roman" w:cs="Calibri"/>
                <w:szCs w:val="24"/>
                <w:lang w:val="en-GB"/>
              </w:rPr>
              <w:t>ap</w:t>
            </w:r>
            <w:r w:rsidRPr="006411AE">
              <w:rPr>
                <w:rFonts w:eastAsia="Times New Roman" w:cs="Calibri"/>
                <w:szCs w:val="24"/>
                <w:lang w:val="en-GB"/>
              </w:rPr>
              <w:t>s</w:t>
            </w:r>
            <w:r w:rsidR="00305453" w:rsidRPr="006411AE">
              <w:rPr>
                <w:rFonts w:eastAsia="Times New Roman" w:cs="Calibri"/>
                <w:szCs w:val="24"/>
                <w:lang w:val="en-GB"/>
              </w:rPr>
              <w:t xml:space="preserve"> the XDIS91 and</w:t>
            </w:r>
            <w:r w:rsidR="0020619D" w:rsidRPr="006411AE">
              <w:rPr>
                <w:rFonts w:eastAsia="Times New Roman" w:cs="Calibri"/>
                <w:szCs w:val="24"/>
                <w:lang w:val="en-GB"/>
              </w:rPr>
              <w:t xml:space="preserve"> all</w:t>
            </w:r>
            <w:r w:rsidR="00305453" w:rsidRPr="006411AE">
              <w:rPr>
                <w:rFonts w:eastAsia="Times New Roman" w:cs="Calibri"/>
                <w:szCs w:val="24"/>
                <w:lang w:val="en-GB"/>
              </w:rPr>
              <w:t xml:space="preserve"> </w:t>
            </w:r>
            <w:r w:rsidR="00AD45A6" w:rsidRPr="006411AE">
              <w:rPr>
                <w:rFonts w:eastAsia="Times New Roman" w:cs="Calibri"/>
                <w:szCs w:val="24"/>
                <w:lang w:val="en-GB"/>
              </w:rPr>
              <w:t>associated</w:t>
            </w:r>
            <w:r w:rsidR="000A2707" w:rsidRPr="006411AE">
              <w:rPr>
                <w:rFonts w:eastAsia="Times New Roman" w:cs="Calibri"/>
                <w:szCs w:val="24"/>
                <w:lang w:val="en-GB"/>
              </w:rPr>
              <w:t xml:space="preserve"> </w:t>
            </w:r>
            <w:r w:rsidR="00305453" w:rsidRPr="006411AE">
              <w:rPr>
                <w:rFonts w:eastAsia="Times New Roman" w:cs="Calibri"/>
                <w:szCs w:val="24"/>
                <w:lang w:val="en-GB"/>
              </w:rPr>
              <w:t>XBIN01 to a CareC</w:t>
            </w:r>
            <w:r w:rsidR="00305453" w:rsidRPr="006411AE">
              <w:rPr>
                <w:rFonts w:eastAsia="Times New Roman" w:cs="Calibri"/>
                <w:lang w:val="en-GB"/>
              </w:rPr>
              <w:t xml:space="preserve">ommunication </w:t>
            </w:r>
            <w:r w:rsidR="008F6317">
              <w:rPr>
                <w:lang w:val="en-GB"/>
              </w:rPr>
              <w:t>cf.</w:t>
            </w:r>
            <w:hyperlink w:anchor="_Baggrundsmaterialer_2" w:history="1">
              <w:r w:rsidR="00305453">
                <w:rPr>
                  <w:lang w:val="en-GB"/>
                </w:rPr>
                <w:t xml:space="preserve"> </w:t>
              </w:r>
              <w:r w:rsidR="00305453">
                <w:rPr>
                  <w:rStyle w:val="Hyperlink"/>
                  <w:rFonts w:ascii="Calibri" w:eastAsiaTheme="minorHAnsi" w:hAnsi="Calibri" w:cstheme="minorBidi"/>
                  <w:lang w:val="en-GB" w:eastAsia="en-US"/>
                </w:rPr>
                <w:t>m</w:t>
              </w:r>
              <w:r w:rsidR="00305453">
                <w:rPr>
                  <w:rStyle w:val="Hyperlink"/>
                  <w:rFonts w:ascii="Calibri" w:hAnsi="Calibri"/>
                  <w:lang w:val="en-GB"/>
                </w:rPr>
                <w:t>ap</w:t>
              </w:r>
              <w:r w:rsidR="00305453" w:rsidRPr="008510EE">
                <w:rPr>
                  <w:rStyle w:val="Hyperlink"/>
                  <w:rFonts w:ascii="Calibri" w:eastAsiaTheme="minorHAnsi" w:hAnsi="Calibri" w:cstheme="minorBidi"/>
                  <w:lang w:val="en-GB" w:eastAsia="en-US"/>
                </w:rPr>
                <w:t>ping table</w:t>
              </w:r>
            </w:hyperlink>
            <w:r w:rsidR="00305453" w:rsidRPr="006411AE">
              <w:rPr>
                <w:rFonts w:eastAsia="Times New Roman" w:cs="Calibri"/>
                <w:lang w:val="en-GB"/>
              </w:rPr>
              <w:t>.</w:t>
            </w:r>
          </w:p>
        </w:tc>
        <w:tc>
          <w:tcPr>
            <w:tcW w:w="570" w:type="pct"/>
          </w:tcPr>
          <w:p w14:paraId="1DE02527"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tcPr>
          <w:p w14:paraId="70D29BE0" w14:textId="77777777" w:rsidR="00305453" w:rsidRPr="006411AE" w:rsidRDefault="00305453" w:rsidP="005D06E5">
            <w:pPr>
              <w:spacing w:before="60"/>
              <w:rPr>
                <w:rFonts w:eastAsia="Times New Roman" w:cs="Calibri"/>
                <w:szCs w:val="24"/>
                <w:lang w:val="en-GB"/>
              </w:rPr>
            </w:pPr>
            <w:r w:rsidRPr="006411AE">
              <w:rPr>
                <w:rFonts w:eastAsia="Times New Roman" w:cs="Calibri"/>
                <w:szCs w:val="24"/>
                <w:lang w:val="en-GB"/>
              </w:rPr>
              <w:t>Mapping is performed as described in the mapping table.</w:t>
            </w:r>
          </w:p>
          <w:p w14:paraId="3AFE1DFD" w14:textId="0BB255D3" w:rsidR="00305453" w:rsidRPr="006411AE" w:rsidRDefault="00305453" w:rsidP="005D06E5">
            <w:pPr>
              <w:spacing w:before="60"/>
              <w:rPr>
                <w:lang w:val="en-GB"/>
              </w:rPr>
            </w:pPr>
            <w:r w:rsidRPr="006411AE">
              <w:rPr>
                <w:lang w:val="en-GB"/>
              </w:rPr>
              <w:t>CareCommunication includes several attachments.</w:t>
            </w:r>
          </w:p>
        </w:tc>
        <w:tc>
          <w:tcPr>
            <w:tcW w:w="1296" w:type="pct"/>
          </w:tcPr>
          <w:p w14:paraId="41D15511" w14:textId="77777777" w:rsidR="00305453" w:rsidRPr="006411AE" w:rsidRDefault="00305453" w:rsidP="005D06E5">
            <w:pPr>
              <w:spacing w:before="60"/>
              <w:rPr>
                <w:rFonts w:eastAsia="Times New Roman" w:cs="Calibri"/>
                <w:szCs w:val="24"/>
                <w:lang w:val="en-GB"/>
              </w:rPr>
            </w:pPr>
          </w:p>
        </w:tc>
        <w:tc>
          <w:tcPr>
            <w:tcW w:w="437" w:type="pct"/>
          </w:tcPr>
          <w:p w14:paraId="16B94512" w14:textId="6DDD68A2"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1380984255"/>
                <w:placeholder>
                  <w:docPart w:val="D625905945C645B39B4BF547BD770FB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305453" w:rsidRPr="006411AE" w14:paraId="4164A549" w14:textId="77777777">
        <w:trPr>
          <w:cantSplit/>
        </w:trPr>
        <w:tc>
          <w:tcPr>
            <w:tcW w:w="332" w:type="pct"/>
          </w:tcPr>
          <w:p w14:paraId="50223516"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62C2A28C" w14:textId="6F45A3D6" w:rsidR="00305453" w:rsidRPr="006411AE" w:rsidRDefault="00696ACB" w:rsidP="005D06E5">
            <w:pPr>
              <w:spacing w:before="60"/>
              <w:rPr>
                <w:rFonts w:eastAsia="Times New Roman" w:cs="Calibri"/>
                <w:szCs w:val="24"/>
                <w:lang w:val="en-GB"/>
              </w:rPr>
            </w:pPr>
            <w:r w:rsidRPr="006411AE">
              <w:rPr>
                <w:rFonts w:eastAsia="Times New Roman" w:cs="Calibri"/>
                <w:szCs w:val="24"/>
                <w:lang w:val="en-GB"/>
              </w:rPr>
              <w:t>Demonstrate that the SUT s</w:t>
            </w:r>
            <w:r w:rsidR="00305453" w:rsidRPr="006411AE">
              <w:rPr>
                <w:rFonts w:eastAsia="Times New Roman" w:cs="Calibri"/>
                <w:szCs w:val="24"/>
                <w:lang w:val="en-GB"/>
              </w:rPr>
              <w:t xml:space="preserve">aves relevant information from XDIS91 and </w:t>
            </w:r>
            <w:r w:rsidR="0030120C" w:rsidRPr="006411AE">
              <w:rPr>
                <w:rFonts w:eastAsia="Times New Roman" w:cs="Calibri"/>
                <w:szCs w:val="24"/>
                <w:lang w:val="en-GB"/>
              </w:rPr>
              <w:t xml:space="preserve">the associated </w:t>
            </w:r>
            <w:r w:rsidR="00305453" w:rsidRPr="006411AE">
              <w:rPr>
                <w:rFonts w:eastAsia="Times New Roman" w:cs="Calibri"/>
                <w:szCs w:val="24"/>
                <w:lang w:val="en-GB"/>
              </w:rPr>
              <w:t>XBIN01:</w:t>
            </w:r>
          </w:p>
          <w:p w14:paraId="5FE2B9A3" w14:textId="77777777" w:rsidR="00305453" w:rsidRPr="006411AE" w:rsidRDefault="00305453" w:rsidP="005D06E5">
            <w:pPr>
              <w:spacing w:before="60"/>
              <w:rPr>
                <w:rFonts w:eastAsia="Times New Roman" w:cs="Calibri"/>
                <w:szCs w:val="24"/>
                <w:lang w:val="en-GB"/>
              </w:rPr>
            </w:pPr>
            <w:r w:rsidRPr="006411AE">
              <w:rPr>
                <w:rFonts w:eastAsia="Times New Roman" w:cs="Calibri"/>
                <w:szCs w:val="24"/>
                <w:lang w:val="en-GB"/>
              </w:rPr>
              <w:t>XDIS91:</w:t>
            </w:r>
          </w:p>
          <w:p w14:paraId="17F887D2" w14:textId="77777777" w:rsidR="00305453" w:rsidRPr="006411AE" w:rsidRDefault="0030545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347F4274" w14:textId="77777777" w:rsidR="00305453" w:rsidRPr="006411AE" w:rsidRDefault="0030545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11253AB4" w14:textId="77777777" w:rsidR="00305453" w:rsidRPr="006411AE" w:rsidRDefault="0030545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Emessage.ClinicalEmail.Letter.VersionCode</w:t>
            </w:r>
            <w:proofErr w:type="spellEnd"/>
            <w:proofErr w:type="gramEnd"/>
          </w:p>
          <w:p w14:paraId="5C49C7B5" w14:textId="5447F59C" w:rsidR="00305453" w:rsidRPr="006411AE" w:rsidRDefault="00305453" w:rsidP="005D06E5">
            <w:pPr>
              <w:spacing w:before="60"/>
              <w:rPr>
                <w:rFonts w:eastAsia="Times New Roman" w:cs="Calibri"/>
                <w:szCs w:val="24"/>
                <w:lang w:val="en-GB"/>
              </w:rPr>
            </w:pPr>
            <w:r w:rsidRPr="006411AE">
              <w:rPr>
                <w:rFonts w:eastAsia="Times New Roman" w:cs="Calibri"/>
                <w:szCs w:val="24"/>
                <w:lang w:val="en-GB"/>
              </w:rPr>
              <w:t>XBIN01 (for all):</w:t>
            </w:r>
          </w:p>
          <w:p w14:paraId="157F4D10" w14:textId="77777777" w:rsidR="00305453" w:rsidRPr="006411AE" w:rsidRDefault="0030545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2E433809" w14:textId="77777777" w:rsidR="00305453" w:rsidRPr="006411AE" w:rsidRDefault="0030545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Emessage.BinaryLetter.Letter.identifier</w:t>
            </w:r>
            <w:proofErr w:type="spellEnd"/>
            <w:proofErr w:type="gramEnd"/>
          </w:p>
          <w:p w14:paraId="4B5B712C" w14:textId="1F94E5DE" w:rsidR="00305453" w:rsidRPr="006411AE" w:rsidRDefault="0030545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Emessage.BinaryLetter.Letter.VersionCode</w:t>
            </w:r>
            <w:proofErr w:type="spellEnd"/>
            <w:proofErr w:type="gramEnd"/>
          </w:p>
        </w:tc>
        <w:tc>
          <w:tcPr>
            <w:tcW w:w="570" w:type="pct"/>
          </w:tcPr>
          <w:p w14:paraId="0E117935"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tcPr>
          <w:p w14:paraId="4F63A006" w14:textId="4D37B97B" w:rsidR="00305453" w:rsidRPr="006411AE" w:rsidRDefault="00305453" w:rsidP="005D06E5">
            <w:pPr>
              <w:spacing w:before="60"/>
              <w:rPr>
                <w:lang w:val="en-GB"/>
              </w:rPr>
            </w:pPr>
            <w:r w:rsidRPr="006411AE">
              <w:rPr>
                <w:rFonts w:eastAsia="Times New Roman" w:cs="Calibri"/>
                <w:szCs w:val="24"/>
                <w:lang w:val="en-GB"/>
              </w:rPr>
              <w:t>Relevant information is saved.</w:t>
            </w:r>
          </w:p>
        </w:tc>
        <w:tc>
          <w:tcPr>
            <w:tcW w:w="1296" w:type="pct"/>
          </w:tcPr>
          <w:p w14:paraId="3BFEE1BE" w14:textId="77777777" w:rsidR="00305453" w:rsidRPr="006411AE" w:rsidRDefault="00305453" w:rsidP="005D06E5">
            <w:pPr>
              <w:spacing w:before="60"/>
              <w:rPr>
                <w:rFonts w:eastAsia="Times New Roman" w:cs="Calibri"/>
                <w:szCs w:val="24"/>
                <w:lang w:val="en-GB"/>
              </w:rPr>
            </w:pPr>
          </w:p>
        </w:tc>
        <w:tc>
          <w:tcPr>
            <w:tcW w:w="437" w:type="pct"/>
          </w:tcPr>
          <w:p w14:paraId="3C270E84" w14:textId="6DD3878F"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1491146509"/>
                <w:placeholder>
                  <w:docPart w:val="F19DCDEA8B9B4CC1B3C43AEB5507C34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305453" w:rsidRPr="006411AE" w14:paraId="3F287A15" w14:textId="77777777">
        <w:trPr>
          <w:cantSplit/>
        </w:trPr>
        <w:tc>
          <w:tcPr>
            <w:tcW w:w="332" w:type="pct"/>
          </w:tcPr>
          <w:p w14:paraId="7C3BFE0B"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248DDD37" w14:textId="1FCE0333" w:rsidR="00305453" w:rsidRPr="006411AE" w:rsidRDefault="00696ACB" w:rsidP="005D06E5">
            <w:pPr>
              <w:spacing w:before="60"/>
              <w:rPr>
                <w:rFonts w:eastAsia="Times New Roman" w:cs="Calibri"/>
                <w:szCs w:val="24"/>
                <w:lang w:val="en-GB"/>
              </w:rPr>
            </w:pPr>
            <w:r w:rsidRPr="006411AE">
              <w:rPr>
                <w:rFonts w:eastAsia="Times New Roman" w:cs="Calibri"/>
                <w:szCs w:val="24"/>
                <w:lang w:val="en-GB"/>
              </w:rPr>
              <w:t xml:space="preserve">Demonstrate that the SUT includes correct SOR-id on sender and receiver after </w:t>
            </w:r>
            <w:r w:rsidRPr="006411AE">
              <w:rPr>
                <w:lang w:val="en-GB"/>
              </w:rPr>
              <w:t>look-up in SOR or a local copy</w:t>
            </w:r>
            <w:r w:rsidR="0000386F" w:rsidRPr="006411AE">
              <w:rPr>
                <w:lang w:val="en-GB"/>
              </w:rPr>
              <w:t>.</w:t>
            </w:r>
          </w:p>
        </w:tc>
        <w:tc>
          <w:tcPr>
            <w:tcW w:w="570" w:type="pct"/>
          </w:tcPr>
          <w:p w14:paraId="716C4C23"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tcPr>
          <w:p w14:paraId="62B1CDA7" w14:textId="102C0E9C" w:rsidR="00305453" w:rsidRPr="006411AE" w:rsidRDefault="00305453" w:rsidP="005D06E5">
            <w:pPr>
              <w:spacing w:before="60"/>
              <w:rPr>
                <w:lang w:val="en-GB"/>
              </w:rPr>
            </w:pPr>
            <w:r w:rsidRPr="006411AE">
              <w:rPr>
                <w:lang w:val="en-GB"/>
              </w:rPr>
              <w:t>Correct SOR-id is included after look-up in SOR or a local copy.</w:t>
            </w:r>
          </w:p>
        </w:tc>
        <w:tc>
          <w:tcPr>
            <w:tcW w:w="1296" w:type="pct"/>
          </w:tcPr>
          <w:p w14:paraId="5A2B7215" w14:textId="77777777" w:rsidR="00305453" w:rsidRPr="006411AE" w:rsidRDefault="00305453" w:rsidP="005D06E5">
            <w:pPr>
              <w:spacing w:before="60"/>
              <w:rPr>
                <w:rFonts w:eastAsia="Times New Roman" w:cs="Calibri"/>
                <w:szCs w:val="24"/>
                <w:lang w:val="en-GB"/>
              </w:rPr>
            </w:pPr>
          </w:p>
        </w:tc>
        <w:tc>
          <w:tcPr>
            <w:tcW w:w="437" w:type="pct"/>
          </w:tcPr>
          <w:p w14:paraId="4FC4777B" w14:textId="053936D0"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1745018731"/>
                <w:placeholder>
                  <w:docPart w:val="F58CD1FA636A4314B76781C8C642A98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305453" w:rsidRPr="006411AE" w14:paraId="7273984A" w14:textId="77777777">
        <w:trPr>
          <w:cantSplit/>
        </w:trPr>
        <w:tc>
          <w:tcPr>
            <w:tcW w:w="332" w:type="pct"/>
          </w:tcPr>
          <w:p w14:paraId="29E42179"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2FE4F041" w14:textId="478B0C22" w:rsidR="00305453" w:rsidRPr="006411AE" w:rsidRDefault="003C586A" w:rsidP="005D06E5">
            <w:pPr>
              <w:spacing w:before="60"/>
              <w:rPr>
                <w:rFonts w:eastAsia="Times New Roman" w:cs="Calibri"/>
                <w:szCs w:val="24"/>
                <w:lang w:val="en-GB"/>
              </w:rPr>
            </w:pPr>
            <w:r w:rsidRPr="006411AE">
              <w:rPr>
                <w:rFonts w:eastAsia="Times New Roman" w:cs="Calibri"/>
                <w:szCs w:val="24"/>
                <w:lang w:val="en-GB"/>
              </w:rPr>
              <w:t xml:space="preserve">Demonstrate that the SUT includes telephone number of the sender in the author information after </w:t>
            </w:r>
            <w:r w:rsidRPr="006411AE">
              <w:rPr>
                <w:lang w:val="en-GB"/>
              </w:rPr>
              <w:t>look-up in SOR or a local copy</w:t>
            </w:r>
            <w:r w:rsidR="0000386F" w:rsidRPr="006411AE">
              <w:rPr>
                <w:lang w:val="en-GB"/>
              </w:rPr>
              <w:t>.</w:t>
            </w:r>
          </w:p>
        </w:tc>
        <w:tc>
          <w:tcPr>
            <w:tcW w:w="570" w:type="pct"/>
          </w:tcPr>
          <w:p w14:paraId="7CE1CA85"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tcPr>
          <w:p w14:paraId="7D235982" w14:textId="59E48FF8" w:rsidR="00305453" w:rsidRPr="006411AE" w:rsidRDefault="00305453" w:rsidP="005D06E5">
            <w:pPr>
              <w:spacing w:before="60"/>
              <w:rPr>
                <w:lang w:val="en-GB"/>
              </w:rPr>
            </w:pPr>
            <w:r w:rsidRPr="006411AE">
              <w:rPr>
                <w:lang w:val="en-GB"/>
              </w:rPr>
              <w:t xml:space="preserve">Correct </w:t>
            </w:r>
            <w:r w:rsidRPr="006411AE">
              <w:rPr>
                <w:rFonts w:eastAsia="Times New Roman" w:cs="Calibri"/>
                <w:szCs w:val="24"/>
                <w:lang w:val="en-GB"/>
              </w:rPr>
              <w:t>telephone number</w:t>
            </w:r>
            <w:r w:rsidRPr="006411AE">
              <w:rPr>
                <w:lang w:val="en-GB"/>
              </w:rPr>
              <w:t xml:space="preserve"> is included after look-up in SOR or a local copy.</w:t>
            </w:r>
          </w:p>
        </w:tc>
        <w:tc>
          <w:tcPr>
            <w:tcW w:w="1296" w:type="pct"/>
          </w:tcPr>
          <w:p w14:paraId="502DC08B" w14:textId="77777777" w:rsidR="00305453" w:rsidRPr="006411AE" w:rsidRDefault="00305453" w:rsidP="005D06E5">
            <w:pPr>
              <w:spacing w:before="60"/>
              <w:rPr>
                <w:rFonts w:eastAsia="Times New Roman" w:cs="Calibri"/>
                <w:szCs w:val="24"/>
                <w:lang w:val="en-GB"/>
              </w:rPr>
            </w:pPr>
          </w:p>
        </w:tc>
        <w:tc>
          <w:tcPr>
            <w:tcW w:w="437" w:type="pct"/>
          </w:tcPr>
          <w:p w14:paraId="06407921" w14:textId="3073F5E3"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1318306357"/>
                <w:placeholder>
                  <w:docPart w:val="5CFA17B6F3D641DABDE34C2EC93D7B2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305453" w:rsidRPr="006411AE" w14:paraId="52FDA69E" w14:textId="77777777">
        <w:trPr>
          <w:cantSplit/>
        </w:trPr>
        <w:tc>
          <w:tcPr>
            <w:tcW w:w="332" w:type="pct"/>
          </w:tcPr>
          <w:p w14:paraId="02A63E9E"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2379663E" w14:textId="77777777" w:rsidR="00305453" w:rsidRPr="006411AE" w:rsidRDefault="00305453" w:rsidP="005D06E5">
            <w:pPr>
              <w:spacing w:before="60"/>
              <w:rPr>
                <w:rFonts w:eastAsia="Times New Roman" w:cs="Calibri"/>
                <w:szCs w:val="24"/>
                <w:lang w:val="en-GB"/>
              </w:rPr>
            </w:pPr>
            <w:r w:rsidRPr="006411AE">
              <w:rPr>
                <w:rFonts w:eastAsia="Times New Roman" w:cs="Calibri"/>
                <w:szCs w:val="24"/>
                <w:lang w:val="en-GB"/>
              </w:rPr>
              <w:t xml:space="preserve">CareCommunication is validated against the implementation guide. </w:t>
            </w:r>
          </w:p>
          <w:p w14:paraId="3EBCE214" w14:textId="37191F40" w:rsidR="00305453" w:rsidRPr="006411AE" w:rsidRDefault="00305453" w:rsidP="005D06E5">
            <w:pPr>
              <w:spacing w:before="60"/>
              <w:rPr>
                <w:rFonts w:eastAsia="Times New Roman" w:cs="Calibri"/>
                <w:szCs w:val="24"/>
                <w:lang w:val="en-GB"/>
              </w:rPr>
            </w:pPr>
          </w:p>
        </w:tc>
        <w:tc>
          <w:tcPr>
            <w:tcW w:w="570" w:type="pct"/>
          </w:tcPr>
          <w:p w14:paraId="6F39F953"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tcPr>
          <w:p w14:paraId="1E1ED0C0" w14:textId="7D8DC483" w:rsidR="00305453" w:rsidRPr="006411AE" w:rsidRDefault="00305453" w:rsidP="005D06E5">
            <w:pPr>
              <w:spacing w:before="60"/>
              <w:rPr>
                <w:lang w:val="en-GB"/>
              </w:rPr>
            </w:pPr>
            <w:r w:rsidRPr="006411AE">
              <w:rPr>
                <w:lang w:val="en-GB"/>
              </w:rPr>
              <w:t>Validation is performed and went well.</w:t>
            </w:r>
          </w:p>
        </w:tc>
        <w:tc>
          <w:tcPr>
            <w:tcW w:w="1296" w:type="pct"/>
          </w:tcPr>
          <w:p w14:paraId="1F3B294C" w14:textId="77777777" w:rsidR="00305453" w:rsidRPr="006411AE" w:rsidRDefault="00305453" w:rsidP="005D06E5">
            <w:pPr>
              <w:spacing w:before="60"/>
              <w:rPr>
                <w:rFonts w:eastAsia="Times New Roman" w:cs="Calibri"/>
                <w:szCs w:val="24"/>
                <w:lang w:val="en-GB"/>
              </w:rPr>
            </w:pPr>
          </w:p>
        </w:tc>
        <w:tc>
          <w:tcPr>
            <w:tcW w:w="437" w:type="pct"/>
          </w:tcPr>
          <w:p w14:paraId="3BAC1064" w14:textId="42B8DB90"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967503025"/>
                <w:placeholder>
                  <w:docPart w:val="F842D7E83EE24167B64C5C6368C5A34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305453" w:rsidRPr="006411AE" w14:paraId="09323F77" w14:textId="77777777">
        <w:trPr>
          <w:cantSplit/>
        </w:trPr>
        <w:tc>
          <w:tcPr>
            <w:tcW w:w="332" w:type="pct"/>
          </w:tcPr>
          <w:p w14:paraId="3CC58F1B"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594A5F23" w14:textId="68119122" w:rsidR="00305453" w:rsidRPr="006411AE" w:rsidRDefault="00EB22F1" w:rsidP="005D06E5">
            <w:pPr>
              <w:spacing w:before="60"/>
              <w:rPr>
                <w:rFonts w:eastAsia="Times New Roman" w:cs="Calibri"/>
                <w:szCs w:val="24"/>
                <w:lang w:val="en-GB"/>
              </w:rPr>
            </w:pPr>
            <w:r w:rsidRPr="006411AE">
              <w:rPr>
                <w:rFonts w:eastAsia="Times New Roman" w:cs="Calibri"/>
                <w:szCs w:val="24"/>
                <w:lang w:val="en-GB"/>
              </w:rPr>
              <w:t xml:space="preserve">Demonstrate that the SUT saves </w:t>
            </w:r>
            <w:r w:rsidR="00305453" w:rsidRPr="006411AE">
              <w:rPr>
                <w:rFonts w:eastAsia="Times New Roman" w:cs="Calibri"/>
                <w:szCs w:val="24"/>
                <w:lang w:val="en-GB"/>
              </w:rPr>
              <w:t xml:space="preserve">relevant information from the CareCommunication: </w:t>
            </w:r>
          </w:p>
          <w:p w14:paraId="3E158A0E" w14:textId="77777777" w:rsidR="00305453" w:rsidRPr="006411AE" w:rsidRDefault="00305453"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020FD92D" w14:textId="71ED77B0" w:rsidR="00305453" w:rsidRPr="006411AE" w:rsidRDefault="00305453"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70" w:type="pct"/>
          </w:tcPr>
          <w:p w14:paraId="350B4912"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tcPr>
          <w:p w14:paraId="0CFF1A73" w14:textId="6D71BAD7" w:rsidR="00305453" w:rsidRPr="006411AE" w:rsidRDefault="00305453" w:rsidP="005D06E5">
            <w:pPr>
              <w:spacing w:before="60"/>
              <w:rPr>
                <w:lang w:val="en-GB"/>
              </w:rPr>
            </w:pPr>
            <w:r w:rsidRPr="006411AE">
              <w:rPr>
                <w:rFonts w:eastAsia="Times New Roman" w:cs="Calibri"/>
                <w:szCs w:val="24"/>
                <w:lang w:val="en-GB"/>
              </w:rPr>
              <w:t>Relevant information is saved.</w:t>
            </w:r>
          </w:p>
        </w:tc>
        <w:tc>
          <w:tcPr>
            <w:tcW w:w="1296" w:type="pct"/>
          </w:tcPr>
          <w:p w14:paraId="31A66F44" w14:textId="77777777" w:rsidR="00305453" w:rsidRPr="006411AE" w:rsidRDefault="00305453" w:rsidP="005D06E5">
            <w:pPr>
              <w:spacing w:before="60"/>
              <w:rPr>
                <w:rFonts w:eastAsia="Times New Roman" w:cs="Calibri"/>
                <w:szCs w:val="24"/>
                <w:lang w:val="en-GB"/>
              </w:rPr>
            </w:pPr>
          </w:p>
        </w:tc>
        <w:tc>
          <w:tcPr>
            <w:tcW w:w="437" w:type="pct"/>
          </w:tcPr>
          <w:p w14:paraId="5907541A" w14:textId="3F19BF25"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239224224"/>
                <w:placeholder>
                  <w:docPart w:val="E27D13BC02514A9A82FC7E2BA1CCA1D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305453" w:rsidRPr="006411AE" w14:paraId="516081F4" w14:textId="77777777">
        <w:trPr>
          <w:cantSplit/>
        </w:trPr>
        <w:tc>
          <w:tcPr>
            <w:tcW w:w="332" w:type="pct"/>
          </w:tcPr>
          <w:p w14:paraId="198D1D5D" w14:textId="77777777" w:rsidR="00305453" w:rsidRPr="006411AE" w:rsidRDefault="00305453" w:rsidP="00D93BFC">
            <w:pPr>
              <w:pStyle w:val="Overskrift4"/>
              <w:keepNext w:val="0"/>
              <w:numPr>
                <w:ilvl w:val="3"/>
                <w:numId w:val="24"/>
              </w:numPr>
              <w:rPr>
                <w:rFonts w:eastAsia="Calibri"/>
                <w:lang w:val="en-GB"/>
              </w:rPr>
            </w:pPr>
          </w:p>
        </w:tc>
        <w:tc>
          <w:tcPr>
            <w:tcW w:w="1223" w:type="pct"/>
          </w:tcPr>
          <w:p w14:paraId="55AC4AC1" w14:textId="6E413912" w:rsidR="00305453" w:rsidRPr="006411AE" w:rsidRDefault="00305453" w:rsidP="005D06E5">
            <w:pPr>
              <w:spacing w:before="60"/>
              <w:rPr>
                <w:rFonts w:eastAsia="Times New Roman" w:cs="Calibri"/>
                <w:szCs w:val="24"/>
                <w:lang w:val="en-GB"/>
              </w:rPr>
            </w:pPr>
            <w:r w:rsidRPr="006411AE">
              <w:rPr>
                <w:rFonts w:eastAsia="Times New Roman" w:cs="Calibri"/>
                <w:szCs w:val="24"/>
                <w:lang w:val="en-GB"/>
              </w:rPr>
              <w:t xml:space="preserve">The CareCommunication is wrapped in a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70" w:type="pct"/>
          </w:tcPr>
          <w:p w14:paraId="4DBCC360" w14:textId="77777777" w:rsidR="00305453" w:rsidRPr="006411AE" w:rsidRDefault="00305453" w:rsidP="005D06E5">
            <w:pPr>
              <w:spacing w:before="60"/>
              <w:rPr>
                <w:rFonts w:ascii="Courier New" w:eastAsia="Times New Roman" w:hAnsi="Courier New" w:cs="Courier New"/>
                <w:shd w:val="clear" w:color="auto" w:fill="FFFFFF"/>
                <w:lang w:val="en-GB"/>
              </w:rPr>
            </w:pPr>
          </w:p>
        </w:tc>
        <w:tc>
          <w:tcPr>
            <w:tcW w:w="1142" w:type="pct"/>
          </w:tcPr>
          <w:p w14:paraId="5DA01DFA" w14:textId="47FD0D46" w:rsidR="00305453" w:rsidRPr="006411AE" w:rsidRDefault="00305453" w:rsidP="005D06E5">
            <w:pPr>
              <w:spacing w:before="60"/>
              <w:rPr>
                <w:lang w:val="en-GB"/>
              </w:rPr>
            </w:pPr>
            <w:proofErr w:type="spellStart"/>
            <w:r w:rsidRPr="006411AE">
              <w:rPr>
                <w:rFonts w:eastAsia="Times New Roman" w:cs="Calibri"/>
                <w:szCs w:val="24"/>
                <w:lang w:val="en-GB"/>
              </w:rPr>
              <w:t>CareCommunciation</w:t>
            </w:r>
            <w:proofErr w:type="spellEnd"/>
            <w:r w:rsidRPr="006411AE">
              <w:rPr>
                <w:rFonts w:eastAsia="Times New Roman" w:cs="Calibri"/>
                <w:szCs w:val="24"/>
                <w:lang w:val="en-GB"/>
              </w:rPr>
              <w:t xml:space="preserve">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96" w:type="pct"/>
          </w:tcPr>
          <w:p w14:paraId="62AAF36F" w14:textId="77777777" w:rsidR="00305453" w:rsidRPr="006411AE" w:rsidRDefault="00305453" w:rsidP="005D06E5">
            <w:pPr>
              <w:spacing w:before="60"/>
              <w:rPr>
                <w:rFonts w:eastAsia="Times New Roman" w:cs="Calibri"/>
                <w:szCs w:val="24"/>
                <w:lang w:val="en-GB"/>
              </w:rPr>
            </w:pPr>
          </w:p>
        </w:tc>
        <w:tc>
          <w:tcPr>
            <w:tcW w:w="437" w:type="pct"/>
          </w:tcPr>
          <w:p w14:paraId="5349CD94" w14:textId="28A46E63" w:rsidR="00305453" w:rsidRPr="006411AE" w:rsidRDefault="00000000" w:rsidP="005D06E5">
            <w:pPr>
              <w:spacing w:before="60"/>
              <w:jc w:val="center"/>
              <w:rPr>
                <w:rFonts w:cstheme="minorHAnsi"/>
                <w:lang w:val="en-GB"/>
              </w:rPr>
            </w:pPr>
            <w:sdt>
              <w:sdtPr>
                <w:rPr>
                  <w:rFonts w:cstheme="minorHAnsi"/>
                  <w:lang w:val="en-GB"/>
                </w:rPr>
                <w:alias w:val="MedCom vurdering"/>
                <w:tag w:val="MedCom vurdering"/>
                <w:id w:val="900794722"/>
                <w:placeholder>
                  <w:docPart w:val="902D7AB429DC4897B482D4845806EAE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05453" w:rsidRPr="006411AE">
                  <w:rPr>
                    <w:rStyle w:val="Pladsholdertekst"/>
                    <w:lang w:val="en-GB"/>
                  </w:rPr>
                  <w:t>Choose</w:t>
                </w:r>
              </w:sdtContent>
            </w:sdt>
          </w:p>
        </w:tc>
      </w:tr>
      <w:tr w:rsidR="00213D04" w:rsidRPr="006411AE" w14:paraId="2B1AD2D3" w14:textId="77777777">
        <w:trPr>
          <w:cantSplit/>
        </w:trPr>
        <w:tc>
          <w:tcPr>
            <w:tcW w:w="332" w:type="pct"/>
          </w:tcPr>
          <w:p w14:paraId="0C54B71F" w14:textId="77777777" w:rsidR="00213D04" w:rsidRPr="006411AE" w:rsidRDefault="00213D04" w:rsidP="00D93BFC">
            <w:pPr>
              <w:pStyle w:val="Overskrift4"/>
              <w:keepNext w:val="0"/>
              <w:numPr>
                <w:ilvl w:val="3"/>
                <w:numId w:val="24"/>
              </w:numPr>
              <w:rPr>
                <w:rFonts w:eastAsia="Calibri"/>
                <w:lang w:val="en-GB"/>
              </w:rPr>
            </w:pPr>
          </w:p>
        </w:tc>
        <w:tc>
          <w:tcPr>
            <w:tcW w:w="1223" w:type="pct"/>
          </w:tcPr>
          <w:p w14:paraId="2901C641" w14:textId="7B8CB5C1" w:rsidR="00213D04" w:rsidRPr="006411AE" w:rsidRDefault="00213D04" w:rsidP="005D06E5">
            <w:pPr>
              <w:spacing w:before="60"/>
              <w:rPr>
                <w:rFonts w:eastAsia="Times New Roman" w:cs="Calibri"/>
                <w:szCs w:val="24"/>
                <w:lang w:val="en-GB"/>
              </w:rPr>
            </w:pPr>
            <w:r w:rsidRPr="006411AE">
              <w:rPr>
                <w:szCs w:val="24"/>
                <w:lang w:val="en-GB"/>
              </w:rPr>
              <w:t>Send the CareCommunication including attachment to the correct receiver.</w:t>
            </w:r>
          </w:p>
        </w:tc>
        <w:tc>
          <w:tcPr>
            <w:tcW w:w="570" w:type="pct"/>
          </w:tcPr>
          <w:p w14:paraId="441F629C" w14:textId="77777777" w:rsidR="00213D04" w:rsidRPr="006411AE" w:rsidRDefault="00213D04" w:rsidP="005D06E5">
            <w:pPr>
              <w:spacing w:before="60"/>
              <w:rPr>
                <w:rFonts w:ascii="Courier New" w:eastAsia="Times New Roman" w:hAnsi="Courier New" w:cs="Courier New"/>
                <w:shd w:val="clear" w:color="auto" w:fill="FFFFFF"/>
                <w:lang w:val="en-GB"/>
              </w:rPr>
            </w:pPr>
          </w:p>
        </w:tc>
        <w:tc>
          <w:tcPr>
            <w:tcW w:w="1142" w:type="pct"/>
          </w:tcPr>
          <w:p w14:paraId="0316E0F4" w14:textId="7D347F23" w:rsidR="00213D04" w:rsidRPr="006411AE" w:rsidRDefault="00213D04" w:rsidP="005D06E5">
            <w:pPr>
              <w:spacing w:before="60"/>
              <w:rPr>
                <w:rFonts w:eastAsia="Times New Roman" w:cs="Calibri"/>
                <w:szCs w:val="24"/>
                <w:lang w:val="en-GB"/>
              </w:rPr>
            </w:pPr>
            <w:r w:rsidRPr="006411AE">
              <w:rPr>
                <w:lang w:val="en-GB"/>
              </w:rPr>
              <w:t>The message</w:t>
            </w:r>
            <w:r w:rsidRPr="006411AE">
              <w:rPr>
                <w:szCs w:val="24"/>
                <w:lang w:val="en-GB"/>
              </w:rPr>
              <w:t xml:space="preserve"> including attachments</w:t>
            </w:r>
            <w:r w:rsidRPr="006411AE">
              <w:rPr>
                <w:lang w:val="en-GB"/>
              </w:rPr>
              <w:t xml:space="preserve"> is mapped correctly and sent to the correct receiver</w:t>
            </w:r>
          </w:p>
        </w:tc>
        <w:tc>
          <w:tcPr>
            <w:tcW w:w="1296" w:type="pct"/>
          </w:tcPr>
          <w:p w14:paraId="1FC0A1CC" w14:textId="77777777" w:rsidR="00213D04" w:rsidRPr="006411AE" w:rsidRDefault="00213D04" w:rsidP="005D06E5">
            <w:pPr>
              <w:spacing w:before="60"/>
              <w:rPr>
                <w:rFonts w:eastAsia="Times New Roman" w:cs="Calibri"/>
                <w:szCs w:val="24"/>
                <w:lang w:val="en-GB"/>
              </w:rPr>
            </w:pPr>
          </w:p>
        </w:tc>
        <w:tc>
          <w:tcPr>
            <w:tcW w:w="437" w:type="pct"/>
          </w:tcPr>
          <w:p w14:paraId="3C0BC895" w14:textId="0E10DEBE" w:rsidR="00213D04" w:rsidRPr="006411AE" w:rsidRDefault="00000000" w:rsidP="005D06E5">
            <w:pPr>
              <w:spacing w:before="60"/>
              <w:jc w:val="center"/>
              <w:rPr>
                <w:rFonts w:cstheme="minorHAnsi"/>
                <w:lang w:val="en-GB"/>
              </w:rPr>
            </w:pPr>
            <w:sdt>
              <w:sdtPr>
                <w:rPr>
                  <w:rFonts w:cstheme="minorHAnsi"/>
                  <w:lang w:val="en-GB"/>
                </w:rPr>
                <w:alias w:val="MedCom vurdering"/>
                <w:tag w:val="MedCom vurdering"/>
                <w:id w:val="-1555457891"/>
                <w:placeholder>
                  <w:docPart w:val="89C973C094CE42DCA5D0DFFF94FAD92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A7F76" w:rsidRPr="006411AE">
                  <w:rPr>
                    <w:rStyle w:val="Pladsholdertekst"/>
                    <w:lang w:val="en-GB"/>
                  </w:rPr>
                  <w:t>Choose</w:t>
                </w:r>
              </w:sdtContent>
            </w:sdt>
          </w:p>
        </w:tc>
      </w:tr>
    </w:tbl>
    <w:p w14:paraId="26E74964" w14:textId="77777777" w:rsidR="001470F5" w:rsidRPr="006411AE" w:rsidRDefault="001470F5" w:rsidP="001470F5">
      <w:pPr>
        <w:rPr>
          <w:lang w:val="en-GB"/>
        </w:rPr>
      </w:pPr>
    </w:p>
    <w:p w14:paraId="482DA02D" w14:textId="77777777" w:rsidR="005D06E5" w:rsidRPr="006411AE" w:rsidRDefault="005D06E5">
      <w:pPr>
        <w:rPr>
          <w:rFonts w:eastAsiaTheme="majorEastAsia" w:cstheme="majorBidi"/>
          <w:color w:val="0F4761" w:themeColor="accent1" w:themeShade="BF"/>
          <w:sz w:val="28"/>
          <w:szCs w:val="28"/>
          <w:lang w:val="en-GB"/>
        </w:rPr>
      </w:pPr>
      <w:r w:rsidRPr="006411AE">
        <w:rPr>
          <w:lang w:val="en-GB"/>
        </w:rPr>
        <w:br w:type="page"/>
      </w:r>
    </w:p>
    <w:p w14:paraId="7EB62EA6" w14:textId="37941D1D" w:rsidR="00936578" w:rsidRPr="006411AE" w:rsidRDefault="00936578" w:rsidP="00D93BFC">
      <w:pPr>
        <w:pStyle w:val="Overskrift3"/>
        <w:numPr>
          <w:ilvl w:val="2"/>
          <w:numId w:val="24"/>
        </w:numPr>
        <w:rPr>
          <w:lang w:val="en-GB"/>
        </w:rPr>
      </w:pPr>
      <w:bookmarkStart w:id="55" w:name="_Ref182898008"/>
      <w:r w:rsidRPr="006411AE">
        <w:rPr>
          <w:lang w:val="en-GB"/>
        </w:rPr>
        <w:lastRenderedPageBreak/>
        <w:t>S1.A</w:t>
      </w:r>
      <w:r w:rsidR="00E05EEB" w:rsidRPr="006411AE">
        <w:rPr>
          <w:lang w:val="en-GB"/>
        </w:rPr>
        <w:t>2</w:t>
      </w:r>
      <w:r w:rsidRPr="006411AE">
        <w:rPr>
          <w:lang w:val="en-GB"/>
        </w:rPr>
        <w:t>: XBIN01</w:t>
      </w:r>
      <w:r w:rsidR="007D17F1" w:rsidRPr="006411AE">
        <w:rPr>
          <w:lang w:val="en-GB"/>
        </w:rPr>
        <w:t xml:space="preserve"> is not received within 60 min</w:t>
      </w:r>
      <w:r w:rsidR="00C85CED" w:rsidRPr="006411AE">
        <w:rPr>
          <w:lang w:val="en-GB"/>
        </w:rPr>
        <w:t>.</w:t>
      </w:r>
      <w:bookmarkEnd w:id="55"/>
      <w:r w:rsidR="007D17F1" w:rsidRPr="006411AE">
        <w:rPr>
          <w:lang w:val="en-GB"/>
        </w:rPr>
        <w:t xml:space="preserve"> </w:t>
      </w:r>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936578" w:rsidRPr="006411AE" w14:paraId="11CD7EF6" w14:textId="77777777">
        <w:trPr>
          <w:cantSplit/>
        </w:trPr>
        <w:tc>
          <w:tcPr>
            <w:tcW w:w="332" w:type="pct"/>
            <w:shd w:val="clear" w:color="auto" w:fill="152F4A"/>
            <w:vAlign w:val="center"/>
          </w:tcPr>
          <w:p w14:paraId="2E288786" w14:textId="77777777" w:rsidR="00936578" w:rsidRPr="006411AE" w:rsidRDefault="00936578">
            <w:pPr>
              <w:rPr>
                <w:b/>
                <w:bCs/>
                <w:lang w:val="en-GB"/>
              </w:rPr>
            </w:pPr>
            <w:r w:rsidRPr="006411AE">
              <w:rPr>
                <w:b/>
                <w:bCs/>
                <w:lang w:val="en-GB"/>
              </w:rPr>
              <w:t>Test step #</w:t>
            </w:r>
          </w:p>
        </w:tc>
        <w:tc>
          <w:tcPr>
            <w:tcW w:w="1223" w:type="pct"/>
            <w:shd w:val="clear" w:color="auto" w:fill="152F4A"/>
            <w:vAlign w:val="center"/>
          </w:tcPr>
          <w:p w14:paraId="63E3E4D6" w14:textId="77777777" w:rsidR="00936578" w:rsidRPr="006411AE" w:rsidRDefault="00936578">
            <w:pPr>
              <w:rPr>
                <w:b/>
                <w:bCs/>
                <w:lang w:val="en-GB"/>
              </w:rPr>
            </w:pPr>
            <w:r w:rsidRPr="006411AE">
              <w:rPr>
                <w:b/>
                <w:bCs/>
                <w:lang w:val="en-GB"/>
              </w:rPr>
              <w:t>Action</w:t>
            </w:r>
          </w:p>
        </w:tc>
        <w:tc>
          <w:tcPr>
            <w:tcW w:w="570" w:type="pct"/>
            <w:shd w:val="clear" w:color="auto" w:fill="152F4A"/>
            <w:vAlign w:val="center"/>
          </w:tcPr>
          <w:p w14:paraId="38CED8AF" w14:textId="77777777" w:rsidR="00936578" w:rsidRPr="006411AE" w:rsidRDefault="00936578">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725B7D79" w14:textId="77777777" w:rsidR="00936578" w:rsidRPr="006411AE" w:rsidRDefault="00936578">
            <w:pPr>
              <w:rPr>
                <w:b/>
                <w:bCs/>
                <w:lang w:val="en-GB"/>
              </w:rPr>
            </w:pPr>
            <w:r w:rsidRPr="006411AE">
              <w:rPr>
                <w:b/>
                <w:bCs/>
                <w:lang w:val="en-GB"/>
              </w:rPr>
              <w:t>Expected result</w:t>
            </w:r>
          </w:p>
        </w:tc>
        <w:tc>
          <w:tcPr>
            <w:tcW w:w="1296" w:type="pct"/>
            <w:shd w:val="clear" w:color="auto" w:fill="152F4A"/>
            <w:vAlign w:val="center"/>
          </w:tcPr>
          <w:p w14:paraId="3AE98B3C" w14:textId="77777777" w:rsidR="00936578" w:rsidRPr="006411AE" w:rsidRDefault="00936578">
            <w:pPr>
              <w:rPr>
                <w:b/>
                <w:bCs/>
                <w:lang w:val="en-GB"/>
              </w:rPr>
            </w:pPr>
            <w:r w:rsidRPr="006411AE">
              <w:rPr>
                <w:b/>
                <w:bCs/>
                <w:lang w:val="en-GB"/>
              </w:rPr>
              <w:t>Actual result</w:t>
            </w:r>
          </w:p>
        </w:tc>
        <w:tc>
          <w:tcPr>
            <w:tcW w:w="437" w:type="pct"/>
            <w:shd w:val="clear" w:color="auto" w:fill="152F4A"/>
            <w:vAlign w:val="center"/>
          </w:tcPr>
          <w:p w14:paraId="2C8F5570" w14:textId="77777777" w:rsidR="00936578" w:rsidRPr="006411AE" w:rsidRDefault="00936578">
            <w:pPr>
              <w:rPr>
                <w:rFonts w:cstheme="minorHAnsi"/>
                <w:b/>
                <w:bCs/>
                <w:lang w:val="en-GB"/>
              </w:rPr>
            </w:pPr>
            <w:r w:rsidRPr="006411AE">
              <w:rPr>
                <w:b/>
                <w:bCs/>
                <w:lang w:val="en-GB"/>
              </w:rPr>
              <w:t>MedCom assessment</w:t>
            </w:r>
          </w:p>
        </w:tc>
      </w:tr>
      <w:tr w:rsidR="00936578" w:rsidRPr="006411AE" w14:paraId="353FDC77" w14:textId="77777777">
        <w:trPr>
          <w:cantSplit/>
        </w:trPr>
        <w:tc>
          <w:tcPr>
            <w:tcW w:w="332" w:type="pct"/>
          </w:tcPr>
          <w:p w14:paraId="310828DF" w14:textId="77777777" w:rsidR="00936578" w:rsidRPr="006411AE" w:rsidRDefault="00936578" w:rsidP="00D93BFC">
            <w:pPr>
              <w:pStyle w:val="Overskrift4"/>
              <w:numPr>
                <w:ilvl w:val="3"/>
                <w:numId w:val="24"/>
              </w:numPr>
              <w:rPr>
                <w:rFonts w:eastAsia="Calibri"/>
                <w:lang w:val="en-GB"/>
              </w:rPr>
            </w:pPr>
          </w:p>
        </w:tc>
        <w:tc>
          <w:tcPr>
            <w:tcW w:w="1223" w:type="pct"/>
          </w:tcPr>
          <w:p w14:paraId="2114AF68" w14:textId="5FBB4142" w:rsidR="00936578" w:rsidRPr="006411AE" w:rsidRDefault="004A2503">
            <w:pPr>
              <w:spacing w:before="60"/>
              <w:rPr>
                <w:rFonts w:eastAsia="Times New Roman" w:cs="Calibri"/>
                <w:szCs w:val="24"/>
                <w:lang w:val="en-GB"/>
              </w:rPr>
            </w:pPr>
            <w:r w:rsidRPr="006411AE">
              <w:rPr>
                <w:rFonts w:eastAsia="Times New Roman" w:cs="Calibri"/>
                <w:szCs w:val="24"/>
                <w:lang w:val="en-GB"/>
              </w:rPr>
              <w:t>Receive a communication message of the type XDIS91</w:t>
            </w:r>
            <w:r w:rsidR="0003122D" w:rsidRPr="006411AE">
              <w:rPr>
                <w:rFonts w:eastAsia="Times New Roman" w:cs="Calibri"/>
                <w:szCs w:val="24"/>
                <w:lang w:val="en-GB"/>
              </w:rPr>
              <w:t xml:space="preserve"> with a reference to an XBIN01</w:t>
            </w:r>
            <w:r w:rsidR="001D4236" w:rsidRPr="006411AE">
              <w:rPr>
                <w:rFonts w:eastAsia="Times New Roman" w:cs="Calibri"/>
                <w:szCs w:val="24"/>
                <w:lang w:val="en-GB"/>
              </w:rPr>
              <w:t>.</w:t>
            </w:r>
          </w:p>
        </w:tc>
        <w:tc>
          <w:tcPr>
            <w:tcW w:w="570" w:type="pct"/>
          </w:tcPr>
          <w:p w14:paraId="3199EBB2" w14:textId="468427AC" w:rsidR="00936578" w:rsidRPr="006411AE" w:rsidRDefault="00936578">
            <w:pPr>
              <w:widowControl w:val="0"/>
              <w:spacing w:before="60"/>
              <w:rPr>
                <w:rFonts w:ascii="Courier New" w:eastAsia="Times New Roman" w:hAnsi="Courier New" w:cs="Courier New"/>
                <w:szCs w:val="24"/>
                <w:lang w:val="en-GB"/>
              </w:rPr>
            </w:pPr>
          </w:p>
        </w:tc>
        <w:tc>
          <w:tcPr>
            <w:tcW w:w="1142" w:type="pct"/>
          </w:tcPr>
          <w:p w14:paraId="78F3C701" w14:textId="2CBB2BB6" w:rsidR="00936578" w:rsidRPr="006411AE" w:rsidRDefault="0003122D">
            <w:pPr>
              <w:spacing w:before="60" w:after="120"/>
              <w:rPr>
                <w:rFonts w:eastAsia="Times New Roman" w:cs="Calibri"/>
                <w:szCs w:val="24"/>
                <w:lang w:val="en-GB"/>
              </w:rPr>
            </w:pPr>
            <w:r w:rsidRPr="006411AE">
              <w:rPr>
                <w:rFonts w:eastAsia="Times New Roman" w:cs="Calibri"/>
                <w:szCs w:val="24"/>
                <w:lang w:val="en-GB"/>
              </w:rPr>
              <w:t>A</w:t>
            </w:r>
            <w:r w:rsidR="00936578" w:rsidRPr="006411AE">
              <w:rPr>
                <w:rFonts w:eastAsia="Times New Roman" w:cs="Calibri"/>
                <w:szCs w:val="24"/>
                <w:lang w:val="en-GB"/>
              </w:rPr>
              <w:t xml:space="preserve"> </w:t>
            </w:r>
            <w:r w:rsidR="001361C2" w:rsidRPr="006411AE">
              <w:rPr>
                <w:rFonts w:eastAsia="Times New Roman" w:cs="Calibri"/>
                <w:szCs w:val="24"/>
                <w:lang w:val="en-GB"/>
              </w:rPr>
              <w:t xml:space="preserve">XDIS91 </w:t>
            </w:r>
            <w:r w:rsidR="006A4B22" w:rsidRPr="006411AE">
              <w:rPr>
                <w:rFonts w:eastAsia="Times New Roman" w:cs="Calibri"/>
                <w:szCs w:val="24"/>
                <w:lang w:val="en-GB"/>
              </w:rPr>
              <w:t>is received</w:t>
            </w:r>
            <w:r w:rsidR="002C659F" w:rsidRPr="006411AE">
              <w:rPr>
                <w:rFonts w:eastAsia="Times New Roman" w:cs="Calibri"/>
                <w:szCs w:val="24"/>
                <w:lang w:val="en-GB"/>
              </w:rPr>
              <w:t>.</w:t>
            </w:r>
          </w:p>
        </w:tc>
        <w:tc>
          <w:tcPr>
            <w:tcW w:w="1296" w:type="pct"/>
          </w:tcPr>
          <w:p w14:paraId="3B266C2C" w14:textId="77777777" w:rsidR="00936578" w:rsidRPr="006411AE" w:rsidRDefault="00936578">
            <w:pPr>
              <w:spacing w:before="60"/>
              <w:rPr>
                <w:rFonts w:eastAsia="Times New Roman" w:cs="Calibri"/>
                <w:szCs w:val="24"/>
                <w:lang w:val="en-GB"/>
              </w:rPr>
            </w:pPr>
          </w:p>
        </w:tc>
        <w:tc>
          <w:tcPr>
            <w:tcW w:w="437" w:type="pct"/>
          </w:tcPr>
          <w:p w14:paraId="4C10A2BC" w14:textId="77777777" w:rsidR="00936578" w:rsidRPr="006411AE" w:rsidRDefault="00000000">
            <w:pPr>
              <w:spacing w:before="60"/>
              <w:jc w:val="center"/>
              <w:rPr>
                <w:rFonts w:cstheme="minorHAnsi"/>
                <w:lang w:val="en-GB"/>
              </w:rPr>
            </w:pPr>
            <w:sdt>
              <w:sdtPr>
                <w:rPr>
                  <w:rFonts w:cstheme="minorHAnsi"/>
                  <w:lang w:val="en-GB"/>
                </w:rPr>
                <w:alias w:val="MedCom vurdering"/>
                <w:tag w:val="MedCom vurdering"/>
                <w:id w:val="1507943883"/>
                <w:placeholder>
                  <w:docPart w:val="931D476192C7487BAC8F7CB86F78A88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36578" w:rsidRPr="006411AE">
                  <w:rPr>
                    <w:rStyle w:val="Pladsholdertekst"/>
                    <w:lang w:val="en-GB"/>
                  </w:rPr>
                  <w:t>Choose</w:t>
                </w:r>
              </w:sdtContent>
            </w:sdt>
          </w:p>
        </w:tc>
      </w:tr>
      <w:tr w:rsidR="00936578" w:rsidRPr="006411AE" w14:paraId="3CD8440C" w14:textId="77777777">
        <w:trPr>
          <w:cantSplit/>
        </w:trPr>
        <w:tc>
          <w:tcPr>
            <w:tcW w:w="332" w:type="pct"/>
          </w:tcPr>
          <w:p w14:paraId="6DF996B9" w14:textId="77777777" w:rsidR="00936578" w:rsidRPr="006411AE" w:rsidRDefault="00936578" w:rsidP="00D93BFC">
            <w:pPr>
              <w:pStyle w:val="Overskrift4"/>
              <w:numPr>
                <w:ilvl w:val="3"/>
                <w:numId w:val="24"/>
              </w:numPr>
              <w:rPr>
                <w:rFonts w:eastAsia="Calibri"/>
                <w:lang w:val="en-GB"/>
              </w:rPr>
            </w:pPr>
          </w:p>
        </w:tc>
        <w:tc>
          <w:tcPr>
            <w:tcW w:w="1223" w:type="pct"/>
          </w:tcPr>
          <w:p w14:paraId="49822D09" w14:textId="4BE16D56" w:rsidR="00936578" w:rsidRPr="006411AE" w:rsidRDefault="005A03AC">
            <w:pPr>
              <w:spacing w:before="60"/>
              <w:rPr>
                <w:rFonts w:eastAsia="Times New Roman" w:cs="Calibri"/>
                <w:b/>
                <w:bCs/>
                <w:szCs w:val="24"/>
                <w:lang w:val="en-GB"/>
              </w:rPr>
            </w:pPr>
            <w:r w:rsidRPr="006411AE">
              <w:rPr>
                <w:rFonts w:eastAsia="Times New Roman" w:cs="Calibri"/>
                <w:b/>
                <w:bCs/>
                <w:szCs w:val="24"/>
                <w:lang w:val="en-GB"/>
              </w:rPr>
              <w:t xml:space="preserve">The referenced XBIN01 does not </w:t>
            </w:r>
            <w:r w:rsidR="00FB0E34" w:rsidRPr="006411AE">
              <w:rPr>
                <w:rFonts w:eastAsia="Times New Roman" w:cs="Calibri"/>
                <w:b/>
                <w:bCs/>
                <w:szCs w:val="24"/>
                <w:lang w:val="en-GB"/>
              </w:rPr>
              <w:t>arrive with</w:t>
            </w:r>
            <w:r w:rsidR="00832E16" w:rsidRPr="006411AE">
              <w:rPr>
                <w:rFonts w:eastAsia="Times New Roman" w:cs="Calibri"/>
                <w:b/>
                <w:bCs/>
                <w:szCs w:val="24"/>
                <w:lang w:val="en-GB"/>
              </w:rPr>
              <w:t>in 60 min</w:t>
            </w:r>
            <w:r w:rsidR="00A9331E" w:rsidRPr="006411AE">
              <w:rPr>
                <w:rFonts w:eastAsia="Times New Roman" w:cs="Calibri"/>
                <w:b/>
                <w:bCs/>
                <w:szCs w:val="24"/>
                <w:lang w:val="en-GB"/>
              </w:rPr>
              <w:t>utes</w:t>
            </w:r>
            <w:r w:rsidR="00832E16" w:rsidRPr="006411AE">
              <w:rPr>
                <w:rFonts w:eastAsia="Times New Roman" w:cs="Calibri"/>
                <w:b/>
                <w:bCs/>
                <w:szCs w:val="24"/>
                <w:lang w:val="en-GB"/>
              </w:rPr>
              <w:t xml:space="preserve">. </w:t>
            </w:r>
          </w:p>
          <w:p w14:paraId="58BCD961" w14:textId="37FC76E3" w:rsidR="00832E16" w:rsidRPr="006411AE" w:rsidRDefault="00832E16">
            <w:pPr>
              <w:spacing w:before="60"/>
              <w:rPr>
                <w:rFonts w:eastAsia="Times New Roman" w:cs="Calibri"/>
                <w:szCs w:val="24"/>
                <w:lang w:val="en-GB"/>
              </w:rPr>
            </w:pPr>
            <w:r w:rsidRPr="006411AE">
              <w:rPr>
                <w:rFonts w:eastAsia="Times New Roman" w:cs="Calibri"/>
                <w:szCs w:val="24"/>
                <w:lang w:val="en-GB"/>
              </w:rPr>
              <w:t xml:space="preserve">A negative </w:t>
            </w:r>
            <w:r w:rsidR="002A0438" w:rsidRPr="006411AE">
              <w:rPr>
                <w:rFonts w:eastAsia="Times New Roman" w:cs="Calibri"/>
                <w:szCs w:val="24"/>
                <w:lang w:val="en-GB"/>
              </w:rPr>
              <w:t>XCTL</w:t>
            </w:r>
            <w:r w:rsidR="00A96FDF" w:rsidRPr="006411AE">
              <w:rPr>
                <w:rFonts w:eastAsia="Times New Roman" w:cs="Calibri"/>
                <w:szCs w:val="24"/>
                <w:lang w:val="en-GB"/>
              </w:rPr>
              <w:t xml:space="preserve"> including a reason for the negative receipt</w:t>
            </w:r>
            <w:r w:rsidR="00360285" w:rsidRPr="006411AE">
              <w:rPr>
                <w:rFonts w:eastAsia="Times New Roman" w:cs="Calibri"/>
                <w:szCs w:val="24"/>
                <w:lang w:val="en-GB"/>
              </w:rPr>
              <w:t xml:space="preserve"> </w:t>
            </w:r>
            <w:r w:rsidR="00C24FBD" w:rsidRPr="006411AE">
              <w:rPr>
                <w:rFonts w:eastAsia="Times New Roman" w:cs="Calibri"/>
                <w:lang w:val="en-GB"/>
              </w:rPr>
              <w:t xml:space="preserve">(cf. </w:t>
            </w:r>
            <w:hyperlink r:id="rId21" w:history="1">
              <w:r w:rsidR="00C24FBD" w:rsidRPr="006411AE">
                <w:rPr>
                  <w:rStyle w:val="Hyperlink"/>
                  <w:rFonts w:ascii="Calibri" w:eastAsia="Times New Roman" w:hAnsi="Calibri" w:cs="Calibri"/>
                  <w:sz w:val="22"/>
                  <w:szCs w:val="22"/>
                  <w:lang w:val="en-GB" w:eastAsia="en-US"/>
                </w:rPr>
                <w:t>s</w:t>
              </w:r>
              <w:r w:rsidR="00C24FBD" w:rsidRPr="006411AE">
                <w:rPr>
                  <w:rStyle w:val="Hyperlink"/>
                  <w:rFonts w:ascii="Calibri" w:eastAsia="Times New Roman" w:hAnsi="Calibri" w:cs="Calibri"/>
                  <w:lang w:val="en-GB"/>
                </w:rPr>
                <w:t>ection 4.4 in use case document</w:t>
              </w:r>
            </w:hyperlink>
            <w:r w:rsidR="00C24FBD" w:rsidRPr="006411AE">
              <w:rPr>
                <w:rFonts w:eastAsia="Times New Roman" w:cs="Calibri"/>
                <w:lang w:val="en-GB"/>
              </w:rPr>
              <w:t xml:space="preserve">), </w:t>
            </w:r>
            <w:r w:rsidR="00360285" w:rsidRPr="006411AE">
              <w:rPr>
                <w:rFonts w:eastAsia="Times New Roman" w:cs="Calibri"/>
                <w:szCs w:val="24"/>
                <w:lang w:val="en-GB"/>
              </w:rPr>
              <w:t>and</w:t>
            </w:r>
            <w:r w:rsidR="00A96FDF" w:rsidRPr="006411AE">
              <w:rPr>
                <w:rFonts w:eastAsia="Times New Roman" w:cs="Calibri"/>
                <w:szCs w:val="24"/>
                <w:lang w:val="en-GB"/>
              </w:rPr>
              <w:t xml:space="preserve"> </w:t>
            </w:r>
            <w:r w:rsidR="00360285" w:rsidRPr="006411AE">
              <w:rPr>
                <w:rFonts w:eastAsia="Times New Roman" w:cs="Calibri"/>
                <w:szCs w:val="24"/>
                <w:lang w:val="en-GB"/>
              </w:rPr>
              <w:t>a reference to the XDIS91</w:t>
            </w:r>
            <w:r w:rsidR="00790620" w:rsidRPr="006411AE">
              <w:rPr>
                <w:rFonts w:eastAsia="Times New Roman" w:cs="Calibri"/>
                <w:szCs w:val="24"/>
                <w:lang w:val="en-GB"/>
              </w:rPr>
              <w:t xml:space="preserve"> </w:t>
            </w:r>
            <w:r w:rsidR="00A96FDF" w:rsidRPr="006411AE">
              <w:rPr>
                <w:rFonts w:eastAsia="Times New Roman" w:cs="Calibri"/>
                <w:szCs w:val="24"/>
                <w:lang w:val="en-GB"/>
              </w:rPr>
              <w:t xml:space="preserve">is </w:t>
            </w:r>
            <w:r w:rsidR="002A0438" w:rsidRPr="006411AE">
              <w:rPr>
                <w:rFonts w:eastAsia="Times New Roman" w:cs="Calibri"/>
                <w:szCs w:val="24"/>
                <w:lang w:val="en-GB"/>
              </w:rPr>
              <w:t>created</w:t>
            </w:r>
            <w:r w:rsidR="00A96FDF" w:rsidRPr="006411AE">
              <w:rPr>
                <w:rFonts w:eastAsia="Times New Roman" w:cs="Calibri"/>
                <w:szCs w:val="24"/>
                <w:lang w:val="en-GB"/>
              </w:rPr>
              <w:t>.</w:t>
            </w:r>
            <w:r w:rsidR="00240C90" w:rsidRPr="006411AE">
              <w:rPr>
                <w:rFonts w:eastAsia="Times New Roman" w:cs="Calibri"/>
                <w:szCs w:val="24"/>
                <w:lang w:val="en-GB"/>
              </w:rPr>
              <w:t xml:space="preserve"> </w:t>
            </w:r>
          </w:p>
          <w:p w14:paraId="1B181AB7" w14:textId="07A5C91F" w:rsidR="00240C90" w:rsidRPr="006411AE" w:rsidRDefault="00240C90">
            <w:pPr>
              <w:spacing w:before="60"/>
              <w:rPr>
                <w:rFonts w:eastAsia="Times New Roman" w:cs="Calibri"/>
                <w:szCs w:val="24"/>
                <w:lang w:val="en-GB"/>
              </w:rPr>
            </w:pPr>
          </w:p>
        </w:tc>
        <w:tc>
          <w:tcPr>
            <w:tcW w:w="570" w:type="pct"/>
          </w:tcPr>
          <w:p w14:paraId="06C59A5A" w14:textId="77777777" w:rsidR="00936578" w:rsidRPr="006411AE" w:rsidRDefault="00936578">
            <w:pPr>
              <w:spacing w:before="60"/>
              <w:rPr>
                <w:rFonts w:ascii="Courier New" w:eastAsia="Times New Roman" w:hAnsi="Courier New" w:cs="Courier New"/>
                <w:szCs w:val="24"/>
                <w:lang w:val="en-GB"/>
              </w:rPr>
            </w:pPr>
          </w:p>
        </w:tc>
        <w:tc>
          <w:tcPr>
            <w:tcW w:w="1142" w:type="pct"/>
          </w:tcPr>
          <w:p w14:paraId="65BF2730" w14:textId="08298FD0" w:rsidR="00936578" w:rsidRPr="006411AE" w:rsidRDefault="00A96FDF">
            <w:pPr>
              <w:spacing w:before="60"/>
              <w:rPr>
                <w:rFonts w:eastAsia="Times New Roman" w:cs="Calibri"/>
                <w:szCs w:val="24"/>
                <w:lang w:val="en-GB"/>
              </w:rPr>
            </w:pPr>
            <w:r w:rsidRPr="006411AE">
              <w:rPr>
                <w:rFonts w:eastAsia="Times New Roman" w:cs="Calibri"/>
                <w:szCs w:val="24"/>
                <w:lang w:val="en-GB"/>
              </w:rPr>
              <w:t xml:space="preserve">A </w:t>
            </w:r>
            <w:r w:rsidR="002A0438" w:rsidRPr="006411AE">
              <w:rPr>
                <w:rFonts w:eastAsia="Times New Roman" w:cs="Calibri"/>
                <w:szCs w:val="24"/>
                <w:lang w:val="en-GB"/>
              </w:rPr>
              <w:t>XCTL is created</w:t>
            </w:r>
            <w:r w:rsidR="0036200C" w:rsidRPr="006411AE">
              <w:rPr>
                <w:rFonts w:eastAsia="Times New Roman" w:cs="Calibri"/>
                <w:szCs w:val="24"/>
                <w:lang w:val="en-GB"/>
              </w:rPr>
              <w:t xml:space="preserve"> with information from the XDIS91.</w:t>
            </w:r>
          </w:p>
        </w:tc>
        <w:tc>
          <w:tcPr>
            <w:tcW w:w="1296" w:type="pct"/>
          </w:tcPr>
          <w:p w14:paraId="714F5AFD" w14:textId="77777777" w:rsidR="00936578" w:rsidRPr="006411AE" w:rsidRDefault="00936578">
            <w:pPr>
              <w:spacing w:before="60"/>
              <w:rPr>
                <w:rFonts w:eastAsia="Times New Roman" w:cs="Calibri"/>
                <w:szCs w:val="24"/>
                <w:lang w:val="en-GB"/>
              </w:rPr>
            </w:pPr>
          </w:p>
        </w:tc>
        <w:tc>
          <w:tcPr>
            <w:tcW w:w="437" w:type="pct"/>
          </w:tcPr>
          <w:p w14:paraId="0C629419" w14:textId="77777777" w:rsidR="00936578" w:rsidRPr="006411AE" w:rsidRDefault="00000000">
            <w:pPr>
              <w:spacing w:before="60"/>
              <w:jc w:val="center"/>
              <w:rPr>
                <w:rFonts w:cstheme="minorHAnsi"/>
                <w:lang w:val="en-GB"/>
              </w:rPr>
            </w:pPr>
            <w:sdt>
              <w:sdtPr>
                <w:rPr>
                  <w:rFonts w:cstheme="minorHAnsi"/>
                  <w:lang w:val="en-GB"/>
                </w:rPr>
                <w:alias w:val="MedCom vurdering"/>
                <w:tag w:val="MedCom vurdering"/>
                <w:id w:val="-2141801196"/>
                <w:placeholder>
                  <w:docPart w:val="186CD5566A6243DAB9AEA2E5F9941C6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36578" w:rsidRPr="006411AE">
                  <w:rPr>
                    <w:rStyle w:val="Pladsholdertekst"/>
                    <w:lang w:val="en-GB"/>
                  </w:rPr>
                  <w:t>Choose</w:t>
                </w:r>
              </w:sdtContent>
            </w:sdt>
          </w:p>
        </w:tc>
      </w:tr>
      <w:tr w:rsidR="00936578" w:rsidRPr="006411AE" w14:paraId="7451A80E" w14:textId="77777777">
        <w:trPr>
          <w:cantSplit/>
        </w:trPr>
        <w:tc>
          <w:tcPr>
            <w:tcW w:w="332" w:type="pct"/>
          </w:tcPr>
          <w:p w14:paraId="4FB74657" w14:textId="77777777" w:rsidR="00936578" w:rsidRPr="006411AE" w:rsidRDefault="00936578" w:rsidP="00D93BFC">
            <w:pPr>
              <w:pStyle w:val="Overskrift4"/>
              <w:numPr>
                <w:ilvl w:val="3"/>
                <w:numId w:val="24"/>
              </w:numPr>
              <w:rPr>
                <w:rFonts w:eastAsia="Calibri"/>
                <w:lang w:val="en-GB"/>
              </w:rPr>
            </w:pPr>
          </w:p>
        </w:tc>
        <w:tc>
          <w:tcPr>
            <w:tcW w:w="1223" w:type="pct"/>
          </w:tcPr>
          <w:p w14:paraId="45126A78" w14:textId="68793F78" w:rsidR="00936578" w:rsidRPr="006411AE" w:rsidRDefault="002A0438">
            <w:pPr>
              <w:spacing w:before="60"/>
              <w:rPr>
                <w:rFonts w:eastAsia="Times New Roman" w:cs="Calibri"/>
                <w:szCs w:val="24"/>
                <w:lang w:val="en-GB"/>
              </w:rPr>
            </w:pPr>
            <w:r w:rsidRPr="006411AE">
              <w:rPr>
                <w:rFonts w:eastAsia="Times New Roman" w:cs="Calibri"/>
                <w:szCs w:val="24"/>
                <w:lang w:val="en-GB"/>
              </w:rPr>
              <w:t>The negativ</w:t>
            </w:r>
            <w:r w:rsidR="00240C90" w:rsidRPr="006411AE">
              <w:rPr>
                <w:rFonts w:eastAsia="Times New Roman" w:cs="Calibri"/>
                <w:szCs w:val="24"/>
                <w:lang w:val="en-GB"/>
              </w:rPr>
              <w:t xml:space="preserve">e XCTL is wrapped in a </w:t>
            </w:r>
            <w:proofErr w:type="spellStart"/>
            <w:r w:rsidR="00240C90" w:rsidRPr="006411AE">
              <w:rPr>
                <w:rFonts w:eastAsia="Times New Roman" w:cs="Calibri"/>
                <w:szCs w:val="24"/>
                <w:lang w:val="en-GB"/>
              </w:rPr>
              <w:t>VANSEnvelope</w:t>
            </w:r>
            <w:proofErr w:type="spellEnd"/>
          </w:p>
        </w:tc>
        <w:tc>
          <w:tcPr>
            <w:tcW w:w="570" w:type="pct"/>
          </w:tcPr>
          <w:p w14:paraId="6E8B68E3" w14:textId="77777777" w:rsidR="00936578" w:rsidRPr="006411AE" w:rsidRDefault="00936578">
            <w:pPr>
              <w:spacing w:before="60"/>
              <w:rPr>
                <w:rFonts w:ascii="Courier New" w:eastAsia="Times New Roman" w:hAnsi="Courier New" w:cs="Courier New"/>
                <w:shd w:val="clear" w:color="auto" w:fill="FFFFFF"/>
                <w:lang w:val="en-GB"/>
              </w:rPr>
            </w:pPr>
          </w:p>
        </w:tc>
        <w:tc>
          <w:tcPr>
            <w:tcW w:w="1142" w:type="pct"/>
          </w:tcPr>
          <w:p w14:paraId="7543D0DC" w14:textId="2B8AE065" w:rsidR="00936578" w:rsidRPr="006411AE" w:rsidRDefault="00240C90">
            <w:pPr>
              <w:spacing w:before="60"/>
              <w:rPr>
                <w:lang w:val="en-GB"/>
              </w:rPr>
            </w:pPr>
            <w:r w:rsidRPr="006411AE">
              <w:rPr>
                <w:lang w:val="en-GB"/>
              </w:rPr>
              <w:t>The XCTL is correctly wrapped.</w:t>
            </w:r>
          </w:p>
        </w:tc>
        <w:tc>
          <w:tcPr>
            <w:tcW w:w="1296" w:type="pct"/>
          </w:tcPr>
          <w:p w14:paraId="45B086A0" w14:textId="77777777" w:rsidR="00936578" w:rsidRPr="006411AE" w:rsidRDefault="00936578">
            <w:pPr>
              <w:spacing w:before="60"/>
              <w:rPr>
                <w:rFonts w:eastAsia="Times New Roman" w:cs="Calibri"/>
                <w:szCs w:val="24"/>
                <w:lang w:val="en-GB"/>
              </w:rPr>
            </w:pPr>
          </w:p>
        </w:tc>
        <w:tc>
          <w:tcPr>
            <w:tcW w:w="437" w:type="pct"/>
          </w:tcPr>
          <w:p w14:paraId="202987F6" w14:textId="77777777" w:rsidR="00936578" w:rsidRPr="006411AE" w:rsidRDefault="00000000">
            <w:pPr>
              <w:spacing w:before="60"/>
              <w:jc w:val="center"/>
              <w:rPr>
                <w:rFonts w:cstheme="minorHAnsi"/>
                <w:lang w:val="en-GB"/>
              </w:rPr>
            </w:pPr>
            <w:sdt>
              <w:sdtPr>
                <w:rPr>
                  <w:rFonts w:cstheme="minorHAnsi"/>
                  <w:lang w:val="en-GB"/>
                </w:rPr>
                <w:alias w:val="MedCom vurdering"/>
                <w:tag w:val="MedCom vurdering"/>
                <w:id w:val="329104099"/>
                <w:placeholder>
                  <w:docPart w:val="BFF1E8BF1631437DA306AB6C9615A98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36578" w:rsidRPr="006411AE">
                  <w:rPr>
                    <w:rStyle w:val="Pladsholdertekst"/>
                    <w:lang w:val="en-GB"/>
                  </w:rPr>
                  <w:t>Choose</w:t>
                </w:r>
              </w:sdtContent>
            </w:sdt>
          </w:p>
        </w:tc>
      </w:tr>
      <w:tr w:rsidR="00360285" w:rsidRPr="006411AE" w14:paraId="0A65E5D5" w14:textId="77777777">
        <w:trPr>
          <w:cantSplit/>
        </w:trPr>
        <w:tc>
          <w:tcPr>
            <w:tcW w:w="332" w:type="pct"/>
          </w:tcPr>
          <w:p w14:paraId="2450F319" w14:textId="77777777" w:rsidR="00360285" w:rsidRPr="006411AE" w:rsidRDefault="00360285" w:rsidP="00D93BFC">
            <w:pPr>
              <w:pStyle w:val="Overskrift4"/>
              <w:numPr>
                <w:ilvl w:val="3"/>
                <w:numId w:val="24"/>
              </w:numPr>
              <w:rPr>
                <w:rFonts w:eastAsia="Calibri"/>
                <w:lang w:val="en-GB"/>
              </w:rPr>
            </w:pPr>
          </w:p>
        </w:tc>
        <w:tc>
          <w:tcPr>
            <w:tcW w:w="1223" w:type="pct"/>
          </w:tcPr>
          <w:p w14:paraId="508ACB8A" w14:textId="038D31CF" w:rsidR="00360285" w:rsidRPr="006411AE" w:rsidRDefault="007B51E3">
            <w:pPr>
              <w:spacing w:before="60"/>
              <w:rPr>
                <w:rFonts w:eastAsia="Times New Roman" w:cs="Calibri"/>
                <w:szCs w:val="24"/>
                <w:lang w:val="en-GB"/>
              </w:rPr>
            </w:pPr>
            <w:r w:rsidRPr="006411AE">
              <w:rPr>
                <w:rFonts w:eastAsia="Times New Roman" w:cs="Calibri"/>
                <w:szCs w:val="24"/>
                <w:lang w:val="en-GB"/>
              </w:rPr>
              <w:t>Send the</w:t>
            </w:r>
            <w:r w:rsidR="00360285" w:rsidRPr="006411AE">
              <w:rPr>
                <w:rFonts w:eastAsia="Times New Roman" w:cs="Calibri"/>
                <w:szCs w:val="24"/>
                <w:lang w:val="en-GB"/>
              </w:rPr>
              <w:t xml:space="preserve"> XCTL</w:t>
            </w:r>
            <w:r w:rsidRPr="006411AE">
              <w:rPr>
                <w:rFonts w:eastAsia="Times New Roman" w:cs="Calibri"/>
                <w:szCs w:val="24"/>
                <w:lang w:val="en-GB"/>
              </w:rPr>
              <w:t xml:space="preserve"> </w:t>
            </w:r>
            <w:r w:rsidR="00360285" w:rsidRPr="006411AE">
              <w:rPr>
                <w:rFonts w:eastAsia="Times New Roman" w:cs="Calibri"/>
                <w:szCs w:val="24"/>
                <w:lang w:val="en-GB"/>
              </w:rPr>
              <w:t xml:space="preserve">to sender. </w:t>
            </w:r>
          </w:p>
        </w:tc>
        <w:tc>
          <w:tcPr>
            <w:tcW w:w="570" w:type="pct"/>
          </w:tcPr>
          <w:p w14:paraId="77AF5594" w14:textId="77777777" w:rsidR="00360285" w:rsidRPr="006411AE" w:rsidRDefault="00360285">
            <w:pPr>
              <w:spacing w:before="60"/>
              <w:rPr>
                <w:rFonts w:ascii="Courier New" w:eastAsia="Times New Roman" w:hAnsi="Courier New" w:cs="Courier New"/>
                <w:shd w:val="clear" w:color="auto" w:fill="FFFFFF"/>
                <w:lang w:val="en-GB"/>
              </w:rPr>
            </w:pPr>
          </w:p>
        </w:tc>
        <w:tc>
          <w:tcPr>
            <w:tcW w:w="1142" w:type="pct"/>
          </w:tcPr>
          <w:p w14:paraId="1C7316EA" w14:textId="37ABB60D" w:rsidR="00360285" w:rsidRPr="006411AE" w:rsidRDefault="00360285">
            <w:pPr>
              <w:spacing w:before="60"/>
              <w:rPr>
                <w:lang w:val="en-GB"/>
              </w:rPr>
            </w:pPr>
            <w:r w:rsidRPr="006411AE">
              <w:rPr>
                <w:rFonts w:eastAsia="Times New Roman" w:cs="Calibri"/>
                <w:szCs w:val="24"/>
                <w:lang w:val="en-GB"/>
              </w:rPr>
              <w:t xml:space="preserve">The XCTL, including a reference to the XDIS91 and a reason for the negative receipt, is </w:t>
            </w:r>
            <w:r w:rsidR="007B51E3" w:rsidRPr="006411AE">
              <w:rPr>
                <w:rFonts w:eastAsia="Times New Roman" w:cs="Calibri"/>
                <w:szCs w:val="24"/>
                <w:lang w:val="en-GB"/>
              </w:rPr>
              <w:t>returned</w:t>
            </w:r>
            <w:r w:rsidRPr="006411AE">
              <w:rPr>
                <w:rFonts w:eastAsia="Times New Roman" w:cs="Calibri"/>
                <w:szCs w:val="24"/>
                <w:lang w:val="en-GB"/>
              </w:rPr>
              <w:t>.</w:t>
            </w:r>
          </w:p>
        </w:tc>
        <w:tc>
          <w:tcPr>
            <w:tcW w:w="1296" w:type="pct"/>
          </w:tcPr>
          <w:p w14:paraId="0642C423" w14:textId="77777777" w:rsidR="00360285" w:rsidRPr="006411AE" w:rsidRDefault="00360285">
            <w:pPr>
              <w:spacing w:before="60"/>
              <w:rPr>
                <w:rFonts w:eastAsia="Times New Roman" w:cs="Calibri"/>
                <w:szCs w:val="24"/>
                <w:lang w:val="en-GB"/>
              </w:rPr>
            </w:pPr>
          </w:p>
        </w:tc>
        <w:tc>
          <w:tcPr>
            <w:tcW w:w="437" w:type="pct"/>
          </w:tcPr>
          <w:p w14:paraId="4A6B1DE0" w14:textId="202FC35E" w:rsidR="00360285" w:rsidRPr="006411AE" w:rsidRDefault="00000000">
            <w:pPr>
              <w:spacing w:before="60"/>
              <w:jc w:val="center"/>
              <w:rPr>
                <w:rFonts w:cstheme="minorHAnsi"/>
                <w:lang w:val="en-GB"/>
              </w:rPr>
            </w:pPr>
            <w:sdt>
              <w:sdtPr>
                <w:rPr>
                  <w:rFonts w:cstheme="minorHAnsi"/>
                  <w:lang w:val="en-GB"/>
                </w:rPr>
                <w:alias w:val="MedCom vurdering"/>
                <w:tag w:val="MedCom vurdering"/>
                <w:id w:val="-175963953"/>
                <w:placeholder>
                  <w:docPart w:val="AFDB8330127940B68E5C8E01745D4CF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31A73" w:rsidRPr="006411AE">
                  <w:rPr>
                    <w:rStyle w:val="Pladsholdertekst"/>
                    <w:lang w:val="en-GB"/>
                  </w:rPr>
                  <w:t>Choose</w:t>
                </w:r>
              </w:sdtContent>
            </w:sdt>
          </w:p>
        </w:tc>
      </w:tr>
    </w:tbl>
    <w:p w14:paraId="1E2D59D9" w14:textId="77777777" w:rsidR="00C760D8" w:rsidRPr="006411AE" w:rsidRDefault="00C760D8" w:rsidP="00C760D8">
      <w:pPr>
        <w:rPr>
          <w:lang w:val="en-GB"/>
        </w:rPr>
      </w:pPr>
    </w:p>
    <w:p w14:paraId="4081AD8E" w14:textId="77777777" w:rsidR="00C760D8" w:rsidRPr="006411AE" w:rsidRDefault="00C760D8" w:rsidP="00C760D8">
      <w:pPr>
        <w:rPr>
          <w:lang w:val="en-GB"/>
        </w:rPr>
      </w:pPr>
    </w:p>
    <w:p w14:paraId="79B15EC5" w14:textId="77777777" w:rsidR="00C760D8" w:rsidRPr="006411AE" w:rsidRDefault="00C760D8" w:rsidP="00C760D8">
      <w:pPr>
        <w:rPr>
          <w:lang w:val="en-GB"/>
        </w:rPr>
      </w:pPr>
    </w:p>
    <w:p w14:paraId="6AD26D00" w14:textId="77777777" w:rsidR="00C760D8" w:rsidRPr="006411AE" w:rsidRDefault="00C760D8" w:rsidP="00C760D8">
      <w:pPr>
        <w:rPr>
          <w:lang w:val="en-GB"/>
        </w:rPr>
      </w:pPr>
    </w:p>
    <w:p w14:paraId="663F7716" w14:textId="77777777" w:rsidR="00C760D8" w:rsidRPr="006411AE" w:rsidRDefault="00C760D8" w:rsidP="00C760D8">
      <w:pPr>
        <w:rPr>
          <w:lang w:val="en-GB"/>
        </w:rPr>
      </w:pPr>
    </w:p>
    <w:p w14:paraId="437F22CC" w14:textId="77777777" w:rsidR="00C760D8" w:rsidRPr="006411AE" w:rsidRDefault="00C760D8" w:rsidP="00C760D8">
      <w:pPr>
        <w:rPr>
          <w:lang w:val="en-GB"/>
        </w:rPr>
      </w:pPr>
    </w:p>
    <w:p w14:paraId="25D020EC" w14:textId="77777777" w:rsidR="00C760D8" w:rsidRPr="006411AE" w:rsidRDefault="00C760D8" w:rsidP="00C760D8">
      <w:pPr>
        <w:rPr>
          <w:lang w:val="en-GB"/>
        </w:rPr>
      </w:pPr>
    </w:p>
    <w:p w14:paraId="6B754FB9" w14:textId="77777777" w:rsidR="00FD0915" w:rsidRPr="006411AE" w:rsidRDefault="00FD0915">
      <w:pPr>
        <w:rPr>
          <w:rFonts w:eastAsiaTheme="majorEastAsia" w:cstheme="majorBidi"/>
          <w:color w:val="0F4761" w:themeColor="accent1" w:themeShade="BF"/>
          <w:sz w:val="28"/>
          <w:szCs w:val="28"/>
          <w:lang w:val="en-GB"/>
        </w:rPr>
      </w:pPr>
      <w:r w:rsidRPr="006411AE">
        <w:rPr>
          <w:lang w:val="en-GB"/>
        </w:rPr>
        <w:br w:type="page"/>
      </w:r>
    </w:p>
    <w:p w14:paraId="5E8E8772" w14:textId="3154E85F" w:rsidR="00594BCF" w:rsidRPr="006411AE" w:rsidRDefault="003B10F7" w:rsidP="00D93BFC">
      <w:pPr>
        <w:pStyle w:val="Overskrift3"/>
        <w:numPr>
          <w:ilvl w:val="2"/>
          <w:numId w:val="24"/>
        </w:numPr>
        <w:rPr>
          <w:lang w:val="en-GB"/>
        </w:rPr>
      </w:pPr>
      <w:bookmarkStart w:id="56" w:name="_Ref182898017"/>
      <w:r w:rsidRPr="006411AE">
        <w:rPr>
          <w:lang w:val="en-GB"/>
        </w:rPr>
        <w:lastRenderedPageBreak/>
        <w:t xml:space="preserve">S1.A3: </w:t>
      </w:r>
      <w:r w:rsidR="00594BCF" w:rsidRPr="006411AE">
        <w:rPr>
          <w:lang w:val="en-GB"/>
        </w:rPr>
        <w:t>XBIN01 is received, but XDIS91 i</w:t>
      </w:r>
      <w:r w:rsidR="008151CB" w:rsidRPr="006411AE">
        <w:rPr>
          <w:lang w:val="en-GB"/>
        </w:rPr>
        <w:t>s not received</w:t>
      </w:r>
      <w:r w:rsidR="00594BCF" w:rsidRPr="006411AE">
        <w:rPr>
          <w:lang w:val="en-GB"/>
        </w:rPr>
        <w:t xml:space="preserve"> within 60 min</w:t>
      </w:r>
      <w:bookmarkEnd w:id="56"/>
      <w:r w:rsidR="00594BCF" w:rsidRPr="006411AE">
        <w:rPr>
          <w:lang w:val="en-GB"/>
        </w:rPr>
        <w:t xml:space="preserve"> </w:t>
      </w:r>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594BCF" w:rsidRPr="006411AE" w14:paraId="0ABD4863" w14:textId="77777777">
        <w:trPr>
          <w:cantSplit/>
        </w:trPr>
        <w:tc>
          <w:tcPr>
            <w:tcW w:w="332" w:type="pct"/>
            <w:shd w:val="clear" w:color="auto" w:fill="152F4A"/>
            <w:vAlign w:val="center"/>
          </w:tcPr>
          <w:p w14:paraId="1CEF1933" w14:textId="77777777" w:rsidR="00594BCF" w:rsidRPr="006411AE" w:rsidRDefault="00594BCF">
            <w:pPr>
              <w:rPr>
                <w:b/>
                <w:bCs/>
                <w:lang w:val="en-GB"/>
              </w:rPr>
            </w:pPr>
            <w:r w:rsidRPr="006411AE">
              <w:rPr>
                <w:b/>
                <w:bCs/>
                <w:lang w:val="en-GB"/>
              </w:rPr>
              <w:t>Test step #</w:t>
            </w:r>
          </w:p>
        </w:tc>
        <w:tc>
          <w:tcPr>
            <w:tcW w:w="1223" w:type="pct"/>
            <w:shd w:val="clear" w:color="auto" w:fill="152F4A"/>
            <w:vAlign w:val="center"/>
          </w:tcPr>
          <w:p w14:paraId="1BA68BE0" w14:textId="77777777" w:rsidR="00594BCF" w:rsidRPr="006411AE" w:rsidRDefault="00594BCF">
            <w:pPr>
              <w:rPr>
                <w:b/>
                <w:bCs/>
                <w:lang w:val="en-GB"/>
              </w:rPr>
            </w:pPr>
            <w:r w:rsidRPr="006411AE">
              <w:rPr>
                <w:b/>
                <w:bCs/>
                <w:lang w:val="en-GB"/>
              </w:rPr>
              <w:t>Action</w:t>
            </w:r>
          </w:p>
        </w:tc>
        <w:tc>
          <w:tcPr>
            <w:tcW w:w="570" w:type="pct"/>
            <w:shd w:val="clear" w:color="auto" w:fill="152F4A"/>
            <w:vAlign w:val="center"/>
          </w:tcPr>
          <w:p w14:paraId="5F50DBC0" w14:textId="77777777" w:rsidR="00594BCF" w:rsidRPr="006411AE" w:rsidRDefault="00594BCF">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3C0B4A9D" w14:textId="77777777" w:rsidR="00594BCF" w:rsidRPr="006411AE" w:rsidRDefault="00594BCF">
            <w:pPr>
              <w:rPr>
                <w:b/>
                <w:bCs/>
                <w:lang w:val="en-GB"/>
              </w:rPr>
            </w:pPr>
            <w:r w:rsidRPr="006411AE">
              <w:rPr>
                <w:b/>
                <w:bCs/>
                <w:lang w:val="en-GB"/>
              </w:rPr>
              <w:t>Expected result</w:t>
            </w:r>
          </w:p>
        </w:tc>
        <w:tc>
          <w:tcPr>
            <w:tcW w:w="1296" w:type="pct"/>
            <w:shd w:val="clear" w:color="auto" w:fill="152F4A"/>
            <w:vAlign w:val="center"/>
          </w:tcPr>
          <w:p w14:paraId="183A382A" w14:textId="77777777" w:rsidR="00594BCF" w:rsidRPr="006411AE" w:rsidRDefault="00594BCF">
            <w:pPr>
              <w:rPr>
                <w:b/>
                <w:bCs/>
                <w:lang w:val="en-GB"/>
              </w:rPr>
            </w:pPr>
            <w:r w:rsidRPr="006411AE">
              <w:rPr>
                <w:b/>
                <w:bCs/>
                <w:lang w:val="en-GB"/>
              </w:rPr>
              <w:t>Actual result</w:t>
            </w:r>
          </w:p>
        </w:tc>
        <w:tc>
          <w:tcPr>
            <w:tcW w:w="437" w:type="pct"/>
            <w:shd w:val="clear" w:color="auto" w:fill="152F4A"/>
            <w:vAlign w:val="center"/>
          </w:tcPr>
          <w:p w14:paraId="0C894F8B" w14:textId="77777777" w:rsidR="00594BCF" w:rsidRPr="006411AE" w:rsidRDefault="00594BCF">
            <w:pPr>
              <w:rPr>
                <w:rFonts w:cstheme="minorHAnsi"/>
                <w:b/>
                <w:bCs/>
                <w:lang w:val="en-GB"/>
              </w:rPr>
            </w:pPr>
            <w:r w:rsidRPr="006411AE">
              <w:rPr>
                <w:b/>
                <w:bCs/>
                <w:lang w:val="en-GB"/>
              </w:rPr>
              <w:t>MedCom assessment</w:t>
            </w:r>
          </w:p>
        </w:tc>
      </w:tr>
      <w:tr w:rsidR="008151CB" w:rsidRPr="006411AE" w14:paraId="5DB20BA1" w14:textId="77777777">
        <w:trPr>
          <w:cantSplit/>
        </w:trPr>
        <w:tc>
          <w:tcPr>
            <w:tcW w:w="332" w:type="pct"/>
          </w:tcPr>
          <w:p w14:paraId="7788FEC1" w14:textId="77777777" w:rsidR="008151CB" w:rsidRPr="006411AE" w:rsidRDefault="008151CB" w:rsidP="00D93BFC">
            <w:pPr>
              <w:pStyle w:val="Overskrift4"/>
              <w:numPr>
                <w:ilvl w:val="3"/>
                <w:numId w:val="24"/>
              </w:numPr>
              <w:rPr>
                <w:rFonts w:eastAsia="Calibri"/>
                <w:lang w:val="en-GB"/>
              </w:rPr>
            </w:pPr>
          </w:p>
        </w:tc>
        <w:tc>
          <w:tcPr>
            <w:tcW w:w="1223" w:type="pct"/>
          </w:tcPr>
          <w:p w14:paraId="5DA23A1B" w14:textId="32A46038" w:rsidR="008151CB" w:rsidRPr="006411AE" w:rsidRDefault="008151CB" w:rsidP="008151CB">
            <w:pPr>
              <w:spacing w:before="60"/>
              <w:rPr>
                <w:rFonts w:eastAsia="Times New Roman" w:cs="Calibri"/>
                <w:szCs w:val="24"/>
                <w:lang w:val="en-GB"/>
              </w:rPr>
            </w:pPr>
            <w:r w:rsidRPr="006411AE">
              <w:rPr>
                <w:rFonts w:eastAsia="Times New Roman" w:cs="Calibri"/>
                <w:szCs w:val="24"/>
                <w:lang w:val="en-GB"/>
              </w:rPr>
              <w:t>Receive a communication message of the type XBIN01</w:t>
            </w:r>
            <w:r w:rsidR="008E2625" w:rsidRPr="006411AE">
              <w:rPr>
                <w:rFonts w:eastAsia="Times New Roman" w:cs="Calibri"/>
                <w:szCs w:val="24"/>
                <w:lang w:val="en-GB"/>
              </w:rPr>
              <w:t>.</w:t>
            </w:r>
          </w:p>
        </w:tc>
        <w:tc>
          <w:tcPr>
            <w:tcW w:w="570" w:type="pct"/>
          </w:tcPr>
          <w:p w14:paraId="339C11B9" w14:textId="71765809" w:rsidR="008151CB" w:rsidRPr="006411AE" w:rsidRDefault="008151CB" w:rsidP="008151CB">
            <w:pPr>
              <w:widowControl w:val="0"/>
              <w:spacing w:before="60"/>
              <w:rPr>
                <w:rFonts w:ascii="Courier New" w:eastAsia="Times New Roman" w:hAnsi="Courier New" w:cs="Courier New"/>
                <w:szCs w:val="24"/>
                <w:lang w:val="en-GB"/>
              </w:rPr>
            </w:pPr>
            <w:r w:rsidRPr="006411AE">
              <w:rPr>
                <w:rFonts w:ascii="Courier New" w:eastAsia="Times New Roman" w:hAnsi="Courier New" w:cs="Courier New"/>
                <w:highlight w:val="yellow"/>
                <w:shd w:val="clear" w:color="auto" w:fill="FFFFFF"/>
                <w:lang w:val="en-GB"/>
              </w:rPr>
              <w:t>XBIN01_X</w:t>
            </w:r>
          </w:p>
        </w:tc>
        <w:tc>
          <w:tcPr>
            <w:tcW w:w="1142" w:type="pct"/>
          </w:tcPr>
          <w:p w14:paraId="0560BFFA" w14:textId="5B484EC8" w:rsidR="008151CB" w:rsidRPr="006411AE" w:rsidRDefault="008151CB" w:rsidP="008151CB">
            <w:pPr>
              <w:spacing w:before="60" w:after="120"/>
              <w:rPr>
                <w:rFonts w:eastAsia="Times New Roman" w:cs="Calibri"/>
                <w:szCs w:val="24"/>
                <w:lang w:val="en-GB"/>
              </w:rPr>
            </w:pPr>
            <w:r w:rsidRPr="006411AE">
              <w:rPr>
                <w:lang w:val="en-GB"/>
              </w:rPr>
              <w:t xml:space="preserve">A </w:t>
            </w:r>
            <w:r w:rsidR="00A923BC" w:rsidRPr="006411AE">
              <w:rPr>
                <w:rFonts w:eastAsia="Times New Roman" w:cs="Calibri"/>
                <w:szCs w:val="24"/>
                <w:lang w:val="en-GB"/>
              </w:rPr>
              <w:t>XBIN01</w:t>
            </w:r>
            <w:r w:rsidR="00A31A73" w:rsidRPr="006411AE">
              <w:rPr>
                <w:rFonts w:eastAsia="Times New Roman" w:cs="Calibri"/>
                <w:szCs w:val="24"/>
                <w:lang w:val="en-GB"/>
              </w:rPr>
              <w:t xml:space="preserve"> </w:t>
            </w:r>
            <w:r w:rsidRPr="006411AE">
              <w:rPr>
                <w:lang w:val="en-GB"/>
              </w:rPr>
              <w:t>is received.</w:t>
            </w:r>
          </w:p>
        </w:tc>
        <w:tc>
          <w:tcPr>
            <w:tcW w:w="1296" w:type="pct"/>
          </w:tcPr>
          <w:p w14:paraId="6BB17E28" w14:textId="77777777" w:rsidR="008151CB" w:rsidRPr="006411AE" w:rsidRDefault="008151CB" w:rsidP="008151CB">
            <w:pPr>
              <w:spacing w:before="60"/>
              <w:rPr>
                <w:rFonts w:eastAsia="Times New Roman" w:cs="Calibri"/>
                <w:szCs w:val="24"/>
                <w:lang w:val="en-GB"/>
              </w:rPr>
            </w:pPr>
          </w:p>
        </w:tc>
        <w:tc>
          <w:tcPr>
            <w:tcW w:w="437" w:type="pct"/>
          </w:tcPr>
          <w:p w14:paraId="1341C868" w14:textId="77777777" w:rsidR="008151CB" w:rsidRPr="006411AE" w:rsidRDefault="00000000" w:rsidP="008151CB">
            <w:pPr>
              <w:spacing w:before="60"/>
              <w:jc w:val="center"/>
              <w:rPr>
                <w:rFonts w:cstheme="minorHAnsi"/>
                <w:lang w:val="en-GB"/>
              </w:rPr>
            </w:pPr>
            <w:sdt>
              <w:sdtPr>
                <w:rPr>
                  <w:rFonts w:cstheme="minorHAnsi"/>
                  <w:lang w:val="en-GB"/>
                </w:rPr>
                <w:alias w:val="MedCom vurdering"/>
                <w:tag w:val="MedCom vurdering"/>
                <w:id w:val="-620768694"/>
                <w:placeholder>
                  <w:docPart w:val="3C2EA48A96104541BB48D109336B4A7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151CB" w:rsidRPr="006411AE">
                  <w:rPr>
                    <w:rStyle w:val="Pladsholdertekst"/>
                    <w:lang w:val="en-GB"/>
                  </w:rPr>
                  <w:t>Choose</w:t>
                </w:r>
              </w:sdtContent>
            </w:sdt>
          </w:p>
        </w:tc>
      </w:tr>
      <w:tr w:rsidR="00AE22D1" w:rsidRPr="006411AE" w14:paraId="77CF33F1" w14:textId="77777777">
        <w:trPr>
          <w:cantSplit/>
        </w:trPr>
        <w:tc>
          <w:tcPr>
            <w:tcW w:w="332" w:type="pct"/>
          </w:tcPr>
          <w:p w14:paraId="7A71E027" w14:textId="77777777" w:rsidR="00AE22D1" w:rsidRPr="006411AE" w:rsidRDefault="00AE22D1" w:rsidP="00D93BFC">
            <w:pPr>
              <w:pStyle w:val="Overskrift4"/>
              <w:numPr>
                <w:ilvl w:val="3"/>
                <w:numId w:val="24"/>
              </w:numPr>
              <w:rPr>
                <w:rFonts w:eastAsia="Calibri"/>
                <w:lang w:val="en-GB"/>
              </w:rPr>
            </w:pPr>
          </w:p>
        </w:tc>
        <w:tc>
          <w:tcPr>
            <w:tcW w:w="1223" w:type="pct"/>
          </w:tcPr>
          <w:p w14:paraId="3A2C93A2" w14:textId="5E108DC2" w:rsidR="00AE22D1" w:rsidRPr="006411AE" w:rsidRDefault="00A9331E" w:rsidP="00AE22D1">
            <w:pPr>
              <w:spacing w:before="60"/>
              <w:rPr>
                <w:rFonts w:eastAsia="Times New Roman" w:cs="Calibri"/>
                <w:b/>
                <w:bCs/>
                <w:szCs w:val="24"/>
                <w:lang w:val="en-GB"/>
              </w:rPr>
            </w:pPr>
            <w:r w:rsidRPr="006411AE">
              <w:rPr>
                <w:rFonts w:eastAsia="Times New Roman" w:cs="Calibri"/>
                <w:b/>
                <w:bCs/>
                <w:szCs w:val="24"/>
                <w:lang w:val="en-GB"/>
              </w:rPr>
              <w:t xml:space="preserve">The </w:t>
            </w:r>
            <w:r w:rsidR="00AE22D1" w:rsidRPr="006411AE">
              <w:rPr>
                <w:rFonts w:eastAsia="Times New Roman" w:cs="Calibri"/>
                <w:b/>
                <w:bCs/>
                <w:szCs w:val="24"/>
                <w:lang w:val="en-GB"/>
              </w:rPr>
              <w:t xml:space="preserve">XDIS91 with a reference to the XBIN01 </w:t>
            </w:r>
            <w:r w:rsidRPr="006411AE">
              <w:rPr>
                <w:rFonts w:eastAsia="Times New Roman" w:cs="Calibri"/>
                <w:b/>
                <w:bCs/>
                <w:szCs w:val="24"/>
                <w:lang w:val="en-GB"/>
              </w:rPr>
              <w:t>does not</w:t>
            </w:r>
            <w:r w:rsidR="00AE22D1" w:rsidRPr="006411AE">
              <w:rPr>
                <w:rFonts w:eastAsia="Times New Roman" w:cs="Calibri"/>
                <w:b/>
                <w:bCs/>
                <w:szCs w:val="24"/>
                <w:lang w:val="en-GB"/>
              </w:rPr>
              <w:t xml:space="preserve"> arrive within 60 minutes. </w:t>
            </w:r>
          </w:p>
          <w:p w14:paraId="7DB12C14" w14:textId="791CF095" w:rsidR="00AE22D1" w:rsidRPr="006411AE" w:rsidRDefault="00AE22D1" w:rsidP="00AE22D1">
            <w:pPr>
              <w:spacing w:before="60"/>
              <w:rPr>
                <w:rFonts w:eastAsia="Times New Roman" w:cs="Calibri"/>
                <w:szCs w:val="24"/>
                <w:lang w:val="en-GB"/>
              </w:rPr>
            </w:pPr>
            <w:r w:rsidRPr="006411AE">
              <w:rPr>
                <w:rFonts w:eastAsia="Times New Roman" w:cs="Calibri"/>
                <w:szCs w:val="24"/>
                <w:lang w:val="en-GB"/>
              </w:rPr>
              <w:t xml:space="preserve">The XBIN01 is wrapped in a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t>
            </w:r>
          </w:p>
        </w:tc>
        <w:tc>
          <w:tcPr>
            <w:tcW w:w="570" w:type="pct"/>
          </w:tcPr>
          <w:p w14:paraId="10F4FB79" w14:textId="77777777" w:rsidR="00AE22D1" w:rsidRPr="006411AE" w:rsidRDefault="00AE22D1" w:rsidP="00AE22D1">
            <w:pPr>
              <w:widowControl w:val="0"/>
              <w:spacing w:before="60"/>
              <w:rPr>
                <w:rFonts w:ascii="Courier New" w:eastAsia="Times New Roman" w:hAnsi="Courier New" w:cs="Courier New"/>
                <w:szCs w:val="24"/>
                <w:lang w:val="en-GB"/>
              </w:rPr>
            </w:pPr>
          </w:p>
        </w:tc>
        <w:tc>
          <w:tcPr>
            <w:tcW w:w="1142" w:type="pct"/>
          </w:tcPr>
          <w:p w14:paraId="215FFC58" w14:textId="1D7A1F5C" w:rsidR="00AE22D1" w:rsidRPr="006411AE" w:rsidRDefault="00AE22D1" w:rsidP="00AE22D1">
            <w:pPr>
              <w:spacing w:before="60" w:after="120"/>
              <w:rPr>
                <w:rFonts w:eastAsia="Times New Roman" w:cs="Calibri"/>
                <w:szCs w:val="24"/>
                <w:lang w:val="en-GB"/>
              </w:rPr>
            </w:pPr>
            <w:r w:rsidRPr="006411AE">
              <w:rPr>
                <w:lang w:val="en-GB"/>
              </w:rPr>
              <w:t>The XBIN01 is correctly wrapped.</w:t>
            </w:r>
          </w:p>
        </w:tc>
        <w:tc>
          <w:tcPr>
            <w:tcW w:w="1296" w:type="pct"/>
          </w:tcPr>
          <w:p w14:paraId="7A6075F6" w14:textId="77777777" w:rsidR="00AE22D1" w:rsidRPr="006411AE" w:rsidRDefault="00AE22D1" w:rsidP="00AE22D1">
            <w:pPr>
              <w:spacing w:before="60"/>
              <w:rPr>
                <w:rFonts w:eastAsia="Times New Roman" w:cs="Calibri"/>
                <w:szCs w:val="24"/>
                <w:lang w:val="en-GB"/>
              </w:rPr>
            </w:pPr>
          </w:p>
        </w:tc>
        <w:tc>
          <w:tcPr>
            <w:tcW w:w="437" w:type="pct"/>
          </w:tcPr>
          <w:p w14:paraId="619A4ED5" w14:textId="2055AE60" w:rsidR="00AE22D1" w:rsidRPr="006411AE" w:rsidRDefault="00000000" w:rsidP="00AE22D1">
            <w:pPr>
              <w:spacing w:before="60"/>
              <w:jc w:val="center"/>
              <w:rPr>
                <w:rFonts w:cstheme="minorHAnsi"/>
                <w:lang w:val="en-GB"/>
              </w:rPr>
            </w:pPr>
            <w:sdt>
              <w:sdtPr>
                <w:rPr>
                  <w:rFonts w:cstheme="minorHAnsi"/>
                  <w:lang w:val="en-GB"/>
                </w:rPr>
                <w:alias w:val="MedCom vurdering"/>
                <w:tag w:val="MedCom vurdering"/>
                <w:id w:val="-1104494184"/>
                <w:placeholder>
                  <w:docPart w:val="CA0506050DC94B3AA437FD6EB18CD9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E22D1" w:rsidRPr="006411AE">
                  <w:rPr>
                    <w:rStyle w:val="Pladsholdertekst"/>
                    <w:lang w:val="en-GB"/>
                  </w:rPr>
                  <w:t>Choose</w:t>
                </w:r>
              </w:sdtContent>
            </w:sdt>
          </w:p>
        </w:tc>
      </w:tr>
      <w:tr w:rsidR="00AE22D1" w:rsidRPr="006411AE" w14:paraId="1BDD86FD" w14:textId="77777777">
        <w:trPr>
          <w:cantSplit/>
        </w:trPr>
        <w:tc>
          <w:tcPr>
            <w:tcW w:w="332" w:type="pct"/>
          </w:tcPr>
          <w:p w14:paraId="13406B09" w14:textId="77777777" w:rsidR="00AE22D1" w:rsidRPr="006411AE" w:rsidRDefault="00AE22D1" w:rsidP="00D93BFC">
            <w:pPr>
              <w:pStyle w:val="Overskrift4"/>
              <w:numPr>
                <w:ilvl w:val="3"/>
                <w:numId w:val="24"/>
              </w:numPr>
              <w:rPr>
                <w:rFonts w:eastAsia="Calibri"/>
                <w:lang w:val="en-GB"/>
              </w:rPr>
            </w:pPr>
          </w:p>
        </w:tc>
        <w:tc>
          <w:tcPr>
            <w:tcW w:w="1223" w:type="pct"/>
          </w:tcPr>
          <w:p w14:paraId="2956FAF5" w14:textId="18177EF8" w:rsidR="00AE22D1" w:rsidRPr="006411AE" w:rsidRDefault="00AE22D1" w:rsidP="00AE22D1">
            <w:pPr>
              <w:spacing w:before="60"/>
              <w:rPr>
                <w:rFonts w:eastAsia="Times New Roman" w:cs="Calibri"/>
                <w:szCs w:val="24"/>
                <w:lang w:val="en-GB"/>
              </w:rPr>
            </w:pPr>
            <w:r w:rsidRPr="006411AE">
              <w:rPr>
                <w:rFonts w:eastAsia="Times New Roman" w:cs="Calibri"/>
                <w:szCs w:val="24"/>
                <w:lang w:val="en-GB"/>
              </w:rPr>
              <w:t xml:space="preserve">Forward the XBIN01 to the correct receiver.  </w:t>
            </w:r>
          </w:p>
        </w:tc>
        <w:tc>
          <w:tcPr>
            <w:tcW w:w="570" w:type="pct"/>
          </w:tcPr>
          <w:p w14:paraId="08E655CF" w14:textId="77777777" w:rsidR="00AE22D1" w:rsidRPr="006411AE" w:rsidRDefault="00AE22D1" w:rsidP="00AE22D1">
            <w:pPr>
              <w:widowControl w:val="0"/>
              <w:spacing w:before="60"/>
              <w:rPr>
                <w:rFonts w:ascii="Courier New" w:eastAsia="Times New Roman" w:hAnsi="Courier New" w:cs="Courier New"/>
                <w:szCs w:val="24"/>
                <w:lang w:val="en-GB"/>
              </w:rPr>
            </w:pPr>
          </w:p>
        </w:tc>
        <w:tc>
          <w:tcPr>
            <w:tcW w:w="1142" w:type="pct"/>
          </w:tcPr>
          <w:p w14:paraId="0776A0A6" w14:textId="124B7A7B" w:rsidR="00AE22D1" w:rsidRPr="006411AE" w:rsidRDefault="00AE22D1" w:rsidP="00AE22D1">
            <w:pPr>
              <w:spacing w:before="60" w:after="120"/>
              <w:rPr>
                <w:rFonts w:eastAsia="Times New Roman" w:cs="Calibri"/>
                <w:szCs w:val="24"/>
                <w:lang w:val="en-GB"/>
              </w:rPr>
            </w:pPr>
            <w:r w:rsidRPr="006411AE">
              <w:rPr>
                <w:rFonts w:eastAsia="Times New Roman" w:cs="Calibri"/>
                <w:szCs w:val="24"/>
                <w:lang w:val="en-GB"/>
              </w:rPr>
              <w:t>XBIN01 is forwarded to correct receiver.</w:t>
            </w:r>
          </w:p>
        </w:tc>
        <w:tc>
          <w:tcPr>
            <w:tcW w:w="1296" w:type="pct"/>
          </w:tcPr>
          <w:p w14:paraId="6CFDA77D" w14:textId="77777777" w:rsidR="00AE22D1" w:rsidRPr="006411AE" w:rsidRDefault="00AE22D1" w:rsidP="00AE22D1">
            <w:pPr>
              <w:spacing w:before="60"/>
              <w:rPr>
                <w:rFonts w:eastAsia="Times New Roman" w:cs="Calibri"/>
                <w:szCs w:val="24"/>
                <w:lang w:val="en-GB"/>
              </w:rPr>
            </w:pPr>
          </w:p>
        </w:tc>
        <w:tc>
          <w:tcPr>
            <w:tcW w:w="437" w:type="pct"/>
          </w:tcPr>
          <w:p w14:paraId="5A0F6689" w14:textId="3E333760" w:rsidR="00AE22D1" w:rsidRPr="006411AE" w:rsidRDefault="00000000" w:rsidP="00AE22D1">
            <w:pPr>
              <w:spacing w:before="60"/>
              <w:jc w:val="center"/>
              <w:rPr>
                <w:rFonts w:cstheme="minorHAnsi"/>
                <w:lang w:val="en-GB"/>
              </w:rPr>
            </w:pPr>
            <w:sdt>
              <w:sdtPr>
                <w:rPr>
                  <w:rFonts w:cstheme="minorHAnsi"/>
                  <w:lang w:val="en-GB"/>
                </w:rPr>
                <w:alias w:val="MedCom vurdering"/>
                <w:tag w:val="MedCom vurdering"/>
                <w:id w:val="-718432023"/>
                <w:placeholder>
                  <w:docPart w:val="5C01AB4AC4084070AE427DE9C9D754A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A7F76" w:rsidRPr="006411AE">
                  <w:rPr>
                    <w:rStyle w:val="Pladsholdertekst"/>
                    <w:lang w:val="en-GB"/>
                  </w:rPr>
                  <w:t>Choose</w:t>
                </w:r>
              </w:sdtContent>
            </w:sdt>
          </w:p>
        </w:tc>
      </w:tr>
    </w:tbl>
    <w:p w14:paraId="06391D45" w14:textId="77777777" w:rsidR="00936578" w:rsidRPr="006411AE" w:rsidRDefault="00936578" w:rsidP="00594BCF">
      <w:pPr>
        <w:rPr>
          <w:lang w:val="en-GB"/>
        </w:rPr>
      </w:pPr>
    </w:p>
    <w:p w14:paraId="054EF655" w14:textId="77777777" w:rsidR="004537FC" w:rsidRPr="006411AE" w:rsidRDefault="004537FC">
      <w:pPr>
        <w:rPr>
          <w:rFonts w:eastAsiaTheme="majorEastAsia" w:cstheme="majorBidi"/>
          <w:color w:val="0F4761" w:themeColor="accent1" w:themeShade="BF"/>
          <w:sz w:val="28"/>
          <w:szCs w:val="28"/>
          <w:lang w:val="en-GB"/>
        </w:rPr>
      </w:pPr>
      <w:r w:rsidRPr="006411AE">
        <w:rPr>
          <w:lang w:val="en-GB"/>
        </w:rPr>
        <w:br w:type="page"/>
      </w:r>
    </w:p>
    <w:p w14:paraId="4A3D618F" w14:textId="76891DF3" w:rsidR="00B8484F" w:rsidRPr="006411AE" w:rsidRDefault="00B8484F" w:rsidP="00D93BFC">
      <w:pPr>
        <w:pStyle w:val="Overskrift3"/>
        <w:numPr>
          <w:ilvl w:val="2"/>
          <w:numId w:val="24"/>
        </w:numPr>
        <w:rPr>
          <w:lang w:val="en-GB"/>
        </w:rPr>
      </w:pPr>
      <w:bookmarkStart w:id="57" w:name="_Ref182898029"/>
      <w:r w:rsidRPr="006411AE">
        <w:rPr>
          <w:lang w:val="en-GB"/>
        </w:rPr>
        <w:lastRenderedPageBreak/>
        <w:t>S1.A</w:t>
      </w:r>
      <w:r w:rsidR="00AE22D1" w:rsidRPr="006411AE">
        <w:rPr>
          <w:lang w:val="en-GB"/>
        </w:rPr>
        <w:t>4</w:t>
      </w:r>
      <w:r w:rsidRPr="006411AE">
        <w:rPr>
          <w:lang w:val="en-GB"/>
        </w:rPr>
        <w:t>: XBIN01 includes non-allowed</w:t>
      </w:r>
      <w:r w:rsidR="00421308" w:rsidRPr="006411AE">
        <w:rPr>
          <w:lang w:val="en-GB"/>
        </w:rPr>
        <w:t xml:space="preserve"> filetypes.</w:t>
      </w:r>
      <w:bookmarkEnd w:id="57"/>
    </w:p>
    <w:tbl>
      <w:tblPr>
        <w:tblStyle w:val="Tabel-Gitter2"/>
        <w:tblW w:w="5087" w:type="pct"/>
        <w:tblLayout w:type="fixed"/>
        <w:tblLook w:val="04A0" w:firstRow="1" w:lastRow="0" w:firstColumn="1" w:lastColumn="0" w:noHBand="0" w:noVBand="1"/>
      </w:tblPr>
      <w:tblGrid>
        <w:gridCol w:w="907"/>
        <w:gridCol w:w="3344"/>
        <w:gridCol w:w="1557"/>
        <w:gridCol w:w="3117"/>
        <w:gridCol w:w="3541"/>
        <w:gridCol w:w="1194"/>
      </w:tblGrid>
      <w:tr w:rsidR="00B8484F" w:rsidRPr="006411AE" w14:paraId="784E9BF4" w14:textId="77777777" w:rsidTr="00B8484F">
        <w:trPr>
          <w:cantSplit/>
        </w:trPr>
        <w:tc>
          <w:tcPr>
            <w:tcW w:w="332" w:type="pct"/>
            <w:shd w:val="clear" w:color="auto" w:fill="152F4A"/>
            <w:vAlign w:val="center"/>
          </w:tcPr>
          <w:p w14:paraId="2FD482D7" w14:textId="77777777" w:rsidR="00B8484F" w:rsidRPr="006411AE" w:rsidRDefault="00B8484F">
            <w:pPr>
              <w:rPr>
                <w:b/>
                <w:bCs/>
                <w:lang w:val="en-GB"/>
              </w:rPr>
            </w:pPr>
            <w:r w:rsidRPr="006411AE">
              <w:rPr>
                <w:b/>
                <w:bCs/>
                <w:lang w:val="en-GB"/>
              </w:rPr>
              <w:t>Test step #</w:t>
            </w:r>
          </w:p>
        </w:tc>
        <w:tc>
          <w:tcPr>
            <w:tcW w:w="1224" w:type="pct"/>
            <w:shd w:val="clear" w:color="auto" w:fill="152F4A"/>
            <w:vAlign w:val="center"/>
          </w:tcPr>
          <w:p w14:paraId="06AC4E6C" w14:textId="6BE8315E" w:rsidR="00B8484F" w:rsidRPr="006411AE" w:rsidRDefault="00B8484F">
            <w:pPr>
              <w:rPr>
                <w:b/>
                <w:bCs/>
                <w:lang w:val="en-GB"/>
              </w:rPr>
            </w:pPr>
            <w:r w:rsidRPr="006411AE">
              <w:rPr>
                <w:b/>
                <w:bCs/>
                <w:lang w:val="en-GB"/>
              </w:rPr>
              <w:t>Action</w:t>
            </w:r>
          </w:p>
        </w:tc>
        <w:tc>
          <w:tcPr>
            <w:tcW w:w="570" w:type="pct"/>
            <w:shd w:val="clear" w:color="auto" w:fill="152F4A"/>
            <w:vAlign w:val="center"/>
          </w:tcPr>
          <w:p w14:paraId="1B493052" w14:textId="77777777" w:rsidR="00B8484F" w:rsidRPr="006411AE" w:rsidRDefault="00B8484F">
            <w:pPr>
              <w:rPr>
                <w:rFonts w:ascii="Courier New" w:hAnsi="Courier New" w:cs="Courier New"/>
                <w:b/>
                <w:bCs/>
                <w:shd w:val="clear" w:color="auto" w:fill="FFFFFF"/>
                <w:lang w:val="en-GB"/>
              </w:rPr>
            </w:pPr>
            <w:r w:rsidRPr="006411AE">
              <w:rPr>
                <w:b/>
                <w:bCs/>
                <w:lang w:val="en-GB"/>
              </w:rPr>
              <w:t>Test data</w:t>
            </w:r>
          </w:p>
        </w:tc>
        <w:tc>
          <w:tcPr>
            <w:tcW w:w="1141" w:type="pct"/>
            <w:shd w:val="clear" w:color="auto" w:fill="152F4A"/>
            <w:vAlign w:val="center"/>
          </w:tcPr>
          <w:p w14:paraId="61CF7E46" w14:textId="77777777" w:rsidR="00B8484F" w:rsidRPr="006411AE" w:rsidRDefault="00B8484F">
            <w:pPr>
              <w:rPr>
                <w:b/>
                <w:bCs/>
                <w:lang w:val="en-GB"/>
              </w:rPr>
            </w:pPr>
            <w:r w:rsidRPr="006411AE">
              <w:rPr>
                <w:b/>
                <w:bCs/>
                <w:lang w:val="en-GB"/>
              </w:rPr>
              <w:t>Expected result</w:t>
            </w:r>
          </w:p>
        </w:tc>
        <w:tc>
          <w:tcPr>
            <w:tcW w:w="1296" w:type="pct"/>
            <w:shd w:val="clear" w:color="auto" w:fill="152F4A"/>
            <w:vAlign w:val="center"/>
          </w:tcPr>
          <w:p w14:paraId="702C1E04" w14:textId="77777777" w:rsidR="00B8484F" w:rsidRPr="006411AE" w:rsidRDefault="00B8484F">
            <w:pPr>
              <w:rPr>
                <w:b/>
                <w:bCs/>
                <w:lang w:val="en-GB"/>
              </w:rPr>
            </w:pPr>
            <w:r w:rsidRPr="006411AE">
              <w:rPr>
                <w:b/>
                <w:bCs/>
                <w:lang w:val="en-GB"/>
              </w:rPr>
              <w:t>Actual result</w:t>
            </w:r>
          </w:p>
        </w:tc>
        <w:tc>
          <w:tcPr>
            <w:tcW w:w="437" w:type="pct"/>
            <w:shd w:val="clear" w:color="auto" w:fill="152F4A"/>
            <w:vAlign w:val="center"/>
          </w:tcPr>
          <w:p w14:paraId="67887071" w14:textId="77777777" w:rsidR="00B8484F" w:rsidRPr="006411AE" w:rsidRDefault="00B8484F">
            <w:pPr>
              <w:rPr>
                <w:rFonts w:cstheme="minorHAnsi"/>
                <w:b/>
                <w:bCs/>
                <w:lang w:val="en-GB"/>
              </w:rPr>
            </w:pPr>
            <w:r w:rsidRPr="006411AE">
              <w:rPr>
                <w:b/>
                <w:bCs/>
                <w:lang w:val="en-GB"/>
              </w:rPr>
              <w:t>MedCom assessment</w:t>
            </w:r>
          </w:p>
        </w:tc>
      </w:tr>
      <w:tr w:rsidR="00421308" w:rsidRPr="006411AE" w14:paraId="39104182" w14:textId="77777777" w:rsidTr="00B8484F">
        <w:trPr>
          <w:cantSplit/>
        </w:trPr>
        <w:tc>
          <w:tcPr>
            <w:tcW w:w="332" w:type="pct"/>
          </w:tcPr>
          <w:p w14:paraId="7AC1D7F9" w14:textId="77777777" w:rsidR="00421308" w:rsidRPr="006411AE" w:rsidRDefault="00421308" w:rsidP="00D93BFC">
            <w:pPr>
              <w:pStyle w:val="Overskrift4"/>
              <w:numPr>
                <w:ilvl w:val="3"/>
                <w:numId w:val="24"/>
              </w:numPr>
              <w:rPr>
                <w:rFonts w:eastAsia="Calibri"/>
                <w:lang w:val="en-GB"/>
              </w:rPr>
            </w:pPr>
          </w:p>
        </w:tc>
        <w:tc>
          <w:tcPr>
            <w:tcW w:w="1224" w:type="pct"/>
          </w:tcPr>
          <w:p w14:paraId="798760DE" w14:textId="7870A12C" w:rsidR="00421308" w:rsidRPr="006411AE" w:rsidRDefault="00421308" w:rsidP="00421308">
            <w:pPr>
              <w:spacing w:before="60"/>
              <w:rPr>
                <w:rFonts w:eastAsia="Times New Roman" w:cs="Calibri"/>
                <w:szCs w:val="24"/>
                <w:lang w:val="en-GB"/>
              </w:rPr>
            </w:pPr>
            <w:r w:rsidRPr="006411AE">
              <w:rPr>
                <w:rFonts w:eastAsia="Times New Roman" w:cs="Calibri"/>
                <w:szCs w:val="24"/>
                <w:lang w:val="en-GB"/>
              </w:rPr>
              <w:t xml:space="preserve">Perform test step </w:t>
            </w:r>
            <w:r w:rsidR="00D310BB" w:rsidRPr="006411AE">
              <w:rPr>
                <w:rFonts w:eastAsia="Times New Roman" w:cs="Calibri"/>
                <w:szCs w:val="24"/>
                <w:lang w:val="en-GB"/>
              </w:rPr>
              <w:fldChar w:fldCharType="begin"/>
            </w:r>
            <w:r w:rsidR="00D310BB" w:rsidRPr="006411AE">
              <w:rPr>
                <w:rFonts w:eastAsia="Times New Roman" w:cs="Calibri"/>
                <w:szCs w:val="24"/>
                <w:lang w:val="en-GB"/>
              </w:rPr>
              <w:instrText xml:space="preserve"> REF _Ref181605768 \r \h </w:instrText>
            </w:r>
            <w:r w:rsidR="00D310BB" w:rsidRPr="006411AE">
              <w:rPr>
                <w:rFonts w:eastAsia="Times New Roman" w:cs="Calibri"/>
                <w:szCs w:val="24"/>
                <w:lang w:val="en-GB"/>
              </w:rPr>
            </w:r>
            <w:r w:rsidR="00D310BB" w:rsidRPr="006411AE">
              <w:rPr>
                <w:rFonts w:eastAsia="Times New Roman" w:cs="Calibri"/>
                <w:szCs w:val="24"/>
                <w:lang w:val="en-GB"/>
              </w:rPr>
              <w:fldChar w:fldCharType="separate"/>
            </w:r>
            <w:r w:rsidR="00F3168B">
              <w:rPr>
                <w:rFonts w:eastAsia="Times New Roman" w:cs="Calibri"/>
                <w:szCs w:val="24"/>
                <w:lang w:val="en-GB"/>
              </w:rPr>
              <w:t>3.</w:t>
            </w:r>
            <w:r w:rsidR="00AB6B63">
              <w:rPr>
                <w:rFonts w:eastAsia="Times New Roman" w:cs="Calibri"/>
                <w:szCs w:val="24"/>
                <w:lang w:val="en-GB"/>
              </w:rPr>
              <w:t>2</w:t>
            </w:r>
            <w:r w:rsidR="00F3168B">
              <w:rPr>
                <w:rFonts w:eastAsia="Times New Roman" w:cs="Calibri"/>
                <w:szCs w:val="24"/>
                <w:lang w:val="en-GB"/>
              </w:rPr>
              <w:t>.3.1</w:t>
            </w:r>
            <w:r w:rsidR="00D310BB" w:rsidRPr="006411AE">
              <w:rPr>
                <w:rFonts w:eastAsia="Times New Roman" w:cs="Calibri"/>
                <w:szCs w:val="24"/>
                <w:lang w:val="en-GB"/>
              </w:rPr>
              <w:fldChar w:fldCharType="end"/>
            </w:r>
            <w:r w:rsidR="00D310BB" w:rsidRPr="006411AE">
              <w:rPr>
                <w:rFonts w:eastAsia="Times New Roman" w:cs="Calibri"/>
                <w:szCs w:val="24"/>
                <w:lang w:val="en-GB"/>
              </w:rPr>
              <w:t>-</w:t>
            </w:r>
            <w:r w:rsidR="00890A49" w:rsidRPr="006411AE">
              <w:rPr>
                <w:rFonts w:eastAsia="Times New Roman" w:cs="Calibri"/>
                <w:szCs w:val="24"/>
                <w:lang w:val="en-GB"/>
              </w:rPr>
              <w:fldChar w:fldCharType="begin"/>
            </w:r>
            <w:r w:rsidR="00890A49" w:rsidRPr="006411AE">
              <w:rPr>
                <w:rFonts w:eastAsia="Times New Roman" w:cs="Calibri"/>
                <w:szCs w:val="24"/>
                <w:lang w:val="en-GB"/>
              </w:rPr>
              <w:instrText xml:space="preserve"> REF _Ref181605783 \r \h </w:instrText>
            </w:r>
            <w:r w:rsidR="00890A49" w:rsidRPr="006411AE">
              <w:rPr>
                <w:rFonts w:eastAsia="Times New Roman" w:cs="Calibri"/>
                <w:szCs w:val="24"/>
                <w:lang w:val="en-GB"/>
              </w:rPr>
            </w:r>
            <w:r w:rsidR="00890A49" w:rsidRPr="006411AE">
              <w:rPr>
                <w:rFonts w:eastAsia="Times New Roman" w:cs="Calibri"/>
                <w:szCs w:val="24"/>
                <w:lang w:val="en-GB"/>
              </w:rPr>
              <w:fldChar w:fldCharType="separate"/>
            </w:r>
            <w:r w:rsidR="00F3168B">
              <w:rPr>
                <w:rFonts w:eastAsia="Times New Roman" w:cs="Calibri"/>
                <w:szCs w:val="24"/>
                <w:lang w:val="en-GB"/>
              </w:rPr>
              <w:t>3.</w:t>
            </w:r>
            <w:r w:rsidR="00AB6B63">
              <w:rPr>
                <w:rFonts w:eastAsia="Times New Roman" w:cs="Calibri"/>
                <w:szCs w:val="24"/>
                <w:lang w:val="en-GB"/>
              </w:rPr>
              <w:t>2</w:t>
            </w:r>
            <w:r w:rsidR="00F3168B">
              <w:rPr>
                <w:rFonts w:eastAsia="Times New Roman" w:cs="Calibri"/>
                <w:szCs w:val="24"/>
                <w:lang w:val="en-GB"/>
              </w:rPr>
              <w:t>.3.4</w:t>
            </w:r>
            <w:r w:rsidR="00890A49" w:rsidRPr="006411AE">
              <w:rPr>
                <w:rFonts w:eastAsia="Times New Roman" w:cs="Calibri"/>
                <w:szCs w:val="24"/>
                <w:lang w:val="en-GB"/>
              </w:rPr>
              <w:fldChar w:fldCharType="end"/>
            </w:r>
            <w:r w:rsidR="00890A49" w:rsidRPr="006411AE">
              <w:rPr>
                <w:rFonts w:eastAsia="Times New Roman" w:cs="Calibri"/>
                <w:szCs w:val="24"/>
                <w:lang w:val="en-GB"/>
              </w:rPr>
              <w:t>.</w:t>
            </w:r>
          </w:p>
        </w:tc>
        <w:tc>
          <w:tcPr>
            <w:tcW w:w="570" w:type="pct"/>
          </w:tcPr>
          <w:p w14:paraId="149B455F" w14:textId="44BA8F28" w:rsidR="00421308" w:rsidRPr="006411AE" w:rsidRDefault="00421308" w:rsidP="00421308">
            <w:pPr>
              <w:widowControl w:val="0"/>
              <w:spacing w:before="60"/>
              <w:rPr>
                <w:rFonts w:ascii="Courier New" w:eastAsia="Times New Roman" w:hAnsi="Courier New" w:cs="Courier New"/>
                <w:szCs w:val="24"/>
                <w:highlight w:val="yellow"/>
                <w:lang w:val="en-GB"/>
              </w:rPr>
            </w:pPr>
            <w:r w:rsidRPr="006411AE">
              <w:rPr>
                <w:rFonts w:ascii="Courier New" w:eastAsia="Times New Roman" w:hAnsi="Courier New" w:cs="Courier New"/>
                <w:szCs w:val="24"/>
                <w:highlight w:val="yellow"/>
                <w:lang w:val="en-GB"/>
              </w:rPr>
              <w:t>XDIS91_X</w:t>
            </w:r>
          </w:p>
          <w:p w14:paraId="599C16C3" w14:textId="2083C803" w:rsidR="00421308" w:rsidRPr="006411AE" w:rsidRDefault="00421308" w:rsidP="00421308">
            <w:pPr>
              <w:widowControl w:val="0"/>
              <w:spacing w:before="60"/>
              <w:rPr>
                <w:rFonts w:ascii="Courier New" w:eastAsia="Times New Roman" w:hAnsi="Courier New" w:cs="Courier New"/>
                <w:szCs w:val="24"/>
                <w:lang w:val="en-GB"/>
              </w:rPr>
            </w:pPr>
            <w:r w:rsidRPr="006411AE">
              <w:rPr>
                <w:rFonts w:ascii="Courier New" w:eastAsia="Times New Roman" w:hAnsi="Courier New" w:cs="Courier New"/>
                <w:szCs w:val="24"/>
                <w:highlight w:val="yellow"/>
                <w:lang w:val="en-GB"/>
              </w:rPr>
              <w:t>XBIN01_X</w:t>
            </w:r>
          </w:p>
        </w:tc>
        <w:tc>
          <w:tcPr>
            <w:tcW w:w="1141" w:type="pct"/>
          </w:tcPr>
          <w:p w14:paraId="54222941" w14:textId="3A9CEDB3" w:rsidR="00421308" w:rsidRPr="006411AE" w:rsidRDefault="00421308" w:rsidP="00421308">
            <w:pPr>
              <w:spacing w:before="60" w:after="120"/>
              <w:rPr>
                <w:rFonts w:eastAsia="Times New Roman" w:cs="Calibri"/>
                <w:szCs w:val="24"/>
                <w:lang w:val="en-GB"/>
              </w:rPr>
            </w:pPr>
            <w:r w:rsidRPr="006411AE">
              <w:rPr>
                <w:rFonts w:eastAsia="Times New Roman" w:cs="Calibri"/>
                <w:szCs w:val="24"/>
                <w:lang w:val="en-GB"/>
              </w:rPr>
              <w:t xml:space="preserve">The XDIS91 and XBIN01 </w:t>
            </w:r>
            <w:r w:rsidR="00D310BB" w:rsidRPr="006411AE">
              <w:rPr>
                <w:rFonts w:eastAsia="Times New Roman" w:cs="Calibri"/>
                <w:szCs w:val="24"/>
                <w:lang w:val="en-GB"/>
              </w:rPr>
              <w:t xml:space="preserve">is received and </w:t>
            </w:r>
            <w:r w:rsidRPr="006411AE">
              <w:rPr>
                <w:rFonts w:eastAsia="Times New Roman" w:cs="Calibri"/>
                <w:szCs w:val="24"/>
                <w:lang w:val="en-GB"/>
              </w:rPr>
              <w:t>must be converted to CareCommunication</w:t>
            </w:r>
            <w:r w:rsidR="00D310BB" w:rsidRPr="006411AE">
              <w:rPr>
                <w:rFonts w:eastAsia="Times New Roman" w:cs="Calibri"/>
                <w:szCs w:val="24"/>
                <w:lang w:val="en-GB"/>
              </w:rPr>
              <w:t>.</w:t>
            </w:r>
          </w:p>
        </w:tc>
        <w:tc>
          <w:tcPr>
            <w:tcW w:w="1296" w:type="pct"/>
          </w:tcPr>
          <w:p w14:paraId="3D958A77" w14:textId="77777777" w:rsidR="00421308" w:rsidRPr="006411AE" w:rsidRDefault="00421308" w:rsidP="00421308">
            <w:pPr>
              <w:spacing w:before="60"/>
              <w:rPr>
                <w:rFonts w:eastAsia="Times New Roman" w:cs="Calibri"/>
                <w:szCs w:val="24"/>
                <w:lang w:val="en-GB"/>
              </w:rPr>
            </w:pPr>
          </w:p>
        </w:tc>
        <w:tc>
          <w:tcPr>
            <w:tcW w:w="437" w:type="pct"/>
          </w:tcPr>
          <w:p w14:paraId="2CEDC7A1" w14:textId="1416B823" w:rsidR="00421308" w:rsidRPr="006411AE" w:rsidRDefault="00000000" w:rsidP="00421308">
            <w:pPr>
              <w:spacing w:before="60"/>
              <w:jc w:val="center"/>
              <w:rPr>
                <w:rFonts w:cstheme="minorHAnsi"/>
                <w:lang w:val="en-GB"/>
              </w:rPr>
            </w:pPr>
            <w:sdt>
              <w:sdtPr>
                <w:rPr>
                  <w:rFonts w:cstheme="minorHAnsi"/>
                  <w:lang w:val="en-GB"/>
                </w:rPr>
                <w:alias w:val="MedCom vurdering"/>
                <w:tag w:val="MedCom vurdering"/>
                <w:id w:val="-1382629669"/>
                <w:placeholder>
                  <w:docPart w:val="2408EF6233B545638C51D76143F7AB6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21308" w:rsidRPr="006411AE">
                  <w:rPr>
                    <w:rStyle w:val="Pladsholdertekst"/>
                    <w:lang w:val="en-GB"/>
                  </w:rPr>
                  <w:t>Choose</w:t>
                </w:r>
              </w:sdtContent>
            </w:sdt>
          </w:p>
        </w:tc>
      </w:tr>
      <w:tr w:rsidR="00421308" w:rsidRPr="006411AE" w14:paraId="096012DE" w14:textId="77777777" w:rsidTr="00B8484F">
        <w:trPr>
          <w:cantSplit/>
        </w:trPr>
        <w:tc>
          <w:tcPr>
            <w:tcW w:w="332" w:type="pct"/>
          </w:tcPr>
          <w:p w14:paraId="5A83C948" w14:textId="77777777" w:rsidR="00421308" w:rsidRPr="006411AE" w:rsidRDefault="00421308" w:rsidP="00D93BFC">
            <w:pPr>
              <w:pStyle w:val="Overskrift4"/>
              <w:numPr>
                <w:ilvl w:val="3"/>
                <w:numId w:val="24"/>
              </w:numPr>
              <w:rPr>
                <w:rFonts w:eastAsia="Calibri"/>
                <w:lang w:val="en-GB"/>
              </w:rPr>
            </w:pPr>
          </w:p>
        </w:tc>
        <w:tc>
          <w:tcPr>
            <w:tcW w:w="1224" w:type="pct"/>
          </w:tcPr>
          <w:p w14:paraId="34CA635D" w14:textId="77777777" w:rsidR="00421308" w:rsidRPr="006411AE" w:rsidRDefault="00421308" w:rsidP="00421308">
            <w:pPr>
              <w:spacing w:before="60"/>
              <w:rPr>
                <w:rFonts w:eastAsia="Times New Roman" w:cs="Calibri"/>
                <w:szCs w:val="24"/>
                <w:lang w:val="en-GB"/>
              </w:rPr>
            </w:pPr>
            <w:r w:rsidRPr="006411AE">
              <w:rPr>
                <w:rFonts w:eastAsia="Times New Roman" w:cs="Calibri"/>
                <w:szCs w:val="24"/>
                <w:lang w:val="en-GB"/>
              </w:rPr>
              <w:t xml:space="preserve">The XBIN01 does not include one of the allowed file types. </w:t>
            </w:r>
          </w:p>
          <w:p w14:paraId="28C8C1E5" w14:textId="77777777" w:rsidR="00421308" w:rsidRPr="006411AE" w:rsidRDefault="00421308" w:rsidP="00421308">
            <w:pPr>
              <w:spacing w:before="60"/>
              <w:rPr>
                <w:rFonts w:eastAsia="Times New Roman" w:cs="Calibri"/>
                <w:szCs w:val="24"/>
                <w:lang w:val="en-GB"/>
              </w:rPr>
            </w:pPr>
          </w:p>
          <w:p w14:paraId="6A3242C7" w14:textId="1303BD9A" w:rsidR="00421308" w:rsidRPr="006411AE" w:rsidRDefault="00421308" w:rsidP="00421308">
            <w:pPr>
              <w:spacing w:before="60"/>
              <w:rPr>
                <w:rFonts w:eastAsia="Times New Roman" w:cs="Calibri"/>
                <w:szCs w:val="24"/>
                <w:lang w:val="en-GB"/>
              </w:rPr>
            </w:pPr>
            <w:r w:rsidRPr="006411AE">
              <w:rPr>
                <w:rFonts w:eastAsia="Times New Roman" w:cs="Calibri"/>
                <w:szCs w:val="24"/>
                <w:lang w:val="en-GB"/>
              </w:rPr>
              <w:t xml:space="preserve">Allowed fil types can be </w:t>
            </w:r>
            <w:r w:rsidRPr="006411AE">
              <w:rPr>
                <w:rFonts w:eastAsia="Times New Roman" w:cs="Calibri"/>
                <w:lang w:val="en-GB"/>
              </w:rPr>
              <w:t xml:space="preserve">found </w:t>
            </w:r>
            <w:hyperlink r:id="rId22" w:history="1">
              <w:r w:rsidRPr="006411AE">
                <w:rPr>
                  <w:rStyle w:val="Hyperlink"/>
                  <w:rFonts w:ascii="Calibri" w:eastAsiaTheme="minorHAnsi" w:hAnsi="Calibri" w:cs="Calibri"/>
                  <w:szCs w:val="22"/>
                  <w:lang w:val="en-GB"/>
                </w:rPr>
                <w:t>here</w:t>
              </w:r>
            </w:hyperlink>
            <w:r w:rsidR="00DC52F9" w:rsidRPr="006411AE">
              <w:rPr>
                <w:rFonts w:eastAsia="Times New Roman" w:cs="Calibri"/>
                <w:lang w:val="en-GB"/>
              </w:rPr>
              <w:t>.</w:t>
            </w:r>
          </w:p>
          <w:p w14:paraId="0CCDA9F9" w14:textId="20A5C641" w:rsidR="00421308" w:rsidRPr="006411AE" w:rsidRDefault="00421308" w:rsidP="00421308">
            <w:pPr>
              <w:spacing w:before="60"/>
              <w:rPr>
                <w:rFonts w:eastAsia="Times New Roman" w:cs="Calibri"/>
                <w:szCs w:val="24"/>
                <w:lang w:val="en-GB"/>
              </w:rPr>
            </w:pPr>
          </w:p>
        </w:tc>
        <w:tc>
          <w:tcPr>
            <w:tcW w:w="570" w:type="pct"/>
          </w:tcPr>
          <w:p w14:paraId="48FE6EA1" w14:textId="77777777" w:rsidR="00421308" w:rsidRPr="006411AE" w:rsidRDefault="00421308" w:rsidP="00421308">
            <w:pPr>
              <w:widowControl w:val="0"/>
              <w:spacing w:before="60"/>
              <w:rPr>
                <w:rFonts w:ascii="Courier New" w:eastAsia="Times New Roman" w:hAnsi="Courier New" w:cs="Courier New"/>
                <w:szCs w:val="24"/>
                <w:lang w:val="en-GB"/>
              </w:rPr>
            </w:pPr>
          </w:p>
        </w:tc>
        <w:tc>
          <w:tcPr>
            <w:tcW w:w="1141" w:type="pct"/>
          </w:tcPr>
          <w:p w14:paraId="63E6E0AA" w14:textId="22C35194" w:rsidR="00421308" w:rsidRPr="006411AE" w:rsidRDefault="00BE3415" w:rsidP="00421308">
            <w:pPr>
              <w:spacing w:before="60" w:after="120"/>
              <w:rPr>
                <w:rFonts w:eastAsia="Times New Roman" w:cs="Calibri"/>
                <w:szCs w:val="24"/>
                <w:lang w:val="en-GB"/>
              </w:rPr>
            </w:pPr>
            <w:r w:rsidRPr="006411AE">
              <w:rPr>
                <w:rFonts w:eastAsia="Times New Roman" w:cs="Calibri"/>
                <w:szCs w:val="24"/>
                <w:lang w:val="en-GB"/>
              </w:rPr>
              <w:t>Evaluation states that the file type in the XBIN01 is not allowed.</w:t>
            </w:r>
          </w:p>
        </w:tc>
        <w:tc>
          <w:tcPr>
            <w:tcW w:w="1296" w:type="pct"/>
          </w:tcPr>
          <w:p w14:paraId="2B45D338" w14:textId="77777777" w:rsidR="00421308" w:rsidRPr="006411AE" w:rsidRDefault="00421308" w:rsidP="00421308">
            <w:pPr>
              <w:spacing w:before="60"/>
              <w:rPr>
                <w:rFonts w:eastAsia="Times New Roman" w:cs="Calibri"/>
                <w:szCs w:val="24"/>
                <w:lang w:val="en-GB"/>
              </w:rPr>
            </w:pPr>
          </w:p>
        </w:tc>
        <w:tc>
          <w:tcPr>
            <w:tcW w:w="437" w:type="pct"/>
          </w:tcPr>
          <w:p w14:paraId="30C4CFAE" w14:textId="7F687FE5" w:rsidR="00421308" w:rsidRPr="006411AE" w:rsidRDefault="00000000" w:rsidP="00421308">
            <w:pPr>
              <w:spacing w:before="60"/>
              <w:jc w:val="center"/>
              <w:rPr>
                <w:rFonts w:cstheme="minorHAnsi"/>
                <w:lang w:val="en-GB"/>
              </w:rPr>
            </w:pPr>
            <w:sdt>
              <w:sdtPr>
                <w:rPr>
                  <w:rFonts w:cstheme="minorHAnsi"/>
                  <w:lang w:val="en-GB"/>
                </w:rPr>
                <w:alias w:val="MedCom vurdering"/>
                <w:tag w:val="MedCom vurdering"/>
                <w:id w:val="1996993337"/>
                <w:placeholder>
                  <w:docPart w:val="735FDC3021BE4148882EC32ECC9F410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8C5D41" w:rsidRPr="006411AE" w14:paraId="7777768F" w14:textId="77777777" w:rsidTr="00B8484F">
        <w:trPr>
          <w:cantSplit/>
        </w:trPr>
        <w:tc>
          <w:tcPr>
            <w:tcW w:w="332" w:type="pct"/>
          </w:tcPr>
          <w:p w14:paraId="3FADDFC9" w14:textId="77777777" w:rsidR="008C5D41" w:rsidRPr="006411AE" w:rsidRDefault="008C5D41" w:rsidP="00D93BFC">
            <w:pPr>
              <w:pStyle w:val="Overskrift4"/>
              <w:numPr>
                <w:ilvl w:val="3"/>
                <w:numId w:val="24"/>
              </w:numPr>
              <w:rPr>
                <w:rFonts w:eastAsia="Calibri"/>
                <w:lang w:val="en-GB"/>
              </w:rPr>
            </w:pPr>
          </w:p>
        </w:tc>
        <w:tc>
          <w:tcPr>
            <w:tcW w:w="1224" w:type="pct"/>
          </w:tcPr>
          <w:p w14:paraId="51F16913" w14:textId="78AEC175" w:rsidR="008C5D41" w:rsidRPr="006411AE" w:rsidRDefault="008C5D41" w:rsidP="008C5D41">
            <w:pPr>
              <w:spacing w:before="60"/>
              <w:rPr>
                <w:rFonts w:eastAsia="Times New Roman" w:cs="Calibri"/>
                <w:szCs w:val="24"/>
                <w:lang w:val="en-GB"/>
              </w:rPr>
            </w:pPr>
            <w:r w:rsidRPr="006411AE">
              <w:rPr>
                <w:rFonts w:eastAsia="Times New Roman" w:cs="Calibri"/>
                <w:szCs w:val="24"/>
                <w:lang w:val="en-GB"/>
              </w:rPr>
              <w:t>A negative XCTL</w:t>
            </w:r>
            <w:r w:rsidR="00D51233" w:rsidRPr="006411AE">
              <w:rPr>
                <w:rFonts w:eastAsia="Times New Roman" w:cs="Calibri"/>
                <w:szCs w:val="24"/>
                <w:lang w:val="en-GB"/>
              </w:rPr>
              <w:t>,</w:t>
            </w:r>
            <w:r w:rsidRPr="006411AE">
              <w:rPr>
                <w:rFonts w:eastAsia="Times New Roman" w:cs="Calibri"/>
                <w:szCs w:val="24"/>
                <w:lang w:val="en-GB"/>
              </w:rPr>
              <w:t xml:space="preserve"> </w:t>
            </w:r>
            <w:r w:rsidR="00DE4403" w:rsidRPr="006411AE">
              <w:rPr>
                <w:rFonts w:eastAsia="Times New Roman" w:cs="Calibri"/>
                <w:szCs w:val="24"/>
                <w:lang w:val="en-GB"/>
              </w:rPr>
              <w:t>including a reason for the negative receipt</w:t>
            </w:r>
            <w:r w:rsidR="00DC52F9" w:rsidRPr="006411AE">
              <w:rPr>
                <w:rFonts w:eastAsia="Times New Roman" w:cs="Calibri"/>
                <w:szCs w:val="24"/>
                <w:lang w:val="en-GB"/>
              </w:rPr>
              <w:t xml:space="preserve"> </w:t>
            </w:r>
            <w:r w:rsidR="00DC52F9" w:rsidRPr="006411AE">
              <w:rPr>
                <w:rFonts w:eastAsia="Times New Roman" w:cs="Calibri"/>
                <w:lang w:val="en-GB"/>
              </w:rPr>
              <w:t xml:space="preserve">(cf. </w:t>
            </w:r>
            <w:hyperlink r:id="rId23" w:history="1">
              <w:r w:rsidR="00F31E62" w:rsidRPr="006411AE">
                <w:rPr>
                  <w:rStyle w:val="Hyperlink"/>
                  <w:rFonts w:ascii="Calibri" w:eastAsia="Times New Roman" w:hAnsi="Calibri" w:cs="Calibri"/>
                  <w:sz w:val="22"/>
                  <w:szCs w:val="22"/>
                  <w:lang w:val="en-GB" w:eastAsia="en-US"/>
                </w:rPr>
                <w:t>s</w:t>
              </w:r>
              <w:r w:rsidR="00DC52F9" w:rsidRPr="006411AE">
                <w:rPr>
                  <w:rStyle w:val="Hyperlink"/>
                  <w:rFonts w:ascii="Calibri" w:eastAsia="Times New Roman" w:hAnsi="Calibri" w:cs="Calibri"/>
                  <w:lang w:val="en-GB"/>
                </w:rPr>
                <w:t>ection 4.4 in use case document</w:t>
              </w:r>
            </w:hyperlink>
            <w:r w:rsidR="00DC52F9" w:rsidRPr="006411AE">
              <w:rPr>
                <w:rFonts w:eastAsia="Times New Roman" w:cs="Calibri"/>
                <w:lang w:val="en-GB"/>
              </w:rPr>
              <w:t xml:space="preserve">), </w:t>
            </w:r>
            <w:r w:rsidR="00DE4403" w:rsidRPr="006411AE">
              <w:rPr>
                <w:rFonts w:eastAsia="Times New Roman" w:cs="Calibri"/>
                <w:szCs w:val="24"/>
                <w:lang w:val="en-GB"/>
              </w:rPr>
              <w:t>and a reference to the XDIS91</w:t>
            </w:r>
            <w:r w:rsidR="00D51233" w:rsidRPr="006411AE">
              <w:rPr>
                <w:rFonts w:eastAsia="Times New Roman" w:cs="Calibri"/>
                <w:szCs w:val="24"/>
                <w:lang w:val="en-GB"/>
              </w:rPr>
              <w:t>,</w:t>
            </w:r>
            <w:r w:rsidR="00DE4403" w:rsidRPr="006411AE">
              <w:rPr>
                <w:rFonts w:eastAsia="Times New Roman" w:cs="Calibri"/>
                <w:szCs w:val="24"/>
                <w:lang w:val="en-GB"/>
              </w:rPr>
              <w:t xml:space="preserve"> is created. </w:t>
            </w:r>
          </w:p>
          <w:p w14:paraId="15B03BE7" w14:textId="32F83DAC" w:rsidR="002F0C33" w:rsidRPr="006411AE" w:rsidRDefault="002F0C33" w:rsidP="002F0C33">
            <w:pPr>
              <w:spacing w:before="60"/>
              <w:rPr>
                <w:rFonts w:eastAsia="Times New Roman" w:cs="Calibri"/>
                <w:szCs w:val="24"/>
                <w:lang w:val="en-GB"/>
              </w:rPr>
            </w:pPr>
            <w:r w:rsidRPr="006411AE">
              <w:rPr>
                <w:rFonts w:eastAsia="Times New Roman" w:cs="Calibri"/>
                <w:szCs w:val="24"/>
                <w:lang w:val="en-GB"/>
              </w:rPr>
              <w:t xml:space="preserve"> </w:t>
            </w:r>
          </w:p>
        </w:tc>
        <w:tc>
          <w:tcPr>
            <w:tcW w:w="570" w:type="pct"/>
          </w:tcPr>
          <w:p w14:paraId="24F6CC76" w14:textId="77777777" w:rsidR="008C5D41" w:rsidRPr="006411AE" w:rsidRDefault="008C5D41" w:rsidP="008C5D41">
            <w:pPr>
              <w:widowControl w:val="0"/>
              <w:spacing w:before="60"/>
              <w:rPr>
                <w:rFonts w:ascii="Courier New" w:eastAsia="Times New Roman" w:hAnsi="Courier New" w:cs="Courier New"/>
                <w:szCs w:val="24"/>
                <w:lang w:val="en-GB"/>
              </w:rPr>
            </w:pPr>
          </w:p>
        </w:tc>
        <w:tc>
          <w:tcPr>
            <w:tcW w:w="1141" w:type="pct"/>
          </w:tcPr>
          <w:p w14:paraId="2B0E7F8B" w14:textId="2D1FBCC6" w:rsidR="008C5D41" w:rsidRPr="006411AE" w:rsidRDefault="008C5D41" w:rsidP="008C5D41">
            <w:pPr>
              <w:spacing w:before="60" w:after="120"/>
              <w:rPr>
                <w:rFonts w:eastAsia="Times New Roman" w:cs="Calibri"/>
                <w:szCs w:val="24"/>
                <w:lang w:val="en-GB"/>
              </w:rPr>
            </w:pPr>
            <w:r w:rsidRPr="006411AE">
              <w:rPr>
                <w:rFonts w:eastAsia="Times New Roman" w:cs="Calibri"/>
                <w:szCs w:val="24"/>
                <w:lang w:val="en-GB"/>
              </w:rPr>
              <w:t>A XCTL is created with information from the XDIS91.</w:t>
            </w:r>
          </w:p>
        </w:tc>
        <w:tc>
          <w:tcPr>
            <w:tcW w:w="1296" w:type="pct"/>
          </w:tcPr>
          <w:p w14:paraId="663FC592" w14:textId="77777777" w:rsidR="008C5D41" w:rsidRPr="006411AE" w:rsidRDefault="008C5D41" w:rsidP="008C5D41">
            <w:pPr>
              <w:spacing w:before="60"/>
              <w:rPr>
                <w:rFonts w:eastAsia="Times New Roman" w:cs="Calibri"/>
                <w:szCs w:val="24"/>
                <w:lang w:val="en-GB"/>
              </w:rPr>
            </w:pPr>
          </w:p>
        </w:tc>
        <w:tc>
          <w:tcPr>
            <w:tcW w:w="437" w:type="pct"/>
          </w:tcPr>
          <w:p w14:paraId="378B5638" w14:textId="66A1804D" w:rsidR="008C5D41" w:rsidRPr="006411AE" w:rsidRDefault="00000000" w:rsidP="008C5D41">
            <w:pPr>
              <w:spacing w:before="60"/>
              <w:jc w:val="center"/>
              <w:rPr>
                <w:rFonts w:cstheme="minorHAnsi"/>
                <w:lang w:val="en-GB"/>
              </w:rPr>
            </w:pPr>
            <w:sdt>
              <w:sdtPr>
                <w:rPr>
                  <w:rFonts w:cstheme="minorHAnsi"/>
                  <w:lang w:val="en-GB"/>
                </w:rPr>
                <w:alias w:val="MedCom vurdering"/>
                <w:tag w:val="MedCom vurdering"/>
                <w:id w:val="98769571"/>
                <w:placeholder>
                  <w:docPart w:val="1979EE877CB94578848233808A6B82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5D41" w:rsidRPr="006411AE">
                  <w:rPr>
                    <w:rStyle w:val="Pladsholdertekst"/>
                    <w:lang w:val="en-GB"/>
                  </w:rPr>
                  <w:t>Choose</w:t>
                </w:r>
              </w:sdtContent>
            </w:sdt>
          </w:p>
        </w:tc>
      </w:tr>
      <w:tr w:rsidR="008C5D41" w:rsidRPr="006411AE" w14:paraId="4F1D2C26" w14:textId="77777777" w:rsidTr="00B8484F">
        <w:trPr>
          <w:cantSplit/>
        </w:trPr>
        <w:tc>
          <w:tcPr>
            <w:tcW w:w="332" w:type="pct"/>
          </w:tcPr>
          <w:p w14:paraId="2B41024A" w14:textId="77777777" w:rsidR="008C5D41" w:rsidRPr="006411AE" w:rsidRDefault="008C5D41" w:rsidP="00D93BFC">
            <w:pPr>
              <w:pStyle w:val="Overskrift4"/>
              <w:numPr>
                <w:ilvl w:val="3"/>
                <w:numId w:val="24"/>
              </w:numPr>
              <w:rPr>
                <w:rFonts w:eastAsia="Calibri"/>
                <w:lang w:val="en-GB"/>
              </w:rPr>
            </w:pPr>
          </w:p>
        </w:tc>
        <w:tc>
          <w:tcPr>
            <w:tcW w:w="1224" w:type="pct"/>
          </w:tcPr>
          <w:p w14:paraId="78018C4C" w14:textId="5123E16B" w:rsidR="008C5D41" w:rsidRPr="006411AE" w:rsidRDefault="008C5D41" w:rsidP="008C5D41">
            <w:pPr>
              <w:spacing w:before="60"/>
              <w:rPr>
                <w:rFonts w:eastAsia="Times New Roman" w:cs="Calibri"/>
                <w:szCs w:val="24"/>
                <w:lang w:val="en-GB"/>
              </w:rPr>
            </w:pPr>
            <w:r w:rsidRPr="006411AE">
              <w:rPr>
                <w:rFonts w:eastAsia="Times New Roman" w:cs="Calibri"/>
                <w:szCs w:val="24"/>
                <w:lang w:val="en-GB"/>
              </w:rPr>
              <w:t xml:space="preserve">The negative XCTL is wrapped in a </w:t>
            </w:r>
            <w:proofErr w:type="spellStart"/>
            <w:r w:rsidRPr="006411AE">
              <w:rPr>
                <w:rFonts w:eastAsia="Times New Roman" w:cs="Calibri"/>
                <w:szCs w:val="24"/>
                <w:lang w:val="en-GB"/>
              </w:rPr>
              <w:t>VANSEnvelope</w:t>
            </w:r>
            <w:proofErr w:type="spellEnd"/>
            <w:r w:rsidR="00D51233" w:rsidRPr="006411AE">
              <w:rPr>
                <w:rFonts w:eastAsia="Times New Roman" w:cs="Calibri"/>
                <w:szCs w:val="24"/>
                <w:lang w:val="en-GB"/>
              </w:rPr>
              <w:t>.</w:t>
            </w:r>
          </w:p>
        </w:tc>
        <w:tc>
          <w:tcPr>
            <w:tcW w:w="570" w:type="pct"/>
          </w:tcPr>
          <w:p w14:paraId="6E704162" w14:textId="77777777" w:rsidR="008C5D41" w:rsidRPr="006411AE" w:rsidRDefault="008C5D41" w:rsidP="008C5D41">
            <w:pPr>
              <w:widowControl w:val="0"/>
              <w:spacing w:before="60"/>
              <w:rPr>
                <w:rFonts w:ascii="Courier New" w:eastAsia="Times New Roman" w:hAnsi="Courier New" w:cs="Courier New"/>
                <w:szCs w:val="24"/>
                <w:lang w:val="en-GB"/>
              </w:rPr>
            </w:pPr>
          </w:p>
        </w:tc>
        <w:tc>
          <w:tcPr>
            <w:tcW w:w="1141" w:type="pct"/>
          </w:tcPr>
          <w:p w14:paraId="63893D84" w14:textId="7DAD66B3" w:rsidR="008C5D41" w:rsidRPr="006411AE" w:rsidRDefault="008C5D41" w:rsidP="008C5D41">
            <w:pPr>
              <w:spacing w:before="60" w:after="120"/>
              <w:rPr>
                <w:rFonts w:eastAsia="Times New Roman" w:cs="Calibri"/>
                <w:szCs w:val="24"/>
                <w:lang w:val="en-GB"/>
              </w:rPr>
            </w:pPr>
            <w:r w:rsidRPr="006411AE">
              <w:rPr>
                <w:lang w:val="en-GB"/>
              </w:rPr>
              <w:t>The XCTL is correctly wrapped.</w:t>
            </w:r>
          </w:p>
        </w:tc>
        <w:tc>
          <w:tcPr>
            <w:tcW w:w="1296" w:type="pct"/>
          </w:tcPr>
          <w:p w14:paraId="2309E6F8" w14:textId="77777777" w:rsidR="008C5D41" w:rsidRPr="006411AE" w:rsidRDefault="008C5D41" w:rsidP="008C5D41">
            <w:pPr>
              <w:spacing w:before="60"/>
              <w:rPr>
                <w:rFonts w:eastAsia="Times New Roman" w:cs="Calibri"/>
                <w:szCs w:val="24"/>
                <w:lang w:val="en-GB"/>
              </w:rPr>
            </w:pPr>
          </w:p>
        </w:tc>
        <w:tc>
          <w:tcPr>
            <w:tcW w:w="437" w:type="pct"/>
          </w:tcPr>
          <w:p w14:paraId="4DEE6ECA" w14:textId="0049E14F" w:rsidR="008C5D41" w:rsidRPr="006411AE" w:rsidRDefault="00000000" w:rsidP="008C5D41">
            <w:pPr>
              <w:spacing w:before="60"/>
              <w:jc w:val="center"/>
              <w:rPr>
                <w:rFonts w:cstheme="minorHAnsi"/>
                <w:lang w:val="en-GB"/>
              </w:rPr>
            </w:pPr>
            <w:sdt>
              <w:sdtPr>
                <w:rPr>
                  <w:rFonts w:cstheme="minorHAnsi"/>
                  <w:lang w:val="en-GB"/>
                </w:rPr>
                <w:alias w:val="MedCom vurdering"/>
                <w:tag w:val="MedCom vurdering"/>
                <w:id w:val="531923104"/>
                <w:placeholder>
                  <w:docPart w:val="E1A6720532A645F7B3429E71262FB55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C5D41" w:rsidRPr="006411AE">
                  <w:rPr>
                    <w:rStyle w:val="Pladsholdertekst"/>
                    <w:lang w:val="en-GB"/>
                  </w:rPr>
                  <w:t>Choose</w:t>
                </w:r>
              </w:sdtContent>
            </w:sdt>
          </w:p>
        </w:tc>
      </w:tr>
      <w:tr w:rsidR="00D51233" w:rsidRPr="006411AE" w14:paraId="78F677A4" w14:textId="77777777" w:rsidTr="00B8484F">
        <w:trPr>
          <w:cantSplit/>
        </w:trPr>
        <w:tc>
          <w:tcPr>
            <w:tcW w:w="332" w:type="pct"/>
          </w:tcPr>
          <w:p w14:paraId="7D9D63A1" w14:textId="77777777" w:rsidR="00D51233" w:rsidRPr="006411AE" w:rsidRDefault="00D51233" w:rsidP="00D93BFC">
            <w:pPr>
              <w:pStyle w:val="Overskrift4"/>
              <w:numPr>
                <w:ilvl w:val="3"/>
                <w:numId w:val="24"/>
              </w:numPr>
              <w:rPr>
                <w:rFonts w:eastAsia="Calibri"/>
                <w:lang w:val="en-GB"/>
              </w:rPr>
            </w:pPr>
          </w:p>
        </w:tc>
        <w:tc>
          <w:tcPr>
            <w:tcW w:w="1224" w:type="pct"/>
          </w:tcPr>
          <w:p w14:paraId="1A040C27" w14:textId="28155E3D" w:rsidR="00D51233" w:rsidRPr="006411AE" w:rsidRDefault="00D51233" w:rsidP="00D51233">
            <w:pPr>
              <w:spacing w:before="60"/>
              <w:rPr>
                <w:rFonts w:eastAsia="Times New Roman" w:cs="Calibri"/>
                <w:szCs w:val="24"/>
                <w:lang w:val="en-GB"/>
              </w:rPr>
            </w:pPr>
            <w:r w:rsidRPr="006411AE">
              <w:rPr>
                <w:rFonts w:eastAsia="Times New Roman" w:cs="Calibri"/>
                <w:szCs w:val="24"/>
                <w:lang w:val="en-GB"/>
              </w:rPr>
              <w:t xml:space="preserve">Send the XCTL to sender. </w:t>
            </w:r>
          </w:p>
        </w:tc>
        <w:tc>
          <w:tcPr>
            <w:tcW w:w="570" w:type="pct"/>
          </w:tcPr>
          <w:p w14:paraId="285306F7" w14:textId="77777777" w:rsidR="00D51233" w:rsidRPr="006411AE" w:rsidRDefault="00D51233" w:rsidP="00D51233">
            <w:pPr>
              <w:widowControl w:val="0"/>
              <w:spacing w:before="60"/>
              <w:rPr>
                <w:rFonts w:ascii="Courier New" w:eastAsia="Times New Roman" w:hAnsi="Courier New" w:cs="Courier New"/>
                <w:szCs w:val="24"/>
                <w:lang w:val="en-GB"/>
              </w:rPr>
            </w:pPr>
          </w:p>
        </w:tc>
        <w:tc>
          <w:tcPr>
            <w:tcW w:w="1141" w:type="pct"/>
          </w:tcPr>
          <w:p w14:paraId="143F008F" w14:textId="56CD11A4" w:rsidR="00D51233" w:rsidRPr="006411AE" w:rsidRDefault="00D51233" w:rsidP="00D51233">
            <w:pPr>
              <w:spacing w:before="60" w:after="120"/>
              <w:rPr>
                <w:lang w:val="en-GB"/>
              </w:rPr>
            </w:pPr>
            <w:r w:rsidRPr="006411AE">
              <w:rPr>
                <w:rFonts w:eastAsia="Times New Roman" w:cs="Calibri"/>
                <w:szCs w:val="24"/>
                <w:lang w:val="en-GB"/>
              </w:rPr>
              <w:t>The XCTL, including a reference to the XDIS91 and a reason for the negative receipt, is returned.</w:t>
            </w:r>
          </w:p>
        </w:tc>
        <w:tc>
          <w:tcPr>
            <w:tcW w:w="1296" w:type="pct"/>
          </w:tcPr>
          <w:p w14:paraId="500524B9" w14:textId="77777777" w:rsidR="00D51233" w:rsidRPr="006411AE" w:rsidRDefault="00D51233" w:rsidP="00D51233">
            <w:pPr>
              <w:spacing w:before="60"/>
              <w:rPr>
                <w:rFonts w:eastAsia="Times New Roman" w:cs="Calibri"/>
                <w:szCs w:val="24"/>
                <w:lang w:val="en-GB"/>
              </w:rPr>
            </w:pPr>
          </w:p>
        </w:tc>
        <w:tc>
          <w:tcPr>
            <w:tcW w:w="437" w:type="pct"/>
          </w:tcPr>
          <w:p w14:paraId="705E9E94" w14:textId="1EBE1B86" w:rsidR="00D51233" w:rsidRPr="006411AE" w:rsidRDefault="00000000" w:rsidP="00D51233">
            <w:pPr>
              <w:spacing w:before="60"/>
              <w:jc w:val="center"/>
              <w:rPr>
                <w:rFonts w:cstheme="minorHAnsi"/>
                <w:b/>
                <w:bCs/>
                <w:lang w:val="en-GB"/>
              </w:rPr>
            </w:pPr>
            <w:sdt>
              <w:sdtPr>
                <w:rPr>
                  <w:rFonts w:cstheme="minorHAnsi"/>
                  <w:lang w:val="en-GB"/>
                </w:rPr>
                <w:alias w:val="MedCom vurdering"/>
                <w:tag w:val="MedCom vurdering"/>
                <w:id w:val="-792904463"/>
                <w:placeholder>
                  <w:docPart w:val="523475F878824238B6F1CAC47B35769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135D" w:rsidRPr="006411AE">
                  <w:rPr>
                    <w:rStyle w:val="Pladsholdertekst"/>
                    <w:lang w:val="en-GB"/>
                  </w:rPr>
                  <w:t>Choose</w:t>
                </w:r>
              </w:sdtContent>
            </w:sdt>
          </w:p>
        </w:tc>
      </w:tr>
    </w:tbl>
    <w:p w14:paraId="032F1A3A" w14:textId="77777777" w:rsidR="00936578" w:rsidRPr="006411AE" w:rsidRDefault="00936578" w:rsidP="00422B49">
      <w:pPr>
        <w:rPr>
          <w:lang w:val="en-GB"/>
        </w:rPr>
      </w:pPr>
    </w:p>
    <w:p w14:paraId="4979BB37" w14:textId="77777777" w:rsidR="00936578" w:rsidRPr="006411AE" w:rsidRDefault="00936578" w:rsidP="00422B49">
      <w:pPr>
        <w:rPr>
          <w:lang w:val="en-GB"/>
        </w:rPr>
      </w:pPr>
    </w:p>
    <w:p w14:paraId="1DCDB890" w14:textId="65328AFC" w:rsidR="00991B1C" w:rsidRPr="006411AE" w:rsidRDefault="00991B1C" w:rsidP="00991B1C">
      <w:pPr>
        <w:rPr>
          <w:lang w:val="en-GB"/>
        </w:rPr>
      </w:pPr>
    </w:p>
    <w:p w14:paraId="2029B028" w14:textId="77777777" w:rsidR="00991B1C" w:rsidRPr="006411AE" w:rsidRDefault="00991B1C">
      <w:pPr>
        <w:rPr>
          <w:rFonts w:eastAsiaTheme="majorEastAsia" w:cstheme="majorBidi"/>
          <w:color w:val="0F4761" w:themeColor="accent1" w:themeShade="BF"/>
          <w:sz w:val="28"/>
          <w:szCs w:val="28"/>
          <w:lang w:val="en-GB"/>
        </w:rPr>
      </w:pPr>
      <w:r w:rsidRPr="006411AE">
        <w:rPr>
          <w:lang w:val="en-GB"/>
        </w:rPr>
        <w:br w:type="page"/>
      </w:r>
    </w:p>
    <w:p w14:paraId="56058BAE" w14:textId="37FFECF5" w:rsidR="004017FA" w:rsidRPr="006411AE" w:rsidRDefault="00991B1C" w:rsidP="00D93BFC">
      <w:pPr>
        <w:pStyle w:val="Overskrift3"/>
        <w:numPr>
          <w:ilvl w:val="2"/>
          <w:numId w:val="24"/>
        </w:numPr>
        <w:rPr>
          <w:lang w:val="en-GB"/>
        </w:rPr>
      </w:pPr>
      <w:r w:rsidRPr="006411AE">
        <w:rPr>
          <w:lang w:val="en-GB"/>
        </w:rPr>
        <w:lastRenderedPageBreak/>
        <w:t xml:space="preserve"> </w:t>
      </w:r>
      <w:bookmarkStart w:id="58" w:name="_Ref182898039"/>
      <w:r w:rsidR="004017FA" w:rsidRPr="006411AE">
        <w:rPr>
          <w:lang w:val="en-GB"/>
        </w:rPr>
        <w:t>S</w:t>
      </w:r>
      <w:r w:rsidR="00BC2986" w:rsidRPr="006411AE">
        <w:rPr>
          <w:lang w:val="en-GB"/>
        </w:rPr>
        <w:t>2</w:t>
      </w:r>
      <w:r w:rsidR="004017FA" w:rsidRPr="006411AE">
        <w:rPr>
          <w:lang w:val="en-GB"/>
        </w:rPr>
        <w:t>: Send a</w:t>
      </w:r>
      <w:r w:rsidR="00A13307" w:rsidRPr="006411AE">
        <w:rPr>
          <w:lang w:val="en-GB"/>
        </w:rPr>
        <w:t xml:space="preserve"> XDIS91</w:t>
      </w:r>
      <w:r w:rsidR="00E63AE1" w:rsidRPr="006411AE">
        <w:rPr>
          <w:lang w:val="en-GB"/>
        </w:rPr>
        <w:t xml:space="preserve"> </w:t>
      </w:r>
      <w:r w:rsidR="00B7135D" w:rsidRPr="006411AE">
        <w:rPr>
          <w:lang w:val="en-GB"/>
        </w:rPr>
        <w:t>(from FHIR to XML)</w:t>
      </w:r>
      <w:bookmarkEnd w:id="58"/>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4017FA" w:rsidRPr="006411AE" w14:paraId="46234959" w14:textId="77777777">
        <w:trPr>
          <w:cantSplit/>
        </w:trPr>
        <w:tc>
          <w:tcPr>
            <w:tcW w:w="332" w:type="pct"/>
            <w:shd w:val="clear" w:color="auto" w:fill="152F4A"/>
            <w:vAlign w:val="center"/>
          </w:tcPr>
          <w:p w14:paraId="2DCC7D6F" w14:textId="77777777" w:rsidR="004017FA" w:rsidRPr="006411AE" w:rsidRDefault="004017FA">
            <w:pPr>
              <w:rPr>
                <w:b/>
                <w:bCs/>
                <w:lang w:val="en-GB"/>
              </w:rPr>
            </w:pPr>
            <w:r w:rsidRPr="006411AE">
              <w:rPr>
                <w:b/>
                <w:bCs/>
                <w:lang w:val="en-GB"/>
              </w:rPr>
              <w:t>Test step #</w:t>
            </w:r>
          </w:p>
        </w:tc>
        <w:tc>
          <w:tcPr>
            <w:tcW w:w="1223" w:type="pct"/>
            <w:shd w:val="clear" w:color="auto" w:fill="152F4A"/>
            <w:vAlign w:val="center"/>
          </w:tcPr>
          <w:p w14:paraId="18F4E265" w14:textId="77777777" w:rsidR="004017FA" w:rsidRPr="006411AE" w:rsidRDefault="004017FA">
            <w:pPr>
              <w:rPr>
                <w:b/>
                <w:bCs/>
                <w:lang w:val="en-GB"/>
              </w:rPr>
            </w:pPr>
            <w:r w:rsidRPr="006411AE">
              <w:rPr>
                <w:b/>
                <w:bCs/>
                <w:lang w:val="en-GB"/>
              </w:rPr>
              <w:t>Action</w:t>
            </w:r>
          </w:p>
        </w:tc>
        <w:tc>
          <w:tcPr>
            <w:tcW w:w="570" w:type="pct"/>
            <w:shd w:val="clear" w:color="auto" w:fill="152F4A"/>
            <w:vAlign w:val="center"/>
          </w:tcPr>
          <w:p w14:paraId="059DF2B8" w14:textId="77777777" w:rsidR="004017FA" w:rsidRPr="006411AE" w:rsidRDefault="004017FA">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17752EE6" w14:textId="77777777" w:rsidR="004017FA" w:rsidRPr="006411AE" w:rsidRDefault="004017FA">
            <w:pPr>
              <w:rPr>
                <w:b/>
                <w:bCs/>
                <w:lang w:val="en-GB"/>
              </w:rPr>
            </w:pPr>
            <w:r w:rsidRPr="006411AE">
              <w:rPr>
                <w:b/>
                <w:bCs/>
                <w:lang w:val="en-GB"/>
              </w:rPr>
              <w:t>Expected result</w:t>
            </w:r>
          </w:p>
        </w:tc>
        <w:tc>
          <w:tcPr>
            <w:tcW w:w="1296" w:type="pct"/>
            <w:shd w:val="clear" w:color="auto" w:fill="152F4A"/>
            <w:vAlign w:val="center"/>
          </w:tcPr>
          <w:p w14:paraId="0594EDEC" w14:textId="77777777" w:rsidR="004017FA" w:rsidRPr="006411AE" w:rsidRDefault="004017FA">
            <w:pPr>
              <w:rPr>
                <w:b/>
                <w:bCs/>
                <w:lang w:val="en-GB"/>
              </w:rPr>
            </w:pPr>
            <w:r w:rsidRPr="006411AE">
              <w:rPr>
                <w:b/>
                <w:bCs/>
                <w:lang w:val="en-GB"/>
              </w:rPr>
              <w:t>Actual result</w:t>
            </w:r>
          </w:p>
        </w:tc>
        <w:tc>
          <w:tcPr>
            <w:tcW w:w="437" w:type="pct"/>
            <w:shd w:val="clear" w:color="auto" w:fill="152F4A"/>
            <w:vAlign w:val="center"/>
          </w:tcPr>
          <w:p w14:paraId="3D782B56" w14:textId="77777777" w:rsidR="004017FA" w:rsidRPr="006411AE" w:rsidRDefault="004017FA">
            <w:pPr>
              <w:rPr>
                <w:rFonts w:cstheme="minorHAnsi"/>
                <w:b/>
                <w:bCs/>
                <w:lang w:val="en-GB"/>
              </w:rPr>
            </w:pPr>
            <w:r w:rsidRPr="006411AE">
              <w:rPr>
                <w:b/>
                <w:bCs/>
                <w:lang w:val="en-GB"/>
              </w:rPr>
              <w:t>MedCom assessment</w:t>
            </w:r>
          </w:p>
        </w:tc>
      </w:tr>
      <w:tr w:rsidR="00894DB4" w:rsidRPr="006411AE" w14:paraId="005F751A" w14:textId="77777777">
        <w:trPr>
          <w:cantSplit/>
        </w:trPr>
        <w:tc>
          <w:tcPr>
            <w:tcW w:w="332" w:type="pct"/>
          </w:tcPr>
          <w:p w14:paraId="11E31EA9" w14:textId="77777777" w:rsidR="00894DB4" w:rsidRPr="006411AE" w:rsidRDefault="00894DB4" w:rsidP="00D93BFC">
            <w:pPr>
              <w:pStyle w:val="Overskrift4"/>
              <w:numPr>
                <w:ilvl w:val="3"/>
                <w:numId w:val="24"/>
              </w:numPr>
              <w:rPr>
                <w:rFonts w:eastAsia="Calibri"/>
                <w:lang w:val="en-GB"/>
              </w:rPr>
            </w:pPr>
          </w:p>
        </w:tc>
        <w:tc>
          <w:tcPr>
            <w:tcW w:w="1223" w:type="pct"/>
          </w:tcPr>
          <w:p w14:paraId="511BE78D" w14:textId="2617534A" w:rsidR="00894DB4" w:rsidRPr="006411AE" w:rsidRDefault="00894DB4" w:rsidP="00894DB4">
            <w:pPr>
              <w:spacing w:before="60"/>
              <w:rPr>
                <w:rFonts w:eastAsia="Times New Roman" w:cs="Calibri"/>
                <w:szCs w:val="24"/>
                <w:lang w:val="en-GB"/>
              </w:rPr>
            </w:pPr>
            <w:r w:rsidRPr="006411AE">
              <w:rPr>
                <w:rFonts w:eastAsia="Times New Roman" w:cs="Calibri"/>
                <w:szCs w:val="24"/>
                <w:lang w:val="en-GB"/>
              </w:rPr>
              <w:t xml:space="preserve">Perform test step </w:t>
            </w:r>
            <w:r w:rsidR="00976A03" w:rsidRPr="006411AE">
              <w:rPr>
                <w:rFonts w:eastAsia="Times New Roman" w:cs="Calibri"/>
                <w:szCs w:val="24"/>
                <w:lang w:val="en-GB"/>
              </w:rPr>
              <w:fldChar w:fldCharType="begin"/>
            </w:r>
            <w:r w:rsidR="00976A03" w:rsidRPr="006411AE">
              <w:rPr>
                <w:rFonts w:eastAsia="Times New Roman" w:cs="Calibri"/>
                <w:szCs w:val="24"/>
                <w:lang w:val="en-GB"/>
              </w:rPr>
              <w:instrText xml:space="preserve"> REF _Ref161233346 \r \h </w:instrText>
            </w:r>
            <w:r w:rsidR="00976A03" w:rsidRPr="006411AE">
              <w:rPr>
                <w:rFonts w:eastAsia="Times New Roman" w:cs="Calibri"/>
                <w:szCs w:val="24"/>
                <w:lang w:val="en-GB"/>
              </w:rPr>
            </w:r>
            <w:r w:rsidR="00976A03"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.1.5</w:t>
            </w:r>
            <w:r w:rsidR="00976A03" w:rsidRPr="006411AE">
              <w:rPr>
                <w:rFonts w:eastAsia="Times New Roman" w:cs="Calibri"/>
                <w:szCs w:val="24"/>
                <w:lang w:val="en-GB"/>
              </w:rPr>
              <w:fldChar w:fldCharType="end"/>
            </w:r>
            <w:r w:rsidR="00976A03" w:rsidRPr="006411AE">
              <w:rPr>
                <w:rFonts w:eastAsia="Times New Roman" w:cs="Calibri"/>
                <w:szCs w:val="24"/>
                <w:lang w:val="en-GB"/>
              </w:rPr>
              <w:t>-</w:t>
            </w:r>
            <w:r w:rsidR="00976A03" w:rsidRPr="006411AE">
              <w:rPr>
                <w:rFonts w:eastAsia="Times New Roman" w:cs="Calibri"/>
                <w:szCs w:val="24"/>
                <w:lang w:val="en-GB"/>
              </w:rPr>
              <w:fldChar w:fldCharType="begin"/>
            </w:r>
            <w:r w:rsidR="00976A03" w:rsidRPr="006411AE">
              <w:rPr>
                <w:rFonts w:eastAsia="Times New Roman" w:cs="Calibri"/>
                <w:szCs w:val="24"/>
                <w:lang w:val="en-GB"/>
              </w:rPr>
              <w:instrText xml:space="preserve"> REF _Ref181608252 \r \h </w:instrText>
            </w:r>
            <w:r w:rsidR="00976A03" w:rsidRPr="006411AE">
              <w:rPr>
                <w:rFonts w:eastAsia="Times New Roman" w:cs="Calibri"/>
                <w:szCs w:val="24"/>
                <w:lang w:val="en-GB"/>
              </w:rPr>
            </w:r>
            <w:r w:rsidR="00976A03"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.1.7</w:t>
            </w:r>
            <w:r w:rsidR="00976A03" w:rsidRPr="006411AE">
              <w:rPr>
                <w:rFonts w:eastAsia="Times New Roman" w:cs="Calibri"/>
                <w:szCs w:val="24"/>
                <w:lang w:val="en-GB"/>
              </w:rPr>
              <w:fldChar w:fldCharType="end"/>
            </w:r>
          </w:p>
        </w:tc>
        <w:tc>
          <w:tcPr>
            <w:tcW w:w="570" w:type="pct"/>
          </w:tcPr>
          <w:p w14:paraId="368EE1DE" w14:textId="77B9A0E6" w:rsidR="00894DB4" w:rsidRPr="006411AE" w:rsidRDefault="00894DB4" w:rsidP="00894DB4">
            <w:pPr>
              <w:spacing w:before="60"/>
              <w:rPr>
                <w:rFonts w:ascii="Courier New" w:eastAsia="Times New Roman" w:hAnsi="Courier New" w:cs="Courier New"/>
                <w:shd w:val="clear" w:color="auto" w:fill="FFFFFF"/>
                <w:lang w:val="en-GB"/>
              </w:rPr>
            </w:pPr>
          </w:p>
        </w:tc>
        <w:tc>
          <w:tcPr>
            <w:tcW w:w="1142" w:type="pct"/>
          </w:tcPr>
          <w:p w14:paraId="227BCCBB" w14:textId="18C6DCF6" w:rsidR="00894DB4" w:rsidRPr="006411AE" w:rsidRDefault="00894DB4" w:rsidP="00894DB4">
            <w:pPr>
              <w:spacing w:before="60"/>
              <w:rPr>
                <w:rFonts w:eastAsia="Times New Roman" w:cs="Calibri"/>
                <w:szCs w:val="24"/>
                <w:lang w:val="en-GB"/>
              </w:rPr>
            </w:pPr>
            <w:r w:rsidRPr="006411AE">
              <w:rPr>
                <w:rFonts w:eastAsia="Times New Roman" w:cs="Calibri"/>
                <w:szCs w:val="24"/>
                <w:lang w:val="en-GB"/>
              </w:rPr>
              <w:t>The CareCommunication must be converted to XDIS91.</w:t>
            </w:r>
          </w:p>
        </w:tc>
        <w:tc>
          <w:tcPr>
            <w:tcW w:w="1296" w:type="pct"/>
          </w:tcPr>
          <w:p w14:paraId="0269D590" w14:textId="77777777" w:rsidR="00894DB4" w:rsidRPr="006411AE" w:rsidRDefault="00894DB4" w:rsidP="00894DB4">
            <w:pPr>
              <w:spacing w:before="60"/>
              <w:rPr>
                <w:rFonts w:eastAsia="Times New Roman" w:cs="Calibri"/>
                <w:szCs w:val="24"/>
                <w:lang w:val="en-GB"/>
              </w:rPr>
            </w:pPr>
          </w:p>
        </w:tc>
        <w:tc>
          <w:tcPr>
            <w:tcW w:w="437" w:type="pct"/>
          </w:tcPr>
          <w:p w14:paraId="3132AE8F" w14:textId="7BC8FBEB" w:rsidR="00894DB4" w:rsidRPr="006411AE" w:rsidRDefault="00000000" w:rsidP="00894DB4">
            <w:pPr>
              <w:spacing w:before="60"/>
              <w:jc w:val="center"/>
              <w:rPr>
                <w:rFonts w:cstheme="minorHAnsi"/>
                <w:lang w:val="en-GB"/>
              </w:rPr>
            </w:pPr>
            <w:sdt>
              <w:sdtPr>
                <w:rPr>
                  <w:rFonts w:cstheme="minorHAnsi"/>
                  <w:lang w:val="en-GB"/>
                </w:rPr>
                <w:alias w:val="MedCom vurdering"/>
                <w:tag w:val="MedCom vurdering"/>
                <w:id w:val="-1112201362"/>
                <w:placeholder>
                  <w:docPart w:val="5D74EECA8E174FDF90EA69A976B2C4F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94DB4" w:rsidRPr="006411AE">
                  <w:rPr>
                    <w:rStyle w:val="Pladsholdertekst"/>
                    <w:lang w:val="en-GB"/>
                  </w:rPr>
                  <w:t>Choose</w:t>
                </w:r>
              </w:sdtContent>
            </w:sdt>
          </w:p>
        </w:tc>
      </w:tr>
      <w:tr w:rsidR="00BC2892" w:rsidRPr="006411AE" w14:paraId="30DAD9E2" w14:textId="77777777">
        <w:trPr>
          <w:cantSplit/>
        </w:trPr>
        <w:tc>
          <w:tcPr>
            <w:tcW w:w="332" w:type="pct"/>
          </w:tcPr>
          <w:p w14:paraId="09230CC2" w14:textId="77777777" w:rsidR="00BC2892" w:rsidRPr="006411AE" w:rsidRDefault="00BC2892" w:rsidP="00D93BFC">
            <w:pPr>
              <w:pStyle w:val="Overskrift4"/>
              <w:numPr>
                <w:ilvl w:val="3"/>
                <w:numId w:val="24"/>
              </w:numPr>
              <w:rPr>
                <w:rFonts w:eastAsia="Calibri"/>
                <w:lang w:val="en-GB"/>
              </w:rPr>
            </w:pPr>
          </w:p>
        </w:tc>
        <w:tc>
          <w:tcPr>
            <w:tcW w:w="1223" w:type="pct"/>
          </w:tcPr>
          <w:p w14:paraId="20AD1D29" w14:textId="12073276" w:rsidR="00BC2892" w:rsidRPr="006411AE" w:rsidRDefault="00BC2892" w:rsidP="00BC2892">
            <w:pPr>
              <w:spacing w:before="60"/>
              <w:rPr>
                <w:rFonts w:eastAsia="Times New Roman" w:cs="Calibri"/>
                <w:szCs w:val="24"/>
                <w:lang w:val="en-GB"/>
              </w:rPr>
            </w:pPr>
            <w:r w:rsidRPr="006411AE">
              <w:rPr>
                <w:rFonts w:eastAsia="Times New Roman" w:cs="Calibri"/>
                <w:szCs w:val="24"/>
                <w:lang w:val="en-GB"/>
              </w:rPr>
              <w:t xml:space="preserve">Demonstrate that the SUT maps the </w:t>
            </w:r>
            <w:r w:rsidRPr="006411AE">
              <w:rPr>
                <w:rFonts w:eastAsia="Times New Roman" w:cs="Calibri"/>
                <w:lang w:val="en-GB"/>
              </w:rPr>
              <w:t xml:space="preserve">CareCommunication </w:t>
            </w:r>
            <w:r w:rsidRPr="006411AE">
              <w:rPr>
                <w:rFonts w:eastAsia="Times New Roman" w:cs="Calibri"/>
                <w:szCs w:val="24"/>
                <w:lang w:val="en-GB"/>
              </w:rPr>
              <w:t xml:space="preserve">to a XDIS91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70" w:type="pct"/>
          </w:tcPr>
          <w:p w14:paraId="2C446797" w14:textId="77777777" w:rsidR="00BC2892" w:rsidRPr="006411AE" w:rsidDel="00976A03" w:rsidRDefault="00BC2892" w:rsidP="00BC2892">
            <w:pPr>
              <w:spacing w:before="60"/>
              <w:rPr>
                <w:rFonts w:ascii="Courier New" w:eastAsia="Times New Roman" w:hAnsi="Courier New" w:cs="Courier New"/>
                <w:szCs w:val="24"/>
                <w:lang w:val="en-GB"/>
              </w:rPr>
            </w:pPr>
          </w:p>
        </w:tc>
        <w:tc>
          <w:tcPr>
            <w:tcW w:w="1142" w:type="pct"/>
          </w:tcPr>
          <w:p w14:paraId="5746E073" w14:textId="6DA5A649" w:rsidR="00BC2892" w:rsidRPr="006411AE" w:rsidRDefault="00BC2892" w:rsidP="00BC2892">
            <w:pPr>
              <w:spacing w:before="60"/>
              <w:rPr>
                <w:rFonts w:eastAsia="Times New Roman" w:cs="Calibri"/>
                <w:szCs w:val="24"/>
                <w:lang w:val="en-GB"/>
              </w:rPr>
            </w:pPr>
            <w:r w:rsidRPr="006411AE">
              <w:rPr>
                <w:rFonts w:eastAsia="Times New Roman" w:cs="Calibri"/>
                <w:szCs w:val="24"/>
                <w:lang w:val="en-GB"/>
              </w:rPr>
              <w:t>Mapping is performed as described in the mapping table.</w:t>
            </w:r>
          </w:p>
        </w:tc>
        <w:tc>
          <w:tcPr>
            <w:tcW w:w="1296" w:type="pct"/>
          </w:tcPr>
          <w:p w14:paraId="551D7863" w14:textId="77777777" w:rsidR="00BC2892" w:rsidRPr="006411AE" w:rsidRDefault="00BC2892" w:rsidP="00BC2892">
            <w:pPr>
              <w:spacing w:before="60"/>
              <w:rPr>
                <w:rFonts w:eastAsia="Times New Roman" w:cs="Calibri"/>
                <w:szCs w:val="24"/>
                <w:lang w:val="en-GB"/>
              </w:rPr>
            </w:pPr>
          </w:p>
        </w:tc>
        <w:tc>
          <w:tcPr>
            <w:tcW w:w="437" w:type="pct"/>
          </w:tcPr>
          <w:p w14:paraId="66A05B48" w14:textId="5C4B6164" w:rsidR="00BC2892" w:rsidRPr="006411AE" w:rsidRDefault="00000000" w:rsidP="00BC2892">
            <w:pPr>
              <w:spacing w:before="60"/>
              <w:jc w:val="center"/>
              <w:rPr>
                <w:rFonts w:cstheme="minorHAnsi"/>
                <w:lang w:val="en-GB"/>
              </w:rPr>
            </w:pPr>
            <w:sdt>
              <w:sdtPr>
                <w:rPr>
                  <w:rFonts w:cstheme="minorHAnsi"/>
                  <w:lang w:val="en-GB"/>
                </w:rPr>
                <w:alias w:val="MedCom vurdering"/>
                <w:tag w:val="MedCom vurdering"/>
                <w:id w:val="-375161574"/>
                <w:placeholder>
                  <w:docPart w:val="F84A406E15FB4B42ABBBC7CA7B7A0D8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BC2892" w:rsidRPr="006411AE" w14:paraId="378D56FC" w14:textId="77777777">
        <w:trPr>
          <w:cantSplit/>
        </w:trPr>
        <w:tc>
          <w:tcPr>
            <w:tcW w:w="332" w:type="pct"/>
          </w:tcPr>
          <w:p w14:paraId="7C7CFA9C" w14:textId="77777777" w:rsidR="00BC2892" w:rsidRPr="006411AE" w:rsidRDefault="00BC2892" w:rsidP="00D93BFC">
            <w:pPr>
              <w:pStyle w:val="Overskrift4"/>
              <w:numPr>
                <w:ilvl w:val="3"/>
                <w:numId w:val="24"/>
              </w:numPr>
              <w:rPr>
                <w:rFonts w:eastAsia="Calibri"/>
                <w:lang w:val="en-GB"/>
              </w:rPr>
            </w:pPr>
          </w:p>
        </w:tc>
        <w:tc>
          <w:tcPr>
            <w:tcW w:w="1223" w:type="pct"/>
          </w:tcPr>
          <w:p w14:paraId="349AE1B8" w14:textId="727C99B9" w:rsidR="00BC2892" w:rsidRPr="006411AE" w:rsidRDefault="00BC2892" w:rsidP="00BC2892">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2F1376F2" w14:textId="77777777" w:rsidR="00BC2892" w:rsidRPr="006411AE" w:rsidRDefault="00BC2892"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61A73BCA" w14:textId="3A356FEC" w:rsidR="00BC2892" w:rsidRPr="006411AE" w:rsidRDefault="00BC2892"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70" w:type="pct"/>
          </w:tcPr>
          <w:p w14:paraId="67AD9DCE" w14:textId="77777777" w:rsidR="00BC2892" w:rsidRPr="006411AE" w:rsidRDefault="00BC2892" w:rsidP="00BC2892">
            <w:pPr>
              <w:spacing w:before="60"/>
              <w:rPr>
                <w:rFonts w:ascii="Courier New" w:eastAsia="Times New Roman" w:hAnsi="Courier New" w:cs="Courier New"/>
                <w:shd w:val="clear" w:color="auto" w:fill="FFFFFF"/>
                <w:lang w:val="en-GB"/>
              </w:rPr>
            </w:pPr>
          </w:p>
        </w:tc>
        <w:tc>
          <w:tcPr>
            <w:tcW w:w="1142" w:type="pct"/>
          </w:tcPr>
          <w:p w14:paraId="0A8BD77C" w14:textId="0CC43B60" w:rsidR="00BC2892" w:rsidRPr="006411AE" w:rsidRDefault="00BC2892" w:rsidP="00BC2892">
            <w:pPr>
              <w:spacing w:before="60"/>
              <w:rPr>
                <w:rFonts w:eastAsia="Times New Roman" w:cs="Calibri"/>
                <w:szCs w:val="24"/>
                <w:lang w:val="en-GB"/>
              </w:rPr>
            </w:pPr>
            <w:r w:rsidRPr="006411AE">
              <w:rPr>
                <w:rFonts w:eastAsia="Times New Roman" w:cs="Calibri"/>
                <w:szCs w:val="24"/>
                <w:lang w:val="en-GB"/>
              </w:rPr>
              <w:t xml:space="preserve">Relevant information </w:t>
            </w:r>
            <w:r w:rsidR="002A0094" w:rsidRPr="006411AE">
              <w:rPr>
                <w:rFonts w:eastAsia="Times New Roman" w:cs="Calibri"/>
                <w:szCs w:val="24"/>
                <w:lang w:val="en-GB"/>
              </w:rPr>
              <w:t>is</w:t>
            </w:r>
            <w:r w:rsidRPr="006411AE">
              <w:rPr>
                <w:rFonts w:eastAsia="Times New Roman" w:cs="Calibri"/>
                <w:szCs w:val="24"/>
                <w:lang w:val="en-GB"/>
              </w:rPr>
              <w:t xml:space="preserve"> saved.</w:t>
            </w:r>
          </w:p>
        </w:tc>
        <w:tc>
          <w:tcPr>
            <w:tcW w:w="1296" w:type="pct"/>
          </w:tcPr>
          <w:p w14:paraId="31D655E3" w14:textId="77777777" w:rsidR="00BC2892" w:rsidRPr="006411AE" w:rsidRDefault="00BC2892" w:rsidP="00BC2892">
            <w:pPr>
              <w:spacing w:before="60"/>
              <w:rPr>
                <w:rFonts w:eastAsia="Times New Roman" w:cs="Calibri"/>
                <w:szCs w:val="24"/>
                <w:lang w:val="en-GB"/>
              </w:rPr>
            </w:pPr>
          </w:p>
        </w:tc>
        <w:tc>
          <w:tcPr>
            <w:tcW w:w="437" w:type="pct"/>
          </w:tcPr>
          <w:p w14:paraId="06A9B4E5" w14:textId="697BF983" w:rsidR="00BC2892" w:rsidRPr="006411AE" w:rsidRDefault="00000000" w:rsidP="00BC2892">
            <w:pPr>
              <w:spacing w:before="60"/>
              <w:jc w:val="center"/>
              <w:rPr>
                <w:rFonts w:cstheme="minorHAnsi"/>
                <w:lang w:val="en-GB"/>
              </w:rPr>
            </w:pPr>
            <w:sdt>
              <w:sdtPr>
                <w:rPr>
                  <w:rFonts w:cstheme="minorHAnsi"/>
                  <w:lang w:val="en-GB"/>
                </w:rPr>
                <w:alias w:val="MedCom vurdering"/>
                <w:tag w:val="MedCom vurdering"/>
                <w:id w:val="-205729440"/>
                <w:placeholder>
                  <w:docPart w:val="B0623031B9A24AA39F17771AA43DE7A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C2892" w:rsidRPr="006411AE">
                  <w:rPr>
                    <w:rStyle w:val="Pladsholdertekst"/>
                    <w:lang w:val="en-GB"/>
                  </w:rPr>
                  <w:t>Choose</w:t>
                </w:r>
              </w:sdtContent>
            </w:sdt>
          </w:p>
        </w:tc>
      </w:tr>
      <w:tr w:rsidR="00AE47E1" w:rsidRPr="006411AE" w14:paraId="1FC6B616" w14:textId="77777777">
        <w:trPr>
          <w:cantSplit/>
        </w:trPr>
        <w:tc>
          <w:tcPr>
            <w:tcW w:w="332" w:type="pct"/>
          </w:tcPr>
          <w:p w14:paraId="6919EB23" w14:textId="77777777" w:rsidR="00AE47E1" w:rsidRPr="006411AE" w:rsidRDefault="00AE47E1" w:rsidP="00D93BFC">
            <w:pPr>
              <w:pStyle w:val="Overskrift4"/>
              <w:numPr>
                <w:ilvl w:val="3"/>
                <w:numId w:val="24"/>
              </w:numPr>
              <w:rPr>
                <w:rFonts w:eastAsia="Calibri"/>
                <w:lang w:val="en-GB"/>
              </w:rPr>
            </w:pPr>
          </w:p>
        </w:tc>
        <w:tc>
          <w:tcPr>
            <w:tcW w:w="1223" w:type="pct"/>
          </w:tcPr>
          <w:p w14:paraId="225E8CB0" w14:textId="4180A7D7" w:rsidR="00AE47E1" w:rsidRPr="006411AE" w:rsidRDefault="00AE47E1" w:rsidP="00AE47E1">
            <w:pPr>
              <w:spacing w:before="60"/>
              <w:rPr>
                <w:rFonts w:eastAsia="Times New Roman" w:cs="Calibri"/>
                <w:szCs w:val="24"/>
                <w:lang w:val="en-GB"/>
              </w:rPr>
            </w:pPr>
            <w:r w:rsidRPr="006411AE">
              <w:rPr>
                <w:rFonts w:eastAsia="Times New Roman" w:cs="Calibri"/>
                <w:szCs w:val="24"/>
                <w:lang w:val="en-GB"/>
              </w:rPr>
              <w:t xml:space="preserve">Demonstrate that the SUT includes correct SOR-id on sender and receiver after </w:t>
            </w:r>
            <w:r w:rsidRPr="006411AE">
              <w:rPr>
                <w:lang w:val="en-GB"/>
              </w:rPr>
              <w:t>look-up in SOR or a local copy</w:t>
            </w:r>
            <w:r w:rsidRPr="006411AE">
              <w:rPr>
                <w:rFonts w:eastAsia="Times New Roman" w:cs="Calibri"/>
                <w:szCs w:val="24"/>
                <w:lang w:val="en-GB"/>
              </w:rPr>
              <w:t>.</w:t>
            </w:r>
          </w:p>
        </w:tc>
        <w:tc>
          <w:tcPr>
            <w:tcW w:w="570" w:type="pct"/>
          </w:tcPr>
          <w:p w14:paraId="2047EFCA" w14:textId="77777777" w:rsidR="00AE47E1" w:rsidRPr="006411AE" w:rsidRDefault="00AE47E1" w:rsidP="00AE47E1">
            <w:pPr>
              <w:spacing w:before="60"/>
              <w:rPr>
                <w:rFonts w:ascii="Courier New" w:eastAsia="Times New Roman" w:hAnsi="Courier New" w:cs="Courier New"/>
                <w:shd w:val="clear" w:color="auto" w:fill="FFFFFF"/>
                <w:lang w:val="en-GB"/>
              </w:rPr>
            </w:pPr>
          </w:p>
        </w:tc>
        <w:tc>
          <w:tcPr>
            <w:tcW w:w="1142" w:type="pct"/>
          </w:tcPr>
          <w:p w14:paraId="02C6E689" w14:textId="63672F48" w:rsidR="00AE47E1" w:rsidRPr="006411AE" w:rsidRDefault="00AE47E1" w:rsidP="00AE47E1">
            <w:pPr>
              <w:spacing w:before="60"/>
              <w:rPr>
                <w:rFonts w:eastAsia="Times New Roman" w:cs="Calibri"/>
                <w:szCs w:val="24"/>
                <w:lang w:val="en-GB"/>
              </w:rPr>
            </w:pPr>
            <w:r w:rsidRPr="006411AE">
              <w:rPr>
                <w:lang w:val="en-GB"/>
              </w:rPr>
              <w:t>Correct SOR-id is included after look-up in SOR or a local copy.</w:t>
            </w:r>
          </w:p>
        </w:tc>
        <w:tc>
          <w:tcPr>
            <w:tcW w:w="1296" w:type="pct"/>
          </w:tcPr>
          <w:p w14:paraId="2386DA8E" w14:textId="77777777" w:rsidR="00AE47E1" w:rsidRPr="006411AE" w:rsidRDefault="00AE47E1" w:rsidP="00AE47E1">
            <w:pPr>
              <w:spacing w:before="60"/>
              <w:rPr>
                <w:rFonts w:eastAsia="Times New Roman" w:cs="Calibri"/>
                <w:szCs w:val="24"/>
                <w:lang w:val="en-GB"/>
              </w:rPr>
            </w:pPr>
          </w:p>
        </w:tc>
        <w:tc>
          <w:tcPr>
            <w:tcW w:w="437" w:type="pct"/>
          </w:tcPr>
          <w:p w14:paraId="077B49B1" w14:textId="3B38B0B1" w:rsidR="00AE47E1" w:rsidRPr="006411AE" w:rsidRDefault="00000000" w:rsidP="00AE47E1">
            <w:pPr>
              <w:spacing w:before="60"/>
              <w:jc w:val="center"/>
              <w:rPr>
                <w:rFonts w:cstheme="minorHAnsi"/>
                <w:lang w:val="en-GB"/>
              </w:rPr>
            </w:pPr>
            <w:sdt>
              <w:sdtPr>
                <w:rPr>
                  <w:rFonts w:cstheme="minorHAnsi"/>
                  <w:lang w:val="en-GB"/>
                </w:rPr>
                <w:alias w:val="MedCom vurdering"/>
                <w:tag w:val="MedCom vurdering"/>
                <w:id w:val="-482622796"/>
                <w:placeholder>
                  <w:docPart w:val="3E9F35CF0EF14D07BE1F321D2067DD1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E47E1" w:rsidRPr="006411AE">
                  <w:rPr>
                    <w:rStyle w:val="Pladsholdertekst"/>
                    <w:lang w:val="en-GB"/>
                  </w:rPr>
                  <w:t>Choose</w:t>
                </w:r>
              </w:sdtContent>
            </w:sdt>
          </w:p>
        </w:tc>
      </w:tr>
      <w:tr w:rsidR="00AE47E1" w:rsidRPr="006411AE" w14:paraId="7B80888F" w14:textId="77777777">
        <w:trPr>
          <w:cantSplit/>
        </w:trPr>
        <w:tc>
          <w:tcPr>
            <w:tcW w:w="332" w:type="pct"/>
          </w:tcPr>
          <w:p w14:paraId="1A88255C" w14:textId="77777777" w:rsidR="00AE47E1" w:rsidRPr="006411AE" w:rsidRDefault="00AE47E1" w:rsidP="00D93BFC">
            <w:pPr>
              <w:pStyle w:val="Overskrift4"/>
              <w:numPr>
                <w:ilvl w:val="3"/>
                <w:numId w:val="24"/>
              </w:numPr>
              <w:rPr>
                <w:rFonts w:eastAsia="Calibri"/>
                <w:lang w:val="en-GB"/>
              </w:rPr>
            </w:pPr>
          </w:p>
        </w:tc>
        <w:tc>
          <w:tcPr>
            <w:tcW w:w="1223" w:type="pct"/>
          </w:tcPr>
          <w:p w14:paraId="686AAB20" w14:textId="2430E6F7" w:rsidR="00AE47E1" w:rsidRPr="006411AE" w:rsidRDefault="00AD5975" w:rsidP="00AE47E1">
            <w:pPr>
              <w:spacing w:before="60"/>
              <w:rPr>
                <w:rFonts w:eastAsia="Times New Roman" w:cs="Calibri"/>
                <w:szCs w:val="24"/>
                <w:lang w:val="en-GB"/>
              </w:rPr>
            </w:pPr>
            <w:r w:rsidRPr="006411AE">
              <w:rPr>
                <w:rFonts w:eastAsia="Times New Roman" w:cs="Calibri"/>
                <w:szCs w:val="24"/>
                <w:lang w:val="en-GB"/>
              </w:rPr>
              <w:t xml:space="preserve">Demonstrate that the SUT saves </w:t>
            </w:r>
            <w:r w:rsidR="00AE47E1" w:rsidRPr="006411AE">
              <w:rPr>
                <w:rFonts w:eastAsia="Times New Roman" w:cs="Calibri"/>
                <w:szCs w:val="24"/>
                <w:lang w:val="en-GB"/>
              </w:rPr>
              <w:t xml:space="preserve">relevant information from the XDIS91: </w:t>
            </w:r>
          </w:p>
          <w:p w14:paraId="5F33D82B" w14:textId="77777777" w:rsidR="00AE47E1" w:rsidRPr="006411AE" w:rsidRDefault="00AE47E1" w:rsidP="00AE47E1">
            <w:pPr>
              <w:spacing w:before="60"/>
              <w:rPr>
                <w:rFonts w:eastAsia="Times New Roman" w:cs="Calibri"/>
                <w:szCs w:val="24"/>
                <w:lang w:val="en-GB"/>
              </w:rPr>
            </w:pPr>
            <w:r w:rsidRPr="006411AE">
              <w:rPr>
                <w:rFonts w:eastAsia="Times New Roman" w:cs="Calibri"/>
                <w:szCs w:val="24"/>
                <w:lang w:val="en-GB"/>
              </w:rPr>
              <w:t>XDIS91:</w:t>
            </w:r>
          </w:p>
          <w:p w14:paraId="62F8D8E3" w14:textId="77777777" w:rsidR="00AE47E1" w:rsidRPr="006411AE" w:rsidRDefault="00AE47E1"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7FA5728C" w14:textId="6960DA78" w:rsidR="00AE47E1" w:rsidRPr="006411AE" w:rsidRDefault="00AE47E1"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740E07D2" w14:textId="2F8E01E6" w:rsidR="00AE47E1" w:rsidRPr="006411AE" w:rsidRDefault="00AE47E1" w:rsidP="00AE47E1">
            <w:pPr>
              <w:spacing w:before="60"/>
              <w:rPr>
                <w:rFonts w:eastAsia="Times New Roman" w:cs="Calibri"/>
                <w:szCs w:val="24"/>
                <w:lang w:val="en-GB"/>
              </w:rPr>
            </w:pPr>
          </w:p>
        </w:tc>
        <w:tc>
          <w:tcPr>
            <w:tcW w:w="570" w:type="pct"/>
          </w:tcPr>
          <w:p w14:paraId="594EF57B" w14:textId="77777777" w:rsidR="00AE47E1" w:rsidRPr="006411AE" w:rsidRDefault="00AE47E1" w:rsidP="00AE47E1">
            <w:pPr>
              <w:spacing w:before="60"/>
              <w:rPr>
                <w:rFonts w:ascii="Courier New" w:eastAsia="Times New Roman" w:hAnsi="Courier New" w:cs="Courier New"/>
                <w:shd w:val="clear" w:color="auto" w:fill="FFFFFF"/>
                <w:lang w:val="en-GB"/>
              </w:rPr>
            </w:pPr>
          </w:p>
        </w:tc>
        <w:tc>
          <w:tcPr>
            <w:tcW w:w="1142" w:type="pct"/>
          </w:tcPr>
          <w:p w14:paraId="452C42A1" w14:textId="4DECBA87" w:rsidR="00AE47E1" w:rsidRPr="006411AE" w:rsidRDefault="00AE47E1" w:rsidP="00AE47E1">
            <w:pPr>
              <w:spacing w:before="60"/>
              <w:rPr>
                <w:rFonts w:eastAsia="Times New Roman" w:cs="Calibri"/>
                <w:szCs w:val="24"/>
                <w:lang w:val="en-GB"/>
              </w:rPr>
            </w:pPr>
            <w:r w:rsidRPr="006411AE">
              <w:rPr>
                <w:rFonts w:eastAsia="Times New Roman" w:cs="Calibri"/>
                <w:szCs w:val="24"/>
                <w:lang w:val="en-GB"/>
              </w:rPr>
              <w:t>Relevant information is saved.</w:t>
            </w:r>
          </w:p>
        </w:tc>
        <w:tc>
          <w:tcPr>
            <w:tcW w:w="1296" w:type="pct"/>
          </w:tcPr>
          <w:p w14:paraId="4E04F740" w14:textId="77777777" w:rsidR="00AE47E1" w:rsidRPr="006411AE" w:rsidRDefault="00AE47E1" w:rsidP="00AE47E1">
            <w:pPr>
              <w:spacing w:before="60"/>
              <w:rPr>
                <w:rFonts w:eastAsia="Times New Roman" w:cs="Calibri"/>
                <w:szCs w:val="24"/>
                <w:lang w:val="en-GB"/>
              </w:rPr>
            </w:pPr>
          </w:p>
        </w:tc>
        <w:tc>
          <w:tcPr>
            <w:tcW w:w="437" w:type="pct"/>
          </w:tcPr>
          <w:p w14:paraId="2F8E2725" w14:textId="0DBCBAE4" w:rsidR="00AE47E1" w:rsidRPr="006411AE" w:rsidRDefault="00000000" w:rsidP="00AE47E1">
            <w:pPr>
              <w:spacing w:before="60"/>
              <w:jc w:val="center"/>
              <w:rPr>
                <w:rFonts w:cstheme="minorHAnsi"/>
                <w:lang w:val="en-GB"/>
              </w:rPr>
            </w:pPr>
            <w:sdt>
              <w:sdtPr>
                <w:rPr>
                  <w:rFonts w:cstheme="minorHAnsi"/>
                  <w:lang w:val="en-GB"/>
                </w:rPr>
                <w:alias w:val="MedCom vurdering"/>
                <w:tag w:val="MedCom vurdering"/>
                <w:id w:val="-599025687"/>
                <w:placeholder>
                  <w:docPart w:val="A63D912C218B4E5AA7EE760A32B25CE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E47E1" w:rsidRPr="006411AE">
                  <w:rPr>
                    <w:rStyle w:val="Pladsholdertekst"/>
                    <w:lang w:val="en-GB"/>
                  </w:rPr>
                  <w:t>Choose</w:t>
                </w:r>
              </w:sdtContent>
            </w:sdt>
          </w:p>
        </w:tc>
      </w:tr>
      <w:tr w:rsidR="00960EDB" w:rsidRPr="006411AE" w14:paraId="7E80AA34" w14:textId="77777777">
        <w:trPr>
          <w:cantSplit/>
        </w:trPr>
        <w:tc>
          <w:tcPr>
            <w:tcW w:w="332" w:type="pct"/>
          </w:tcPr>
          <w:p w14:paraId="0909682A" w14:textId="77777777" w:rsidR="00960EDB" w:rsidRPr="006411AE" w:rsidRDefault="00960EDB" w:rsidP="00D93BFC">
            <w:pPr>
              <w:pStyle w:val="Overskrift4"/>
              <w:numPr>
                <w:ilvl w:val="3"/>
                <w:numId w:val="24"/>
              </w:numPr>
              <w:rPr>
                <w:rFonts w:eastAsia="Calibri"/>
                <w:lang w:val="en-GB"/>
              </w:rPr>
            </w:pPr>
          </w:p>
        </w:tc>
        <w:tc>
          <w:tcPr>
            <w:tcW w:w="1223" w:type="pct"/>
          </w:tcPr>
          <w:p w14:paraId="6328AECD" w14:textId="7623EDC5" w:rsidR="00960EDB" w:rsidRPr="006411AE" w:rsidRDefault="00960EDB" w:rsidP="00960EDB">
            <w:pPr>
              <w:spacing w:before="60"/>
              <w:rPr>
                <w:rFonts w:eastAsia="Times New Roman" w:cs="Calibri"/>
                <w:szCs w:val="24"/>
                <w:lang w:val="en-GB"/>
              </w:rPr>
            </w:pPr>
            <w:r w:rsidRPr="006411AE">
              <w:rPr>
                <w:rFonts w:eastAsia="Times New Roman" w:cs="Calibri"/>
                <w:szCs w:val="24"/>
                <w:lang w:val="en-GB"/>
              </w:rPr>
              <w:t xml:space="preserve">The XDIS91 is wrapped in a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p w14:paraId="48EDBA98" w14:textId="2AC6DABF" w:rsidR="00960EDB" w:rsidRPr="006411AE" w:rsidRDefault="00960EDB" w:rsidP="00960EDB">
            <w:pPr>
              <w:spacing w:before="60"/>
              <w:rPr>
                <w:rFonts w:eastAsia="Times New Roman" w:cs="Calibri"/>
                <w:szCs w:val="24"/>
                <w:lang w:val="en-GB"/>
              </w:rPr>
            </w:pPr>
            <w:r w:rsidRPr="006411AE">
              <w:rPr>
                <w:rFonts w:eastAsia="Times New Roman" w:cs="Calibri"/>
                <w:szCs w:val="24"/>
                <w:lang w:val="en-GB"/>
              </w:rPr>
              <w:t xml:space="preserve"> </w:t>
            </w:r>
          </w:p>
        </w:tc>
        <w:tc>
          <w:tcPr>
            <w:tcW w:w="570" w:type="pct"/>
          </w:tcPr>
          <w:p w14:paraId="631C40EB" w14:textId="77777777" w:rsidR="00960EDB" w:rsidRPr="006411AE" w:rsidRDefault="00960EDB" w:rsidP="00960EDB">
            <w:pPr>
              <w:spacing w:before="60"/>
              <w:rPr>
                <w:rFonts w:ascii="Courier New" w:eastAsia="Times New Roman" w:hAnsi="Courier New" w:cs="Courier New"/>
                <w:shd w:val="clear" w:color="auto" w:fill="FFFFFF"/>
                <w:lang w:val="en-GB"/>
              </w:rPr>
            </w:pPr>
          </w:p>
        </w:tc>
        <w:tc>
          <w:tcPr>
            <w:tcW w:w="1142" w:type="pct"/>
          </w:tcPr>
          <w:p w14:paraId="4DF36032" w14:textId="402D46C3" w:rsidR="00960EDB" w:rsidRPr="006411AE" w:rsidRDefault="00960EDB" w:rsidP="00960EDB">
            <w:pPr>
              <w:spacing w:before="60"/>
              <w:rPr>
                <w:rFonts w:eastAsia="Times New Roman" w:cs="Calibri"/>
                <w:szCs w:val="24"/>
                <w:lang w:val="en-GB"/>
              </w:rPr>
            </w:pPr>
            <w:r w:rsidRPr="006411AE">
              <w:rPr>
                <w:rFonts w:eastAsia="Times New Roman" w:cs="Calibri"/>
                <w:szCs w:val="24"/>
                <w:lang w:val="en-GB"/>
              </w:rPr>
              <w:t xml:space="preserve">XDIS91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96" w:type="pct"/>
          </w:tcPr>
          <w:p w14:paraId="0CBE3C6D" w14:textId="77777777" w:rsidR="00960EDB" w:rsidRPr="006411AE" w:rsidRDefault="00960EDB" w:rsidP="00960EDB">
            <w:pPr>
              <w:spacing w:before="60"/>
              <w:rPr>
                <w:rFonts w:eastAsia="Times New Roman" w:cs="Calibri"/>
                <w:szCs w:val="24"/>
                <w:lang w:val="en-GB"/>
              </w:rPr>
            </w:pPr>
          </w:p>
        </w:tc>
        <w:tc>
          <w:tcPr>
            <w:tcW w:w="437" w:type="pct"/>
          </w:tcPr>
          <w:p w14:paraId="7920E867" w14:textId="62868910" w:rsidR="00960EDB" w:rsidRPr="006411AE" w:rsidRDefault="00000000" w:rsidP="00960EDB">
            <w:pPr>
              <w:spacing w:before="60"/>
              <w:jc w:val="center"/>
              <w:rPr>
                <w:rFonts w:cstheme="minorHAnsi"/>
                <w:lang w:val="en-GB"/>
              </w:rPr>
            </w:pPr>
            <w:sdt>
              <w:sdtPr>
                <w:rPr>
                  <w:rFonts w:cstheme="minorHAnsi"/>
                  <w:lang w:val="en-GB"/>
                </w:rPr>
                <w:alias w:val="MedCom vurdering"/>
                <w:tag w:val="MedCom vurdering"/>
                <w:id w:val="-419867262"/>
                <w:placeholder>
                  <w:docPart w:val="2DEBA77DCF5D436798BE8913412A7F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0EDB" w:rsidRPr="006411AE">
                  <w:rPr>
                    <w:rStyle w:val="Pladsholdertekst"/>
                    <w:lang w:val="en-GB"/>
                  </w:rPr>
                  <w:t>Choose</w:t>
                </w:r>
              </w:sdtContent>
            </w:sdt>
          </w:p>
        </w:tc>
      </w:tr>
      <w:tr w:rsidR="00960EDB" w:rsidRPr="006411AE" w14:paraId="25789ABB" w14:textId="77777777">
        <w:trPr>
          <w:cantSplit/>
        </w:trPr>
        <w:tc>
          <w:tcPr>
            <w:tcW w:w="332" w:type="pct"/>
          </w:tcPr>
          <w:p w14:paraId="0619A820" w14:textId="77777777" w:rsidR="00960EDB" w:rsidRPr="006411AE" w:rsidRDefault="00960EDB" w:rsidP="00D93BFC">
            <w:pPr>
              <w:pStyle w:val="Overskrift4"/>
              <w:numPr>
                <w:ilvl w:val="3"/>
                <w:numId w:val="24"/>
              </w:numPr>
              <w:rPr>
                <w:rFonts w:eastAsia="Calibri"/>
                <w:lang w:val="en-GB"/>
              </w:rPr>
            </w:pPr>
          </w:p>
        </w:tc>
        <w:tc>
          <w:tcPr>
            <w:tcW w:w="1223" w:type="pct"/>
          </w:tcPr>
          <w:p w14:paraId="215379C4" w14:textId="2924A4CB" w:rsidR="00960EDB" w:rsidRPr="006411AE" w:rsidRDefault="00960EDB" w:rsidP="00960EDB">
            <w:pPr>
              <w:spacing w:before="60"/>
              <w:rPr>
                <w:rFonts w:eastAsia="Times New Roman" w:cs="Calibri"/>
                <w:szCs w:val="24"/>
                <w:lang w:val="en-GB"/>
              </w:rPr>
            </w:pPr>
            <w:r w:rsidRPr="006411AE">
              <w:rPr>
                <w:szCs w:val="24"/>
                <w:lang w:val="en-GB"/>
              </w:rPr>
              <w:t>Send the message to the correct receiver</w:t>
            </w:r>
          </w:p>
        </w:tc>
        <w:tc>
          <w:tcPr>
            <w:tcW w:w="570" w:type="pct"/>
          </w:tcPr>
          <w:p w14:paraId="1A731924" w14:textId="77777777" w:rsidR="00960EDB" w:rsidRPr="006411AE" w:rsidRDefault="00960EDB" w:rsidP="00960EDB">
            <w:pPr>
              <w:spacing w:before="60"/>
              <w:rPr>
                <w:rFonts w:ascii="Courier New" w:eastAsia="Times New Roman" w:hAnsi="Courier New" w:cs="Courier New"/>
                <w:shd w:val="clear" w:color="auto" w:fill="FFFFFF"/>
                <w:lang w:val="en-GB"/>
              </w:rPr>
            </w:pPr>
          </w:p>
        </w:tc>
        <w:tc>
          <w:tcPr>
            <w:tcW w:w="1142" w:type="pct"/>
          </w:tcPr>
          <w:p w14:paraId="4C9831C0" w14:textId="7DD2B70A" w:rsidR="00960EDB" w:rsidRPr="006411AE" w:rsidRDefault="00960EDB" w:rsidP="00960EDB">
            <w:pPr>
              <w:spacing w:before="60"/>
              <w:rPr>
                <w:rFonts w:eastAsia="Times New Roman" w:cs="Calibri"/>
                <w:szCs w:val="24"/>
                <w:lang w:val="en-GB"/>
              </w:rPr>
            </w:pPr>
            <w:r w:rsidRPr="006411AE">
              <w:rPr>
                <w:lang w:val="en-GB"/>
              </w:rPr>
              <w:t>The message is mapped correctly and sent to the correct receiver</w:t>
            </w:r>
          </w:p>
        </w:tc>
        <w:tc>
          <w:tcPr>
            <w:tcW w:w="1296" w:type="pct"/>
          </w:tcPr>
          <w:p w14:paraId="05B96B05" w14:textId="77777777" w:rsidR="00960EDB" w:rsidRPr="006411AE" w:rsidRDefault="00960EDB" w:rsidP="00960EDB">
            <w:pPr>
              <w:spacing w:before="60"/>
              <w:rPr>
                <w:rFonts w:eastAsia="Times New Roman" w:cs="Calibri"/>
                <w:szCs w:val="24"/>
                <w:lang w:val="en-GB"/>
              </w:rPr>
            </w:pPr>
          </w:p>
        </w:tc>
        <w:tc>
          <w:tcPr>
            <w:tcW w:w="437" w:type="pct"/>
          </w:tcPr>
          <w:p w14:paraId="354B513E" w14:textId="0FA1F260" w:rsidR="00960EDB" w:rsidRPr="006411AE" w:rsidRDefault="00000000" w:rsidP="00960EDB">
            <w:pPr>
              <w:spacing w:before="60"/>
              <w:jc w:val="center"/>
              <w:rPr>
                <w:rFonts w:cstheme="minorHAnsi"/>
                <w:lang w:val="en-GB"/>
              </w:rPr>
            </w:pPr>
            <w:sdt>
              <w:sdtPr>
                <w:rPr>
                  <w:rFonts w:cstheme="minorHAnsi"/>
                  <w:lang w:val="en-GB"/>
                </w:rPr>
                <w:alias w:val="MedCom vurdering"/>
                <w:tag w:val="MedCom vurdering"/>
                <w:id w:val="-427196908"/>
                <w:placeholder>
                  <w:docPart w:val="253FB01EC83F41B999CA72F83A2C2BE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60EDB" w:rsidRPr="006411AE">
                  <w:rPr>
                    <w:rStyle w:val="Pladsholdertekst"/>
                    <w:lang w:val="en-GB"/>
                  </w:rPr>
                  <w:t>Choose</w:t>
                </w:r>
              </w:sdtContent>
            </w:sdt>
          </w:p>
        </w:tc>
      </w:tr>
    </w:tbl>
    <w:p w14:paraId="63C5E870" w14:textId="77777777" w:rsidR="001B6491" w:rsidRPr="006411AE" w:rsidRDefault="001B6491">
      <w:pPr>
        <w:rPr>
          <w:lang w:val="en-GB"/>
        </w:rPr>
      </w:pPr>
    </w:p>
    <w:p w14:paraId="0CAE21B0" w14:textId="78177A26" w:rsidR="001B6491" w:rsidRPr="006411AE" w:rsidRDefault="00FD792A" w:rsidP="00D93BFC">
      <w:pPr>
        <w:pStyle w:val="Overskrift3"/>
        <w:numPr>
          <w:ilvl w:val="2"/>
          <w:numId w:val="24"/>
        </w:numPr>
        <w:rPr>
          <w:lang w:val="en-GB"/>
        </w:rPr>
      </w:pPr>
      <w:r w:rsidRPr="006411AE">
        <w:rPr>
          <w:lang w:val="en-GB"/>
        </w:rPr>
        <w:lastRenderedPageBreak/>
        <w:t xml:space="preserve"> </w:t>
      </w:r>
      <w:bookmarkStart w:id="59" w:name="_Ref182898053"/>
      <w:r w:rsidR="001B6491" w:rsidRPr="006411AE">
        <w:rPr>
          <w:lang w:val="en-GB"/>
        </w:rPr>
        <w:t>S2.A1</w:t>
      </w:r>
      <w:r w:rsidR="00E92C9B" w:rsidRPr="006411AE">
        <w:rPr>
          <w:lang w:val="en-GB"/>
        </w:rPr>
        <w:t>:</w:t>
      </w:r>
      <w:r w:rsidR="000619C6" w:rsidRPr="006411AE">
        <w:rPr>
          <w:lang w:val="en-GB"/>
        </w:rPr>
        <w:t xml:space="preserve"> Send a XDIS91 and XBIN01</w:t>
      </w:r>
      <w:bookmarkEnd w:id="59"/>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991B1C" w:rsidRPr="006411AE" w14:paraId="1C6F89D1" w14:textId="77777777" w:rsidTr="00991B1C">
        <w:trPr>
          <w:cantSplit/>
        </w:trPr>
        <w:tc>
          <w:tcPr>
            <w:tcW w:w="332" w:type="pct"/>
            <w:shd w:val="clear" w:color="auto" w:fill="0E2841" w:themeFill="text2"/>
            <w:vAlign w:val="center"/>
          </w:tcPr>
          <w:p w14:paraId="050A7DA9" w14:textId="0389888B" w:rsidR="00991B1C" w:rsidRPr="006411AE" w:rsidRDefault="00991B1C" w:rsidP="00991B1C">
            <w:pPr>
              <w:pStyle w:val="Overskrift4"/>
              <w:numPr>
                <w:ilvl w:val="0"/>
                <w:numId w:val="0"/>
              </w:numPr>
              <w:rPr>
                <w:rFonts w:eastAsia="Calibri"/>
                <w:color w:val="FFFFFF" w:themeColor="background1"/>
                <w:lang w:val="en-GB"/>
              </w:rPr>
            </w:pPr>
            <w:r w:rsidRPr="006411AE">
              <w:rPr>
                <w:b/>
                <w:bCs/>
                <w:color w:val="FFFFFF" w:themeColor="background1"/>
                <w:lang w:val="en-GB"/>
              </w:rPr>
              <w:t>Test step #</w:t>
            </w:r>
          </w:p>
        </w:tc>
        <w:tc>
          <w:tcPr>
            <w:tcW w:w="1223" w:type="pct"/>
            <w:shd w:val="clear" w:color="auto" w:fill="0E2841" w:themeFill="text2"/>
            <w:vAlign w:val="center"/>
          </w:tcPr>
          <w:p w14:paraId="7E838200" w14:textId="4E47E82E" w:rsidR="00991B1C" w:rsidRPr="006411AE" w:rsidRDefault="00991B1C" w:rsidP="00991B1C">
            <w:pPr>
              <w:spacing w:before="60"/>
              <w:rPr>
                <w:rFonts w:eastAsia="Times New Roman" w:cs="Calibri"/>
                <w:color w:val="FFFFFF" w:themeColor="background1"/>
                <w:szCs w:val="24"/>
                <w:lang w:val="en-GB"/>
              </w:rPr>
            </w:pPr>
            <w:r w:rsidRPr="006411AE">
              <w:rPr>
                <w:b/>
                <w:bCs/>
                <w:color w:val="FFFFFF" w:themeColor="background1"/>
                <w:lang w:val="en-GB"/>
              </w:rPr>
              <w:t>Action</w:t>
            </w:r>
          </w:p>
        </w:tc>
        <w:tc>
          <w:tcPr>
            <w:tcW w:w="570" w:type="pct"/>
            <w:shd w:val="clear" w:color="auto" w:fill="0E2841" w:themeFill="text2"/>
            <w:vAlign w:val="center"/>
          </w:tcPr>
          <w:p w14:paraId="161F3064" w14:textId="37A30294" w:rsidR="00991B1C" w:rsidRPr="006411AE" w:rsidRDefault="00991B1C" w:rsidP="00991B1C">
            <w:pPr>
              <w:spacing w:before="60"/>
              <w:rPr>
                <w:rFonts w:ascii="Courier New" w:eastAsia="Times New Roman" w:hAnsi="Courier New" w:cs="Courier New"/>
                <w:color w:val="FFFFFF" w:themeColor="background1"/>
                <w:shd w:val="clear" w:color="auto" w:fill="FFFFFF"/>
                <w:lang w:val="en-GB"/>
              </w:rPr>
            </w:pPr>
            <w:r w:rsidRPr="006411AE">
              <w:rPr>
                <w:b/>
                <w:bCs/>
                <w:color w:val="FFFFFF" w:themeColor="background1"/>
                <w:lang w:val="en-GB"/>
              </w:rPr>
              <w:t>Test data</w:t>
            </w:r>
          </w:p>
        </w:tc>
        <w:tc>
          <w:tcPr>
            <w:tcW w:w="1142" w:type="pct"/>
            <w:shd w:val="clear" w:color="auto" w:fill="0E2841" w:themeFill="text2"/>
            <w:vAlign w:val="center"/>
          </w:tcPr>
          <w:p w14:paraId="45901F81" w14:textId="03A6C7C1" w:rsidR="00991B1C" w:rsidRPr="006411AE" w:rsidRDefault="00991B1C" w:rsidP="00991B1C">
            <w:pPr>
              <w:spacing w:before="60"/>
              <w:rPr>
                <w:rFonts w:eastAsia="Times New Roman" w:cs="Calibri"/>
                <w:color w:val="FFFFFF" w:themeColor="background1"/>
                <w:szCs w:val="24"/>
                <w:lang w:val="en-GB"/>
              </w:rPr>
            </w:pPr>
            <w:r w:rsidRPr="006411AE">
              <w:rPr>
                <w:b/>
                <w:bCs/>
                <w:color w:val="FFFFFF" w:themeColor="background1"/>
                <w:lang w:val="en-GB"/>
              </w:rPr>
              <w:t>Expected result</w:t>
            </w:r>
          </w:p>
        </w:tc>
        <w:tc>
          <w:tcPr>
            <w:tcW w:w="1296" w:type="pct"/>
            <w:shd w:val="clear" w:color="auto" w:fill="0E2841" w:themeFill="text2"/>
            <w:vAlign w:val="center"/>
          </w:tcPr>
          <w:p w14:paraId="45157406" w14:textId="3049DE61" w:rsidR="00991B1C" w:rsidRPr="006411AE" w:rsidRDefault="00991B1C" w:rsidP="00991B1C">
            <w:pPr>
              <w:spacing w:before="60"/>
              <w:rPr>
                <w:rFonts w:eastAsia="Times New Roman" w:cs="Calibri"/>
                <w:color w:val="FFFFFF" w:themeColor="background1"/>
                <w:szCs w:val="24"/>
                <w:lang w:val="en-GB"/>
              </w:rPr>
            </w:pPr>
            <w:r w:rsidRPr="006411AE">
              <w:rPr>
                <w:b/>
                <w:bCs/>
                <w:color w:val="FFFFFF" w:themeColor="background1"/>
                <w:lang w:val="en-GB"/>
              </w:rPr>
              <w:t>Actual result</w:t>
            </w:r>
          </w:p>
        </w:tc>
        <w:tc>
          <w:tcPr>
            <w:tcW w:w="437" w:type="pct"/>
            <w:shd w:val="clear" w:color="auto" w:fill="0E2841" w:themeFill="text2"/>
            <w:vAlign w:val="center"/>
          </w:tcPr>
          <w:p w14:paraId="6310F40D" w14:textId="1CE4E99C" w:rsidR="00991B1C" w:rsidRPr="006411AE" w:rsidRDefault="00991B1C" w:rsidP="00991B1C">
            <w:pPr>
              <w:spacing w:before="60"/>
              <w:jc w:val="center"/>
              <w:rPr>
                <w:rFonts w:cstheme="minorHAnsi"/>
                <w:color w:val="FFFFFF" w:themeColor="background1"/>
                <w:lang w:val="en-GB"/>
              </w:rPr>
            </w:pPr>
            <w:r w:rsidRPr="006411AE">
              <w:rPr>
                <w:b/>
                <w:bCs/>
                <w:color w:val="FFFFFF" w:themeColor="background1"/>
                <w:lang w:val="en-GB"/>
              </w:rPr>
              <w:t>MedCom assessment</w:t>
            </w:r>
          </w:p>
        </w:tc>
      </w:tr>
      <w:tr w:rsidR="00991B1C" w:rsidRPr="006411AE" w14:paraId="331C38DC" w14:textId="77777777">
        <w:trPr>
          <w:cantSplit/>
        </w:trPr>
        <w:tc>
          <w:tcPr>
            <w:tcW w:w="332" w:type="pct"/>
          </w:tcPr>
          <w:p w14:paraId="21BBAB2D" w14:textId="77777777" w:rsidR="00991B1C" w:rsidRPr="006411AE" w:rsidRDefault="00991B1C" w:rsidP="00D93BFC">
            <w:pPr>
              <w:pStyle w:val="Overskrift4"/>
              <w:numPr>
                <w:ilvl w:val="3"/>
                <w:numId w:val="24"/>
              </w:numPr>
              <w:rPr>
                <w:rFonts w:eastAsia="Calibri"/>
                <w:lang w:val="en-GB"/>
              </w:rPr>
            </w:pPr>
          </w:p>
        </w:tc>
        <w:tc>
          <w:tcPr>
            <w:tcW w:w="1223" w:type="pct"/>
          </w:tcPr>
          <w:p w14:paraId="37A2A13C" w14:textId="7CDCEE85"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 xml:space="preserve">Perform test step </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_Ref181608881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3.2.2</w:t>
            </w:r>
            <w:r w:rsidR="002A0094">
              <w:rPr>
                <w:rFonts w:eastAsia="Times New Roman" w:cs="Calibri"/>
                <w:szCs w:val="24"/>
                <w:lang w:val="en-GB"/>
              </w:rPr>
              <w:t>.1</w:t>
            </w:r>
            <w:r w:rsidRPr="006411AE">
              <w:rPr>
                <w:rFonts w:eastAsia="Times New Roman" w:cs="Calibri"/>
                <w:szCs w:val="24"/>
                <w:lang w:val="en-GB"/>
              </w:rPr>
              <w:fldChar w:fldCharType="end"/>
            </w:r>
            <w:r w:rsidRPr="006411AE">
              <w:rPr>
                <w:rFonts w:eastAsia="Times New Roman" w:cs="Calibri"/>
                <w:szCs w:val="24"/>
                <w:lang w:val="en-GB"/>
              </w:rPr>
              <w:t>-</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_Ref181608885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3.2.</w:t>
            </w:r>
            <w:r w:rsidR="002A0094">
              <w:rPr>
                <w:rFonts w:eastAsia="Times New Roman" w:cs="Calibri"/>
                <w:szCs w:val="24"/>
                <w:lang w:val="en-GB"/>
              </w:rPr>
              <w:t>2.5</w:t>
            </w:r>
            <w:r w:rsidRPr="006411AE">
              <w:rPr>
                <w:rFonts w:eastAsia="Times New Roman" w:cs="Calibri"/>
                <w:szCs w:val="24"/>
                <w:lang w:val="en-GB"/>
              </w:rPr>
              <w:fldChar w:fldCharType="end"/>
            </w:r>
          </w:p>
        </w:tc>
        <w:tc>
          <w:tcPr>
            <w:tcW w:w="570" w:type="pct"/>
          </w:tcPr>
          <w:p w14:paraId="75104400" w14:textId="6A52B280" w:rsidR="00991B1C" w:rsidRPr="006411AE" w:rsidRDefault="00991B1C" w:rsidP="00991B1C">
            <w:pPr>
              <w:spacing w:before="60"/>
              <w:rPr>
                <w:rFonts w:ascii="Courier New" w:eastAsia="Times New Roman" w:hAnsi="Courier New" w:cs="Courier New"/>
                <w:shd w:val="clear" w:color="auto" w:fill="FFFFFF"/>
                <w:lang w:val="en-GB"/>
              </w:rPr>
            </w:pPr>
          </w:p>
        </w:tc>
        <w:tc>
          <w:tcPr>
            <w:tcW w:w="1142" w:type="pct"/>
          </w:tcPr>
          <w:p w14:paraId="0C0D9F9A" w14:textId="282E4300"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The CareCommunication must be converted to XDIS91 and XBIN01.</w:t>
            </w:r>
          </w:p>
        </w:tc>
        <w:tc>
          <w:tcPr>
            <w:tcW w:w="1296" w:type="pct"/>
          </w:tcPr>
          <w:p w14:paraId="01B08422" w14:textId="77777777" w:rsidR="00991B1C" w:rsidRPr="006411AE" w:rsidRDefault="00991B1C" w:rsidP="00991B1C">
            <w:pPr>
              <w:spacing w:before="60"/>
              <w:rPr>
                <w:rFonts w:eastAsia="Times New Roman" w:cs="Calibri"/>
                <w:szCs w:val="24"/>
                <w:lang w:val="en-GB"/>
              </w:rPr>
            </w:pPr>
          </w:p>
        </w:tc>
        <w:tc>
          <w:tcPr>
            <w:tcW w:w="437" w:type="pct"/>
          </w:tcPr>
          <w:p w14:paraId="6BC9ADC4" w14:textId="11CD1618" w:rsidR="00991B1C" w:rsidRPr="006411AE" w:rsidRDefault="00000000" w:rsidP="00991B1C">
            <w:pPr>
              <w:spacing w:before="60"/>
              <w:jc w:val="center"/>
              <w:rPr>
                <w:rFonts w:cstheme="minorHAnsi"/>
                <w:lang w:val="en-GB"/>
              </w:rPr>
            </w:pPr>
            <w:sdt>
              <w:sdtPr>
                <w:rPr>
                  <w:rFonts w:cstheme="minorHAnsi"/>
                  <w:lang w:val="en-GB"/>
                </w:rPr>
                <w:alias w:val="MedCom vurdering"/>
                <w:tag w:val="MedCom vurdering"/>
                <w:id w:val="-1062408259"/>
                <w:placeholder>
                  <w:docPart w:val="5F12FCD77CDF420196048BE8A3FA11D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991B1C" w:rsidRPr="006411AE" w14:paraId="42FC5BD7" w14:textId="77777777">
        <w:trPr>
          <w:cantSplit/>
        </w:trPr>
        <w:tc>
          <w:tcPr>
            <w:tcW w:w="332" w:type="pct"/>
          </w:tcPr>
          <w:p w14:paraId="765A9C73" w14:textId="77777777" w:rsidR="00991B1C" w:rsidRPr="006411AE" w:rsidRDefault="00991B1C" w:rsidP="00D93BFC">
            <w:pPr>
              <w:pStyle w:val="Overskrift4"/>
              <w:numPr>
                <w:ilvl w:val="3"/>
                <w:numId w:val="24"/>
              </w:numPr>
              <w:rPr>
                <w:rFonts w:eastAsia="Calibri"/>
                <w:lang w:val="en-GB"/>
              </w:rPr>
            </w:pPr>
          </w:p>
        </w:tc>
        <w:tc>
          <w:tcPr>
            <w:tcW w:w="1223" w:type="pct"/>
          </w:tcPr>
          <w:p w14:paraId="4F7B627E" w14:textId="50F63559"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04DFE9F9" w14:textId="77777777" w:rsidR="00991B1C" w:rsidRPr="006411AE" w:rsidRDefault="00991B1C"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0D30CDFC" w14:textId="5BD49188" w:rsidR="00991B1C" w:rsidRPr="006411AE" w:rsidRDefault="00991B1C"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70" w:type="pct"/>
          </w:tcPr>
          <w:p w14:paraId="245AE6BC" w14:textId="77777777" w:rsidR="00991B1C" w:rsidRPr="006411AE" w:rsidRDefault="00991B1C" w:rsidP="00991B1C">
            <w:pPr>
              <w:spacing w:before="60"/>
              <w:rPr>
                <w:rFonts w:ascii="Courier New" w:eastAsia="Times New Roman" w:hAnsi="Courier New" w:cs="Courier New"/>
                <w:shd w:val="clear" w:color="auto" w:fill="FFFFFF"/>
                <w:lang w:val="en-GB"/>
              </w:rPr>
            </w:pPr>
          </w:p>
        </w:tc>
        <w:tc>
          <w:tcPr>
            <w:tcW w:w="1142" w:type="pct"/>
          </w:tcPr>
          <w:p w14:paraId="4E5277E3" w14:textId="702518D1"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 xml:space="preserve">Relevant information </w:t>
            </w:r>
            <w:r w:rsidR="002A0094">
              <w:rPr>
                <w:rFonts w:eastAsia="Times New Roman" w:cs="Calibri"/>
                <w:szCs w:val="24"/>
                <w:lang w:val="en-GB"/>
              </w:rPr>
              <w:t>is</w:t>
            </w:r>
            <w:r w:rsidRPr="006411AE">
              <w:rPr>
                <w:rFonts w:eastAsia="Times New Roman" w:cs="Calibri"/>
                <w:szCs w:val="24"/>
                <w:lang w:val="en-GB"/>
              </w:rPr>
              <w:t xml:space="preserve"> saved.</w:t>
            </w:r>
          </w:p>
        </w:tc>
        <w:tc>
          <w:tcPr>
            <w:tcW w:w="1296" w:type="pct"/>
          </w:tcPr>
          <w:p w14:paraId="4CCE2524" w14:textId="77777777" w:rsidR="00991B1C" w:rsidRPr="006411AE" w:rsidRDefault="00991B1C" w:rsidP="00991B1C">
            <w:pPr>
              <w:spacing w:before="60"/>
              <w:rPr>
                <w:rFonts w:eastAsia="Times New Roman" w:cs="Calibri"/>
                <w:szCs w:val="24"/>
                <w:lang w:val="en-GB"/>
              </w:rPr>
            </w:pPr>
          </w:p>
        </w:tc>
        <w:tc>
          <w:tcPr>
            <w:tcW w:w="437" w:type="pct"/>
          </w:tcPr>
          <w:p w14:paraId="1B73C294" w14:textId="1837C12A" w:rsidR="00991B1C" w:rsidRPr="006411AE" w:rsidRDefault="00000000" w:rsidP="00991B1C">
            <w:pPr>
              <w:spacing w:before="60"/>
              <w:jc w:val="center"/>
              <w:rPr>
                <w:rFonts w:cstheme="minorHAnsi"/>
                <w:lang w:val="en-GB"/>
              </w:rPr>
            </w:pPr>
            <w:sdt>
              <w:sdtPr>
                <w:rPr>
                  <w:rFonts w:cstheme="minorHAnsi"/>
                  <w:lang w:val="en-GB"/>
                </w:rPr>
                <w:alias w:val="MedCom vurdering"/>
                <w:tag w:val="MedCom vurdering"/>
                <w:id w:val="1765793255"/>
                <w:placeholder>
                  <w:docPart w:val="7BF6DA8CFADB45179DABA6C9D3988BB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991B1C" w:rsidRPr="006411AE" w14:paraId="2B00856E" w14:textId="77777777">
        <w:trPr>
          <w:cantSplit/>
        </w:trPr>
        <w:tc>
          <w:tcPr>
            <w:tcW w:w="332" w:type="pct"/>
          </w:tcPr>
          <w:p w14:paraId="645E6E3A" w14:textId="77777777" w:rsidR="00991B1C" w:rsidRPr="006411AE" w:rsidRDefault="00991B1C" w:rsidP="00D93BFC">
            <w:pPr>
              <w:pStyle w:val="Overskrift4"/>
              <w:numPr>
                <w:ilvl w:val="3"/>
                <w:numId w:val="24"/>
              </w:numPr>
              <w:rPr>
                <w:rFonts w:eastAsia="Calibri"/>
                <w:lang w:val="en-GB"/>
              </w:rPr>
            </w:pPr>
          </w:p>
        </w:tc>
        <w:tc>
          <w:tcPr>
            <w:tcW w:w="1223" w:type="pct"/>
          </w:tcPr>
          <w:p w14:paraId="15B78B8D" w14:textId="4BE99302"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 xml:space="preserve">Demonstrate that the SUT maps the </w:t>
            </w:r>
            <w:r w:rsidRPr="006411AE">
              <w:rPr>
                <w:rFonts w:eastAsia="Times New Roman" w:cs="Calibri"/>
                <w:lang w:val="en-GB"/>
              </w:rPr>
              <w:t xml:space="preserve">CareCommunication </w:t>
            </w:r>
            <w:r w:rsidRPr="006411AE">
              <w:rPr>
                <w:rFonts w:eastAsia="Times New Roman" w:cs="Calibri"/>
                <w:szCs w:val="24"/>
                <w:lang w:val="en-GB"/>
              </w:rPr>
              <w:t xml:space="preserve">to a XDIS91 and a XBIN01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70" w:type="pct"/>
          </w:tcPr>
          <w:p w14:paraId="3D7169F4" w14:textId="77777777" w:rsidR="00991B1C" w:rsidRPr="006411AE" w:rsidRDefault="00991B1C" w:rsidP="00991B1C">
            <w:pPr>
              <w:spacing w:before="60"/>
              <w:rPr>
                <w:rFonts w:ascii="Courier New" w:eastAsia="Times New Roman" w:hAnsi="Courier New" w:cs="Courier New"/>
                <w:shd w:val="clear" w:color="auto" w:fill="FFFFFF"/>
                <w:lang w:val="en-GB"/>
              </w:rPr>
            </w:pPr>
          </w:p>
        </w:tc>
        <w:tc>
          <w:tcPr>
            <w:tcW w:w="1142" w:type="pct"/>
          </w:tcPr>
          <w:p w14:paraId="42FA854A" w14:textId="6AA6F217"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Mapping is performed as described in the mapping table.</w:t>
            </w:r>
          </w:p>
        </w:tc>
        <w:tc>
          <w:tcPr>
            <w:tcW w:w="1296" w:type="pct"/>
          </w:tcPr>
          <w:p w14:paraId="1FD844F2" w14:textId="77777777" w:rsidR="00991B1C" w:rsidRPr="006411AE" w:rsidRDefault="00991B1C" w:rsidP="00991B1C">
            <w:pPr>
              <w:spacing w:before="60"/>
              <w:rPr>
                <w:rFonts w:eastAsia="Times New Roman" w:cs="Calibri"/>
                <w:szCs w:val="24"/>
                <w:lang w:val="en-GB"/>
              </w:rPr>
            </w:pPr>
          </w:p>
        </w:tc>
        <w:tc>
          <w:tcPr>
            <w:tcW w:w="437" w:type="pct"/>
          </w:tcPr>
          <w:p w14:paraId="46D9C251" w14:textId="07D89160" w:rsidR="00991B1C" w:rsidRPr="006411AE" w:rsidRDefault="00000000" w:rsidP="00991B1C">
            <w:pPr>
              <w:spacing w:before="60"/>
              <w:jc w:val="center"/>
              <w:rPr>
                <w:rFonts w:cstheme="minorHAnsi"/>
                <w:lang w:val="en-GB"/>
              </w:rPr>
            </w:pPr>
            <w:sdt>
              <w:sdtPr>
                <w:rPr>
                  <w:rFonts w:cstheme="minorHAnsi"/>
                  <w:lang w:val="en-GB"/>
                </w:rPr>
                <w:alias w:val="MedCom vurdering"/>
                <w:tag w:val="MedCom vurdering"/>
                <w:id w:val="914587715"/>
                <w:placeholder>
                  <w:docPart w:val="342DD6A9AA3B47BBB7D7BBC23912E18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991B1C" w:rsidRPr="006411AE" w14:paraId="324946D6" w14:textId="77777777">
        <w:trPr>
          <w:cantSplit/>
        </w:trPr>
        <w:tc>
          <w:tcPr>
            <w:tcW w:w="332" w:type="pct"/>
          </w:tcPr>
          <w:p w14:paraId="080498D9" w14:textId="77777777" w:rsidR="00991B1C" w:rsidRPr="006411AE" w:rsidRDefault="00991B1C" w:rsidP="00D93BFC">
            <w:pPr>
              <w:pStyle w:val="Overskrift4"/>
              <w:numPr>
                <w:ilvl w:val="3"/>
                <w:numId w:val="24"/>
              </w:numPr>
              <w:rPr>
                <w:rFonts w:eastAsia="Calibri"/>
                <w:lang w:val="en-GB"/>
              </w:rPr>
            </w:pPr>
          </w:p>
        </w:tc>
        <w:tc>
          <w:tcPr>
            <w:tcW w:w="1223" w:type="pct"/>
          </w:tcPr>
          <w:p w14:paraId="336866F1" w14:textId="4027AC59"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 xml:space="preserve">Demonstrate that the SUT includes correct SOR-id on sender and receiver after </w:t>
            </w:r>
            <w:r w:rsidRPr="006411AE">
              <w:rPr>
                <w:lang w:val="en-GB"/>
              </w:rPr>
              <w:t>look-up in SOR or a local copy</w:t>
            </w:r>
            <w:r w:rsidRPr="006411AE">
              <w:rPr>
                <w:rFonts w:eastAsia="Times New Roman" w:cs="Calibri"/>
                <w:szCs w:val="24"/>
                <w:lang w:val="en-GB"/>
              </w:rPr>
              <w:t>.</w:t>
            </w:r>
          </w:p>
        </w:tc>
        <w:tc>
          <w:tcPr>
            <w:tcW w:w="570" w:type="pct"/>
          </w:tcPr>
          <w:p w14:paraId="47420889" w14:textId="77777777" w:rsidR="00991B1C" w:rsidRPr="006411AE" w:rsidRDefault="00991B1C" w:rsidP="00991B1C">
            <w:pPr>
              <w:spacing w:before="60"/>
              <w:rPr>
                <w:rFonts w:ascii="Courier New" w:eastAsia="Times New Roman" w:hAnsi="Courier New" w:cs="Courier New"/>
                <w:shd w:val="clear" w:color="auto" w:fill="FFFFFF"/>
                <w:lang w:val="en-GB"/>
              </w:rPr>
            </w:pPr>
          </w:p>
        </w:tc>
        <w:tc>
          <w:tcPr>
            <w:tcW w:w="1142" w:type="pct"/>
          </w:tcPr>
          <w:p w14:paraId="4B4E5991" w14:textId="73286A9A" w:rsidR="00991B1C" w:rsidRPr="006411AE" w:rsidRDefault="00991B1C" w:rsidP="00991B1C">
            <w:pPr>
              <w:spacing w:before="60"/>
              <w:rPr>
                <w:rFonts w:eastAsia="Times New Roman" w:cs="Calibri"/>
                <w:szCs w:val="24"/>
                <w:lang w:val="en-GB"/>
              </w:rPr>
            </w:pPr>
            <w:r w:rsidRPr="006411AE">
              <w:rPr>
                <w:lang w:val="en-GB"/>
              </w:rPr>
              <w:t>Correct SOR-id is included after look-up in SOR or a local copy.</w:t>
            </w:r>
          </w:p>
        </w:tc>
        <w:tc>
          <w:tcPr>
            <w:tcW w:w="1296" w:type="pct"/>
          </w:tcPr>
          <w:p w14:paraId="17CEFBCD" w14:textId="77777777" w:rsidR="00991B1C" w:rsidRPr="006411AE" w:rsidRDefault="00991B1C" w:rsidP="00991B1C">
            <w:pPr>
              <w:spacing w:before="60"/>
              <w:rPr>
                <w:rFonts w:eastAsia="Times New Roman" w:cs="Calibri"/>
                <w:szCs w:val="24"/>
                <w:lang w:val="en-GB"/>
              </w:rPr>
            </w:pPr>
          </w:p>
        </w:tc>
        <w:tc>
          <w:tcPr>
            <w:tcW w:w="437" w:type="pct"/>
          </w:tcPr>
          <w:p w14:paraId="7A9E9F11" w14:textId="5E5C741B" w:rsidR="00991B1C" w:rsidRPr="006411AE" w:rsidRDefault="00000000" w:rsidP="00991B1C">
            <w:pPr>
              <w:spacing w:before="60"/>
              <w:jc w:val="center"/>
              <w:rPr>
                <w:rFonts w:cstheme="minorHAnsi"/>
                <w:lang w:val="en-GB"/>
              </w:rPr>
            </w:pPr>
            <w:sdt>
              <w:sdtPr>
                <w:rPr>
                  <w:rFonts w:cstheme="minorHAnsi"/>
                  <w:lang w:val="en-GB"/>
                </w:rPr>
                <w:alias w:val="MedCom vurdering"/>
                <w:tag w:val="MedCom vurdering"/>
                <w:id w:val="1527214350"/>
                <w:placeholder>
                  <w:docPart w:val="753604AE5371490FB0B722BE94CCF4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991B1C" w:rsidRPr="006411AE" w14:paraId="33A71F3B" w14:textId="77777777">
        <w:trPr>
          <w:cantSplit/>
        </w:trPr>
        <w:tc>
          <w:tcPr>
            <w:tcW w:w="332" w:type="pct"/>
          </w:tcPr>
          <w:p w14:paraId="096D5950" w14:textId="77777777" w:rsidR="00991B1C" w:rsidRPr="006411AE" w:rsidRDefault="00991B1C" w:rsidP="00D93BFC">
            <w:pPr>
              <w:pStyle w:val="Overskrift4"/>
              <w:numPr>
                <w:ilvl w:val="3"/>
                <w:numId w:val="24"/>
              </w:numPr>
              <w:rPr>
                <w:rFonts w:eastAsia="Calibri"/>
                <w:lang w:val="en-GB"/>
              </w:rPr>
            </w:pPr>
          </w:p>
        </w:tc>
        <w:tc>
          <w:tcPr>
            <w:tcW w:w="1223" w:type="pct"/>
          </w:tcPr>
          <w:p w14:paraId="3C7DC302" w14:textId="256F0D98"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 xml:space="preserve">Demonstrate that the SUT saves relevant information from the XDIS91 and XBIN01: </w:t>
            </w:r>
          </w:p>
          <w:p w14:paraId="3FAEE657" w14:textId="77777777"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XDIS91:</w:t>
            </w:r>
          </w:p>
          <w:p w14:paraId="33C75D71" w14:textId="77777777" w:rsidR="00991B1C" w:rsidRPr="006411AE" w:rsidRDefault="00991B1C"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0258769F" w14:textId="77777777" w:rsidR="00991B1C" w:rsidRPr="006411AE" w:rsidRDefault="00991B1C"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16CB5894" w14:textId="77777777"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XBIN01:</w:t>
            </w:r>
          </w:p>
          <w:p w14:paraId="2A363E2E" w14:textId="77777777" w:rsidR="00991B1C" w:rsidRPr="006411AE" w:rsidRDefault="00991B1C"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4308052A" w14:textId="59659C9E" w:rsidR="00991B1C" w:rsidRPr="006411AE" w:rsidRDefault="00991B1C"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Emessage.BinaryLetter.Letter.identifier</w:t>
            </w:r>
            <w:proofErr w:type="spellEnd"/>
            <w:proofErr w:type="gramEnd"/>
          </w:p>
        </w:tc>
        <w:tc>
          <w:tcPr>
            <w:tcW w:w="570" w:type="pct"/>
          </w:tcPr>
          <w:p w14:paraId="25BAF174" w14:textId="77777777" w:rsidR="00991B1C" w:rsidRPr="006411AE" w:rsidRDefault="00991B1C" w:rsidP="00991B1C">
            <w:pPr>
              <w:spacing w:before="60"/>
              <w:rPr>
                <w:rFonts w:ascii="Courier New" w:eastAsia="Times New Roman" w:hAnsi="Courier New" w:cs="Courier New"/>
                <w:shd w:val="clear" w:color="auto" w:fill="FFFFFF"/>
                <w:lang w:val="en-GB"/>
              </w:rPr>
            </w:pPr>
          </w:p>
        </w:tc>
        <w:tc>
          <w:tcPr>
            <w:tcW w:w="1142" w:type="pct"/>
          </w:tcPr>
          <w:p w14:paraId="0FCDB6C6" w14:textId="529663D2"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Relevant information is saved.</w:t>
            </w:r>
          </w:p>
        </w:tc>
        <w:tc>
          <w:tcPr>
            <w:tcW w:w="1296" w:type="pct"/>
          </w:tcPr>
          <w:p w14:paraId="61E99648" w14:textId="77777777" w:rsidR="00991B1C" w:rsidRPr="006411AE" w:rsidRDefault="00991B1C" w:rsidP="00991B1C">
            <w:pPr>
              <w:spacing w:before="60"/>
              <w:rPr>
                <w:rFonts w:eastAsia="Times New Roman" w:cs="Calibri"/>
                <w:szCs w:val="24"/>
                <w:lang w:val="en-GB"/>
              </w:rPr>
            </w:pPr>
          </w:p>
        </w:tc>
        <w:tc>
          <w:tcPr>
            <w:tcW w:w="437" w:type="pct"/>
          </w:tcPr>
          <w:p w14:paraId="59372584" w14:textId="6E804F92" w:rsidR="00991B1C" w:rsidRPr="006411AE" w:rsidRDefault="00000000" w:rsidP="00991B1C">
            <w:pPr>
              <w:spacing w:before="60"/>
              <w:jc w:val="center"/>
              <w:rPr>
                <w:rFonts w:cstheme="minorHAnsi"/>
                <w:lang w:val="en-GB"/>
              </w:rPr>
            </w:pPr>
            <w:sdt>
              <w:sdtPr>
                <w:rPr>
                  <w:rFonts w:cstheme="minorHAnsi"/>
                  <w:lang w:val="en-GB"/>
                </w:rPr>
                <w:alias w:val="MedCom vurdering"/>
                <w:tag w:val="MedCom vurdering"/>
                <w:id w:val="-299388693"/>
                <w:placeholder>
                  <w:docPart w:val="296C5A1C50AA45AB9862B89A0A83EE1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991B1C" w:rsidRPr="006411AE" w14:paraId="433820AB" w14:textId="77777777">
        <w:trPr>
          <w:cantSplit/>
        </w:trPr>
        <w:tc>
          <w:tcPr>
            <w:tcW w:w="332" w:type="pct"/>
          </w:tcPr>
          <w:p w14:paraId="7E2A8F56" w14:textId="77777777" w:rsidR="00991B1C" w:rsidRPr="006411AE" w:rsidRDefault="00991B1C" w:rsidP="00D93BFC">
            <w:pPr>
              <w:pStyle w:val="Overskrift4"/>
              <w:numPr>
                <w:ilvl w:val="3"/>
                <w:numId w:val="24"/>
              </w:numPr>
              <w:rPr>
                <w:rFonts w:eastAsia="Calibri"/>
                <w:lang w:val="en-GB"/>
              </w:rPr>
            </w:pPr>
          </w:p>
        </w:tc>
        <w:tc>
          <w:tcPr>
            <w:tcW w:w="1223" w:type="pct"/>
          </w:tcPr>
          <w:p w14:paraId="41C9DB75" w14:textId="11CB7381"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 xml:space="preserve">The XDIS91 and XBIN01 is wrapped in 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70" w:type="pct"/>
          </w:tcPr>
          <w:p w14:paraId="77F4E08E" w14:textId="77777777" w:rsidR="00991B1C" w:rsidRPr="006411AE" w:rsidRDefault="00991B1C" w:rsidP="00991B1C">
            <w:pPr>
              <w:spacing w:before="60"/>
              <w:rPr>
                <w:rFonts w:ascii="Courier New" w:eastAsia="Times New Roman" w:hAnsi="Courier New" w:cs="Courier New"/>
                <w:shd w:val="clear" w:color="auto" w:fill="FFFFFF"/>
                <w:lang w:val="en-GB"/>
              </w:rPr>
            </w:pPr>
          </w:p>
        </w:tc>
        <w:tc>
          <w:tcPr>
            <w:tcW w:w="1142" w:type="pct"/>
          </w:tcPr>
          <w:p w14:paraId="0857AB9D" w14:textId="632775BD" w:rsidR="00991B1C" w:rsidRPr="006411AE" w:rsidRDefault="00991B1C" w:rsidP="00991B1C">
            <w:pPr>
              <w:spacing w:before="60"/>
              <w:rPr>
                <w:rFonts w:eastAsia="Times New Roman" w:cs="Calibri"/>
                <w:szCs w:val="24"/>
                <w:lang w:val="en-GB"/>
              </w:rPr>
            </w:pPr>
            <w:r w:rsidRPr="006411AE">
              <w:rPr>
                <w:rFonts w:eastAsia="Times New Roman" w:cs="Calibri"/>
                <w:szCs w:val="24"/>
                <w:lang w:val="en-GB"/>
              </w:rPr>
              <w:t xml:space="preserve">XDIS91 and XBIN01 is wrapped in individual </w:t>
            </w:r>
            <w:proofErr w:type="spellStart"/>
            <w:r w:rsidRPr="006411AE">
              <w:rPr>
                <w:rFonts w:eastAsia="Times New Roman" w:cs="Calibri"/>
                <w:szCs w:val="24"/>
                <w:lang w:val="en-GB"/>
              </w:rPr>
              <w:t>VANSEnvelopes</w:t>
            </w:r>
            <w:proofErr w:type="spellEnd"/>
            <w:r w:rsidRPr="006411AE">
              <w:rPr>
                <w:rFonts w:eastAsia="Times New Roman" w:cs="Calibri"/>
                <w:szCs w:val="24"/>
                <w:lang w:val="en-GB"/>
              </w:rPr>
              <w:t>.</w:t>
            </w:r>
          </w:p>
        </w:tc>
        <w:tc>
          <w:tcPr>
            <w:tcW w:w="1296" w:type="pct"/>
          </w:tcPr>
          <w:p w14:paraId="265F5B9C" w14:textId="77777777" w:rsidR="00991B1C" w:rsidRPr="006411AE" w:rsidRDefault="00991B1C" w:rsidP="00991B1C">
            <w:pPr>
              <w:spacing w:before="60"/>
              <w:rPr>
                <w:rFonts w:eastAsia="Times New Roman" w:cs="Calibri"/>
                <w:szCs w:val="24"/>
                <w:lang w:val="en-GB"/>
              </w:rPr>
            </w:pPr>
          </w:p>
        </w:tc>
        <w:tc>
          <w:tcPr>
            <w:tcW w:w="437" w:type="pct"/>
          </w:tcPr>
          <w:p w14:paraId="334A44A4" w14:textId="302F52AD" w:rsidR="00991B1C" w:rsidRPr="006411AE" w:rsidRDefault="00000000" w:rsidP="00991B1C">
            <w:pPr>
              <w:spacing w:before="60"/>
              <w:jc w:val="center"/>
              <w:rPr>
                <w:rFonts w:cstheme="minorHAnsi"/>
                <w:lang w:val="en-GB"/>
              </w:rPr>
            </w:pPr>
            <w:sdt>
              <w:sdtPr>
                <w:rPr>
                  <w:rFonts w:cstheme="minorHAnsi"/>
                  <w:lang w:val="en-GB"/>
                </w:rPr>
                <w:alias w:val="MedCom vurdering"/>
                <w:tag w:val="MedCom vurdering"/>
                <w:id w:val="2063899677"/>
                <w:placeholder>
                  <w:docPart w:val="D0CDD0FD370544F4BD0AA5BD0DA4D43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r w:rsidR="00991B1C" w:rsidRPr="006411AE" w14:paraId="78574F7B" w14:textId="77777777">
        <w:trPr>
          <w:cantSplit/>
        </w:trPr>
        <w:tc>
          <w:tcPr>
            <w:tcW w:w="332" w:type="pct"/>
          </w:tcPr>
          <w:p w14:paraId="50315557" w14:textId="77777777" w:rsidR="00991B1C" w:rsidRPr="006411AE" w:rsidRDefault="00991B1C" w:rsidP="00D93BFC">
            <w:pPr>
              <w:pStyle w:val="Overskrift4"/>
              <w:numPr>
                <w:ilvl w:val="3"/>
                <w:numId w:val="24"/>
              </w:numPr>
              <w:rPr>
                <w:rFonts w:eastAsia="Calibri"/>
                <w:lang w:val="en-GB"/>
              </w:rPr>
            </w:pPr>
          </w:p>
        </w:tc>
        <w:tc>
          <w:tcPr>
            <w:tcW w:w="1223" w:type="pct"/>
          </w:tcPr>
          <w:p w14:paraId="0FA3DD53" w14:textId="4DB132E5" w:rsidR="00991B1C" w:rsidRPr="006411AE" w:rsidRDefault="00991B1C" w:rsidP="00991B1C">
            <w:pPr>
              <w:spacing w:before="60"/>
              <w:rPr>
                <w:rFonts w:eastAsia="Times New Roman" w:cs="Calibri"/>
                <w:szCs w:val="24"/>
                <w:lang w:val="en-GB"/>
              </w:rPr>
            </w:pPr>
            <w:r w:rsidRPr="006411AE">
              <w:rPr>
                <w:szCs w:val="24"/>
                <w:lang w:val="en-GB"/>
              </w:rPr>
              <w:t>Send the messages to the correct receiver.</w:t>
            </w:r>
          </w:p>
        </w:tc>
        <w:tc>
          <w:tcPr>
            <w:tcW w:w="570" w:type="pct"/>
          </w:tcPr>
          <w:p w14:paraId="1C6E7027" w14:textId="77777777" w:rsidR="00991B1C" w:rsidRPr="006411AE" w:rsidRDefault="00991B1C" w:rsidP="00991B1C">
            <w:pPr>
              <w:spacing w:before="60"/>
              <w:rPr>
                <w:rFonts w:ascii="Courier New" w:eastAsia="Times New Roman" w:hAnsi="Courier New" w:cs="Courier New"/>
                <w:shd w:val="clear" w:color="auto" w:fill="FFFFFF"/>
                <w:lang w:val="en-GB"/>
              </w:rPr>
            </w:pPr>
          </w:p>
        </w:tc>
        <w:tc>
          <w:tcPr>
            <w:tcW w:w="1142" w:type="pct"/>
          </w:tcPr>
          <w:p w14:paraId="53D14815" w14:textId="746D9A71" w:rsidR="00991B1C" w:rsidRPr="006411AE" w:rsidRDefault="00991B1C" w:rsidP="00991B1C">
            <w:pPr>
              <w:spacing w:before="60"/>
              <w:rPr>
                <w:rFonts w:eastAsia="Times New Roman" w:cs="Calibri"/>
                <w:szCs w:val="24"/>
                <w:lang w:val="en-GB"/>
              </w:rPr>
            </w:pPr>
            <w:r w:rsidRPr="006411AE">
              <w:rPr>
                <w:lang w:val="en-GB"/>
              </w:rPr>
              <w:t>The messages are mapped correctly and sent to the correct receiver.</w:t>
            </w:r>
          </w:p>
        </w:tc>
        <w:tc>
          <w:tcPr>
            <w:tcW w:w="1296" w:type="pct"/>
          </w:tcPr>
          <w:p w14:paraId="1EC72526" w14:textId="77777777" w:rsidR="00991B1C" w:rsidRPr="006411AE" w:rsidRDefault="00991B1C" w:rsidP="00991B1C">
            <w:pPr>
              <w:spacing w:before="60"/>
              <w:rPr>
                <w:rFonts w:eastAsia="Times New Roman" w:cs="Calibri"/>
                <w:szCs w:val="24"/>
                <w:lang w:val="en-GB"/>
              </w:rPr>
            </w:pPr>
          </w:p>
        </w:tc>
        <w:tc>
          <w:tcPr>
            <w:tcW w:w="437" w:type="pct"/>
          </w:tcPr>
          <w:p w14:paraId="58E8DC46" w14:textId="6738F8AC" w:rsidR="00991B1C" w:rsidRPr="006411AE" w:rsidRDefault="00000000" w:rsidP="00991B1C">
            <w:pPr>
              <w:spacing w:before="60"/>
              <w:jc w:val="center"/>
              <w:rPr>
                <w:rFonts w:cstheme="minorHAnsi"/>
                <w:lang w:val="en-GB"/>
              </w:rPr>
            </w:pPr>
            <w:sdt>
              <w:sdtPr>
                <w:rPr>
                  <w:rFonts w:cstheme="minorHAnsi"/>
                  <w:lang w:val="en-GB"/>
                </w:rPr>
                <w:alias w:val="MedCom vurdering"/>
                <w:tag w:val="MedCom vurdering"/>
                <w:id w:val="482666103"/>
                <w:placeholder>
                  <w:docPart w:val="9C77C7902EDB40C394F1BE9BC052290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91B1C" w:rsidRPr="006411AE">
                  <w:rPr>
                    <w:rStyle w:val="Pladsholdertekst"/>
                    <w:lang w:val="en-GB"/>
                  </w:rPr>
                  <w:t>Choose</w:t>
                </w:r>
              </w:sdtContent>
            </w:sdt>
          </w:p>
        </w:tc>
      </w:tr>
    </w:tbl>
    <w:p w14:paraId="77C5C180" w14:textId="391DE112" w:rsidR="00D839BA" w:rsidRPr="006411AE" w:rsidRDefault="00991B1C" w:rsidP="00D93BFC">
      <w:pPr>
        <w:pStyle w:val="Overskrift3"/>
        <w:numPr>
          <w:ilvl w:val="2"/>
          <w:numId w:val="24"/>
        </w:numPr>
        <w:rPr>
          <w:lang w:val="en-GB"/>
        </w:rPr>
      </w:pPr>
      <w:r w:rsidRPr="006411AE">
        <w:rPr>
          <w:lang w:val="en-GB"/>
        </w:rPr>
        <w:lastRenderedPageBreak/>
        <w:t xml:space="preserve"> </w:t>
      </w:r>
      <w:bookmarkStart w:id="60" w:name="_Ref182898064"/>
      <w:r w:rsidR="00D839BA" w:rsidRPr="006411AE">
        <w:rPr>
          <w:lang w:val="en-GB"/>
        </w:rPr>
        <w:t>S2.A1</w:t>
      </w:r>
      <w:r w:rsidR="00C94A70" w:rsidRPr="006411AE">
        <w:rPr>
          <w:lang w:val="en-GB"/>
        </w:rPr>
        <w:t>a</w:t>
      </w:r>
      <w:r w:rsidR="00131A00" w:rsidRPr="006411AE">
        <w:rPr>
          <w:lang w:val="en-GB"/>
        </w:rPr>
        <w:t>:</w:t>
      </w:r>
      <w:r w:rsidR="00D839BA" w:rsidRPr="006411AE">
        <w:rPr>
          <w:lang w:val="en-GB"/>
        </w:rPr>
        <w:t xml:space="preserve"> Send a XDIS91 </w:t>
      </w:r>
      <w:r w:rsidR="00A21317" w:rsidRPr="006411AE">
        <w:rPr>
          <w:lang w:val="en-GB"/>
        </w:rPr>
        <w:t>with</w:t>
      </w:r>
      <w:r w:rsidR="00D839BA" w:rsidRPr="006411AE">
        <w:rPr>
          <w:lang w:val="en-GB"/>
        </w:rPr>
        <w:t xml:space="preserve"> multiple XBIN01</w:t>
      </w:r>
      <w:bookmarkEnd w:id="60"/>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991B1C" w:rsidRPr="006411AE" w14:paraId="0DF7B9D4" w14:textId="77777777" w:rsidTr="00991B1C">
        <w:trPr>
          <w:cantSplit/>
        </w:trPr>
        <w:tc>
          <w:tcPr>
            <w:tcW w:w="332" w:type="pct"/>
            <w:shd w:val="clear" w:color="auto" w:fill="0E2841" w:themeFill="text2"/>
            <w:vAlign w:val="center"/>
          </w:tcPr>
          <w:p w14:paraId="41553E51" w14:textId="19F74798" w:rsidR="00991B1C" w:rsidRPr="006411AE" w:rsidRDefault="00991B1C" w:rsidP="00584136">
            <w:pPr>
              <w:pStyle w:val="Overskrift4"/>
              <w:keepNext w:val="0"/>
              <w:numPr>
                <w:ilvl w:val="0"/>
                <w:numId w:val="0"/>
              </w:numPr>
              <w:rPr>
                <w:rFonts w:eastAsia="Calibri"/>
                <w:lang w:val="en-GB"/>
              </w:rPr>
            </w:pPr>
            <w:r w:rsidRPr="006411AE">
              <w:rPr>
                <w:b/>
                <w:bCs/>
                <w:color w:val="FFFFFF" w:themeColor="background1"/>
                <w:lang w:val="en-GB"/>
              </w:rPr>
              <w:t>Test step #</w:t>
            </w:r>
          </w:p>
        </w:tc>
        <w:tc>
          <w:tcPr>
            <w:tcW w:w="1223" w:type="pct"/>
            <w:shd w:val="clear" w:color="auto" w:fill="0E2841" w:themeFill="text2"/>
            <w:vAlign w:val="center"/>
          </w:tcPr>
          <w:p w14:paraId="7E4487C2" w14:textId="3E8254E8" w:rsidR="00991B1C" w:rsidRPr="006411AE" w:rsidRDefault="00991B1C" w:rsidP="00584136">
            <w:pPr>
              <w:spacing w:before="60"/>
              <w:rPr>
                <w:rFonts w:eastAsia="Times New Roman" w:cs="Calibri"/>
                <w:szCs w:val="24"/>
                <w:lang w:val="en-GB"/>
              </w:rPr>
            </w:pPr>
            <w:r w:rsidRPr="006411AE">
              <w:rPr>
                <w:b/>
                <w:bCs/>
                <w:color w:val="FFFFFF" w:themeColor="background1"/>
                <w:lang w:val="en-GB"/>
              </w:rPr>
              <w:t>Action</w:t>
            </w:r>
          </w:p>
        </w:tc>
        <w:tc>
          <w:tcPr>
            <w:tcW w:w="570" w:type="pct"/>
            <w:shd w:val="clear" w:color="auto" w:fill="0E2841" w:themeFill="text2"/>
            <w:vAlign w:val="center"/>
          </w:tcPr>
          <w:p w14:paraId="2619119E" w14:textId="29001516" w:rsidR="00991B1C" w:rsidRPr="006411AE" w:rsidDel="00A21317" w:rsidRDefault="00991B1C" w:rsidP="00584136">
            <w:pPr>
              <w:spacing w:before="60"/>
              <w:rPr>
                <w:rFonts w:ascii="Courier New" w:eastAsia="Times New Roman" w:hAnsi="Courier New" w:cs="Courier New"/>
                <w:szCs w:val="24"/>
                <w:lang w:val="en-GB"/>
              </w:rPr>
            </w:pPr>
            <w:r w:rsidRPr="006411AE">
              <w:rPr>
                <w:b/>
                <w:bCs/>
                <w:color w:val="FFFFFF" w:themeColor="background1"/>
                <w:lang w:val="en-GB"/>
              </w:rPr>
              <w:t>Test data</w:t>
            </w:r>
          </w:p>
        </w:tc>
        <w:tc>
          <w:tcPr>
            <w:tcW w:w="1142" w:type="pct"/>
            <w:shd w:val="clear" w:color="auto" w:fill="0E2841" w:themeFill="text2"/>
            <w:vAlign w:val="center"/>
          </w:tcPr>
          <w:p w14:paraId="2AC5A2DB" w14:textId="0335A771" w:rsidR="00991B1C" w:rsidRPr="006411AE" w:rsidRDefault="00991B1C" w:rsidP="00584136">
            <w:pPr>
              <w:spacing w:before="60"/>
              <w:rPr>
                <w:rFonts w:eastAsia="Times New Roman" w:cs="Calibri"/>
                <w:szCs w:val="24"/>
                <w:lang w:val="en-GB"/>
              </w:rPr>
            </w:pPr>
            <w:r w:rsidRPr="006411AE">
              <w:rPr>
                <w:b/>
                <w:bCs/>
                <w:color w:val="FFFFFF" w:themeColor="background1"/>
                <w:lang w:val="en-GB"/>
              </w:rPr>
              <w:t>Expected result</w:t>
            </w:r>
          </w:p>
        </w:tc>
        <w:tc>
          <w:tcPr>
            <w:tcW w:w="1296" w:type="pct"/>
            <w:shd w:val="clear" w:color="auto" w:fill="0E2841" w:themeFill="text2"/>
            <w:vAlign w:val="center"/>
          </w:tcPr>
          <w:p w14:paraId="7B0577D5" w14:textId="3C65413D" w:rsidR="00991B1C" w:rsidRPr="006411AE" w:rsidRDefault="00991B1C" w:rsidP="00584136">
            <w:pPr>
              <w:spacing w:before="60"/>
              <w:rPr>
                <w:rFonts w:eastAsia="Times New Roman" w:cs="Calibri"/>
                <w:szCs w:val="24"/>
                <w:lang w:val="en-GB"/>
              </w:rPr>
            </w:pPr>
            <w:r w:rsidRPr="006411AE">
              <w:rPr>
                <w:b/>
                <w:bCs/>
                <w:color w:val="FFFFFF" w:themeColor="background1"/>
                <w:lang w:val="en-GB"/>
              </w:rPr>
              <w:t>Actual result</w:t>
            </w:r>
          </w:p>
        </w:tc>
        <w:tc>
          <w:tcPr>
            <w:tcW w:w="437" w:type="pct"/>
            <w:shd w:val="clear" w:color="auto" w:fill="0E2841" w:themeFill="text2"/>
            <w:vAlign w:val="center"/>
          </w:tcPr>
          <w:p w14:paraId="1BD32323" w14:textId="13849AEE" w:rsidR="00991B1C" w:rsidRPr="006411AE" w:rsidRDefault="00991B1C" w:rsidP="00584136">
            <w:pPr>
              <w:spacing w:before="60"/>
              <w:jc w:val="center"/>
              <w:rPr>
                <w:rFonts w:cstheme="minorHAnsi"/>
                <w:lang w:val="en-GB"/>
              </w:rPr>
            </w:pPr>
            <w:r w:rsidRPr="006411AE">
              <w:rPr>
                <w:b/>
                <w:bCs/>
                <w:color w:val="FFFFFF" w:themeColor="background1"/>
                <w:lang w:val="en-GB"/>
              </w:rPr>
              <w:t>MedCom assessment</w:t>
            </w:r>
          </w:p>
        </w:tc>
      </w:tr>
      <w:tr w:rsidR="00AE47E1" w:rsidRPr="006411AE" w14:paraId="1CDDE35A" w14:textId="77777777">
        <w:trPr>
          <w:cantSplit/>
        </w:trPr>
        <w:tc>
          <w:tcPr>
            <w:tcW w:w="332" w:type="pct"/>
          </w:tcPr>
          <w:p w14:paraId="071FB803" w14:textId="77777777" w:rsidR="00AE47E1" w:rsidRPr="006411AE" w:rsidRDefault="00AE47E1" w:rsidP="00D93BFC">
            <w:pPr>
              <w:pStyle w:val="Overskrift4"/>
              <w:keepNext w:val="0"/>
              <w:numPr>
                <w:ilvl w:val="3"/>
                <w:numId w:val="24"/>
              </w:numPr>
              <w:rPr>
                <w:rFonts w:eastAsia="Calibri"/>
                <w:lang w:val="en-GB"/>
              </w:rPr>
            </w:pPr>
          </w:p>
        </w:tc>
        <w:tc>
          <w:tcPr>
            <w:tcW w:w="1223" w:type="pct"/>
          </w:tcPr>
          <w:p w14:paraId="66E2F679" w14:textId="504A2358" w:rsidR="00AE47E1" w:rsidRPr="006411AE" w:rsidRDefault="00AE47E1" w:rsidP="00584136">
            <w:pPr>
              <w:spacing w:before="60"/>
              <w:rPr>
                <w:rFonts w:eastAsia="Times New Roman" w:cs="Calibri"/>
                <w:szCs w:val="24"/>
                <w:lang w:val="en-GB"/>
              </w:rPr>
            </w:pPr>
            <w:r w:rsidRPr="006411AE">
              <w:rPr>
                <w:rFonts w:eastAsia="Times New Roman" w:cs="Calibri"/>
                <w:szCs w:val="24"/>
                <w:lang w:val="en-GB"/>
              </w:rPr>
              <w:t xml:space="preserve">Perform test step </w:t>
            </w:r>
            <w:r w:rsidR="00A21317" w:rsidRPr="006411AE">
              <w:rPr>
                <w:rFonts w:eastAsia="Times New Roman" w:cs="Calibri"/>
                <w:szCs w:val="24"/>
                <w:lang w:val="en-GB"/>
              </w:rPr>
              <w:fldChar w:fldCharType="begin"/>
            </w:r>
            <w:r w:rsidR="00A21317" w:rsidRPr="006411AE">
              <w:rPr>
                <w:rFonts w:eastAsia="Times New Roman" w:cs="Calibri"/>
                <w:szCs w:val="24"/>
                <w:lang w:val="en-GB"/>
              </w:rPr>
              <w:instrText xml:space="preserve"> REF _Ref181608881 \r \h </w:instrText>
            </w:r>
            <w:r w:rsidR="00A21317" w:rsidRPr="006411AE">
              <w:rPr>
                <w:rFonts w:eastAsia="Times New Roman" w:cs="Calibri"/>
                <w:szCs w:val="24"/>
                <w:lang w:val="en-GB"/>
              </w:rPr>
            </w:r>
            <w:r w:rsidR="00A21317" w:rsidRPr="006411AE">
              <w:rPr>
                <w:rFonts w:eastAsia="Times New Roman" w:cs="Calibri"/>
                <w:szCs w:val="24"/>
                <w:lang w:val="en-GB"/>
              </w:rPr>
              <w:fldChar w:fldCharType="separate"/>
            </w:r>
            <w:r w:rsidR="00F3168B">
              <w:rPr>
                <w:rFonts w:eastAsia="Times New Roman" w:cs="Calibri"/>
                <w:szCs w:val="24"/>
                <w:lang w:val="en-GB"/>
              </w:rPr>
              <w:t>3.2.2</w:t>
            </w:r>
            <w:r w:rsidR="002A0094">
              <w:rPr>
                <w:rFonts w:eastAsia="Times New Roman" w:cs="Calibri"/>
                <w:szCs w:val="24"/>
                <w:lang w:val="en-GB"/>
              </w:rPr>
              <w:t>.1</w:t>
            </w:r>
            <w:r w:rsidR="00A21317" w:rsidRPr="006411AE">
              <w:rPr>
                <w:rFonts w:eastAsia="Times New Roman" w:cs="Calibri"/>
                <w:szCs w:val="24"/>
                <w:lang w:val="en-GB"/>
              </w:rPr>
              <w:fldChar w:fldCharType="end"/>
            </w:r>
            <w:r w:rsidR="00A21317" w:rsidRPr="006411AE">
              <w:rPr>
                <w:rFonts w:eastAsia="Times New Roman" w:cs="Calibri"/>
                <w:szCs w:val="24"/>
                <w:lang w:val="en-GB"/>
              </w:rPr>
              <w:t>-</w:t>
            </w:r>
            <w:r w:rsidR="00A21317" w:rsidRPr="006411AE">
              <w:rPr>
                <w:rFonts w:eastAsia="Times New Roman" w:cs="Calibri"/>
                <w:szCs w:val="24"/>
                <w:lang w:val="en-GB"/>
              </w:rPr>
              <w:fldChar w:fldCharType="begin"/>
            </w:r>
            <w:r w:rsidR="00A21317" w:rsidRPr="006411AE">
              <w:rPr>
                <w:rFonts w:eastAsia="Times New Roman" w:cs="Calibri"/>
                <w:szCs w:val="24"/>
                <w:lang w:val="en-GB"/>
              </w:rPr>
              <w:instrText xml:space="preserve"> REF _Ref181608885 \r \h </w:instrText>
            </w:r>
            <w:r w:rsidR="00A21317" w:rsidRPr="006411AE">
              <w:rPr>
                <w:rFonts w:eastAsia="Times New Roman" w:cs="Calibri"/>
                <w:szCs w:val="24"/>
                <w:lang w:val="en-GB"/>
              </w:rPr>
            </w:r>
            <w:r w:rsidR="00A21317" w:rsidRPr="006411AE">
              <w:rPr>
                <w:rFonts w:eastAsia="Times New Roman" w:cs="Calibri"/>
                <w:szCs w:val="24"/>
                <w:lang w:val="en-GB"/>
              </w:rPr>
              <w:fldChar w:fldCharType="separate"/>
            </w:r>
            <w:r w:rsidR="00F3168B">
              <w:rPr>
                <w:rFonts w:eastAsia="Times New Roman" w:cs="Calibri"/>
                <w:szCs w:val="24"/>
                <w:lang w:val="en-GB"/>
              </w:rPr>
              <w:t>3.2.</w:t>
            </w:r>
            <w:r w:rsidR="002A0094">
              <w:rPr>
                <w:rFonts w:eastAsia="Times New Roman" w:cs="Calibri"/>
                <w:szCs w:val="24"/>
                <w:lang w:val="en-GB"/>
              </w:rPr>
              <w:t>2.5</w:t>
            </w:r>
            <w:r w:rsidR="00A21317" w:rsidRPr="006411AE">
              <w:rPr>
                <w:rFonts w:eastAsia="Times New Roman" w:cs="Calibri"/>
                <w:szCs w:val="24"/>
                <w:lang w:val="en-GB"/>
              </w:rPr>
              <w:fldChar w:fldCharType="end"/>
            </w:r>
          </w:p>
        </w:tc>
        <w:tc>
          <w:tcPr>
            <w:tcW w:w="570" w:type="pct"/>
          </w:tcPr>
          <w:p w14:paraId="2C166051" w14:textId="01661772" w:rsidR="00AE47E1" w:rsidRPr="006411AE" w:rsidRDefault="00AE47E1" w:rsidP="00584136">
            <w:pPr>
              <w:spacing w:before="60"/>
              <w:rPr>
                <w:rFonts w:ascii="Courier New" w:eastAsia="Times New Roman" w:hAnsi="Courier New" w:cs="Courier New"/>
                <w:shd w:val="clear" w:color="auto" w:fill="FFFFFF"/>
                <w:lang w:val="en-GB"/>
              </w:rPr>
            </w:pPr>
          </w:p>
        </w:tc>
        <w:tc>
          <w:tcPr>
            <w:tcW w:w="1142" w:type="pct"/>
          </w:tcPr>
          <w:p w14:paraId="7179CD87" w14:textId="34CB7B48" w:rsidR="00AE47E1" w:rsidRPr="006411AE" w:rsidRDefault="00AE47E1" w:rsidP="00584136">
            <w:pPr>
              <w:spacing w:before="60"/>
              <w:rPr>
                <w:rFonts w:eastAsia="Times New Roman" w:cs="Calibri"/>
                <w:szCs w:val="24"/>
                <w:lang w:val="en-GB"/>
              </w:rPr>
            </w:pPr>
            <w:r w:rsidRPr="006411AE">
              <w:rPr>
                <w:rFonts w:eastAsia="Times New Roman" w:cs="Calibri"/>
                <w:szCs w:val="24"/>
                <w:lang w:val="en-GB"/>
              </w:rPr>
              <w:t>The CareCommunication must be converted to XDIS91 and</w:t>
            </w:r>
            <w:r w:rsidR="00F76DE4" w:rsidRPr="006411AE">
              <w:rPr>
                <w:rFonts w:eastAsia="Times New Roman" w:cs="Calibri"/>
                <w:szCs w:val="24"/>
                <w:lang w:val="en-GB"/>
              </w:rPr>
              <w:t xml:space="preserve"> multiple</w:t>
            </w:r>
            <w:r w:rsidRPr="006411AE">
              <w:rPr>
                <w:rFonts w:eastAsia="Times New Roman" w:cs="Calibri"/>
                <w:szCs w:val="24"/>
                <w:lang w:val="en-GB"/>
              </w:rPr>
              <w:t xml:space="preserve"> XBIN01.</w:t>
            </w:r>
          </w:p>
        </w:tc>
        <w:tc>
          <w:tcPr>
            <w:tcW w:w="1296" w:type="pct"/>
          </w:tcPr>
          <w:p w14:paraId="68CEA688" w14:textId="77777777" w:rsidR="00AE47E1" w:rsidRPr="006411AE" w:rsidRDefault="00AE47E1" w:rsidP="00584136">
            <w:pPr>
              <w:spacing w:before="60"/>
              <w:rPr>
                <w:rFonts w:eastAsia="Times New Roman" w:cs="Calibri"/>
                <w:szCs w:val="24"/>
                <w:lang w:val="en-GB"/>
              </w:rPr>
            </w:pPr>
          </w:p>
        </w:tc>
        <w:tc>
          <w:tcPr>
            <w:tcW w:w="437" w:type="pct"/>
          </w:tcPr>
          <w:p w14:paraId="5AD79E39" w14:textId="474A1C75" w:rsidR="00AE47E1" w:rsidRPr="006411AE" w:rsidRDefault="00000000" w:rsidP="00584136">
            <w:pPr>
              <w:spacing w:before="60"/>
              <w:jc w:val="center"/>
              <w:rPr>
                <w:rFonts w:cstheme="minorHAnsi"/>
                <w:lang w:val="en-GB"/>
              </w:rPr>
            </w:pPr>
            <w:sdt>
              <w:sdtPr>
                <w:rPr>
                  <w:rFonts w:cstheme="minorHAnsi"/>
                  <w:lang w:val="en-GB"/>
                </w:rPr>
                <w:alias w:val="MedCom vurdering"/>
                <w:tag w:val="MedCom vurdering"/>
                <w:id w:val="-1766534335"/>
                <w:placeholder>
                  <w:docPart w:val="5188860FD8A448ED96A7FFD1D589DBC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E47E1" w:rsidRPr="006411AE">
                  <w:rPr>
                    <w:rStyle w:val="Pladsholdertekst"/>
                    <w:lang w:val="en-GB"/>
                  </w:rPr>
                  <w:t>Choose</w:t>
                </w:r>
              </w:sdtContent>
            </w:sdt>
          </w:p>
        </w:tc>
      </w:tr>
      <w:tr w:rsidR="00A21317" w:rsidRPr="006411AE" w14:paraId="312B7398" w14:textId="77777777">
        <w:trPr>
          <w:cantSplit/>
        </w:trPr>
        <w:tc>
          <w:tcPr>
            <w:tcW w:w="332" w:type="pct"/>
          </w:tcPr>
          <w:p w14:paraId="3A4E48C7" w14:textId="77777777" w:rsidR="00A21317" w:rsidRPr="006411AE" w:rsidRDefault="00A21317" w:rsidP="00D93BFC">
            <w:pPr>
              <w:pStyle w:val="Overskrift4"/>
              <w:keepNext w:val="0"/>
              <w:numPr>
                <w:ilvl w:val="3"/>
                <w:numId w:val="24"/>
              </w:numPr>
              <w:rPr>
                <w:rFonts w:eastAsia="Calibri"/>
                <w:lang w:val="en-GB"/>
              </w:rPr>
            </w:pPr>
          </w:p>
        </w:tc>
        <w:tc>
          <w:tcPr>
            <w:tcW w:w="1223" w:type="pct"/>
          </w:tcPr>
          <w:p w14:paraId="2230EB99" w14:textId="77777777" w:rsidR="00A21317" w:rsidRPr="006411AE" w:rsidRDefault="00A21317" w:rsidP="00584136">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1C35111A" w14:textId="2D795A41" w:rsidR="00791F21" w:rsidRPr="006411AE" w:rsidRDefault="00A21317"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684ACE6F" w14:textId="2E0FC928" w:rsidR="00A21317" w:rsidRPr="006411AE" w:rsidRDefault="00A21317" w:rsidP="00EB5156">
            <w:pPr>
              <w:pStyle w:val="Listeafsnit"/>
              <w:numPr>
                <w:ilvl w:val="0"/>
                <w:numId w:val="6"/>
              </w:numPr>
              <w:spacing w:before="60"/>
              <w:rPr>
                <w:lang w:val="en-GB"/>
              </w:rPr>
            </w:pPr>
            <w:r w:rsidRPr="006411AE">
              <w:rPr>
                <w:rFonts w:eastAsia="Times New Roman" w:cs="Calibri"/>
                <w:szCs w:val="24"/>
                <w:lang w:val="en-GB"/>
              </w:rPr>
              <w:t>MessageHeader.id</w:t>
            </w:r>
          </w:p>
        </w:tc>
        <w:tc>
          <w:tcPr>
            <w:tcW w:w="570" w:type="pct"/>
          </w:tcPr>
          <w:p w14:paraId="18DE77DB" w14:textId="77777777" w:rsidR="00A21317" w:rsidRPr="006411AE" w:rsidRDefault="00A21317" w:rsidP="00584136">
            <w:pPr>
              <w:spacing w:before="60"/>
              <w:rPr>
                <w:rFonts w:ascii="Courier New" w:eastAsia="Times New Roman" w:hAnsi="Courier New" w:cs="Courier New"/>
                <w:shd w:val="clear" w:color="auto" w:fill="FFFFFF"/>
                <w:lang w:val="en-GB"/>
              </w:rPr>
            </w:pPr>
          </w:p>
        </w:tc>
        <w:tc>
          <w:tcPr>
            <w:tcW w:w="1142" w:type="pct"/>
          </w:tcPr>
          <w:p w14:paraId="29A8C5E1" w14:textId="4CFF9FC7" w:rsidR="00A21317" w:rsidRPr="006411AE" w:rsidRDefault="00A21317" w:rsidP="00584136">
            <w:pPr>
              <w:spacing w:before="60"/>
              <w:rPr>
                <w:rFonts w:eastAsia="Times New Roman" w:cs="Calibri"/>
                <w:szCs w:val="24"/>
                <w:lang w:val="en-GB"/>
              </w:rPr>
            </w:pPr>
            <w:r w:rsidRPr="006411AE">
              <w:rPr>
                <w:rFonts w:eastAsia="Times New Roman" w:cs="Calibri"/>
                <w:szCs w:val="24"/>
                <w:lang w:val="en-GB"/>
              </w:rPr>
              <w:t xml:space="preserve">Relevant information </w:t>
            </w:r>
            <w:r w:rsidR="00F120B0" w:rsidRPr="006411AE">
              <w:rPr>
                <w:rFonts w:eastAsia="Times New Roman" w:cs="Calibri"/>
                <w:szCs w:val="24"/>
                <w:lang w:val="en-GB"/>
              </w:rPr>
              <w:t>is</w:t>
            </w:r>
            <w:r w:rsidRPr="006411AE">
              <w:rPr>
                <w:rFonts w:eastAsia="Times New Roman" w:cs="Calibri"/>
                <w:szCs w:val="24"/>
                <w:lang w:val="en-GB"/>
              </w:rPr>
              <w:t xml:space="preserve"> saved.</w:t>
            </w:r>
            <w:r w:rsidR="00F76DE4" w:rsidRPr="006411AE">
              <w:rPr>
                <w:rFonts w:eastAsia="Times New Roman" w:cs="Calibri"/>
                <w:szCs w:val="24"/>
                <w:lang w:val="en-GB"/>
              </w:rPr>
              <w:t xml:space="preserve"> </w:t>
            </w:r>
          </w:p>
        </w:tc>
        <w:tc>
          <w:tcPr>
            <w:tcW w:w="1296" w:type="pct"/>
          </w:tcPr>
          <w:p w14:paraId="4ABC20DB" w14:textId="77777777" w:rsidR="00A21317" w:rsidRPr="006411AE" w:rsidRDefault="00A21317" w:rsidP="00584136">
            <w:pPr>
              <w:spacing w:before="60"/>
              <w:rPr>
                <w:rFonts w:eastAsia="Times New Roman" w:cs="Calibri"/>
                <w:szCs w:val="24"/>
                <w:lang w:val="en-GB"/>
              </w:rPr>
            </w:pPr>
          </w:p>
        </w:tc>
        <w:tc>
          <w:tcPr>
            <w:tcW w:w="437" w:type="pct"/>
          </w:tcPr>
          <w:p w14:paraId="2E453C6A" w14:textId="5299A1B5" w:rsidR="00A21317" w:rsidRPr="006411AE" w:rsidRDefault="00000000" w:rsidP="00584136">
            <w:pPr>
              <w:spacing w:before="60"/>
              <w:jc w:val="center"/>
              <w:rPr>
                <w:rFonts w:cstheme="minorHAnsi"/>
                <w:lang w:val="en-GB"/>
              </w:rPr>
            </w:pPr>
            <w:sdt>
              <w:sdtPr>
                <w:rPr>
                  <w:rFonts w:cstheme="minorHAnsi"/>
                  <w:lang w:val="en-GB"/>
                </w:rPr>
                <w:alias w:val="MedCom vurdering"/>
                <w:tag w:val="MedCom vurdering"/>
                <w:id w:val="-802626003"/>
                <w:placeholder>
                  <w:docPart w:val="2A16D1AFB0C84136B6D6B096847CE8F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21317" w:rsidRPr="006411AE">
                  <w:rPr>
                    <w:rStyle w:val="Pladsholdertekst"/>
                    <w:lang w:val="en-GB"/>
                  </w:rPr>
                  <w:t>Choose</w:t>
                </w:r>
              </w:sdtContent>
            </w:sdt>
          </w:p>
        </w:tc>
      </w:tr>
      <w:tr w:rsidR="00A21317" w:rsidRPr="006411AE" w14:paraId="4CC6AC5A" w14:textId="77777777">
        <w:trPr>
          <w:cantSplit/>
        </w:trPr>
        <w:tc>
          <w:tcPr>
            <w:tcW w:w="332" w:type="pct"/>
          </w:tcPr>
          <w:p w14:paraId="70B14B84" w14:textId="77777777" w:rsidR="00A21317" w:rsidRPr="006411AE" w:rsidRDefault="00A21317" w:rsidP="00D93BFC">
            <w:pPr>
              <w:pStyle w:val="Overskrift4"/>
              <w:keepNext w:val="0"/>
              <w:numPr>
                <w:ilvl w:val="3"/>
                <w:numId w:val="24"/>
              </w:numPr>
              <w:rPr>
                <w:rFonts w:eastAsia="Calibri"/>
                <w:lang w:val="en-GB"/>
              </w:rPr>
            </w:pPr>
          </w:p>
        </w:tc>
        <w:tc>
          <w:tcPr>
            <w:tcW w:w="1223" w:type="pct"/>
          </w:tcPr>
          <w:p w14:paraId="5CAB0727" w14:textId="71BC64D3" w:rsidR="00A21317" w:rsidRPr="006411AE" w:rsidRDefault="00A21317" w:rsidP="00584136">
            <w:pPr>
              <w:spacing w:before="60"/>
              <w:rPr>
                <w:rFonts w:eastAsia="Times New Roman" w:cs="Calibri"/>
                <w:szCs w:val="24"/>
                <w:lang w:val="en-GB"/>
              </w:rPr>
            </w:pPr>
            <w:r w:rsidRPr="006411AE">
              <w:rPr>
                <w:rFonts w:eastAsia="Times New Roman" w:cs="Calibri"/>
                <w:szCs w:val="24"/>
                <w:lang w:val="en-GB"/>
              </w:rPr>
              <w:t xml:space="preserve">Demonstrate that the SUT maps the </w:t>
            </w:r>
            <w:r w:rsidRPr="006411AE">
              <w:rPr>
                <w:rFonts w:eastAsia="Times New Roman" w:cs="Calibri"/>
                <w:lang w:val="en-GB"/>
              </w:rPr>
              <w:t xml:space="preserve">CareCommunication </w:t>
            </w:r>
            <w:r w:rsidRPr="006411AE">
              <w:rPr>
                <w:rFonts w:eastAsia="Times New Roman" w:cs="Calibri"/>
                <w:szCs w:val="24"/>
                <w:lang w:val="en-GB"/>
              </w:rPr>
              <w:t xml:space="preserve">to a XDIS91 and multiple XBIN01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70" w:type="pct"/>
          </w:tcPr>
          <w:p w14:paraId="283E5B48" w14:textId="77777777" w:rsidR="00A21317" w:rsidRPr="006411AE" w:rsidRDefault="00A21317" w:rsidP="00584136">
            <w:pPr>
              <w:spacing w:before="60"/>
              <w:rPr>
                <w:rFonts w:ascii="Courier New" w:eastAsia="Times New Roman" w:hAnsi="Courier New" w:cs="Courier New"/>
                <w:shd w:val="clear" w:color="auto" w:fill="FFFFFF"/>
                <w:lang w:val="en-GB"/>
              </w:rPr>
            </w:pPr>
          </w:p>
        </w:tc>
        <w:tc>
          <w:tcPr>
            <w:tcW w:w="1142" w:type="pct"/>
          </w:tcPr>
          <w:p w14:paraId="7B409326" w14:textId="1F8B276A" w:rsidR="00A21317" w:rsidRPr="006411AE" w:rsidRDefault="00A21317" w:rsidP="00584136">
            <w:pPr>
              <w:spacing w:before="60"/>
              <w:rPr>
                <w:rFonts w:eastAsia="Times New Roman" w:cs="Calibri"/>
                <w:szCs w:val="24"/>
                <w:lang w:val="en-GB"/>
              </w:rPr>
            </w:pPr>
            <w:r w:rsidRPr="006411AE">
              <w:rPr>
                <w:rFonts w:eastAsia="Times New Roman" w:cs="Calibri"/>
                <w:szCs w:val="24"/>
                <w:lang w:val="en-GB"/>
              </w:rPr>
              <w:t>Mapping is performed as described in the mapping table.</w:t>
            </w:r>
          </w:p>
        </w:tc>
        <w:tc>
          <w:tcPr>
            <w:tcW w:w="1296" w:type="pct"/>
          </w:tcPr>
          <w:p w14:paraId="775A0945" w14:textId="77777777" w:rsidR="00A21317" w:rsidRPr="006411AE" w:rsidRDefault="00A21317" w:rsidP="00584136">
            <w:pPr>
              <w:spacing w:before="60"/>
              <w:rPr>
                <w:rFonts w:eastAsia="Times New Roman" w:cs="Calibri"/>
                <w:szCs w:val="24"/>
                <w:lang w:val="en-GB"/>
              </w:rPr>
            </w:pPr>
          </w:p>
        </w:tc>
        <w:tc>
          <w:tcPr>
            <w:tcW w:w="437" w:type="pct"/>
          </w:tcPr>
          <w:p w14:paraId="54228EA2" w14:textId="0ECBBC7D" w:rsidR="00A21317" w:rsidRPr="006411AE" w:rsidRDefault="00000000" w:rsidP="00584136">
            <w:pPr>
              <w:spacing w:before="60"/>
              <w:jc w:val="center"/>
              <w:rPr>
                <w:rFonts w:cstheme="minorHAnsi"/>
                <w:lang w:val="en-GB"/>
              </w:rPr>
            </w:pPr>
            <w:sdt>
              <w:sdtPr>
                <w:rPr>
                  <w:rFonts w:cstheme="minorHAnsi"/>
                  <w:lang w:val="en-GB"/>
                </w:rPr>
                <w:alias w:val="MedCom vurdering"/>
                <w:tag w:val="MedCom vurdering"/>
                <w:id w:val="-900050203"/>
                <w:placeholder>
                  <w:docPart w:val="F940FF3D0D7341FB9FB3C4063462E3C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21317" w:rsidRPr="006411AE">
                  <w:rPr>
                    <w:rStyle w:val="Pladsholdertekst"/>
                    <w:lang w:val="en-GB"/>
                  </w:rPr>
                  <w:t>Choose</w:t>
                </w:r>
              </w:sdtContent>
            </w:sdt>
          </w:p>
        </w:tc>
      </w:tr>
      <w:tr w:rsidR="00F76DE4" w:rsidRPr="006411AE" w14:paraId="07859948" w14:textId="77777777">
        <w:trPr>
          <w:cantSplit/>
        </w:trPr>
        <w:tc>
          <w:tcPr>
            <w:tcW w:w="332" w:type="pct"/>
          </w:tcPr>
          <w:p w14:paraId="5A51BCA6" w14:textId="77777777" w:rsidR="00F76DE4" w:rsidRPr="006411AE" w:rsidRDefault="00F76DE4" w:rsidP="00D93BFC">
            <w:pPr>
              <w:pStyle w:val="Overskrift4"/>
              <w:keepNext w:val="0"/>
              <w:numPr>
                <w:ilvl w:val="3"/>
                <w:numId w:val="24"/>
              </w:numPr>
              <w:rPr>
                <w:rFonts w:eastAsia="Calibri"/>
                <w:lang w:val="en-GB"/>
              </w:rPr>
            </w:pPr>
          </w:p>
        </w:tc>
        <w:tc>
          <w:tcPr>
            <w:tcW w:w="1223" w:type="pct"/>
          </w:tcPr>
          <w:p w14:paraId="0CBF1A27" w14:textId="727DA33D" w:rsidR="00F76DE4" w:rsidRPr="006411AE" w:rsidRDefault="00F76DE4" w:rsidP="00584136">
            <w:pPr>
              <w:spacing w:before="60"/>
              <w:rPr>
                <w:rFonts w:eastAsia="Times New Roman" w:cs="Calibri"/>
                <w:szCs w:val="24"/>
                <w:lang w:val="en-GB"/>
              </w:rPr>
            </w:pPr>
            <w:r w:rsidRPr="006411AE">
              <w:rPr>
                <w:rFonts w:eastAsia="Times New Roman" w:cs="Calibri"/>
                <w:szCs w:val="24"/>
                <w:lang w:val="en-GB"/>
              </w:rPr>
              <w:t xml:space="preserve">Demonstrate that the SUT includes correct SOR-id on sender and receiver after </w:t>
            </w:r>
            <w:r w:rsidRPr="006411AE">
              <w:rPr>
                <w:lang w:val="en-GB"/>
              </w:rPr>
              <w:t>look-up in SOR or a local copy</w:t>
            </w:r>
            <w:r w:rsidRPr="006411AE">
              <w:rPr>
                <w:rFonts w:eastAsia="Times New Roman" w:cs="Calibri"/>
                <w:szCs w:val="24"/>
                <w:lang w:val="en-GB"/>
              </w:rPr>
              <w:t>.</w:t>
            </w:r>
          </w:p>
        </w:tc>
        <w:tc>
          <w:tcPr>
            <w:tcW w:w="570" w:type="pct"/>
          </w:tcPr>
          <w:p w14:paraId="1A5B0896" w14:textId="77777777" w:rsidR="00F76DE4" w:rsidRPr="006411AE" w:rsidRDefault="00F76DE4" w:rsidP="00584136">
            <w:pPr>
              <w:spacing w:before="60"/>
              <w:rPr>
                <w:rFonts w:ascii="Courier New" w:eastAsia="Times New Roman" w:hAnsi="Courier New" w:cs="Courier New"/>
                <w:shd w:val="clear" w:color="auto" w:fill="FFFFFF"/>
                <w:lang w:val="en-GB"/>
              </w:rPr>
            </w:pPr>
          </w:p>
        </w:tc>
        <w:tc>
          <w:tcPr>
            <w:tcW w:w="1142" w:type="pct"/>
          </w:tcPr>
          <w:p w14:paraId="316521BC" w14:textId="27E0C101" w:rsidR="00F76DE4" w:rsidRPr="006411AE" w:rsidRDefault="00F76DE4" w:rsidP="00584136">
            <w:pPr>
              <w:spacing w:before="60"/>
              <w:rPr>
                <w:rFonts w:eastAsia="Times New Roman" w:cs="Calibri"/>
                <w:szCs w:val="24"/>
                <w:lang w:val="en-GB"/>
              </w:rPr>
            </w:pPr>
            <w:r w:rsidRPr="006411AE">
              <w:rPr>
                <w:lang w:val="en-GB"/>
              </w:rPr>
              <w:t>Correct SOR-id is included after look-up in SOR or a local copy.</w:t>
            </w:r>
          </w:p>
        </w:tc>
        <w:tc>
          <w:tcPr>
            <w:tcW w:w="1296" w:type="pct"/>
          </w:tcPr>
          <w:p w14:paraId="0FCBE877" w14:textId="77777777" w:rsidR="00F76DE4" w:rsidRPr="006411AE" w:rsidRDefault="00F76DE4" w:rsidP="00584136">
            <w:pPr>
              <w:spacing w:before="60"/>
              <w:rPr>
                <w:rFonts w:eastAsia="Times New Roman" w:cs="Calibri"/>
                <w:szCs w:val="24"/>
                <w:lang w:val="en-GB"/>
              </w:rPr>
            </w:pPr>
          </w:p>
        </w:tc>
        <w:tc>
          <w:tcPr>
            <w:tcW w:w="437" w:type="pct"/>
          </w:tcPr>
          <w:p w14:paraId="1CA1D56E" w14:textId="75EE97D8" w:rsidR="00F76DE4" w:rsidRPr="006411AE" w:rsidRDefault="00000000" w:rsidP="00584136">
            <w:pPr>
              <w:spacing w:before="60"/>
              <w:jc w:val="center"/>
              <w:rPr>
                <w:rFonts w:cstheme="minorHAnsi"/>
                <w:lang w:val="en-GB"/>
              </w:rPr>
            </w:pPr>
            <w:sdt>
              <w:sdtPr>
                <w:rPr>
                  <w:rFonts w:cstheme="minorHAnsi"/>
                  <w:lang w:val="en-GB"/>
                </w:rPr>
                <w:alias w:val="MedCom vurdering"/>
                <w:tag w:val="MedCom vurdering"/>
                <w:id w:val="2030990755"/>
                <w:placeholder>
                  <w:docPart w:val="64C24A843B1D47B88E31936E87C0410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76DE4" w:rsidRPr="006411AE">
                  <w:rPr>
                    <w:rStyle w:val="Pladsholdertekst"/>
                    <w:lang w:val="en-GB"/>
                  </w:rPr>
                  <w:t>Choose</w:t>
                </w:r>
              </w:sdtContent>
            </w:sdt>
          </w:p>
        </w:tc>
      </w:tr>
      <w:tr w:rsidR="00AE47E1" w:rsidRPr="006411AE" w14:paraId="5696FD42" w14:textId="77777777">
        <w:trPr>
          <w:cantSplit/>
        </w:trPr>
        <w:tc>
          <w:tcPr>
            <w:tcW w:w="332" w:type="pct"/>
          </w:tcPr>
          <w:p w14:paraId="0414E7CE" w14:textId="77777777" w:rsidR="00AE47E1" w:rsidRPr="006411AE" w:rsidRDefault="00AE47E1" w:rsidP="00D93BFC">
            <w:pPr>
              <w:pStyle w:val="Overskrift4"/>
              <w:keepNext w:val="0"/>
              <w:numPr>
                <w:ilvl w:val="3"/>
                <w:numId w:val="24"/>
              </w:numPr>
              <w:rPr>
                <w:rFonts w:eastAsia="Calibri"/>
                <w:lang w:val="en-GB"/>
              </w:rPr>
            </w:pPr>
          </w:p>
        </w:tc>
        <w:tc>
          <w:tcPr>
            <w:tcW w:w="1223" w:type="pct"/>
          </w:tcPr>
          <w:p w14:paraId="2D3968D0" w14:textId="3BCF618B" w:rsidR="00AE47E1" w:rsidRPr="006411AE" w:rsidRDefault="00F76DE4" w:rsidP="00584136">
            <w:pPr>
              <w:spacing w:before="60"/>
              <w:rPr>
                <w:rFonts w:eastAsia="Times New Roman" w:cs="Calibri"/>
                <w:szCs w:val="24"/>
                <w:lang w:val="en-GB"/>
              </w:rPr>
            </w:pPr>
            <w:r w:rsidRPr="006411AE">
              <w:rPr>
                <w:rFonts w:eastAsia="Times New Roman" w:cs="Calibri"/>
                <w:szCs w:val="24"/>
                <w:lang w:val="en-GB"/>
              </w:rPr>
              <w:t>Demonstrate that the SUT s</w:t>
            </w:r>
            <w:r w:rsidR="00AE47E1" w:rsidRPr="006411AE">
              <w:rPr>
                <w:rFonts w:eastAsia="Times New Roman" w:cs="Calibri"/>
                <w:szCs w:val="24"/>
                <w:lang w:val="en-GB"/>
              </w:rPr>
              <w:t xml:space="preserve">aves relevant information from the XDIS91 and </w:t>
            </w:r>
            <w:r w:rsidRPr="006411AE">
              <w:rPr>
                <w:rFonts w:eastAsia="Times New Roman" w:cs="Calibri"/>
                <w:szCs w:val="24"/>
                <w:lang w:val="en-GB"/>
              </w:rPr>
              <w:t xml:space="preserve">all </w:t>
            </w:r>
            <w:r w:rsidR="00AE47E1" w:rsidRPr="006411AE">
              <w:rPr>
                <w:rFonts w:eastAsia="Times New Roman" w:cs="Calibri"/>
                <w:szCs w:val="24"/>
                <w:lang w:val="en-GB"/>
              </w:rPr>
              <w:t xml:space="preserve">XBIN01: </w:t>
            </w:r>
          </w:p>
          <w:p w14:paraId="0E76C1DE" w14:textId="77777777" w:rsidR="00AE47E1" w:rsidRPr="006411AE" w:rsidRDefault="00AE47E1" w:rsidP="00584136">
            <w:pPr>
              <w:spacing w:before="60"/>
              <w:rPr>
                <w:rFonts w:eastAsia="Times New Roman" w:cs="Calibri"/>
                <w:szCs w:val="24"/>
                <w:lang w:val="en-GB"/>
              </w:rPr>
            </w:pPr>
            <w:r w:rsidRPr="006411AE">
              <w:rPr>
                <w:rFonts w:eastAsia="Times New Roman" w:cs="Calibri"/>
                <w:szCs w:val="24"/>
                <w:lang w:val="en-GB"/>
              </w:rPr>
              <w:t>XDIS91:</w:t>
            </w:r>
          </w:p>
          <w:p w14:paraId="7CF80E01" w14:textId="77777777" w:rsidR="00AE47E1" w:rsidRPr="006411AE" w:rsidRDefault="00AE47E1"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533E2A95" w14:textId="77777777" w:rsidR="00AE47E1" w:rsidRPr="006411AE" w:rsidRDefault="00AE47E1"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12F47777" w14:textId="0B917555" w:rsidR="00AE47E1" w:rsidRPr="006411AE" w:rsidRDefault="00AE47E1" w:rsidP="00584136">
            <w:pPr>
              <w:spacing w:before="60"/>
              <w:rPr>
                <w:rFonts w:eastAsia="Times New Roman" w:cs="Calibri"/>
                <w:szCs w:val="24"/>
                <w:lang w:val="en-GB"/>
              </w:rPr>
            </w:pPr>
            <w:r w:rsidRPr="006411AE">
              <w:rPr>
                <w:rFonts w:eastAsia="Times New Roman" w:cs="Calibri"/>
                <w:szCs w:val="24"/>
                <w:lang w:val="en-GB"/>
              </w:rPr>
              <w:t>XBIN01</w:t>
            </w:r>
            <w:r w:rsidR="00F76DE4" w:rsidRPr="006411AE">
              <w:rPr>
                <w:rFonts w:eastAsia="Times New Roman" w:cs="Calibri"/>
                <w:szCs w:val="24"/>
                <w:lang w:val="en-GB"/>
              </w:rPr>
              <w:t xml:space="preserve"> (all)</w:t>
            </w:r>
            <w:r w:rsidRPr="006411AE">
              <w:rPr>
                <w:rFonts w:eastAsia="Times New Roman" w:cs="Calibri"/>
                <w:szCs w:val="24"/>
                <w:lang w:val="en-GB"/>
              </w:rPr>
              <w:t>:</w:t>
            </w:r>
          </w:p>
          <w:p w14:paraId="7E1D2F14" w14:textId="77777777" w:rsidR="00AE47E1" w:rsidRPr="006411AE" w:rsidRDefault="00AE47E1"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310D7E96" w14:textId="7D13DD49" w:rsidR="00AE47E1" w:rsidRPr="006411AE" w:rsidRDefault="00AE47E1"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Emessage.BinaryLetter.Letter.identifier</w:t>
            </w:r>
            <w:proofErr w:type="spellEnd"/>
            <w:proofErr w:type="gramEnd"/>
          </w:p>
        </w:tc>
        <w:tc>
          <w:tcPr>
            <w:tcW w:w="570" w:type="pct"/>
          </w:tcPr>
          <w:p w14:paraId="6DBE1589" w14:textId="77777777" w:rsidR="00AE47E1" w:rsidRPr="006411AE" w:rsidRDefault="00AE47E1" w:rsidP="00584136">
            <w:pPr>
              <w:spacing w:before="60"/>
              <w:rPr>
                <w:rFonts w:ascii="Courier New" w:eastAsia="Times New Roman" w:hAnsi="Courier New" w:cs="Courier New"/>
                <w:shd w:val="clear" w:color="auto" w:fill="FFFFFF"/>
                <w:lang w:val="en-GB"/>
              </w:rPr>
            </w:pPr>
          </w:p>
        </w:tc>
        <w:tc>
          <w:tcPr>
            <w:tcW w:w="1142" w:type="pct"/>
          </w:tcPr>
          <w:p w14:paraId="304D08D4" w14:textId="5FA47FB8" w:rsidR="00AE47E1" w:rsidRPr="006411AE" w:rsidRDefault="00AE47E1" w:rsidP="00584136">
            <w:pPr>
              <w:spacing w:before="60"/>
              <w:rPr>
                <w:rFonts w:eastAsia="Times New Roman" w:cs="Calibri"/>
                <w:szCs w:val="24"/>
                <w:lang w:val="en-GB"/>
              </w:rPr>
            </w:pPr>
            <w:r w:rsidRPr="006411AE">
              <w:rPr>
                <w:rFonts w:eastAsia="Times New Roman" w:cs="Calibri"/>
                <w:szCs w:val="24"/>
                <w:lang w:val="en-GB"/>
              </w:rPr>
              <w:t>Relevant information is saved.</w:t>
            </w:r>
          </w:p>
        </w:tc>
        <w:tc>
          <w:tcPr>
            <w:tcW w:w="1296" w:type="pct"/>
          </w:tcPr>
          <w:p w14:paraId="165881C3" w14:textId="77777777" w:rsidR="00AE47E1" w:rsidRPr="006411AE" w:rsidRDefault="00AE47E1" w:rsidP="00584136">
            <w:pPr>
              <w:spacing w:before="60"/>
              <w:rPr>
                <w:rFonts w:eastAsia="Times New Roman" w:cs="Calibri"/>
                <w:szCs w:val="24"/>
                <w:lang w:val="en-GB"/>
              </w:rPr>
            </w:pPr>
          </w:p>
        </w:tc>
        <w:tc>
          <w:tcPr>
            <w:tcW w:w="437" w:type="pct"/>
          </w:tcPr>
          <w:p w14:paraId="5C76DA06" w14:textId="44C4A111" w:rsidR="00AE47E1" w:rsidRPr="006411AE" w:rsidRDefault="00000000" w:rsidP="00584136">
            <w:pPr>
              <w:spacing w:before="60"/>
              <w:jc w:val="center"/>
              <w:rPr>
                <w:rFonts w:cstheme="minorHAnsi"/>
                <w:lang w:val="en-GB"/>
              </w:rPr>
            </w:pPr>
            <w:sdt>
              <w:sdtPr>
                <w:rPr>
                  <w:rFonts w:cstheme="minorHAnsi"/>
                  <w:lang w:val="en-GB"/>
                </w:rPr>
                <w:alias w:val="MedCom vurdering"/>
                <w:tag w:val="MedCom vurdering"/>
                <w:id w:val="1474569078"/>
                <w:placeholder>
                  <w:docPart w:val="FD78A341E90F41DE8CABC36762A8D80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E47E1" w:rsidRPr="006411AE">
                  <w:rPr>
                    <w:rStyle w:val="Pladsholdertekst"/>
                    <w:lang w:val="en-GB"/>
                  </w:rPr>
                  <w:t>Choose</w:t>
                </w:r>
              </w:sdtContent>
            </w:sdt>
          </w:p>
        </w:tc>
      </w:tr>
      <w:tr w:rsidR="00AE47E1" w:rsidRPr="006411AE" w14:paraId="2C0F0E7E" w14:textId="77777777">
        <w:trPr>
          <w:cantSplit/>
        </w:trPr>
        <w:tc>
          <w:tcPr>
            <w:tcW w:w="332" w:type="pct"/>
          </w:tcPr>
          <w:p w14:paraId="28EE0D42" w14:textId="77777777" w:rsidR="00AE47E1" w:rsidRPr="006411AE" w:rsidRDefault="00AE47E1" w:rsidP="00D93BFC">
            <w:pPr>
              <w:pStyle w:val="Overskrift4"/>
              <w:keepNext w:val="0"/>
              <w:numPr>
                <w:ilvl w:val="3"/>
                <w:numId w:val="24"/>
              </w:numPr>
              <w:rPr>
                <w:rFonts w:eastAsia="Calibri"/>
                <w:lang w:val="en-GB"/>
              </w:rPr>
            </w:pPr>
          </w:p>
        </w:tc>
        <w:tc>
          <w:tcPr>
            <w:tcW w:w="1223" w:type="pct"/>
          </w:tcPr>
          <w:p w14:paraId="4F7F5D31" w14:textId="32DCAA76" w:rsidR="00AE47E1" w:rsidRPr="006411AE" w:rsidRDefault="00AE47E1" w:rsidP="00584136">
            <w:pPr>
              <w:spacing w:before="60"/>
              <w:rPr>
                <w:rFonts w:eastAsia="Times New Roman" w:cs="Calibri"/>
                <w:szCs w:val="24"/>
                <w:lang w:val="en-GB"/>
              </w:rPr>
            </w:pPr>
            <w:r w:rsidRPr="006411AE">
              <w:rPr>
                <w:rFonts w:eastAsia="Times New Roman" w:cs="Calibri"/>
                <w:szCs w:val="24"/>
                <w:lang w:val="en-GB"/>
              </w:rPr>
              <w:t>The XDIS91 and</w:t>
            </w:r>
            <w:r w:rsidR="00F76DE4" w:rsidRPr="006411AE">
              <w:rPr>
                <w:rFonts w:eastAsia="Times New Roman" w:cs="Calibri"/>
                <w:szCs w:val="24"/>
                <w:lang w:val="en-GB"/>
              </w:rPr>
              <w:t xml:space="preserve"> every</w:t>
            </w:r>
            <w:r w:rsidRPr="006411AE">
              <w:rPr>
                <w:rFonts w:eastAsia="Times New Roman" w:cs="Calibri"/>
                <w:szCs w:val="24"/>
                <w:lang w:val="en-GB"/>
              </w:rPr>
              <w:t xml:space="preserve"> XBIN01 is wrapped in 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70" w:type="pct"/>
          </w:tcPr>
          <w:p w14:paraId="6426EDD3" w14:textId="77777777" w:rsidR="00AE47E1" w:rsidRPr="006411AE" w:rsidRDefault="00AE47E1" w:rsidP="00584136">
            <w:pPr>
              <w:spacing w:before="60"/>
              <w:rPr>
                <w:rFonts w:ascii="Courier New" w:eastAsia="Times New Roman" w:hAnsi="Courier New" w:cs="Courier New"/>
                <w:shd w:val="clear" w:color="auto" w:fill="FFFFFF"/>
                <w:lang w:val="en-GB"/>
              </w:rPr>
            </w:pPr>
          </w:p>
        </w:tc>
        <w:tc>
          <w:tcPr>
            <w:tcW w:w="1142" w:type="pct"/>
          </w:tcPr>
          <w:p w14:paraId="447EAD5D" w14:textId="3887F99A" w:rsidR="00AE47E1" w:rsidRPr="006411AE" w:rsidRDefault="00AE47E1" w:rsidP="00584136">
            <w:pPr>
              <w:spacing w:before="60"/>
              <w:rPr>
                <w:rFonts w:eastAsia="Times New Roman" w:cs="Calibri"/>
                <w:szCs w:val="24"/>
                <w:lang w:val="en-GB"/>
              </w:rPr>
            </w:pPr>
            <w:r w:rsidRPr="006411AE">
              <w:rPr>
                <w:rFonts w:eastAsia="Times New Roman" w:cs="Calibri"/>
                <w:szCs w:val="24"/>
                <w:lang w:val="en-GB"/>
              </w:rPr>
              <w:t xml:space="preserve">XDIS91 and XBIN01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96" w:type="pct"/>
          </w:tcPr>
          <w:p w14:paraId="4ACDB056" w14:textId="77777777" w:rsidR="00AE47E1" w:rsidRPr="006411AE" w:rsidRDefault="00AE47E1" w:rsidP="00584136">
            <w:pPr>
              <w:spacing w:before="60"/>
              <w:rPr>
                <w:rFonts w:eastAsia="Times New Roman" w:cs="Calibri"/>
                <w:szCs w:val="24"/>
                <w:lang w:val="en-GB"/>
              </w:rPr>
            </w:pPr>
          </w:p>
        </w:tc>
        <w:tc>
          <w:tcPr>
            <w:tcW w:w="437" w:type="pct"/>
          </w:tcPr>
          <w:p w14:paraId="4FF2AE21" w14:textId="537F6AE0" w:rsidR="00AE47E1" w:rsidRPr="006411AE" w:rsidRDefault="00000000" w:rsidP="00584136">
            <w:pPr>
              <w:spacing w:before="60"/>
              <w:jc w:val="center"/>
              <w:rPr>
                <w:rFonts w:cstheme="minorHAnsi"/>
                <w:lang w:val="en-GB"/>
              </w:rPr>
            </w:pPr>
            <w:sdt>
              <w:sdtPr>
                <w:rPr>
                  <w:rFonts w:cstheme="minorHAnsi"/>
                  <w:lang w:val="en-GB"/>
                </w:rPr>
                <w:alias w:val="MedCom vurdering"/>
                <w:tag w:val="MedCom vurdering"/>
                <w:id w:val="-1111347146"/>
                <w:placeholder>
                  <w:docPart w:val="8E3F7C81893741B58561EF2D520336A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AE47E1" w:rsidRPr="006411AE">
                  <w:rPr>
                    <w:rStyle w:val="Pladsholdertekst"/>
                    <w:lang w:val="en-GB"/>
                  </w:rPr>
                  <w:t>Choose</w:t>
                </w:r>
              </w:sdtContent>
            </w:sdt>
          </w:p>
        </w:tc>
      </w:tr>
      <w:tr w:rsidR="00F76DE4" w:rsidRPr="006411AE" w14:paraId="4327660E" w14:textId="77777777">
        <w:trPr>
          <w:cantSplit/>
        </w:trPr>
        <w:tc>
          <w:tcPr>
            <w:tcW w:w="332" w:type="pct"/>
          </w:tcPr>
          <w:p w14:paraId="23206A15" w14:textId="77777777" w:rsidR="00F76DE4" w:rsidRPr="006411AE" w:rsidRDefault="00F76DE4" w:rsidP="00D93BFC">
            <w:pPr>
              <w:pStyle w:val="Overskrift4"/>
              <w:keepNext w:val="0"/>
              <w:numPr>
                <w:ilvl w:val="3"/>
                <w:numId w:val="24"/>
              </w:numPr>
              <w:rPr>
                <w:rFonts w:eastAsia="Calibri"/>
                <w:lang w:val="en-GB"/>
              </w:rPr>
            </w:pPr>
          </w:p>
        </w:tc>
        <w:tc>
          <w:tcPr>
            <w:tcW w:w="1223" w:type="pct"/>
          </w:tcPr>
          <w:p w14:paraId="2D9270AF" w14:textId="55E94BFD" w:rsidR="00F76DE4" w:rsidRPr="006411AE" w:rsidRDefault="00F76DE4" w:rsidP="00584136">
            <w:pPr>
              <w:spacing w:before="60"/>
              <w:rPr>
                <w:rFonts w:eastAsia="Times New Roman" w:cs="Calibri"/>
                <w:szCs w:val="24"/>
                <w:lang w:val="en-GB"/>
              </w:rPr>
            </w:pPr>
            <w:r w:rsidRPr="006411AE">
              <w:rPr>
                <w:szCs w:val="24"/>
                <w:lang w:val="en-GB"/>
              </w:rPr>
              <w:t>Send the messages to the correct receiver.</w:t>
            </w:r>
          </w:p>
        </w:tc>
        <w:tc>
          <w:tcPr>
            <w:tcW w:w="570" w:type="pct"/>
          </w:tcPr>
          <w:p w14:paraId="65F9C73C" w14:textId="77777777" w:rsidR="00F76DE4" w:rsidRPr="006411AE" w:rsidRDefault="00F76DE4" w:rsidP="00584136">
            <w:pPr>
              <w:spacing w:before="60"/>
              <w:rPr>
                <w:rFonts w:ascii="Courier New" w:eastAsia="Times New Roman" w:hAnsi="Courier New" w:cs="Courier New"/>
                <w:shd w:val="clear" w:color="auto" w:fill="FFFFFF"/>
                <w:lang w:val="en-GB"/>
              </w:rPr>
            </w:pPr>
          </w:p>
        </w:tc>
        <w:tc>
          <w:tcPr>
            <w:tcW w:w="1142" w:type="pct"/>
          </w:tcPr>
          <w:p w14:paraId="3A5D2496" w14:textId="7214FA48" w:rsidR="00F76DE4" w:rsidRPr="006411AE" w:rsidRDefault="00F76DE4" w:rsidP="00584136">
            <w:pPr>
              <w:spacing w:before="60"/>
              <w:rPr>
                <w:rFonts w:eastAsia="Times New Roman" w:cs="Calibri"/>
                <w:szCs w:val="24"/>
                <w:lang w:val="en-GB"/>
              </w:rPr>
            </w:pPr>
            <w:r w:rsidRPr="006411AE">
              <w:rPr>
                <w:lang w:val="en-GB"/>
              </w:rPr>
              <w:t>The messages are mapped correctly and sent to the correct receiver.</w:t>
            </w:r>
          </w:p>
        </w:tc>
        <w:tc>
          <w:tcPr>
            <w:tcW w:w="1296" w:type="pct"/>
          </w:tcPr>
          <w:p w14:paraId="22515587" w14:textId="77777777" w:rsidR="00F76DE4" w:rsidRPr="006411AE" w:rsidRDefault="00F76DE4" w:rsidP="00584136">
            <w:pPr>
              <w:spacing w:before="60"/>
              <w:rPr>
                <w:rFonts w:eastAsia="Times New Roman" w:cs="Calibri"/>
                <w:szCs w:val="24"/>
                <w:lang w:val="en-GB"/>
              </w:rPr>
            </w:pPr>
          </w:p>
        </w:tc>
        <w:tc>
          <w:tcPr>
            <w:tcW w:w="437" w:type="pct"/>
          </w:tcPr>
          <w:p w14:paraId="254AD703" w14:textId="5A35991A" w:rsidR="00F76DE4" w:rsidRPr="006411AE" w:rsidRDefault="00000000" w:rsidP="00584136">
            <w:pPr>
              <w:spacing w:before="60"/>
              <w:jc w:val="center"/>
              <w:rPr>
                <w:rFonts w:cstheme="minorHAnsi"/>
                <w:lang w:val="en-GB"/>
              </w:rPr>
            </w:pPr>
            <w:sdt>
              <w:sdtPr>
                <w:rPr>
                  <w:rFonts w:cstheme="minorHAnsi"/>
                  <w:lang w:val="en-GB"/>
                </w:rPr>
                <w:alias w:val="MedCom vurdering"/>
                <w:tag w:val="MedCom vurdering"/>
                <w:id w:val="-2094386666"/>
                <w:placeholder>
                  <w:docPart w:val="CC9913AAB7034CDD9EE582FDCC812C7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84136" w:rsidRPr="006411AE">
                  <w:rPr>
                    <w:rStyle w:val="Pladsholdertekst"/>
                    <w:lang w:val="en-GB"/>
                  </w:rPr>
                  <w:t>Choose</w:t>
                </w:r>
              </w:sdtContent>
            </w:sdt>
          </w:p>
        </w:tc>
      </w:tr>
    </w:tbl>
    <w:p w14:paraId="180F5AEE" w14:textId="77777777" w:rsidR="009B50D7" w:rsidRPr="006411AE" w:rsidRDefault="009B50D7" w:rsidP="009B50D7">
      <w:pPr>
        <w:rPr>
          <w:lang w:val="en-GB"/>
        </w:rPr>
      </w:pPr>
    </w:p>
    <w:p w14:paraId="766C24EF" w14:textId="77777777" w:rsidR="009B50D7" w:rsidRPr="006411AE" w:rsidRDefault="009B50D7" w:rsidP="009B50D7">
      <w:pPr>
        <w:rPr>
          <w:lang w:val="en-GB"/>
        </w:rPr>
      </w:pPr>
    </w:p>
    <w:p w14:paraId="1F70F52A" w14:textId="77777777" w:rsidR="00EC7195" w:rsidRPr="006411AE" w:rsidRDefault="00EC7195" w:rsidP="009B50D7">
      <w:pPr>
        <w:rPr>
          <w:lang w:val="en-GB"/>
        </w:rPr>
      </w:pPr>
    </w:p>
    <w:p w14:paraId="1C5DA301" w14:textId="77777777" w:rsidR="00EC7195" w:rsidRPr="006411AE" w:rsidRDefault="00EC7195" w:rsidP="009B50D7">
      <w:pPr>
        <w:rPr>
          <w:lang w:val="en-GB"/>
        </w:rPr>
      </w:pPr>
    </w:p>
    <w:p w14:paraId="71A41660" w14:textId="77777777" w:rsidR="00584136" w:rsidRPr="006411AE" w:rsidRDefault="00584136">
      <w:pPr>
        <w:rPr>
          <w:rFonts w:eastAsiaTheme="majorEastAsia" w:cstheme="majorBidi"/>
          <w:color w:val="0F4761" w:themeColor="accent1" w:themeShade="BF"/>
          <w:sz w:val="28"/>
          <w:szCs w:val="28"/>
          <w:highlight w:val="yellow"/>
          <w:lang w:val="en-GB"/>
        </w:rPr>
      </w:pPr>
      <w:r w:rsidRPr="006411AE">
        <w:rPr>
          <w:highlight w:val="yellow"/>
          <w:lang w:val="en-GB"/>
        </w:rPr>
        <w:br w:type="page"/>
      </w:r>
    </w:p>
    <w:p w14:paraId="3A96DF28" w14:textId="73A3A603" w:rsidR="00A06DCB" w:rsidRPr="006411AE" w:rsidRDefault="00584136" w:rsidP="00D93BFC">
      <w:pPr>
        <w:pStyle w:val="Overskrift3"/>
        <w:numPr>
          <w:ilvl w:val="2"/>
          <w:numId w:val="24"/>
        </w:numPr>
        <w:rPr>
          <w:lang w:val="en-GB"/>
        </w:rPr>
      </w:pPr>
      <w:r w:rsidRPr="006411AE">
        <w:rPr>
          <w:lang w:val="en-GB"/>
        </w:rPr>
        <w:lastRenderedPageBreak/>
        <w:t xml:space="preserve"> </w:t>
      </w:r>
      <w:bookmarkStart w:id="61" w:name="_Ref182898074"/>
      <w:r w:rsidR="00A06DCB" w:rsidRPr="006411AE">
        <w:rPr>
          <w:lang w:val="en-GB"/>
        </w:rPr>
        <w:t>S2.A</w:t>
      </w:r>
      <w:r w:rsidR="00772DFE" w:rsidRPr="006411AE">
        <w:rPr>
          <w:lang w:val="en-GB"/>
        </w:rPr>
        <w:t>2</w:t>
      </w:r>
      <w:r w:rsidR="00A06DCB" w:rsidRPr="006411AE">
        <w:rPr>
          <w:lang w:val="en-GB"/>
        </w:rPr>
        <w:t xml:space="preserve">: </w:t>
      </w:r>
      <w:r w:rsidR="00E139F3" w:rsidRPr="006411AE">
        <w:rPr>
          <w:lang w:val="en-GB"/>
        </w:rPr>
        <w:t>Send a</w:t>
      </w:r>
      <w:r w:rsidR="00772DFE" w:rsidRPr="006411AE">
        <w:rPr>
          <w:lang w:val="en-GB"/>
        </w:rPr>
        <w:t xml:space="preserve"> reply or forward</w:t>
      </w:r>
      <w:bookmarkEnd w:id="61"/>
    </w:p>
    <w:tbl>
      <w:tblPr>
        <w:tblStyle w:val="Tabel-Gitter2"/>
        <w:tblW w:w="5130" w:type="pct"/>
        <w:tblInd w:w="-113" w:type="dxa"/>
        <w:tblLayout w:type="fixed"/>
        <w:tblLook w:val="04A0" w:firstRow="1" w:lastRow="0" w:firstColumn="1" w:lastColumn="0" w:noHBand="0" w:noVBand="1"/>
      </w:tblPr>
      <w:tblGrid>
        <w:gridCol w:w="112"/>
        <w:gridCol w:w="909"/>
        <w:gridCol w:w="3342"/>
        <w:gridCol w:w="1557"/>
        <w:gridCol w:w="3119"/>
        <w:gridCol w:w="3540"/>
        <w:gridCol w:w="1196"/>
      </w:tblGrid>
      <w:tr w:rsidR="00A06DCB" w:rsidRPr="006411AE" w14:paraId="65B0F2BC" w14:textId="77777777" w:rsidTr="00C526D0">
        <w:trPr>
          <w:gridBefore w:val="1"/>
          <w:wBefore w:w="41" w:type="pct"/>
          <w:cantSplit/>
        </w:trPr>
        <w:tc>
          <w:tcPr>
            <w:tcW w:w="330" w:type="pct"/>
            <w:shd w:val="clear" w:color="auto" w:fill="152F4A"/>
            <w:vAlign w:val="center"/>
          </w:tcPr>
          <w:p w14:paraId="48FBDDC5" w14:textId="77777777" w:rsidR="00A06DCB" w:rsidRPr="006411AE" w:rsidRDefault="00A06DCB" w:rsidP="001E137F">
            <w:pPr>
              <w:rPr>
                <w:b/>
                <w:bCs/>
                <w:lang w:val="en-GB"/>
              </w:rPr>
            </w:pPr>
            <w:r w:rsidRPr="006411AE">
              <w:rPr>
                <w:b/>
                <w:bCs/>
                <w:lang w:val="en-GB"/>
              </w:rPr>
              <w:t>Test step #</w:t>
            </w:r>
          </w:p>
        </w:tc>
        <w:tc>
          <w:tcPr>
            <w:tcW w:w="1213" w:type="pct"/>
            <w:shd w:val="clear" w:color="auto" w:fill="152F4A"/>
            <w:vAlign w:val="center"/>
          </w:tcPr>
          <w:p w14:paraId="0177990D" w14:textId="77777777" w:rsidR="00A06DCB" w:rsidRPr="006411AE" w:rsidRDefault="00A06DCB" w:rsidP="001E137F">
            <w:pPr>
              <w:rPr>
                <w:b/>
                <w:bCs/>
                <w:lang w:val="en-GB"/>
              </w:rPr>
            </w:pPr>
            <w:r w:rsidRPr="006411AE">
              <w:rPr>
                <w:b/>
                <w:bCs/>
                <w:lang w:val="en-GB"/>
              </w:rPr>
              <w:t>Action</w:t>
            </w:r>
          </w:p>
        </w:tc>
        <w:tc>
          <w:tcPr>
            <w:tcW w:w="565" w:type="pct"/>
            <w:shd w:val="clear" w:color="auto" w:fill="152F4A"/>
            <w:vAlign w:val="center"/>
          </w:tcPr>
          <w:p w14:paraId="643729F7" w14:textId="77777777" w:rsidR="00A06DCB" w:rsidRPr="006411AE" w:rsidRDefault="00A06DCB" w:rsidP="001E137F">
            <w:pPr>
              <w:rPr>
                <w:rFonts w:ascii="Courier New" w:hAnsi="Courier New" w:cs="Courier New"/>
                <w:b/>
                <w:bCs/>
                <w:shd w:val="clear" w:color="auto" w:fill="FFFFFF"/>
                <w:lang w:val="en-GB"/>
              </w:rPr>
            </w:pPr>
            <w:r w:rsidRPr="006411AE">
              <w:rPr>
                <w:b/>
                <w:bCs/>
                <w:lang w:val="en-GB"/>
              </w:rPr>
              <w:t>Test data</w:t>
            </w:r>
          </w:p>
        </w:tc>
        <w:tc>
          <w:tcPr>
            <w:tcW w:w="1132" w:type="pct"/>
            <w:shd w:val="clear" w:color="auto" w:fill="152F4A"/>
            <w:vAlign w:val="center"/>
          </w:tcPr>
          <w:p w14:paraId="3351C2F2" w14:textId="77777777" w:rsidR="00A06DCB" w:rsidRPr="006411AE" w:rsidRDefault="00A06DCB" w:rsidP="001E137F">
            <w:pPr>
              <w:rPr>
                <w:b/>
                <w:bCs/>
                <w:lang w:val="en-GB"/>
              </w:rPr>
            </w:pPr>
            <w:r w:rsidRPr="006411AE">
              <w:rPr>
                <w:b/>
                <w:bCs/>
                <w:lang w:val="en-GB"/>
              </w:rPr>
              <w:t>Expected result</w:t>
            </w:r>
          </w:p>
        </w:tc>
        <w:tc>
          <w:tcPr>
            <w:tcW w:w="1285" w:type="pct"/>
            <w:shd w:val="clear" w:color="auto" w:fill="152F4A"/>
            <w:vAlign w:val="center"/>
          </w:tcPr>
          <w:p w14:paraId="62B09787" w14:textId="77777777" w:rsidR="00A06DCB" w:rsidRPr="006411AE" w:rsidRDefault="00A06DCB" w:rsidP="001E137F">
            <w:pPr>
              <w:rPr>
                <w:b/>
                <w:bCs/>
                <w:lang w:val="en-GB"/>
              </w:rPr>
            </w:pPr>
            <w:r w:rsidRPr="006411AE">
              <w:rPr>
                <w:b/>
                <w:bCs/>
                <w:lang w:val="en-GB"/>
              </w:rPr>
              <w:t>Actual result</w:t>
            </w:r>
          </w:p>
        </w:tc>
        <w:tc>
          <w:tcPr>
            <w:tcW w:w="434" w:type="pct"/>
            <w:shd w:val="clear" w:color="auto" w:fill="152F4A"/>
            <w:vAlign w:val="center"/>
          </w:tcPr>
          <w:p w14:paraId="2BB1F92D" w14:textId="77777777" w:rsidR="00A06DCB" w:rsidRPr="006411AE" w:rsidRDefault="00A06DCB" w:rsidP="001E137F">
            <w:pPr>
              <w:rPr>
                <w:rFonts w:cstheme="minorHAnsi"/>
                <w:b/>
                <w:bCs/>
                <w:lang w:val="en-GB"/>
              </w:rPr>
            </w:pPr>
            <w:r w:rsidRPr="006411AE">
              <w:rPr>
                <w:b/>
                <w:bCs/>
                <w:lang w:val="en-GB"/>
              </w:rPr>
              <w:t>MedCom assessment</w:t>
            </w:r>
          </w:p>
        </w:tc>
      </w:tr>
      <w:tr w:rsidR="007603B7" w:rsidRPr="006411AE" w14:paraId="7A3A4818" w14:textId="77777777" w:rsidTr="0085766E">
        <w:trPr>
          <w:gridBefore w:val="1"/>
          <w:wBefore w:w="41" w:type="pct"/>
          <w:cantSplit/>
        </w:trPr>
        <w:tc>
          <w:tcPr>
            <w:tcW w:w="4959" w:type="pct"/>
            <w:gridSpan w:val="6"/>
            <w:shd w:val="clear" w:color="auto" w:fill="DAE9F7" w:themeFill="text2" w:themeFillTint="1A"/>
          </w:tcPr>
          <w:p w14:paraId="3FECCB26" w14:textId="017DFC43" w:rsidR="007603B7" w:rsidRPr="006411AE" w:rsidRDefault="00426577" w:rsidP="001E137F">
            <w:pPr>
              <w:spacing w:before="60"/>
              <w:jc w:val="center"/>
              <w:rPr>
                <w:rFonts w:cstheme="minorHAnsi"/>
                <w:lang w:val="en-GB"/>
              </w:rPr>
            </w:pPr>
            <w:r w:rsidRPr="006411AE">
              <w:rPr>
                <w:rFonts w:cstheme="minorHAnsi"/>
                <w:lang w:val="en-GB"/>
              </w:rPr>
              <w:t>Send a reply</w:t>
            </w:r>
          </w:p>
        </w:tc>
      </w:tr>
      <w:tr w:rsidR="00C526D0" w:rsidRPr="006411AE" w14:paraId="1BED805C" w14:textId="77777777" w:rsidTr="00C526D0">
        <w:trPr>
          <w:gridBefore w:val="1"/>
          <w:wBefore w:w="41" w:type="pct"/>
          <w:cantSplit/>
        </w:trPr>
        <w:tc>
          <w:tcPr>
            <w:tcW w:w="330" w:type="pct"/>
          </w:tcPr>
          <w:p w14:paraId="505D09C3"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5D256EFB" w14:textId="1F620630"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 xml:space="preserve">Perform test step </w:t>
            </w:r>
            <w:r w:rsidRPr="006411AE">
              <w:rPr>
                <w:rFonts w:eastAsia="Times New Roman" w:cs="Calibri"/>
                <w:szCs w:val="24"/>
                <w:lang w:val="en-GB"/>
              </w:rPr>
              <w:fldChar w:fldCharType="begin"/>
            </w:r>
            <w:r w:rsidRPr="006411AE">
              <w:rPr>
                <w:rFonts w:eastAsia="Times New Roman" w:cs="Calibri"/>
                <w:szCs w:val="24"/>
                <w:lang w:val="en-GB"/>
              </w:rPr>
              <w:instrText xml:space="preserve"> REF _Ref161233346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.1.5</w:t>
            </w:r>
            <w:r w:rsidRPr="006411AE">
              <w:rPr>
                <w:rFonts w:eastAsia="Times New Roman" w:cs="Calibri"/>
                <w:szCs w:val="24"/>
                <w:lang w:val="en-GB"/>
              </w:rPr>
              <w:fldChar w:fldCharType="end"/>
            </w:r>
            <w:r w:rsidRPr="006411AE">
              <w:rPr>
                <w:rFonts w:eastAsia="Times New Roman" w:cs="Calibri"/>
                <w:szCs w:val="24"/>
                <w:lang w:val="en-GB"/>
              </w:rPr>
              <w:t>-</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_Ref181608252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.1.7</w:t>
            </w:r>
            <w:r w:rsidRPr="006411AE">
              <w:rPr>
                <w:rFonts w:eastAsia="Times New Roman" w:cs="Calibri"/>
                <w:szCs w:val="24"/>
                <w:lang w:val="en-GB"/>
              </w:rPr>
              <w:fldChar w:fldCharType="end"/>
            </w:r>
            <w:r w:rsidRPr="006411AE">
              <w:rPr>
                <w:rFonts w:eastAsia="Times New Roman" w:cs="Calibri"/>
                <w:szCs w:val="24"/>
                <w:lang w:val="en-GB"/>
              </w:rPr>
              <w:t>.</w:t>
            </w:r>
          </w:p>
          <w:p w14:paraId="1C4C5429" w14:textId="790FE082"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Demonstrate that the SUT registers that the CareCommunication is a reply.</w:t>
            </w:r>
          </w:p>
        </w:tc>
        <w:tc>
          <w:tcPr>
            <w:tcW w:w="565" w:type="pct"/>
          </w:tcPr>
          <w:p w14:paraId="374565F6" w14:textId="5AFA43F7" w:rsidR="00C526D0" w:rsidRPr="006411AE" w:rsidRDefault="00C526D0" w:rsidP="00C526D0">
            <w:pPr>
              <w:widowControl w:val="0"/>
              <w:spacing w:before="60"/>
              <w:rPr>
                <w:rFonts w:ascii="Courier New" w:eastAsia="Times New Roman" w:hAnsi="Courier New" w:cs="Courier New"/>
                <w:szCs w:val="24"/>
                <w:lang w:val="en-GB"/>
              </w:rPr>
            </w:pPr>
          </w:p>
        </w:tc>
        <w:tc>
          <w:tcPr>
            <w:tcW w:w="1132" w:type="pct"/>
          </w:tcPr>
          <w:p w14:paraId="1B16FD5B" w14:textId="58364A3B" w:rsidR="00C526D0" w:rsidRPr="006411AE" w:rsidRDefault="00C526D0" w:rsidP="00C526D0">
            <w:pPr>
              <w:spacing w:before="60" w:after="120"/>
              <w:rPr>
                <w:rFonts w:eastAsia="Times New Roman" w:cs="Calibri"/>
                <w:szCs w:val="24"/>
                <w:lang w:val="en-GB"/>
              </w:rPr>
            </w:pPr>
            <w:r w:rsidRPr="006411AE">
              <w:rPr>
                <w:rFonts w:eastAsia="Times New Roman" w:cs="Calibri"/>
                <w:szCs w:val="24"/>
                <w:lang w:val="en-GB"/>
              </w:rPr>
              <w:t>The CareCommunication is a reply.</w:t>
            </w:r>
          </w:p>
          <w:p w14:paraId="7C6569A0" w14:textId="35EF71D1" w:rsidR="00C526D0" w:rsidRPr="006411AE" w:rsidRDefault="00C526D0" w:rsidP="00C526D0">
            <w:pPr>
              <w:spacing w:before="60" w:after="120"/>
              <w:rPr>
                <w:rFonts w:eastAsia="Times New Roman" w:cs="Calibri"/>
                <w:szCs w:val="24"/>
                <w:lang w:val="en-GB"/>
              </w:rPr>
            </w:pPr>
            <w:r w:rsidRPr="006411AE">
              <w:rPr>
                <w:rFonts w:eastAsia="Times New Roman" w:cs="Calibri"/>
                <w:szCs w:val="24"/>
                <w:lang w:val="en-GB"/>
              </w:rPr>
              <w:t>The CareCommunication must be converted to XDIS91.</w:t>
            </w:r>
          </w:p>
        </w:tc>
        <w:tc>
          <w:tcPr>
            <w:tcW w:w="1285" w:type="pct"/>
          </w:tcPr>
          <w:p w14:paraId="59922878" w14:textId="77777777" w:rsidR="00C526D0" w:rsidRPr="006411AE" w:rsidRDefault="00C526D0" w:rsidP="00C526D0">
            <w:pPr>
              <w:spacing w:before="60"/>
              <w:rPr>
                <w:rFonts w:eastAsia="Times New Roman" w:cs="Calibri"/>
                <w:szCs w:val="24"/>
                <w:lang w:val="en-GB"/>
              </w:rPr>
            </w:pPr>
          </w:p>
        </w:tc>
        <w:tc>
          <w:tcPr>
            <w:tcW w:w="434" w:type="pct"/>
          </w:tcPr>
          <w:p w14:paraId="57275B7C" w14:textId="79D4175F"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1930921716"/>
                <w:placeholder>
                  <w:docPart w:val="8CB5D24EA8164B4BA0A847BB73105BD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372AA2BC" w14:textId="77777777" w:rsidTr="00C526D0">
        <w:trPr>
          <w:gridBefore w:val="1"/>
          <w:wBefore w:w="41" w:type="pct"/>
          <w:cantSplit/>
        </w:trPr>
        <w:tc>
          <w:tcPr>
            <w:tcW w:w="330" w:type="pct"/>
          </w:tcPr>
          <w:p w14:paraId="01621AE0"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31927A71" w14:textId="77777777"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5B700EFA" w14:textId="77777777" w:rsidR="00C526D0" w:rsidRPr="006411AE" w:rsidRDefault="00C526D0"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4B7A38B3" w14:textId="395A3C85" w:rsidR="00C526D0" w:rsidRPr="006411AE" w:rsidRDefault="00C526D0"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65" w:type="pct"/>
          </w:tcPr>
          <w:p w14:paraId="2ADE102F" w14:textId="77777777" w:rsidR="00C526D0" w:rsidRPr="006411AE" w:rsidRDefault="00C526D0" w:rsidP="00C526D0">
            <w:pPr>
              <w:spacing w:before="60"/>
              <w:rPr>
                <w:rFonts w:ascii="Courier New" w:eastAsia="Times New Roman" w:hAnsi="Courier New" w:cs="Courier New"/>
                <w:szCs w:val="24"/>
                <w:lang w:val="en-GB"/>
              </w:rPr>
            </w:pPr>
          </w:p>
        </w:tc>
        <w:tc>
          <w:tcPr>
            <w:tcW w:w="1132" w:type="pct"/>
          </w:tcPr>
          <w:p w14:paraId="241F96CB" w14:textId="11A020C6"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Relevant information is saved</w:t>
            </w:r>
          </w:p>
        </w:tc>
        <w:tc>
          <w:tcPr>
            <w:tcW w:w="1285" w:type="pct"/>
          </w:tcPr>
          <w:p w14:paraId="6AE8BAAB" w14:textId="77777777" w:rsidR="00C526D0" w:rsidRPr="006411AE" w:rsidRDefault="00C526D0" w:rsidP="00C526D0">
            <w:pPr>
              <w:spacing w:before="60"/>
              <w:rPr>
                <w:rFonts w:eastAsia="Times New Roman" w:cs="Calibri"/>
                <w:szCs w:val="24"/>
                <w:lang w:val="en-GB"/>
              </w:rPr>
            </w:pPr>
          </w:p>
        </w:tc>
        <w:tc>
          <w:tcPr>
            <w:tcW w:w="434" w:type="pct"/>
          </w:tcPr>
          <w:p w14:paraId="7D4E128D" w14:textId="03A7BA16"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1856115254"/>
                <w:placeholder>
                  <w:docPart w:val="E7008468829E45909FFD9594B09E96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3C12F429" w14:textId="77777777" w:rsidTr="00C526D0">
        <w:trPr>
          <w:gridBefore w:val="1"/>
          <w:wBefore w:w="41" w:type="pct"/>
          <w:cantSplit/>
        </w:trPr>
        <w:tc>
          <w:tcPr>
            <w:tcW w:w="330" w:type="pct"/>
          </w:tcPr>
          <w:p w14:paraId="79B1D558"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36528303" w14:textId="4C1E415F"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 xml:space="preserve">Demonstrate that the SUT maps the </w:t>
            </w:r>
            <w:r w:rsidRPr="006411AE">
              <w:rPr>
                <w:rFonts w:eastAsia="Times New Roman" w:cs="Calibri"/>
                <w:lang w:val="en-GB"/>
              </w:rPr>
              <w:t xml:space="preserve">CareCommunication </w:t>
            </w:r>
            <w:r w:rsidRPr="006411AE">
              <w:rPr>
                <w:rFonts w:eastAsia="Times New Roman" w:cs="Calibri"/>
                <w:szCs w:val="24"/>
                <w:lang w:val="en-GB"/>
              </w:rPr>
              <w:t>to a XDIS91</w:t>
            </w:r>
            <w:r>
              <w:rPr>
                <w:lang w:val="en-GB"/>
              </w:rPr>
              <w:t xml:space="preserve">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1678CF40"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33B396D4" w14:textId="2A18EB14" w:rsidR="00C526D0" w:rsidRPr="006411AE" w:rsidRDefault="00C526D0" w:rsidP="00C526D0">
            <w:pPr>
              <w:spacing w:before="60"/>
              <w:rPr>
                <w:lang w:val="en-GB"/>
              </w:rPr>
            </w:pPr>
            <w:r w:rsidRPr="006411AE">
              <w:rPr>
                <w:rFonts w:eastAsia="Times New Roman" w:cs="Calibri"/>
                <w:szCs w:val="24"/>
                <w:lang w:val="en-GB"/>
              </w:rPr>
              <w:t>Mapping is performed as described in the mapping table.</w:t>
            </w:r>
          </w:p>
        </w:tc>
        <w:tc>
          <w:tcPr>
            <w:tcW w:w="1285" w:type="pct"/>
          </w:tcPr>
          <w:p w14:paraId="0BAE0EEC" w14:textId="77777777" w:rsidR="00C526D0" w:rsidRPr="006411AE" w:rsidRDefault="00C526D0" w:rsidP="00C526D0">
            <w:pPr>
              <w:spacing w:before="60"/>
              <w:rPr>
                <w:rFonts w:eastAsia="Times New Roman" w:cs="Calibri"/>
                <w:szCs w:val="24"/>
                <w:lang w:val="en-GB"/>
              </w:rPr>
            </w:pPr>
          </w:p>
        </w:tc>
        <w:tc>
          <w:tcPr>
            <w:tcW w:w="434" w:type="pct"/>
          </w:tcPr>
          <w:p w14:paraId="2F7F2749" w14:textId="4B459C38"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582676347"/>
                <w:placeholder>
                  <w:docPart w:val="EEFA6D2848FB4BF9BD2C142D4C54048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71700C02" w14:textId="77777777" w:rsidTr="00C526D0">
        <w:trPr>
          <w:gridBefore w:val="1"/>
          <w:wBefore w:w="41" w:type="pct"/>
          <w:cantSplit/>
        </w:trPr>
        <w:tc>
          <w:tcPr>
            <w:tcW w:w="330" w:type="pct"/>
          </w:tcPr>
          <w:p w14:paraId="204EDF99"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0CE4AD94" w14:textId="04904545"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Demonstrate that the SUT includes a note in the text informing that the message is a reply.</w:t>
            </w:r>
          </w:p>
        </w:tc>
        <w:tc>
          <w:tcPr>
            <w:tcW w:w="565" w:type="pct"/>
          </w:tcPr>
          <w:p w14:paraId="3BE3B4B2"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2997F7C4" w14:textId="5B2FF438"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A XDIS91 is created with information about being a reply.</w:t>
            </w:r>
          </w:p>
        </w:tc>
        <w:tc>
          <w:tcPr>
            <w:tcW w:w="1285" w:type="pct"/>
          </w:tcPr>
          <w:p w14:paraId="4608F1A5" w14:textId="77777777" w:rsidR="00C526D0" w:rsidRPr="006411AE" w:rsidRDefault="00C526D0" w:rsidP="00C526D0">
            <w:pPr>
              <w:spacing w:before="60"/>
              <w:rPr>
                <w:rFonts w:eastAsia="Times New Roman" w:cs="Calibri"/>
                <w:szCs w:val="24"/>
                <w:lang w:val="en-GB"/>
              </w:rPr>
            </w:pPr>
          </w:p>
        </w:tc>
        <w:tc>
          <w:tcPr>
            <w:tcW w:w="434" w:type="pct"/>
          </w:tcPr>
          <w:p w14:paraId="602B1FCE" w14:textId="6233441C"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371816270"/>
                <w:placeholder>
                  <w:docPart w:val="0C91097C887A478B82AD4ACF49FD38C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48E0C5B8" w14:textId="77777777" w:rsidTr="00C526D0">
        <w:trPr>
          <w:gridBefore w:val="1"/>
          <w:wBefore w:w="41" w:type="pct"/>
          <w:cantSplit/>
        </w:trPr>
        <w:tc>
          <w:tcPr>
            <w:tcW w:w="330" w:type="pct"/>
          </w:tcPr>
          <w:p w14:paraId="1D3C6157"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774D2A22" w14:textId="7E554596"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 xml:space="preserve">Demonstrate that the SUT saves relevant information from the XDIS91: </w:t>
            </w:r>
          </w:p>
          <w:p w14:paraId="1B46FB0A" w14:textId="77777777" w:rsidR="00C526D0" w:rsidRPr="006411AE" w:rsidRDefault="00C526D0"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306F0EB0" w14:textId="38B3F6F2" w:rsidR="00C526D0" w:rsidRPr="006411AE" w:rsidRDefault="00C526D0"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tc>
        <w:tc>
          <w:tcPr>
            <w:tcW w:w="565" w:type="pct"/>
          </w:tcPr>
          <w:p w14:paraId="2F9345BD"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3FE7284B" w14:textId="4D6E03CF"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Relevant information is saved.</w:t>
            </w:r>
          </w:p>
        </w:tc>
        <w:tc>
          <w:tcPr>
            <w:tcW w:w="1285" w:type="pct"/>
          </w:tcPr>
          <w:p w14:paraId="2201ADC6" w14:textId="77777777" w:rsidR="00C526D0" w:rsidRPr="006411AE" w:rsidRDefault="00C526D0" w:rsidP="00C526D0">
            <w:pPr>
              <w:spacing w:before="60"/>
              <w:rPr>
                <w:rFonts w:eastAsia="Times New Roman" w:cs="Calibri"/>
                <w:szCs w:val="24"/>
                <w:lang w:val="en-GB"/>
              </w:rPr>
            </w:pPr>
          </w:p>
        </w:tc>
        <w:tc>
          <w:tcPr>
            <w:tcW w:w="434" w:type="pct"/>
          </w:tcPr>
          <w:p w14:paraId="35744751" w14:textId="40A6BBEF"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1020891219"/>
                <w:placeholder>
                  <w:docPart w:val="4194FE3ADB0E4DA3AC8E93721AB20FA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19E06C74" w14:textId="77777777" w:rsidTr="00C526D0">
        <w:trPr>
          <w:gridBefore w:val="1"/>
          <w:wBefore w:w="41" w:type="pct"/>
          <w:cantSplit/>
        </w:trPr>
        <w:tc>
          <w:tcPr>
            <w:tcW w:w="330" w:type="pct"/>
          </w:tcPr>
          <w:p w14:paraId="46B976F8"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5415D4F8" w14:textId="6B86DABF"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 xml:space="preserve">The XDIS91 is wrapped in 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65" w:type="pct"/>
          </w:tcPr>
          <w:p w14:paraId="649815DE"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398BD571" w14:textId="0033A626"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 xml:space="preserve">XDIS91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44882A31" w14:textId="77777777" w:rsidR="00C526D0" w:rsidRPr="006411AE" w:rsidRDefault="00C526D0" w:rsidP="00C526D0">
            <w:pPr>
              <w:spacing w:before="60"/>
              <w:rPr>
                <w:rFonts w:eastAsia="Times New Roman" w:cs="Calibri"/>
                <w:szCs w:val="24"/>
                <w:lang w:val="en-GB"/>
              </w:rPr>
            </w:pPr>
          </w:p>
        </w:tc>
        <w:tc>
          <w:tcPr>
            <w:tcW w:w="434" w:type="pct"/>
          </w:tcPr>
          <w:p w14:paraId="36C760FC" w14:textId="69BD188B"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476198608"/>
                <w:placeholder>
                  <w:docPart w:val="B97EE1BD6E9F454BAA1393693F3C29A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FA3CD8" w:rsidRPr="006411AE" w14:paraId="4CA404D1" w14:textId="77777777" w:rsidTr="00C526D0">
        <w:trPr>
          <w:gridBefore w:val="1"/>
          <w:wBefore w:w="41" w:type="pct"/>
          <w:cantSplit/>
        </w:trPr>
        <w:tc>
          <w:tcPr>
            <w:tcW w:w="330" w:type="pct"/>
          </w:tcPr>
          <w:p w14:paraId="21527C2B" w14:textId="77777777" w:rsidR="00FA3CD8" w:rsidRPr="006411AE" w:rsidRDefault="00FA3CD8" w:rsidP="00D93BFC">
            <w:pPr>
              <w:pStyle w:val="Overskrift4"/>
              <w:keepNext w:val="0"/>
              <w:numPr>
                <w:ilvl w:val="3"/>
                <w:numId w:val="24"/>
              </w:numPr>
              <w:rPr>
                <w:rFonts w:eastAsia="Calibri"/>
                <w:lang w:val="en-GB"/>
              </w:rPr>
            </w:pPr>
          </w:p>
        </w:tc>
        <w:tc>
          <w:tcPr>
            <w:tcW w:w="1213" w:type="pct"/>
          </w:tcPr>
          <w:p w14:paraId="74723CA2" w14:textId="272742D5" w:rsidR="00FA3CD8" w:rsidRPr="006411AE" w:rsidRDefault="00FA3CD8" w:rsidP="001E137F">
            <w:pPr>
              <w:spacing w:before="60"/>
              <w:rPr>
                <w:rFonts w:eastAsia="Times New Roman" w:cs="Calibri"/>
                <w:szCs w:val="24"/>
                <w:lang w:val="en-GB"/>
              </w:rPr>
            </w:pPr>
            <w:r w:rsidRPr="006411AE">
              <w:rPr>
                <w:szCs w:val="24"/>
                <w:lang w:val="en-GB"/>
              </w:rPr>
              <w:t>Send the messag</w:t>
            </w:r>
            <w:r w:rsidR="00555975" w:rsidRPr="006411AE">
              <w:rPr>
                <w:szCs w:val="24"/>
                <w:lang w:val="en-GB"/>
              </w:rPr>
              <w:t>e</w:t>
            </w:r>
            <w:r w:rsidRPr="006411AE">
              <w:rPr>
                <w:szCs w:val="24"/>
                <w:lang w:val="en-GB"/>
              </w:rPr>
              <w:t xml:space="preserve"> to the correct receiver.</w:t>
            </w:r>
          </w:p>
        </w:tc>
        <w:tc>
          <w:tcPr>
            <w:tcW w:w="565" w:type="pct"/>
          </w:tcPr>
          <w:p w14:paraId="5D8D09D6" w14:textId="77777777" w:rsidR="00FA3CD8" w:rsidRPr="006411AE" w:rsidRDefault="00FA3CD8" w:rsidP="001E137F">
            <w:pPr>
              <w:spacing w:before="60"/>
              <w:rPr>
                <w:rFonts w:ascii="Courier New" w:eastAsia="Times New Roman" w:hAnsi="Courier New" w:cs="Courier New"/>
                <w:shd w:val="clear" w:color="auto" w:fill="FFFFFF"/>
                <w:lang w:val="en-GB"/>
              </w:rPr>
            </w:pPr>
          </w:p>
        </w:tc>
        <w:tc>
          <w:tcPr>
            <w:tcW w:w="1132" w:type="pct"/>
          </w:tcPr>
          <w:p w14:paraId="06BF41AB" w14:textId="67EC1443" w:rsidR="00FA3CD8" w:rsidRPr="006411AE" w:rsidRDefault="00FA3CD8" w:rsidP="001E137F">
            <w:pPr>
              <w:spacing w:before="60"/>
              <w:rPr>
                <w:rFonts w:eastAsia="Times New Roman" w:cs="Calibri"/>
                <w:szCs w:val="24"/>
                <w:lang w:val="en-GB"/>
              </w:rPr>
            </w:pPr>
            <w:r w:rsidRPr="006411AE">
              <w:rPr>
                <w:lang w:val="en-GB"/>
              </w:rPr>
              <w:t>The message</w:t>
            </w:r>
            <w:r w:rsidR="001271B3" w:rsidRPr="006411AE">
              <w:rPr>
                <w:lang w:val="en-GB"/>
              </w:rPr>
              <w:t xml:space="preserve"> is</w:t>
            </w:r>
            <w:r w:rsidRPr="006411AE">
              <w:rPr>
                <w:lang w:val="en-GB"/>
              </w:rPr>
              <w:t xml:space="preserve"> mapped correctly and sent to the correct receiver</w:t>
            </w:r>
            <w:r w:rsidR="00916E6A" w:rsidRPr="006411AE">
              <w:rPr>
                <w:lang w:val="en-GB"/>
              </w:rPr>
              <w:t xml:space="preserve"> with information about </w:t>
            </w:r>
            <w:r w:rsidR="00A63959" w:rsidRPr="006411AE">
              <w:rPr>
                <w:rFonts w:eastAsia="Times New Roman" w:cs="Calibri"/>
                <w:szCs w:val="24"/>
                <w:lang w:val="en-GB"/>
              </w:rPr>
              <w:t>being a reply.</w:t>
            </w:r>
          </w:p>
        </w:tc>
        <w:tc>
          <w:tcPr>
            <w:tcW w:w="1285" w:type="pct"/>
          </w:tcPr>
          <w:p w14:paraId="7246F850" w14:textId="77777777" w:rsidR="00FA3CD8" w:rsidRPr="006411AE" w:rsidRDefault="00FA3CD8" w:rsidP="001E137F">
            <w:pPr>
              <w:spacing w:before="60"/>
              <w:rPr>
                <w:rFonts w:eastAsia="Times New Roman" w:cs="Calibri"/>
                <w:szCs w:val="24"/>
                <w:lang w:val="en-GB"/>
              </w:rPr>
            </w:pPr>
          </w:p>
        </w:tc>
        <w:tc>
          <w:tcPr>
            <w:tcW w:w="434" w:type="pct"/>
          </w:tcPr>
          <w:p w14:paraId="27B101EF" w14:textId="2D942C82" w:rsidR="00FA3CD8" w:rsidRPr="006411AE" w:rsidRDefault="00000000" w:rsidP="001E137F">
            <w:pPr>
              <w:spacing w:before="60"/>
              <w:jc w:val="center"/>
              <w:rPr>
                <w:rFonts w:cstheme="minorHAnsi"/>
                <w:lang w:val="en-GB"/>
              </w:rPr>
            </w:pPr>
            <w:sdt>
              <w:sdtPr>
                <w:rPr>
                  <w:rFonts w:cstheme="minorHAnsi"/>
                  <w:lang w:val="en-GB"/>
                </w:rPr>
                <w:alias w:val="MedCom vurdering"/>
                <w:tag w:val="MedCom vurdering"/>
                <w:id w:val="-1522461944"/>
                <w:placeholder>
                  <w:docPart w:val="3B9DD128AD9E4E7E9D0B9C2FCDC46C9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D772E4" w:rsidRPr="005017ED" w14:paraId="3F98B25D" w14:textId="77777777" w:rsidTr="0085766E">
        <w:trPr>
          <w:gridBefore w:val="1"/>
          <w:wBefore w:w="41" w:type="pct"/>
          <w:cantSplit/>
        </w:trPr>
        <w:tc>
          <w:tcPr>
            <w:tcW w:w="4959" w:type="pct"/>
            <w:gridSpan w:val="6"/>
            <w:shd w:val="clear" w:color="auto" w:fill="DAE9F7" w:themeFill="text2" w:themeFillTint="1A"/>
          </w:tcPr>
          <w:p w14:paraId="3CA92261" w14:textId="797298FF" w:rsidR="00D772E4" w:rsidRPr="006411AE" w:rsidRDefault="00AE799E" w:rsidP="001E137F">
            <w:pPr>
              <w:spacing w:before="60"/>
              <w:jc w:val="center"/>
              <w:rPr>
                <w:rFonts w:cstheme="minorHAnsi"/>
                <w:lang w:val="en-GB"/>
              </w:rPr>
            </w:pPr>
            <w:r w:rsidRPr="006411AE">
              <w:rPr>
                <w:rFonts w:cstheme="minorHAnsi"/>
                <w:lang w:val="en-GB"/>
              </w:rPr>
              <w:t>Send a reply</w:t>
            </w:r>
            <w:r w:rsidR="008D5505" w:rsidRPr="006411AE">
              <w:rPr>
                <w:rFonts w:cstheme="minorHAnsi"/>
                <w:lang w:val="en-GB"/>
              </w:rPr>
              <w:t xml:space="preserve"> </w:t>
            </w:r>
            <w:r w:rsidR="002B5C6F" w:rsidRPr="006411AE">
              <w:rPr>
                <w:rFonts w:cstheme="minorHAnsi"/>
                <w:lang w:val="en-GB"/>
              </w:rPr>
              <w:t>(</w:t>
            </w:r>
            <w:r w:rsidR="007464A5" w:rsidRPr="006411AE">
              <w:rPr>
                <w:rFonts w:cstheme="minorHAnsi"/>
                <w:lang w:val="en-GB"/>
              </w:rPr>
              <w:t xml:space="preserve">to a message </w:t>
            </w:r>
            <w:r w:rsidR="008D5505" w:rsidRPr="006411AE">
              <w:rPr>
                <w:rFonts w:cstheme="minorHAnsi"/>
                <w:lang w:val="en-GB"/>
              </w:rPr>
              <w:t>with</w:t>
            </w:r>
            <w:r w:rsidR="00426577" w:rsidRPr="006411AE">
              <w:rPr>
                <w:rFonts w:cstheme="minorHAnsi"/>
                <w:lang w:val="en-GB"/>
              </w:rPr>
              <w:t xml:space="preserve"> </w:t>
            </w:r>
            <w:r w:rsidR="007464A5" w:rsidRPr="006411AE">
              <w:rPr>
                <w:rFonts w:cstheme="minorHAnsi"/>
                <w:lang w:val="en-GB"/>
              </w:rPr>
              <w:t xml:space="preserve">an </w:t>
            </w:r>
            <w:r w:rsidR="00426577" w:rsidRPr="006411AE">
              <w:rPr>
                <w:rFonts w:cstheme="minorHAnsi"/>
                <w:lang w:val="en-GB"/>
              </w:rPr>
              <w:t>attachment</w:t>
            </w:r>
            <w:r w:rsidR="007464A5" w:rsidRPr="006411AE">
              <w:rPr>
                <w:rFonts w:cstheme="minorHAnsi"/>
                <w:lang w:val="en-GB"/>
              </w:rPr>
              <w:t>)</w:t>
            </w:r>
            <w:r w:rsidR="00D772E4" w:rsidRPr="006411AE">
              <w:rPr>
                <w:rFonts w:cstheme="minorHAnsi"/>
                <w:lang w:val="en-GB"/>
              </w:rPr>
              <w:t xml:space="preserve"> </w:t>
            </w:r>
          </w:p>
        </w:tc>
      </w:tr>
      <w:tr w:rsidR="00C526D0" w:rsidRPr="006411AE" w14:paraId="503814C9" w14:textId="77777777" w:rsidTr="00C526D0">
        <w:trPr>
          <w:cantSplit/>
        </w:trPr>
        <w:tc>
          <w:tcPr>
            <w:tcW w:w="371" w:type="pct"/>
            <w:gridSpan w:val="2"/>
          </w:tcPr>
          <w:p w14:paraId="78F3D7B3"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3FE77393" w14:textId="77777777" w:rsidR="00002A10" w:rsidRPr="006411AE" w:rsidRDefault="004A7B19" w:rsidP="00676D2B">
            <w:pPr>
              <w:spacing w:before="60"/>
              <w:rPr>
                <w:rFonts w:eastAsia="Times New Roman" w:cs="Calibri"/>
                <w:szCs w:val="24"/>
                <w:lang w:val="en-GB"/>
              </w:rPr>
            </w:pPr>
            <w:r w:rsidRPr="006411AE">
              <w:rPr>
                <w:rFonts w:eastAsia="Times New Roman" w:cs="Calibri"/>
                <w:szCs w:val="24"/>
                <w:lang w:val="en-GB"/>
              </w:rPr>
              <w:t xml:space="preserve">Receive a communication message of the type </w:t>
            </w:r>
            <w:r w:rsidR="00676D2B" w:rsidRPr="006411AE">
              <w:rPr>
                <w:rFonts w:eastAsia="Times New Roman" w:cs="Calibri"/>
                <w:szCs w:val="24"/>
                <w:lang w:val="en-GB"/>
              </w:rPr>
              <w:t>CareCommunication</w:t>
            </w:r>
            <w:r w:rsidR="00002A10" w:rsidRPr="006411AE">
              <w:rPr>
                <w:rFonts w:eastAsia="Times New Roman" w:cs="Calibri"/>
                <w:szCs w:val="24"/>
                <w:lang w:val="en-GB"/>
              </w:rPr>
              <w:t xml:space="preserve">. </w:t>
            </w:r>
          </w:p>
          <w:p w14:paraId="645935B2" w14:textId="77777777" w:rsidR="00002A10" w:rsidRPr="006411AE" w:rsidRDefault="00002A10" w:rsidP="00676D2B">
            <w:pPr>
              <w:spacing w:before="60"/>
              <w:rPr>
                <w:rFonts w:eastAsia="Times New Roman" w:cs="Calibri"/>
                <w:szCs w:val="24"/>
                <w:lang w:val="en-GB"/>
              </w:rPr>
            </w:pPr>
          </w:p>
          <w:p w14:paraId="6C233C88" w14:textId="4D96A796" w:rsidR="00C526D0" w:rsidRPr="006411AE" w:rsidRDefault="00002A10" w:rsidP="689C3B95">
            <w:pPr>
              <w:spacing w:before="60"/>
              <w:rPr>
                <w:rFonts w:eastAsia="Times New Roman" w:cs="Calibri"/>
                <w:lang w:val="en-GB"/>
              </w:rPr>
            </w:pPr>
            <w:r w:rsidRPr="006411AE">
              <w:rPr>
                <w:rFonts w:eastAsia="Times New Roman" w:cs="Calibri"/>
                <w:lang w:val="en-GB"/>
              </w:rPr>
              <w:t>D</w:t>
            </w:r>
            <w:r w:rsidR="00C526D0" w:rsidRPr="006411AE">
              <w:rPr>
                <w:rFonts w:eastAsia="Times New Roman" w:cs="Calibri"/>
                <w:lang w:val="en-GB"/>
              </w:rPr>
              <w:t xml:space="preserve">emonstrate that the SUT registers that the CareCommunication is a reply </w:t>
            </w:r>
            <w:r w:rsidR="00202A7D" w:rsidRPr="006411AE">
              <w:rPr>
                <w:rFonts w:eastAsia="Times New Roman" w:cs="Calibri"/>
                <w:lang w:val="en-GB"/>
              </w:rPr>
              <w:t>to a message with</w:t>
            </w:r>
            <w:r w:rsidR="004B54F0" w:rsidRPr="006411AE">
              <w:rPr>
                <w:rFonts w:eastAsia="Times New Roman" w:cs="Calibri"/>
                <w:lang w:val="en-GB"/>
              </w:rPr>
              <w:t xml:space="preserve"> </w:t>
            </w:r>
            <w:r w:rsidR="00C526D0" w:rsidRPr="006411AE">
              <w:rPr>
                <w:rFonts w:eastAsia="Times New Roman" w:cs="Calibri"/>
                <w:lang w:val="en-GB"/>
              </w:rPr>
              <w:t>an attachment.</w:t>
            </w:r>
          </w:p>
          <w:p w14:paraId="382DA0FC" w14:textId="3F4723EF" w:rsidR="00C526D0" w:rsidRPr="006411AE" w:rsidRDefault="00C526D0" w:rsidP="689C3B95">
            <w:pPr>
              <w:spacing w:before="60"/>
              <w:rPr>
                <w:rFonts w:eastAsia="Times New Roman" w:cs="Calibri"/>
                <w:lang w:val="en-GB"/>
              </w:rPr>
            </w:pPr>
          </w:p>
          <w:p w14:paraId="48251E25" w14:textId="4F72D8F0" w:rsidR="00C526D0" w:rsidRPr="006411AE" w:rsidRDefault="2F0315D5" w:rsidP="00676D2B">
            <w:pPr>
              <w:spacing w:before="60"/>
              <w:rPr>
                <w:rFonts w:eastAsia="Times New Roman" w:cs="Calibri"/>
                <w:i/>
                <w:iCs/>
                <w:lang w:val="en-GB"/>
              </w:rPr>
            </w:pPr>
            <w:r w:rsidRPr="006411AE">
              <w:rPr>
                <w:rFonts w:eastAsia="Times New Roman" w:cs="Calibri"/>
                <w:b/>
                <w:bCs/>
                <w:i/>
                <w:iCs/>
                <w:lang w:val="en-GB"/>
              </w:rPr>
              <w:t>Note</w:t>
            </w:r>
            <w:r w:rsidRPr="006411AE">
              <w:rPr>
                <w:rFonts w:eastAsia="Times New Roman" w:cs="Calibri"/>
                <w:i/>
                <w:iCs/>
                <w:lang w:val="en-GB"/>
              </w:rPr>
              <w:t>: The base64-encoded content of the attachment is not included, when the Care</w:t>
            </w:r>
            <w:r w:rsidR="7AB6A832" w:rsidRPr="006411AE">
              <w:rPr>
                <w:rFonts w:eastAsia="Times New Roman" w:cs="Calibri"/>
                <w:i/>
                <w:iCs/>
                <w:lang w:val="en-GB"/>
              </w:rPr>
              <w:t>Communication is a reply.</w:t>
            </w:r>
          </w:p>
        </w:tc>
        <w:tc>
          <w:tcPr>
            <w:tcW w:w="565" w:type="pct"/>
          </w:tcPr>
          <w:p w14:paraId="53025731" w14:textId="77777777" w:rsidR="00C526D0" w:rsidRPr="006411AE" w:rsidRDefault="00C526D0" w:rsidP="00C526D0">
            <w:pPr>
              <w:widowControl w:val="0"/>
              <w:spacing w:before="60"/>
              <w:rPr>
                <w:rFonts w:ascii="Courier New" w:eastAsia="Times New Roman" w:hAnsi="Courier New" w:cs="Courier New"/>
                <w:szCs w:val="24"/>
                <w:lang w:val="en-GB"/>
              </w:rPr>
            </w:pPr>
          </w:p>
        </w:tc>
        <w:tc>
          <w:tcPr>
            <w:tcW w:w="1132" w:type="pct"/>
          </w:tcPr>
          <w:p w14:paraId="1BD7E645" w14:textId="4F93F707" w:rsidR="00C526D0" w:rsidRPr="006411AE" w:rsidRDefault="00C526D0" w:rsidP="00C526D0">
            <w:pPr>
              <w:spacing w:before="60" w:after="120"/>
              <w:rPr>
                <w:rFonts w:eastAsia="Times New Roman" w:cs="Calibri"/>
                <w:szCs w:val="24"/>
                <w:lang w:val="en-GB"/>
              </w:rPr>
            </w:pPr>
            <w:r w:rsidRPr="006411AE">
              <w:rPr>
                <w:rFonts w:eastAsia="Times New Roman" w:cs="Calibri"/>
                <w:szCs w:val="24"/>
                <w:lang w:val="en-GB"/>
              </w:rPr>
              <w:t>The CareCommunication is a reply.</w:t>
            </w:r>
          </w:p>
          <w:p w14:paraId="0A1DB3EC" w14:textId="77777777" w:rsidR="00002A10" w:rsidRPr="006411AE" w:rsidRDefault="00002A10" w:rsidP="00C526D0">
            <w:pPr>
              <w:spacing w:before="60" w:after="120"/>
              <w:rPr>
                <w:rFonts w:eastAsia="Times New Roman" w:cs="Calibri"/>
                <w:szCs w:val="24"/>
                <w:lang w:val="en-GB"/>
              </w:rPr>
            </w:pPr>
          </w:p>
          <w:p w14:paraId="44A99505" w14:textId="4D6DD8A9" w:rsidR="00C526D0" w:rsidRPr="006411AE" w:rsidRDefault="00C526D0" w:rsidP="00C526D0">
            <w:pPr>
              <w:spacing w:before="60" w:after="120"/>
              <w:rPr>
                <w:rFonts w:eastAsia="Times New Roman" w:cs="Calibri"/>
                <w:szCs w:val="24"/>
                <w:lang w:val="en-GB"/>
              </w:rPr>
            </w:pPr>
            <w:r w:rsidRPr="006411AE">
              <w:rPr>
                <w:rFonts w:eastAsia="Times New Roman" w:cs="Calibri"/>
                <w:szCs w:val="24"/>
                <w:lang w:val="en-GB"/>
              </w:rPr>
              <w:t xml:space="preserve">The CareCommunication must be converted to XDIS91 </w:t>
            </w:r>
            <w:r w:rsidR="00785123" w:rsidRPr="006411AE">
              <w:rPr>
                <w:rFonts w:eastAsia="Times New Roman" w:cs="Calibri"/>
                <w:szCs w:val="24"/>
                <w:lang w:val="en-GB"/>
              </w:rPr>
              <w:t xml:space="preserve">with a reference </w:t>
            </w:r>
            <w:r w:rsidR="00E36994" w:rsidRPr="006411AE">
              <w:rPr>
                <w:rFonts w:eastAsia="Times New Roman" w:cs="Calibri"/>
                <w:szCs w:val="24"/>
                <w:lang w:val="en-GB"/>
              </w:rPr>
              <w:t>to the attachment</w:t>
            </w:r>
            <w:r w:rsidRPr="006411AE">
              <w:rPr>
                <w:rFonts w:eastAsia="Times New Roman" w:cs="Calibri"/>
                <w:szCs w:val="24"/>
                <w:lang w:val="en-GB"/>
              </w:rPr>
              <w:t>.</w:t>
            </w:r>
          </w:p>
        </w:tc>
        <w:tc>
          <w:tcPr>
            <w:tcW w:w="1285" w:type="pct"/>
          </w:tcPr>
          <w:p w14:paraId="38C6C43F" w14:textId="77777777" w:rsidR="00C526D0" w:rsidRPr="006411AE" w:rsidRDefault="00C526D0" w:rsidP="00C526D0">
            <w:pPr>
              <w:spacing w:before="60"/>
              <w:rPr>
                <w:rFonts w:eastAsia="Times New Roman" w:cs="Calibri"/>
                <w:szCs w:val="24"/>
                <w:lang w:val="en-GB"/>
              </w:rPr>
            </w:pPr>
          </w:p>
        </w:tc>
        <w:tc>
          <w:tcPr>
            <w:tcW w:w="434" w:type="pct"/>
          </w:tcPr>
          <w:p w14:paraId="3C638026" w14:textId="5A5E922B"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777908062"/>
                <w:placeholder>
                  <w:docPart w:val="5FD8F63F0B9F49E0B17638E513B0B6B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2FFC6E3E" w14:textId="77777777" w:rsidTr="00C526D0">
        <w:trPr>
          <w:cantSplit/>
        </w:trPr>
        <w:tc>
          <w:tcPr>
            <w:tcW w:w="371" w:type="pct"/>
            <w:gridSpan w:val="2"/>
          </w:tcPr>
          <w:p w14:paraId="12823AD7"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2917F916" w14:textId="77777777"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17BB9690" w14:textId="77777777" w:rsidR="00C526D0" w:rsidRPr="006411AE" w:rsidRDefault="00C526D0"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128BD66D" w14:textId="77777777" w:rsidR="00C526D0" w:rsidRPr="006411AE" w:rsidRDefault="00C526D0"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65" w:type="pct"/>
          </w:tcPr>
          <w:p w14:paraId="19ADCB59" w14:textId="77777777" w:rsidR="00C526D0" w:rsidRPr="006411AE" w:rsidRDefault="00C526D0" w:rsidP="00C526D0">
            <w:pPr>
              <w:spacing w:before="60"/>
              <w:rPr>
                <w:rFonts w:ascii="Courier New" w:eastAsia="Times New Roman" w:hAnsi="Courier New" w:cs="Courier New"/>
                <w:szCs w:val="24"/>
                <w:lang w:val="en-GB"/>
              </w:rPr>
            </w:pPr>
          </w:p>
        </w:tc>
        <w:tc>
          <w:tcPr>
            <w:tcW w:w="1132" w:type="pct"/>
          </w:tcPr>
          <w:p w14:paraId="3B5ECE34" w14:textId="77777777"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Relevant information is saved</w:t>
            </w:r>
          </w:p>
        </w:tc>
        <w:tc>
          <w:tcPr>
            <w:tcW w:w="1285" w:type="pct"/>
          </w:tcPr>
          <w:p w14:paraId="3F19758F" w14:textId="77777777" w:rsidR="00C526D0" w:rsidRPr="006411AE" w:rsidRDefault="00C526D0" w:rsidP="00C526D0">
            <w:pPr>
              <w:spacing w:before="60"/>
              <w:rPr>
                <w:rFonts w:eastAsia="Times New Roman" w:cs="Calibri"/>
                <w:szCs w:val="24"/>
                <w:lang w:val="en-GB"/>
              </w:rPr>
            </w:pPr>
          </w:p>
        </w:tc>
        <w:tc>
          <w:tcPr>
            <w:tcW w:w="434" w:type="pct"/>
          </w:tcPr>
          <w:p w14:paraId="4EBFD287" w14:textId="7F27E10B"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1559830287"/>
                <w:placeholder>
                  <w:docPart w:val="67D78BA282D04755B181B1896DE02C8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5DFD5B81" w14:textId="77777777" w:rsidTr="00C526D0">
        <w:trPr>
          <w:cantSplit/>
        </w:trPr>
        <w:tc>
          <w:tcPr>
            <w:tcW w:w="371" w:type="pct"/>
            <w:gridSpan w:val="2"/>
          </w:tcPr>
          <w:p w14:paraId="021E1B44"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5808B1E7" w14:textId="6865C60E" w:rsidR="00C526D0" w:rsidRPr="006411AE" w:rsidRDefault="00C526D0" w:rsidP="00C526D0">
            <w:pPr>
              <w:spacing w:before="60"/>
              <w:rPr>
                <w:rFonts w:eastAsia="Times New Roman" w:cs="Calibri"/>
                <w:lang w:val="en-GB"/>
              </w:rPr>
            </w:pPr>
            <w:r w:rsidRPr="006411AE">
              <w:rPr>
                <w:rFonts w:eastAsia="Times New Roman" w:cs="Calibri"/>
                <w:lang w:val="en-GB"/>
              </w:rPr>
              <w:t xml:space="preserve">Demonstrate that the SUT maps the CareCommunication to a XDIS91 </w:t>
            </w:r>
            <w:r w:rsidR="000B572B" w:rsidRPr="006411AE">
              <w:rPr>
                <w:rFonts w:eastAsia="Times New Roman" w:cs="Calibri"/>
                <w:lang w:val="en-GB"/>
              </w:rPr>
              <w:t>with a</w:t>
            </w:r>
            <w:r w:rsidRPr="006411AE">
              <w:rPr>
                <w:rFonts w:eastAsia="Times New Roman" w:cs="Calibri"/>
                <w:lang w:val="en-GB"/>
              </w:rPr>
              <w:t xml:space="preserve"> </w:t>
            </w:r>
            <w:r w:rsidR="000B572B" w:rsidRPr="006411AE">
              <w:rPr>
                <w:rFonts w:eastAsia="Times New Roman" w:cs="Calibri"/>
                <w:lang w:val="en-GB"/>
              </w:rPr>
              <w:t xml:space="preserve">reference </w:t>
            </w:r>
            <w:r w:rsidR="00E43A5E" w:rsidRPr="006411AE">
              <w:rPr>
                <w:rFonts w:eastAsia="Times New Roman" w:cs="Calibri"/>
                <w:lang w:val="en-GB"/>
              </w:rPr>
              <w:t xml:space="preserve">in the text </w:t>
            </w:r>
            <w:r w:rsidR="000B572B" w:rsidRPr="006411AE">
              <w:rPr>
                <w:rFonts w:eastAsia="Times New Roman" w:cs="Calibri"/>
                <w:lang w:val="en-GB"/>
              </w:rPr>
              <w:t xml:space="preserve">to the </w:t>
            </w:r>
            <w:r w:rsidR="00DC0497" w:rsidRPr="006411AE">
              <w:rPr>
                <w:rFonts w:eastAsia="Times New Roman" w:cs="Calibri"/>
                <w:lang w:val="en-GB"/>
              </w:rPr>
              <w:t xml:space="preserve">attachment in the original </w:t>
            </w:r>
            <w:proofErr w:type="gramStart"/>
            <w:r w:rsidR="00DC0497" w:rsidRPr="006411AE">
              <w:rPr>
                <w:rFonts w:eastAsia="Times New Roman" w:cs="Calibri"/>
                <w:lang w:val="en-GB"/>
              </w:rPr>
              <w:t>reply</w:t>
            </w:r>
            <w:proofErr w:type="gramEnd"/>
            <w:r w:rsidR="000B572B" w:rsidRPr="006411AE">
              <w:rPr>
                <w:rFonts w:eastAsia="Times New Roman" w:cs="Calibri"/>
                <w:lang w:val="en-GB"/>
              </w:rPr>
              <w:t xml:space="preserve"> </w:t>
            </w:r>
            <w:r w:rsidR="008F6317">
              <w:rPr>
                <w:lang w:val="en-GB"/>
              </w:rPr>
              <w:t>cf.</w:t>
            </w:r>
            <w:hyperlink w:anchor="_Baggrundsmaterialer_2" w:history="1">
              <w:r w:rsidR="008F6317">
                <w:rPr>
                  <w:lang w:val="en-GB"/>
                </w:rPr>
                <w:t xml:space="preserve"> </w:t>
              </w:r>
              <w:r w:rsidR="008F6317">
                <w:rPr>
                  <w:rStyle w:val="Hyperlink"/>
                  <w:rFonts w:ascii="Calibri" w:eastAsiaTheme="minorHAnsi" w:hAnsi="Calibri" w:cstheme="minorBidi"/>
                  <w:lang w:val="en-GB" w:eastAsia="en-US"/>
                </w:rPr>
                <w:t>m</w:t>
              </w:r>
              <w:r w:rsidR="008F6317">
                <w:rPr>
                  <w:rStyle w:val="Hyperlink"/>
                  <w:rFonts w:ascii="Calibri" w:hAnsi="Calibri"/>
                  <w:lang w:val="en-GB"/>
                </w:rPr>
                <w:t>ap</w:t>
              </w:r>
              <w:r w:rsidR="008F6317"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609DDF95"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239740DB" w14:textId="77777777" w:rsidR="00C526D0" w:rsidRPr="006411AE" w:rsidRDefault="00C526D0" w:rsidP="00C526D0">
            <w:pPr>
              <w:spacing w:before="60"/>
              <w:rPr>
                <w:lang w:val="en-GB"/>
              </w:rPr>
            </w:pPr>
            <w:r w:rsidRPr="006411AE">
              <w:rPr>
                <w:rFonts w:eastAsia="Times New Roman" w:cs="Calibri"/>
                <w:szCs w:val="24"/>
                <w:lang w:val="en-GB"/>
              </w:rPr>
              <w:t>Mapping is performed as described in the mapping table.</w:t>
            </w:r>
          </w:p>
        </w:tc>
        <w:tc>
          <w:tcPr>
            <w:tcW w:w="1285" w:type="pct"/>
          </w:tcPr>
          <w:p w14:paraId="7C9FD058" w14:textId="77777777" w:rsidR="00C526D0" w:rsidRPr="006411AE" w:rsidRDefault="00C526D0" w:rsidP="00C526D0">
            <w:pPr>
              <w:spacing w:before="60"/>
              <w:rPr>
                <w:rFonts w:eastAsia="Times New Roman" w:cs="Calibri"/>
                <w:szCs w:val="24"/>
                <w:lang w:val="en-GB"/>
              </w:rPr>
            </w:pPr>
          </w:p>
        </w:tc>
        <w:tc>
          <w:tcPr>
            <w:tcW w:w="434" w:type="pct"/>
          </w:tcPr>
          <w:p w14:paraId="1A08C86A" w14:textId="5E36D706"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1023550493"/>
                <w:placeholder>
                  <w:docPart w:val="E31D75DF2ED84DB7AC7C15AE7884911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0AD63515" w14:textId="77777777" w:rsidTr="00C526D0">
        <w:trPr>
          <w:cantSplit/>
        </w:trPr>
        <w:tc>
          <w:tcPr>
            <w:tcW w:w="371" w:type="pct"/>
            <w:gridSpan w:val="2"/>
          </w:tcPr>
          <w:p w14:paraId="5BAC4B43"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7BD03CA7" w14:textId="66E5FC54"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Demonstrate that the SUT includes a note in the text informing that the message is a reply.</w:t>
            </w:r>
          </w:p>
        </w:tc>
        <w:tc>
          <w:tcPr>
            <w:tcW w:w="565" w:type="pct"/>
          </w:tcPr>
          <w:p w14:paraId="7EB3C169"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510FC4F7" w14:textId="50F17368"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A XDIS91 is created with information about being a reply</w:t>
            </w:r>
            <w:r w:rsidR="002F6D00" w:rsidRPr="006411AE">
              <w:rPr>
                <w:rFonts w:eastAsia="Times New Roman" w:cs="Calibri"/>
                <w:szCs w:val="24"/>
                <w:lang w:val="en-GB"/>
              </w:rPr>
              <w:t>.</w:t>
            </w:r>
          </w:p>
        </w:tc>
        <w:tc>
          <w:tcPr>
            <w:tcW w:w="1285" w:type="pct"/>
          </w:tcPr>
          <w:p w14:paraId="65042041" w14:textId="77777777" w:rsidR="00C526D0" w:rsidRPr="006411AE" w:rsidRDefault="00C526D0" w:rsidP="00C526D0">
            <w:pPr>
              <w:spacing w:before="60"/>
              <w:rPr>
                <w:rFonts w:eastAsia="Times New Roman" w:cs="Calibri"/>
                <w:szCs w:val="24"/>
                <w:lang w:val="en-GB"/>
              </w:rPr>
            </w:pPr>
          </w:p>
        </w:tc>
        <w:tc>
          <w:tcPr>
            <w:tcW w:w="434" w:type="pct"/>
          </w:tcPr>
          <w:p w14:paraId="6A56465C" w14:textId="760E1739"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171580156"/>
                <w:placeholder>
                  <w:docPart w:val="16EC3EE30E314B9D91AF0AADC0D010A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6AE69011" w14:textId="77777777" w:rsidTr="00C526D0">
        <w:trPr>
          <w:cantSplit/>
        </w:trPr>
        <w:tc>
          <w:tcPr>
            <w:tcW w:w="371" w:type="pct"/>
            <w:gridSpan w:val="2"/>
          </w:tcPr>
          <w:p w14:paraId="56BF0B31"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508EAAD5" w14:textId="376656E0"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Demonstrate that the SUT saves relevant information from the XDIS91:</w:t>
            </w:r>
          </w:p>
          <w:p w14:paraId="0C3C7DEE" w14:textId="77777777" w:rsidR="00C526D0" w:rsidRPr="006411AE" w:rsidRDefault="00C526D0"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053DE9AA" w14:textId="796F32BE" w:rsidR="00F930A3" w:rsidRPr="006411AE" w:rsidRDefault="00C526D0"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tc>
        <w:tc>
          <w:tcPr>
            <w:tcW w:w="565" w:type="pct"/>
          </w:tcPr>
          <w:p w14:paraId="3339DB73"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4DA4A990" w14:textId="77777777"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Relevant information is saved.</w:t>
            </w:r>
          </w:p>
        </w:tc>
        <w:tc>
          <w:tcPr>
            <w:tcW w:w="1285" w:type="pct"/>
          </w:tcPr>
          <w:p w14:paraId="4109CA89" w14:textId="77777777" w:rsidR="00C526D0" w:rsidRPr="006411AE" w:rsidRDefault="00C526D0" w:rsidP="00C526D0">
            <w:pPr>
              <w:spacing w:before="60"/>
              <w:rPr>
                <w:rFonts w:eastAsia="Times New Roman" w:cs="Calibri"/>
                <w:szCs w:val="24"/>
                <w:lang w:val="en-GB"/>
              </w:rPr>
            </w:pPr>
          </w:p>
        </w:tc>
        <w:tc>
          <w:tcPr>
            <w:tcW w:w="434" w:type="pct"/>
          </w:tcPr>
          <w:p w14:paraId="2FABBFB7" w14:textId="299F9EA2"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844987683"/>
                <w:placeholder>
                  <w:docPart w:val="39CC7895323345EBB309074FB57562D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C526D0" w:rsidRPr="006411AE" w14:paraId="10E5BEB3" w14:textId="77777777" w:rsidTr="00C526D0">
        <w:trPr>
          <w:cantSplit/>
        </w:trPr>
        <w:tc>
          <w:tcPr>
            <w:tcW w:w="371" w:type="pct"/>
            <w:gridSpan w:val="2"/>
          </w:tcPr>
          <w:p w14:paraId="2A31CC0C" w14:textId="77777777" w:rsidR="00C526D0" w:rsidRPr="006411AE" w:rsidRDefault="00C526D0" w:rsidP="00D93BFC">
            <w:pPr>
              <w:pStyle w:val="Overskrift4"/>
              <w:keepNext w:val="0"/>
              <w:numPr>
                <w:ilvl w:val="3"/>
                <w:numId w:val="24"/>
              </w:numPr>
              <w:rPr>
                <w:rFonts w:eastAsia="Calibri"/>
                <w:lang w:val="en-GB"/>
              </w:rPr>
            </w:pPr>
          </w:p>
        </w:tc>
        <w:tc>
          <w:tcPr>
            <w:tcW w:w="1213" w:type="pct"/>
          </w:tcPr>
          <w:p w14:paraId="536DA32D" w14:textId="0248EF27"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 xml:space="preserve">The XDIS91 is wrapped in 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65" w:type="pct"/>
          </w:tcPr>
          <w:p w14:paraId="3019E5BE" w14:textId="77777777" w:rsidR="00C526D0" w:rsidRPr="006411AE" w:rsidRDefault="00C526D0" w:rsidP="00C526D0">
            <w:pPr>
              <w:spacing w:before="60"/>
              <w:rPr>
                <w:rFonts w:ascii="Courier New" w:eastAsia="Times New Roman" w:hAnsi="Courier New" w:cs="Courier New"/>
                <w:shd w:val="clear" w:color="auto" w:fill="FFFFFF"/>
                <w:lang w:val="en-GB"/>
              </w:rPr>
            </w:pPr>
          </w:p>
        </w:tc>
        <w:tc>
          <w:tcPr>
            <w:tcW w:w="1132" w:type="pct"/>
          </w:tcPr>
          <w:p w14:paraId="6C8F6F2E" w14:textId="4B0ECDCF" w:rsidR="00C526D0" w:rsidRPr="006411AE" w:rsidRDefault="00C526D0" w:rsidP="00C526D0">
            <w:pPr>
              <w:spacing w:before="60"/>
              <w:rPr>
                <w:rFonts w:eastAsia="Times New Roman" w:cs="Calibri"/>
                <w:szCs w:val="24"/>
                <w:lang w:val="en-GB"/>
              </w:rPr>
            </w:pPr>
            <w:r w:rsidRPr="006411AE">
              <w:rPr>
                <w:rFonts w:eastAsia="Times New Roman" w:cs="Calibri"/>
                <w:szCs w:val="24"/>
                <w:lang w:val="en-GB"/>
              </w:rPr>
              <w:t xml:space="preserve">XDIS91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55A92AA6" w14:textId="77777777" w:rsidR="00C526D0" w:rsidRPr="006411AE" w:rsidRDefault="00C526D0" w:rsidP="00C526D0">
            <w:pPr>
              <w:spacing w:before="60"/>
              <w:rPr>
                <w:rFonts w:eastAsia="Times New Roman" w:cs="Calibri"/>
                <w:szCs w:val="24"/>
                <w:lang w:val="en-GB"/>
              </w:rPr>
            </w:pPr>
          </w:p>
        </w:tc>
        <w:tc>
          <w:tcPr>
            <w:tcW w:w="434" w:type="pct"/>
          </w:tcPr>
          <w:p w14:paraId="55D614B8" w14:textId="65B24880" w:rsidR="00C526D0" w:rsidRPr="006411AE" w:rsidRDefault="00000000" w:rsidP="00C526D0">
            <w:pPr>
              <w:spacing w:before="60"/>
              <w:jc w:val="center"/>
              <w:rPr>
                <w:rFonts w:cstheme="minorHAnsi"/>
                <w:lang w:val="en-GB"/>
              </w:rPr>
            </w:pPr>
            <w:sdt>
              <w:sdtPr>
                <w:rPr>
                  <w:rFonts w:cstheme="minorHAnsi"/>
                  <w:lang w:val="en-GB"/>
                </w:rPr>
                <w:alias w:val="MedCom vurdering"/>
                <w:tag w:val="MedCom vurdering"/>
                <w:id w:val="85590226"/>
                <w:placeholder>
                  <w:docPart w:val="D3F939D3AAB54799BFD1D59617BE89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85766E" w:rsidRPr="006411AE" w14:paraId="548D6496" w14:textId="77777777" w:rsidTr="00C526D0">
        <w:trPr>
          <w:cantSplit/>
        </w:trPr>
        <w:tc>
          <w:tcPr>
            <w:tcW w:w="371" w:type="pct"/>
            <w:gridSpan w:val="2"/>
          </w:tcPr>
          <w:p w14:paraId="58D18310" w14:textId="77777777" w:rsidR="0085766E" w:rsidRPr="006411AE" w:rsidRDefault="0085766E" w:rsidP="00D93BFC">
            <w:pPr>
              <w:pStyle w:val="Overskrift4"/>
              <w:keepNext w:val="0"/>
              <w:numPr>
                <w:ilvl w:val="3"/>
                <w:numId w:val="24"/>
              </w:numPr>
              <w:rPr>
                <w:rFonts w:eastAsia="Calibri"/>
                <w:lang w:val="en-GB"/>
              </w:rPr>
            </w:pPr>
          </w:p>
        </w:tc>
        <w:tc>
          <w:tcPr>
            <w:tcW w:w="1213" w:type="pct"/>
          </w:tcPr>
          <w:p w14:paraId="789DD2D4" w14:textId="77777777" w:rsidR="0085766E" w:rsidRPr="006411AE" w:rsidRDefault="0085766E" w:rsidP="004F6A07">
            <w:pPr>
              <w:spacing w:before="60"/>
              <w:rPr>
                <w:rFonts w:eastAsia="Times New Roman" w:cs="Calibri"/>
                <w:szCs w:val="24"/>
                <w:lang w:val="en-GB"/>
              </w:rPr>
            </w:pPr>
            <w:r w:rsidRPr="006411AE">
              <w:rPr>
                <w:szCs w:val="24"/>
                <w:lang w:val="en-GB"/>
              </w:rPr>
              <w:t>Send the messages to the correct receiver.</w:t>
            </w:r>
          </w:p>
        </w:tc>
        <w:tc>
          <w:tcPr>
            <w:tcW w:w="565" w:type="pct"/>
          </w:tcPr>
          <w:p w14:paraId="59ADFCEF" w14:textId="77777777" w:rsidR="0085766E" w:rsidRPr="006411AE" w:rsidRDefault="0085766E" w:rsidP="004F6A07">
            <w:pPr>
              <w:spacing w:before="60"/>
              <w:rPr>
                <w:rFonts w:ascii="Courier New" w:eastAsia="Times New Roman" w:hAnsi="Courier New" w:cs="Courier New"/>
                <w:shd w:val="clear" w:color="auto" w:fill="FFFFFF"/>
                <w:lang w:val="en-GB"/>
              </w:rPr>
            </w:pPr>
          </w:p>
        </w:tc>
        <w:tc>
          <w:tcPr>
            <w:tcW w:w="1132" w:type="pct"/>
          </w:tcPr>
          <w:p w14:paraId="02CD48A6" w14:textId="056DB539" w:rsidR="0085766E" w:rsidRPr="006411AE" w:rsidRDefault="0085766E" w:rsidP="004F6A07">
            <w:pPr>
              <w:spacing w:before="60"/>
              <w:rPr>
                <w:rFonts w:eastAsia="Times New Roman" w:cs="Calibri"/>
                <w:szCs w:val="24"/>
                <w:lang w:val="en-GB"/>
              </w:rPr>
            </w:pPr>
            <w:r w:rsidRPr="006411AE">
              <w:rPr>
                <w:lang w:val="en-GB"/>
              </w:rPr>
              <w:t>The message</w:t>
            </w:r>
            <w:r w:rsidR="006243E3" w:rsidRPr="006411AE">
              <w:rPr>
                <w:lang w:val="en-GB"/>
              </w:rPr>
              <w:t xml:space="preserve"> is</w:t>
            </w:r>
            <w:r w:rsidRPr="006411AE">
              <w:rPr>
                <w:lang w:val="en-GB"/>
              </w:rPr>
              <w:t xml:space="preserve"> mapped correctly and sent to the correct receiver with information about </w:t>
            </w:r>
            <w:r w:rsidRPr="006411AE">
              <w:rPr>
                <w:rFonts w:eastAsia="Times New Roman" w:cs="Calibri"/>
                <w:szCs w:val="24"/>
                <w:lang w:val="en-GB"/>
              </w:rPr>
              <w:t>being a reply</w:t>
            </w:r>
            <w:r w:rsidR="006243E3" w:rsidRPr="006411AE">
              <w:rPr>
                <w:rFonts w:eastAsia="Times New Roman" w:cs="Calibri"/>
                <w:szCs w:val="24"/>
                <w:lang w:val="en-GB"/>
              </w:rPr>
              <w:t xml:space="preserve"> with a reference to the attachment</w:t>
            </w:r>
            <w:r w:rsidRPr="006411AE">
              <w:rPr>
                <w:rFonts w:eastAsia="Times New Roman" w:cs="Calibri"/>
                <w:szCs w:val="24"/>
                <w:lang w:val="en-GB"/>
              </w:rPr>
              <w:t>.</w:t>
            </w:r>
          </w:p>
        </w:tc>
        <w:tc>
          <w:tcPr>
            <w:tcW w:w="1285" w:type="pct"/>
          </w:tcPr>
          <w:p w14:paraId="1868CA65" w14:textId="77777777" w:rsidR="0085766E" w:rsidRPr="006411AE" w:rsidRDefault="0085766E" w:rsidP="004F6A07">
            <w:pPr>
              <w:spacing w:before="60"/>
              <w:rPr>
                <w:rFonts w:eastAsia="Times New Roman" w:cs="Calibri"/>
                <w:szCs w:val="24"/>
                <w:lang w:val="en-GB"/>
              </w:rPr>
            </w:pPr>
          </w:p>
        </w:tc>
        <w:tc>
          <w:tcPr>
            <w:tcW w:w="434" w:type="pct"/>
          </w:tcPr>
          <w:p w14:paraId="0729401E" w14:textId="703ABAB1" w:rsidR="0085766E" w:rsidRPr="006411AE" w:rsidRDefault="00000000" w:rsidP="004F6A07">
            <w:pPr>
              <w:spacing w:before="60"/>
              <w:jc w:val="center"/>
              <w:rPr>
                <w:rFonts w:cstheme="minorHAnsi"/>
                <w:lang w:val="en-GB"/>
              </w:rPr>
            </w:pPr>
            <w:sdt>
              <w:sdtPr>
                <w:rPr>
                  <w:rFonts w:cstheme="minorHAnsi"/>
                  <w:lang w:val="en-GB"/>
                </w:rPr>
                <w:alias w:val="MedCom vurdering"/>
                <w:tag w:val="MedCom vurdering"/>
                <w:id w:val="-1307543466"/>
                <w:placeholder>
                  <w:docPart w:val="E1E830B6684E4436A68946E9FF1B197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26D0" w:rsidRPr="006411AE">
                  <w:rPr>
                    <w:rStyle w:val="Pladsholdertekst"/>
                    <w:lang w:val="en-GB"/>
                  </w:rPr>
                  <w:t>Choose</w:t>
                </w:r>
              </w:sdtContent>
            </w:sdt>
          </w:p>
        </w:tc>
      </w:tr>
      <w:tr w:rsidR="007753D0" w:rsidRPr="005017ED" w14:paraId="4BC1E36A" w14:textId="77777777" w:rsidTr="00515220">
        <w:trPr>
          <w:cantSplit/>
        </w:trPr>
        <w:tc>
          <w:tcPr>
            <w:tcW w:w="5000" w:type="pct"/>
            <w:gridSpan w:val="7"/>
            <w:shd w:val="clear" w:color="auto" w:fill="DAE9F7" w:themeFill="text2" w:themeFillTint="1A"/>
          </w:tcPr>
          <w:p w14:paraId="4CB4B649" w14:textId="1F5EF614" w:rsidR="007753D0" w:rsidRPr="006411AE" w:rsidRDefault="00087675" w:rsidP="004F6A07">
            <w:pPr>
              <w:spacing w:before="60"/>
              <w:jc w:val="center"/>
              <w:rPr>
                <w:rFonts w:cstheme="minorHAnsi"/>
                <w:lang w:val="en-GB"/>
              </w:rPr>
            </w:pPr>
            <w:r w:rsidRPr="006411AE">
              <w:rPr>
                <w:rFonts w:cstheme="minorHAnsi"/>
                <w:lang w:val="en-GB"/>
              </w:rPr>
              <w:t xml:space="preserve">Send a reply </w:t>
            </w:r>
            <w:r w:rsidR="007F4C98" w:rsidRPr="006411AE">
              <w:rPr>
                <w:rFonts w:cstheme="minorHAnsi"/>
                <w:lang w:val="en-GB"/>
              </w:rPr>
              <w:t>with</w:t>
            </w:r>
            <w:r w:rsidRPr="006411AE">
              <w:rPr>
                <w:rFonts w:cstheme="minorHAnsi"/>
                <w:lang w:val="en-GB"/>
              </w:rPr>
              <w:t xml:space="preserve"> attachment </w:t>
            </w:r>
          </w:p>
        </w:tc>
      </w:tr>
      <w:tr w:rsidR="007764B2" w:rsidRPr="006411AE" w14:paraId="0BDFEA50" w14:textId="77777777" w:rsidTr="00C526D0">
        <w:trPr>
          <w:cantSplit/>
        </w:trPr>
        <w:tc>
          <w:tcPr>
            <w:tcW w:w="371" w:type="pct"/>
            <w:gridSpan w:val="2"/>
          </w:tcPr>
          <w:p w14:paraId="77820C06" w14:textId="77777777" w:rsidR="007764B2" w:rsidRPr="006411AE" w:rsidRDefault="007764B2" w:rsidP="00D93BFC">
            <w:pPr>
              <w:pStyle w:val="Overskrift4"/>
              <w:keepNext w:val="0"/>
              <w:numPr>
                <w:ilvl w:val="3"/>
                <w:numId w:val="24"/>
              </w:numPr>
              <w:rPr>
                <w:rFonts w:eastAsia="Calibri"/>
                <w:lang w:val="en-GB"/>
              </w:rPr>
            </w:pPr>
          </w:p>
        </w:tc>
        <w:tc>
          <w:tcPr>
            <w:tcW w:w="1213" w:type="pct"/>
          </w:tcPr>
          <w:p w14:paraId="1F330309" w14:textId="46A9987B" w:rsidR="007764B2" w:rsidRPr="006411AE" w:rsidRDefault="007764B2" w:rsidP="007764B2">
            <w:pPr>
              <w:spacing w:before="60"/>
              <w:rPr>
                <w:rFonts w:eastAsia="Times New Roman" w:cs="Calibri"/>
                <w:szCs w:val="24"/>
                <w:lang w:val="en-GB"/>
              </w:rPr>
            </w:pPr>
            <w:r w:rsidRPr="006411AE">
              <w:rPr>
                <w:rFonts w:eastAsia="Times New Roman" w:cs="Calibri"/>
                <w:szCs w:val="24"/>
                <w:lang w:val="en-GB"/>
              </w:rPr>
              <w:t>Receive a communication message of the type CareCommunication</w:t>
            </w:r>
            <w:r w:rsidR="001172FD" w:rsidRPr="006411AE">
              <w:rPr>
                <w:rFonts w:eastAsia="Times New Roman" w:cs="Calibri"/>
                <w:szCs w:val="24"/>
                <w:lang w:val="en-GB"/>
              </w:rPr>
              <w:t xml:space="preserve"> with </w:t>
            </w:r>
            <w:r w:rsidR="00DB43E0" w:rsidRPr="006411AE">
              <w:rPr>
                <w:rFonts w:eastAsia="Times New Roman" w:cs="Calibri"/>
                <w:szCs w:val="24"/>
                <w:lang w:val="en-GB"/>
              </w:rPr>
              <w:t xml:space="preserve">an </w:t>
            </w:r>
            <w:r w:rsidR="001172FD" w:rsidRPr="006411AE">
              <w:rPr>
                <w:rFonts w:eastAsia="Times New Roman" w:cs="Calibri"/>
                <w:szCs w:val="24"/>
                <w:lang w:val="en-GB"/>
              </w:rPr>
              <w:t>attachment</w:t>
            </w:r>
            <w:r w:rsidRPr="006411AE">
              <w:rPr>
                <w:rFonts w:eastAsia="Times New Roman" w:cs="Calibri"/>
                <w:szCs w:val="24"/>
                <w:lang w:val="en-GB"/>
              </w:rPr>
              <w:t xml:space="preserve">. </w:t>
            </w:r>
          </w:p>
          <w:p w14:paraId="03082699" w14:textId="77777777" w:rsidR="007764B2" w:rsidRPr="006411AE" w:rsidRDefault="007764B2" w:rsidP="007764B2">
            <w:pPr>
              <w:spacing w:before="60"/>
              <w:rPr>
                <w:rFonts w:eastAsia="Times New Roman" w:cs="Calibri"/>
                <w:szCs w:val="24"/>
                <w:lang w:val="en-GB"/>
              </w:rPr>
            </w:pPr>
          </w:p>
          <w:p w14:paraId="531447C7" w14:textId="0D820CB3" w:rsidR="007764B2" w:rsidRPr="006411AE" w:rsidRDefault="007764B2" w:rsidP="007764B2">
            <w:pPr>
              <w:spacing w:before="60"/>
              <w:rPr>
                <w:rFonts w:eastAsia="Times New Roman" w:cs="Calibri"/>
                <w:lang w:val="en-GB"/>
              </w:rPr>
            </w:pPr>
            <w:r w:rsidRPr="006411AE">
              <w:rPr>
                <w:rFonts w:eastAsia="Times New Roman" w:cs="Calibri"/>
                <w:lang w:val="en-GB"/>
              </w:rPr>
              <w:t>Demonstrate that the SUT registers that the CareCommunication is a reply and includes an attachment.</w:t>
            </w:r>
          </w:p>
        </w:tc>
        <w:tc>
          <w:tcPr>
            <w:tcW w:w="565" w:type="pct"/>
          </w:tcPr>
          <w:p w14:paraId="4C127209" w14:textId="77777777" w:rsidR="007764B2" w:rsidRPr="006411AE" w:rsidRDefault="007764B2" w:rsidP="007764B2">
            <w:pPr>
              <w:spacing w:before="60"/>
              <w:rPr>
                <w:rFonts w:ascii="Courier New" w:eastAsia="Times New Roman" w:hAnsi="Courier New" w:cs="Courier New"/>
                <w:shd w:val="clear" w:color="auto" w:fill="FFFFFF"/>
                <w:lang w:val="en-GB"/>
              </w:rPr>
            </w:pPr>
          </w:p>
        </w:tc>
        <w:tc>
          <w:tcPr>
            <w:tcW w:w="1132" w:type="pct"/>
          </w:tcPr>
          <w:p w14:paraId="1F0DC707" w14:textId="19521858" w:rsidR="007764B2" w:rsidRPr="006411AE" w:rsidRDefault="007764B2" w:rsidP="007764B2">
            <w:pPr>
              <w:spacing w:before="60" w:after="120"/>
              <w:rPr>
                <w:rFonts w:eastAsia="Times New Roman" w:cs="Calibri"/>
                <w:szCs w:val="24"/>
                <w:lang w:val="en-GB"/>
              </w:rPr>
            </w:pPr>
            <w:r w:rsidRPr="006411AE">
              <w:rPr>
                <w:rFonts w:eastAsia="Times New Roman" w:cs="Calibri"/>
                <w:szCs w:val="24"/>
                <w:lang w:val="en-GB"/>
              </w:rPr>
              <w:t>The CareCommunication is a reply</w:t>
            </w:r>
            <w:r w:rsidR="00FD2687" w:rsidRPr="006411AE">
              <w:rPr>
                <w:rFonts w:eastAsia="Times New Roman" w:cs="Calibri"/>
                <w:lang w:val="en-GB"/>
              </w:rPr>
              <w:t xml:space="preserve"> and includes an attachment</w:t>
            </w:r>
            <w:r w:rsidRPr="006411AE">
              <w:rPr>
                <w:rFonts w:eastAsia="Times New Roman" w:cs="Calibri"/>
                <w:szCs w:val="24"/>
                <w:lang w:val="en-GB"/>
              </w:rPr>
              <w:t>.</w:t>
            </w:r>
          </w:p>
          <w:p w14:paraId="6E991B93" w14:textId="77777777" w:rsidR="007764B2" w:rsidRPr="006411AE" w:rsidRDefault="007764B2" w:rsidP="007764B2">
            <w:pPr>
              <w:spacing w:before="60" w:after="120"/>
              <w:rPr>
                <w:rFonts w:eastAsia="Times New Roman" w:cs="Calibri"/>
                <w:szCs w:val="24"/>
                <w:lang w:val="en-GB"/>
              </w:rPr>
            </w:pPr>
          </w:p>
          <w:p w14:paraId="7AADADD0" w14:textId="13A79C09" w:rsidR="007764B2" w:rsidRPr="006411AE" w:rsidRDefault="007764B2" w:rsidP="007764B2">
            <w:pPr>
              <w:spacing w:before="60"/>
              <w:rPr>
                <w:lang w:val="en-GB"/>
              </w:rPr>
            </w:pPr>
            <w:r w:rsidRPr="006411AE">
              <w:rPr>
                <w:rFonts w:eastAsia="Times New Roman" w:cs="Calibri"/>
                <w:szCs w:val="24"/>
                <w:lang w:val="en-GB"/>
              </w:rPr>
              <w:t xml:space="preserve">The CareCommunication must be converted to XDIS91 </w:t>
            </w:r>
            <w:r w:rsidR="00FD2687" w:rsidRPr="006411AE">
              <w:rPr>
                <w:rFonts w:eastAsia="Times New Roman" w:cs="Calibri"/>
                <w:szCs w:val="24"/>
                <w:lang w:val="en-GB"/>
              </w:rPr>
              <w:t>and XBIN01</w:t>
            </w:r>
            <w:r w:rsidRPr="006411AE">
              <w:rPr>
                <w:rFonts w:eastAsia="Times New Roman" w:cs="Calibri"/>
                <w:szCs w:val="24"/>
                <w:lang w:val="en-GB"/>
              </w:rPr>
              <w:t>.</w:t>
            </w:r>
          </w:p>
        </w:tc>
        <w:tc>
          <w:tcPr>
            <w:tcW w:w="1285" w:type="pct"/>
          </w:tcPr>
          <w:p w14:paraId="73F21000" w14:textId="77777777" w:rsidR="007764B2" w:rsidRPr="006411AE" w:rsidRDefault="007764B2" w:rsidP="007764B2">
            <w:pPr>
              <w:spacing w:before="60"/>
              <w:rPr>
                <w:rFonts w:eastAsia="Times New Roman" w:cs="Calibri"/>
                <w:szCs w:val="24"/>
                <w:lang w:val="en-GB"/>
              </w:rPr>
            </w:pPr>
          </w:p>
        </w:tc>
        <w:tc>
          <w:tcPr>
            <w:tcW w:w="434" w:type="pct"/>
          </w:tcPr>
          <w:p w14:paraId="285CD18E" w14:textId="2DA54EB6" w:rsidR="007764B2" w:rsidRPr="006411AE" w:rsidRDefault="00000000" w:rsidP="007764B2">
            <w:pPr>
              <w:spacing w:before="60"/>
              <w:jc w:val="center"/>
              <w:rPr>
                <w:rFonts w:cstheme="minorHAnsi"/>
                <w:lang w:val="en-GB"/>
              </w:rPr>
            </w:pPr>
            <w:sdt>
              <w:sdtPr>
                <w:rPr>
                  <w:rFonts w:cstheme="minorHAnsi"/>
                  <w:lang w:val="en-GB"/>
                </w:rPr>
                <w:alias w:val="MedCom vurdering"/>
                <w:tag w:val="MedCom vurdering"/>
                <w:id w:val="-1326894301"/>
                <w:placeholder>
                  <w:docPart w:val="3549A7261DF34F32BF61F0209C0E9FB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7764B2" w:rsidRPr="006411AE">
                  <w:rPr>
                    <w:rStyle w:val="Pladsholdertekst"/>
                    <w:lang w:val="en-GB"/>
                  </w:rPr>
                  <w:t>Choose</w:t>
                </w:r>
              </w:sdtContent>
            </w:sdt>
          </w:p>
        </w:tc>
      </w:tr>
      <w:tr w:rsidR="001E0DF0" w:rsidRPr="006411AE" w14:paraId="675F21A8" w14:textId="77777777" w:rsidTr="00C526D0">
        <w:trPr>
          <w:cantSplit/>
        </w:trPr>
        <w:tc>
          <w:tcPr>
            <w:tcW w:w="371" w:type="pct"/>
            <w:gridSpan w:val="2"/>
          </w:tcPr>
          <w:p w14:paraId="4FC16A69" w14:textId="77777777" w:rsidR="001E0DF0" w:rsidRPr="006411AE" w:rsidRDefault="001E0DF0" w:rsidP="00D93BFC">
            <w:pPr>
              <w:pStyle w:val="Overskrift4"/>
              <w:keepNext w:val="0"/>
              <w:numPr>
                <w:ilvl w:val="3"/>
                <w:numId w:val="24"/>
              </w:numPr>
              <w:rPr>
                <w:rFonts w:eastAsia="Calibri"/>
                <w:lang w:val="en-GB"/>
              </w:rPr>
            </w:pPr>
          </w:p>
        </w:tc>
        <w:tc>
          <w:tcPr>
            <w:tcW w:w="1213" w:type="pct"/>
          </w:tcPr>
          <w:p w14:paraId="16B21E86" w14:textId="77777777" w:rsidR="001E0DF0" w:rsidRPr="006411AE" w:rsidRDefault="001E0DF0" w:rsidP="001E0DF0">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3B0EAB62" w14:textId="77777777" w:rsidR="001E0DF0" w:rsidRPr="006411AE" w:rsidRDefault="001E0DF0" w:rsidP="001E0DF0">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4A1C2492" w14:textId="1A048929" w:rsidR="001E0DF0" w:rsidRPr="006411AE" w:rsidRDefault="001E0DF0" w:rsidP="001E0DF0">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65" w:type="pct"/>
          </w:tcPr>
          <w:p w14:paraId="34B3DA7E" w14:textId="77777777" w:rsidR="001E0DF0" w:rsidRPr="006411AE" w:rsidRDefault="001E0DF0" w:rsidP="001E0DF0">
            <w:pPr>
              <w:spacing w:before="60"/>
              <w:rPr>
                <w:rFonts w:ascii="Courier New" w:eastAsia="Times New Roman" w:hAnsi="Courier New" w:cs="Courier New"/>
                <w:shd w:val="clear" w:color="auto" w:fill="FFFFFF"/>
                <w:lang w:val="en-GB"/>
              </w:rPr>
            </w:pPr>
          </w:p>
        </w:tc>
        <w:tc>
          <w:tcPr>
            <w:tcW w:w="1132" w:type="pct"/>
          </w:tcPr>
          <w:p w14:paraId="72D1EB5D" w14:textId="2D32174B" w:rsidR="001E0DF0" w:rsidRPr="006411AE" w:rsidRDefault="001E0DF0" w:rsidP="001E0DF0">
            <w:pPr>
              <w:spacing w:before="60"/>
              <w:rPr>
                <w:lang w:val="en-GB"/>
              </w:rPr>
            </w:pPr>
            <w:r w:rsidRPr="006411AE">
              <w:rPr>
                <w:rFonts w:eastAsia="Times New Roman" w:cs="Calibri"/>
                <w:szCs w:val="24"/>
                <w:lang w:val="en-GB"/>
              </w:rPr>
              <w:t>Relevant information is saved</w:t>
            </w:r>
            <w:r w:rsidR="00A000ED" w:rsidRPr="006411AE">
              <w:rPr>
                <w:rFonts w:eastAsia="Times New Roman" w:cs="Calibri"/>
                <w:szCs w:val="24"/>
                <w:lang w:val="en-GB"/>
              </w:rPr>
              <w:t>.</w:t>
            </w:r>
          </w:p>
        </w:tc>
        <w:tc>
          <w:tcPr>
            <w:tcW w:w="1285" w:type="pct"/>
          </w:tcPr>
          <w:p w14:paraId="7A3F3595" w14:textId="77777777" w:rsidR="001E0DF0" w:rsidRPr="006411AE" w:rsidRDefault="001E0DF0" w:rsidP="001E0DF0">
            <w:pPr>
              <w:spacing w:before="60"/>
              <w:rPr>
                <w:rFonts w:eastAsia="Times New Roman" w:cs="Calibri"/>
                <w:szCs w:val="24"/>
                <w:lang w:val="en-GB"/>
              </w:rPr>
            </w:pPr>
          </w:p>
        </w:tc>
        <w:tc>
          <w:tcPr>
            <w:tcW w:w="434" w:type="pct"/>
          </w:tcPr>
          <w:p w14:paraId="65F79D6C" w14:textId="2FE457EE" w:rsidR="001E0DF0" w:rsidRPr="006411AE" w:rsidRDefault="00000000" w:rsidP="001E0DF0">
            <w:pPr>
              <w:spacing w:before="60"/>
              <w:jc w:val="center"/>
              <w:rPr>
                <w:rFonts w:cstheme="minorHAnsi"/>
                <w:lang w:val="en-GB"/>
              </w:rPr>
            </w:pPr>
            <w:sdt>
              <w:sdtPr>
                <w:rPr>
                  <w:rFonts w:cstheme="minorHAnsi"/>
                  <w:lang w:val="en-GB"/>
                </w:rPr>
                <w:alias w:val="MedCom vurdering"/>
                <w:tag w:val="MedCom vurdering"/>
                <w:id w:val="1578087750"/>
                <w:placeholder>
                  <w:docPart w:val="37C511880FE94CC4A56471E4C19BAFA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E0DF0" w:rsidRPr="006411AE">
                  <w:rPr>
                    <w:rStyle w:val="Pladsholdertekst"/>
                    <w:lang w:val="en-GB"/>
                  </w:rPr>
                  <w:t>Choose</w:t>
                </w:r>
              </w:sdtContent>
            </w:sdt>
          </w:p>
        </w:tc>
      </w:tr>
      <w:tr w:rsidR="001E0DF0" w:rsidRPr="006411AE" w14:paraId="348C540C" w14:textId="77777777" w:rsidTr="00C526D0">
        <w:trPr>
          <w:cantSplit/>
        </w:trPr>
        <w:tc>
          <w:tcPr>
            <w:tcW w:w="371" w:type="pct"/>
            <w:gridSpan w:val="2"/>
          </w:tcPr>
          <w:p w14:paraId="3C8D05F8" w14:textId="77777777" w:rsidR="001E0DF0" w:rsidRPr="006411AE" w:rsidRDefault="001E0DF0" w:rsidP="00D93BFC">
            <w:pPr>
              <w:pStyle w:val="Overskrift4"/>
              <w:keepNext w:val="0"/>
              <w:numPr>
                <w:ilvl w:val="3"/>
                <w:numId w:val="24"/>
              </w:numPr>
              <w:rPr>
                <w:rFonts w:eastAsia="Calibri"/>
                <w:lang w:val="en-GB"/>
              </w:rPr>
            </w:pPr>
          </w:p>
        </w:tc>
        <w:tc>
          <w:tcPr>
            <w:tcW w:w="1213" w:type="pct"/>
          </w:tcPr>
          <w:p w14:paraId="092AE053" w14:textId="462ACE7D" w:rsidR="001E0DF0" w:rsidRPr="006411AE" w:rsidRDefault="001E0DF0" w:rsidP="001E0DF0">
            <w:pPr>
              <w:spacing w:before="60"/>
              <w:rPr>
                <w:szCs w:val="24"/>
                <w:lang w:val="en-GB"/>
              </w:rPr>
            </w:pPr>
            <w:r w:rsidRPr="006411AE">
              <w:rPr>
                <w:rFonts w:eastAsia="Times New Roman" w:cs="Calibri"/>
                <w:lang w:val="en-GB"/>
              </w:rPr>
              <w:t>Demonstrate that the SUT maps the CareCommunication to a XDIS91</w:t>
            </w:r>
            <w:r w:rsidR="00150D6D" w:rsidRPr="006411AE">
              <w:rPr>
                <w:rFonts w:eastAsia="Times New Roman" w:cs="Calibri"/>
                <w:lang w:val="en-GB"/>
              </w:rPr>
              <w:t xml:space="preserve"> </w:t>
            </w:r>
            <w:r w:rsidR="00EC198B" w:rsidRPr="006411AE">
              <w:rPr>
                <w:rFonts w:eastAsia="Times New Roman" w:cs="Calibri"/>
                <w:lang w:val="en-GB"/>
              </w:rPr>
              <w:t>and XBIN01</w:t>
            </w:r>
            <w:r w:rsidR="00150D6D" w:rsidRPr="006411AE">
              <w:rPr>
                <w:rFonts w:eastAsia="Times New Roman" w:cs="Calibri"/>
                <w:lang w:val="en-GB"/>
              </w:rPr>
              <w:t xml:space="preserve">, </w:t>
            </w:r>
            <w:r w:rsidR="008F6317">
              <w:rPr>
                <w:lang w:val="en-GB"/>
              </w:rPr>
              <w:t>cf.</w:t>
            </w:r>
            <w:hyperlink w:anchor="_Baggrundsmaterialer_2" w:history="1">
              <w:r w:rsidR="008F6317">
                <w:rPr>
                  <w:lang w:val="en-GB"/>
                </w:rPr>
                <w:t xml:space="preserve"> </w:t>
              </w:r>
              <w:r w:rsidR="008F6317">
                <w:rPr>
                  <w:rStyle w:val="Hyperlink"/>
                  <w:rFonts w:ascii="Calibri" w:eastAsiaTheme="minorHAnsi" w:hAnsi="Calibri" w:cstheme="minorBidi"/>
                  <w:lang w:val="en-GB" w:eastAsia="en-US"/>
                </w:rPr>
                <w:t>m</w:t>
              </w:r>
              <w:r w:rsidR="008F6317">
                <w:rPr>
                  <w:rStyle w:val="Hyperlink"/>
                  <w:rFonts w:ascii="Calibri" w:hAnsi="Calibri"/>
                  <w:lang w:val="en-GB"/>
                </w:rPr>
                <w:t>ap</w:t>
              </w:r>
              <w:r w:rsidR="008F6317"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4CEC92D7" w14:textId="77777777" w:rsidR="001E0DF0" w:rsidRPr="006411AE" w:rsidRDefault="001E0DF0" w:rsidP="001E0DF0">
            <w:pPr>
              <w:spacing w:before="60"/>
              <w:rPr>
                <w:rFonts w:ascii="Courier New" w:eastAsia="Times New Roman" w:hAnsi="Courier New" w:cs="Courier New"/>
                <w:shd w:val="clear" w:color="auto" w:fill="FFFFFF"/>
                <w:lang w:val="en-GB"/>
              </w:rPr>
            </w:pPr>
          </w:p>
        </w:tc>
        <w:tc>
          <w:tcPr>
            <w:tcW w:w="1132" w:type="pct"/>
          </w:tcPr>
          <w:p w14:paraId="2ACA0EE9" w14:textId="6DF40AC7" w:rsidR="001E0DF0" w:rsidRPr="006411AE" w:rsidRDefault="001E0DF0" w:rsidP="001E0DF0">
            <w:pPr>
              <w:spacing w:before="60"/>
              <w:rPr>
                <w:lang w:val="en-GB"/>
              </w:rPr>
            </w:pPr>
            <w:r w:rsidRPr="006411AE">
              <w:rPr>
                <w:rFonts w:eastAsia="Times New Roman" w:cs="Calibri"/>
                <w:szCs w:val="24"/>
                <w:lang w:val="en-GB"/>
              </w:rPr>
              <w:t>Mapping is performed as described in the mapping table.</w:t>
            </w:r>
          </w:p>
        </w:tc>
        <w:tc>
          <w:tcPr>
            <w:tcW w:w="1285" w:type="pct"/>
          </w:tcPr>
          <w:p w14:paraId="24AABB17" w14:textId="77777777" w:rsidR="001E0DF0" w:rsidRPr="006411AE" w:rsidRDefault="001E0DF0" w:rsidP="001E0DF0">
            <w:pPr>
              <w:spacing w:before="60"/>
              <w:rPr>
                <w:rFonts w:eastAsia="Times New Roman" w:cs="Calibri"/>
                <w:szCs w:val="24"/>
                <w:lang w:val="en-GB"/>
              </w:rPr>
            </w:pPr>
          </w:p>
        </w:tc>
        <w:tc>
          <w:tcPr>
            <w:tcW w:w="434" w:type="pct"/>
          </w:tcPr>
          <w:p w14:paraId="44D82EE8" w14:textId="464E7924" w:rsidR="001E0DF0" w:rsidRPr="006411AE" w:rsidRDefault="00000000" w:rsidP="001E0DF0">
            <w:pPr>
              <w:spacing w:before="60"/>
              <w:jc w:val="center"/>
              <w:rPr>
                <w:rFonts w:cstheme="minorHAnsi"/>
                <w:lang w:val="en-GB"/>
              </w:rPr>
            </w:pPr>
            <w:sdt>
              <w:sdtPr>
                <w:rPr>
                  <w:rFonts w:cstheme="minorHAnsi"/>
                  <w:lang w:val="en-GB"/>
                </w:rPr>
                <w:alias w:val="MedCom vurdering"/>
                <w:tag w:val="MedCom vurdering"/>
                <w:id w:val="-1447767054"/>
                <w:placeholder>
                  <w:docPart w:val="1E945716F66A4584A52675A0C7667BC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E0DF0" w:rsidRPr="006411AE">
                  <w:rPr>
                    <w:rStyle w:val="Pladsholdertekst"/>
                    <w:lang w:val="en-GB"/>
                  </w:rPr>
                  <w:t>Choose</w:t>
                </w:r>
              </w:sdtContent>
            </w:sdt>
          </w:p>
        </w:tc>
      </w:tr>
      <w:tr w:rsidR="001E0DF0" w:rsidRPr="006411AE" w14:paraId="1C176409" w14:textId="77777777" w:rsidTr="00C526D0">
        <w:trPr>
          <w:cantSplit/>
        </w:trPr>
        <w:tc>
          <w:tcPr>
            <w:tcW w:w="371" w:type="pct"/>
            <w:gridSpan w:val="2"/>
          </w:tcPr>
          <w:p w14:paraId="32DBD7E6" w14:textId="77777777" w:rsidR="001E0DF0" w:rsidRPr="006411AE" w:rsidRDefault="001E0DF0" w:rsidP="00D93BFC">
            <w:pPr>
              <w:pStyle w:val="Overskrift4"/>
              <w:keepNext w:val="0"/>
              <w:numPr>
                <w:ilvl w:val="3"/>
                <w:numId w:val="24"/>
              </w:numPr>
              <w:rPr>
                <w:rFonts w:eastAsia="Calibri"/>
                <w:lang w:val="en-GB"/>
              </w:rPr>
            </w:pPr>
          </w:p>
        </w:tc>
        <w:tc>
          <w:tcPr>
            <w:tcW w:w="1213" w:type="pct"/>
          </w:tcPr>
          <w:p w14:paraId="36F65804" w14:textId="13B66E16" w:rsidR="001E0DF0" w:rsidRPr="006411AE" w:rsidRDefault="001E0DF0" w:rsidP="001E0DF0">
            <w:pPr>
              <w:spacing w:before="60"/>
              <w:rPr>
                <w:szCs w:val="24"/>
                <w:lang w:val="en-GB"/>
              </w:rPr>
            </w:pPr>
            <w:r w:rsidRPr="006411AE">
              <w:rPr>
                <w:rFonts w:eastAsia="Times New Roman" w:cs="Calibri"/>
                <w:szCs w:val="24"/>
                <w:lang w:val="en-GB"/>
              </w:rPr>
              <w:t>Demonstrate that the SUT includes a note in the text informing that the message is a reply.</w:t>
            </w:r>
          </w:p>
        </w:tc>
        <w:tc>
          <w:tcPr>
            <w:tcW w:w="565" w:type="pct"/>
          </w:tcPr>
          <w:p w14:paraId="239B538B" w14:textId="77777777" w:rsidR="001E0DF0" w:rsidRPr="006411AE" w:rsidRDefault="001E0DF0" w:rsidP="001E0DF0">
            <w:pPr>
              <w:spacing w:before="60"/>
              <w:rPr>
                <w:rFonts w:ascii="Courier New" w:eastAsia="Times New Roman" w:hAnsi="Courier New" w:cs="Courier New"/>
                <w:shd w:val="clear" w:color="auto" w:fill="FFFFFF"/>
                <w:lang w:val="en-GB"/>
              </w:rPr>
            </w:pPr>
          </w:p>
        </w:tc>
        <w:tc>
          <w:tcPr>
            <w:tcW w:w="1132" w:type="pct"/>
          </w:tcPr>
          <w:p w14:paraId="18E0B6EB" w14:textId="58A9EE93" w:rsidR="001E0DF0" w:rsidRPr="006411AE" w:rsidRDefault="001E0DF0" w:rsidP="001E0DF0">
            <w:pPr>
              <w:spacing w:before="60"/>
              <w:rPr>
                <w:lang w:val="en-GB"/>
              </w:rPr>
            </w:pPr>
            <w:r w:rsidRPr="006411AE">
              <w:rPr>
                <w:rFonts w:eastAsia="Times New Roman" w:cs="Calibri"/>
                <w:szCs w:val="24"/>
                <w:lang w:val="en-GB"/>
              </w:rPr>
              <w:t>A XDIS91 is created with information about being a reply.</w:t>
            </w:r>
          </w:p>
        </w:tc>
        <w:tc>
          <w:tcPr>
            <w:tcW w:w="1285" w:type="pct"/>
          </w:tcPr>
          <w:p w14:paraId="7FD60A6B" w14:textId="77777777" w:rsidR="001E0DF0" w:rsidRPr="006411AE" w:rsidRDefault="001E0DF0" w:rsidP="001E0DF0">
            <w:pPr>
              <w:spacing w:before="60"/>
              <w:rPr>
                <w:rFonts w:eastAsia="Times New Roman" w:cs="Calibri"/>
                <w:szCs w:val="24"/>
                <w:lang w:val="en-GB"/>
              </w:rPr>
            </w:pPr>
          </w:p>
        </w:tc>
        <w:tc>
          <w:tcPr>
            <w:tcW w:w="434" w:type="pct"/>
          </w:tcPr>
          <w:p w14:paraId="515A9BCA" w14:textId="0A325A2B" w:rsidR="001E0DF0" w:rsidRPr="006411AE" w:rsidRDefault="00000000" w:rsidP="001E0DF0">
            <w:pPr>
              <w:spacing w:before="60"/>
              <w:jc w:val="center"/>
              <w:rPr>
                <w:rFonts w:cstheme="minorHAnsi"/>
                <w:lang w:val="en-GB"/>
              </w:rPr>
            </w:pPr>
            <w:sdt>
              <w:sdtPr>
                <w:rPr>
                  <w:rFonts w:cstheme="minorHAnsi"/>
                  <w:lang w:val="en-GB"/>
                </w:rPr>
                <w:alias w:val="MedCom vurdering"/>
                <w:tag w:val="MedCom vurdering"/>
                <w:id w:val="1115489412"/>
                <w:placeholder>
                  <w:docPart w:val="40F7C87941CD41C48B14E746E779CB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E0DF0" w:rsidRPr="006411AE">
                  <w:rPr>
                    <w:rStyle w:val="Pladsholdertekst"/>
                    <w:lang w:val="en-GB"/>
                  </w:rPr>
                  <w:t>Choose</w:t>
                </w:r>
              </w:sdtContent>
            </w:sdt>
          </w:p>
        </w:tc>
      </w:tr>
      <w:tr w:rsidR="001E0DF0" w:rsidRPr="006411AE" w14:paraId="6085D805" w14:textId="77777777" w:rsidTr="00C526D0">
        <w:trPr>
          <w:cantSplit/>
        </w:trPr>
        <w:tc>
          <w:tcPr>
            <w:tcW w:w="371" w:type="pct"/>
            <w:gridSpan w:val="2"/>
          </w:tcPr>
          <w:p w14:paraId="2E525B6F" w14:textId="77777777" w:rsidR="001E0DF0" w:rsidRPr="006411AE" w:rsidRDefault="001E0DF0" w:rsidP="00D93BFC">
            <w:pPr>
              <w:pStyle w:val="Overskrift4"/>
              <w:keepNext w:val="0"/>
              <w:numPr>
                <w:ilvl w:val="3"/>
                <w:numId w:val="24"/>
              </w:numPr>
              <w:rPr>
                <w:rFonts w:eastAsia="Calibri"/>
                <w:lang w:val="en-GB"/>
              </w:rPr>
            </w:pPr>
          </w:p>
        </w:tc>
        <w:tc>
          <w:tcPr>
            <w:tcW w:w="1213" w:type="pct"/>
          </w:tcPr>
          <w:p w14:paraId="282AA91B" w14:textId="77777777" w:rsidR="00BB0D4C" w:rsidRPr="006411AE" w:rsidRDefault="00BB0D4C" w:rsidP="00BB0D4C">
            <w:pPr>
              <w:spacing w:before="60"/>
              <w:rPr>
                <w:rFonts w:eastAsia="Times New Roman" w:cs="Calibri"/>
                <w:szCs w:val="24"/>
                <w:lang w:val="en-GB"/>
              </w:rPr>
            </w:pPr>
            <w:r w:rsidRPr="006411AE">
              <w:rPr>
                <w:rFonts w:eastAsia="Times New Roman" w:cs="Calibri"/>
                <w:szCs w:val="24"/>
                <w:lang w:val="en-GB"/>
              </w:rPr>
              <w:t xml:space="preserve">Demonstrate that the SUT saves relevant information from the XDIS91 and XBIN01: </w:t>
            </w:r>
          </w:p>
          <w:p w14:paraId="07A63F56" w14:textId="77777777" w:rsidR="00BB0D4C" w:rsidRPr="006411AE" w:rsidRDefault="00BB0D4C" w:rsidP="00BB0D4C">
            <w:pPr>
              <w:spacing w:before="60"/>
              <w:rPr>
                <w:rFonts w:eastAsia="Times New Roman" w:cs="Calibri"/>
                <w:szCs w:val="24"/>
                <w:lang w:val="en-GB"/>
              </w:rPr>
            </w:pPr>
            <w:r w:rsidRPr="006411AE">
              <w:rPr>
                <w:rFonts w:eastAsia="Times New Roman" w:cs="Calibri"/>
                <w:szCs w:val="24"/>
                <w:lang w:val="en-GB"/>
              </w:rPr>
              <w:t>XDIS91:</w:t>
            </w:r>
          </w:p>
          <w:p w14:paraId="0FD88782" w14:textId="77777777" w:rsidR="00BB0D4C" w:rsidRPr="006411AE" w:rsidRDefault="00BB0D4C" w:rsidP="00BB0D4C">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00D341B9" w14:textId="77777777" w:rsidR="00BB0D4C" w:rsidRPr="006411AE" w:rsidRDefault="00BB0D4C" w:rsidP="00BB0D4C">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438D123A" w14:textId="77777777" w:rsidR="00BB0D4C" w:rsidRPr="006411AE" w:rsidRDefault="00BB0D4C" w:rsidP="00BB0D4C">
            <w:pPr>
              <w:spacing w:before="60"/>
              <w:rPr>
                <w:rFonts w:eastAsia="Times New Roman" w:cs="Calibri"/>
                <w:szCs w:val="24"/>
                <w:lang w:val="en-GB"/>
              </w:rPr>
            </w:pPr>
            <w:r w:rsidRPr="006411AE">
              <w:rPr>
                <w:rFonts w:eastAsia="Times New Roman" w:cs="Calibri"/>
                <w:szCs w:val="24"/>
                <w:lang w:val="en-GB"/>
              </w:rPr>
              <w:t>XBIN01:</w:t>
            </w:r>
          </w:p>
          <w:p w14:paraId="16010182" w14:textId="77777777" w:rsidR="00BB0D4C" w:rsidRPr="006411AE" w:rsidRDefault="00BB0D4C" w:rsidP="00BB0D4C">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288A7570" w14:textId="3FA38D47" w:rsidR="001E0DF0" w:rsidRPr="006411AE" w:rsidRDefault="00BB0D4C" w:rsidP="00BB0D4C">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Emessage.BinaryLetter.Letter.identifier</w:t>
            </w:r>
            <w:proofErr w:type="spellEnd"/>
            <w:proofErr w:type="gramEnd"/>
          </w:p>
        </w:tc>
        <w:tc>
          <w:tcPr>
            <w:tcW w:w="565" w:type="pct"/>
          </w:tcPr>
          <w:p w14:paraId="62C8016F" w14:textId="77777777" w:rsidR="001E0DF0" w:rsidRPr="006411AE" w:rsidRDefault="001E0DF0" w:rsidP="001E0DF0">
            <w:pPr>
              <w:spacing w:before="60"/>
              <w:rPr>
                <w:rFonts w:ascii="Courier New" w:eastAsia="Times New Roman" w:hAnsi="Courier New" w:cs="Courier New"/>
                <w:shd w:val="clear" w:color="auto" w:fill="FFFFFF"/>
                <w:lang w:val="en-GB"/>
              </w:rPr>
            </w:pPr>
          </w:p>
        </w:tc>
        <w:tc>
          <w:tcPr>
            <w:tcW w:w="1132" w:type="pct"/>
          </w:tcPr>
          <w:p w14:paraId="2DEBDE8F" w14:textId="6BBB7C81" w:rsidR="001E0DF0" w:rsidRPr="006411AE" w:rsidRDefault="001E0DF0" w:rsidP="001E0DF0">
            <w:pPr>
              <w:spacing w:before="60"/>
              <w:rPr>
                <w:lang w:val="en-GB"/>
              </w:rPr>
            </w:pPr>
            <w:r w:rsidRPr="006411AE">
              <w:rPr>
                <w:rFonts w:eastAsia="Times New Roman" w:cs="Calibri"/>
                <w:szCs w:val="24"/>
                <w:lang w:val="en-GB"/>
              </w:rPr>
              <w:t>Relevant information is saved.</w:t>
            </w:r>
          </w:p>
        </w:tc>
        <w:tc>
          <w:tcPr>
            <w:tcW w:w="1285" w:type="pct"/>
          </w:tcPr>
          <w:p w14:paraId="4CC5E89E" w14:textId="77777777" w:rsidR="001E0DF0" w:rsidRPr="006411AE" w:rsidRDefault="001E0DF0" w:rsidP="001E0DF0">
            <w:pPr>
              <w:spacing w:before="60"/>
              <w:rPr>
                <w:rFonts w:eastAsia="Times New Roman" w:cs="Calibri"/>
                <w:szCs w:val="24"/>
                <w:lang w:val="en-GB"/>
              </w:rPr>
            </w:pPr>
          </w:p>
        </w:tc>
        <w:tc>
          <w:tcPr>
            <w:tcW w:w="434" w:type="pct"/>
          </w:tcPr>
          <w:p w14:paraId="5F79D8FA" w14:textId="12A44CB0" w:rsidR="001E0DF0" w:rsidRPr="006411AE" w:rsidRDefault="00000000" w:rsidP="001E0DF0">
            <w:pPr>
              <w:spacing w:before="60"/>
              <w:jc w:val="center"/>
              <w:rPr>
                <w:rFonts w:cstheme="minorHAnsi"/>
                <w:lang w:val="en-GB"/>
              </w:rPr>
            </w:pPr>
            <w:sdt>
              <w:sdtPr>
                <w:rPr>
                  <w:rFonts w:cstheme="minorHAnsi"/>
                  <w:lang w:val="en-GB"/>
                </w:rPr>
                <w:alias w:val="MedCom vurdering"/>
                <w:tag w:val="MedCom vurdering"/>
                <w:id w:val="2104604931"/>
                <w:placeholder>
                  <w:docPart w:val="1E2DDE773C264EE0895C7D70310D7E3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E0DF0" w:rsidRPr="006411AE">
                  <w:rPr>
                    <w:rStyle w:val="Pladsholdertekst"/>
                    <w:lang w:val="en-GB"/>
                  </w:rPr>
                  <w:t>Choose</w:t>
                </w:r>
              </w:sdtContent>
            </w:sdt>
          </w:p>
        </w:tc>
      </w:tr>
      <w:tr w:rsidR="008979DE" w:rsidRPr="006411AE" w14:paraId="14E2D5D3" w14:textId="77777777" w:rsidTr="00C526D0">
        <w:trPr>
          <w:cantSplit/>
        </w:trPr>
        <w:tc>
          <w:tcPr>
            <w:tcW w:w="371" w:type="pct"/>
            <w:gridSpan w:val="2"/>
          </w:tcPr>
          <w:p w14:paraId="2D326E44" w14:textId="77777777" w:rsidR="008979DE" w:rsidRPr="006411AE" w:rsidRDefault="008979DE" w:rsidP="00D93BFC">
            <w:pPr>
              <w:pStyle w:val="Overskrift4"/>
              <w:keepNext w:val="0"/>
              <w:numPr>
                <w:ilvl w:val="3"/>
                <w:numId w:val="24"/>
              </w:numPr>
              <w:rPr>
                <w:rFonts w:eastAsia="Calibri"/>
                <w:lang w:val="en-GB"/>
              </w:rPr>
            </w:pPr>
          </w:p>
        </w:tc>
        <w:tc>
          <w:tcPr>
            <w:tcW w:w="1213" w:type="pct"/>
          </w:tcPr>
          <w:p w14:paraId="02BCDFF4" w14:textId="5A9EFA3D" w:rsidR="008979DE" w:rsidRPr="006411AE" w:rsidRDefault="008979DE" w:rsidP="008979DE">
            <w:pPr>
              <w:spacing w:before="60"/>
              <w:rPr>
                <w:szCs w:val="24"/>
                <w:lang w:val="en-GB"/>
              </w:rPr>
            </w:pPr>
            <w:r w:rsidRPr="006411AE">
              <w:rPr>
                <w:rFonts w:eastAsia="Times New Roman" w:cs="Calibri"/>
                <w:szCs w:val="24"/>
                <w:lang w:val="en-GB"/>
              </w:rPr>
              <w:t xml:space="preserve">The XDIS91 and XBIN01 are wrapped in 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65" w:type="pct"/>
          </w:tcPr>
          <w:p w14:paraId="22E83E6D" w14:textId="77777777" w:rsidR="008979DE" w:rsidRPr="006411AE" w:rsidRDefault="008979DE" w:rsidP="008979DE">
            <w:pPr>
              <w:spacing w:before="60"/>
              <w:rPr>
                <w:rFonts w:ascii="Courier New" w:eastAsia="Times New Roman" w:hAnsi="Courier New" w:cs="Courier New"/>
                <w:shd w:val="clear" w:color="auto" w:fill="FFFFFF"/>
                <w:lang w:val="en-GB"/>
              </w:rPr>
            </w:pPr>
          </w:p>
        </w:tc>
        <w:tc>
          <w:tcPr>
            <w:tcW w:w="1132" w:type="pct"/>
          </w:tcPr>
          <w:p w14:paraId="42AFAA93" w14:textId="03AAC127" w:rsidR="008979DE" w:rsidRPr="006411AE" w:rsidRDefault="008979DE" w:rsidP="008979DE">
            <w:pPr>
              <w:spacing w:before="60"/>
              <w:rPr>
                <w:lang w:val="en-GB"/>
              </w:rPr>
            </w:pPr>
            <w:r w:rsidRPr="006411AE">
              <w:rPr>
                <w:rFonts w:eastAsia="Times New Roman" w:cs="Calibri"/>
                <w:szCs w:val="24"/>
                <w:lang w:val="en-GB"/>
              </w:rPr>
              <w:t xml:space="preserve">XDIS91 and XBIN01 are wrapped in individual </w:t>
            </w:r>
            <w:proofErr w:type="spellStart"/>
            <w:r w:rsidRPr="006411AE">
              <w:rPr>
                <w:rFonts w:eastAsia="Times New Roman" w:cs="Calibri"/>
                <w:szCs w:val="24"/>
                <w:lang w:val="en-GB"/>
              </w:rPr>
              <w:t>VANSEnvelopes</w:t>
            </w:r>
            <w:proofErr w:type="spellEnd"/>
            <w:r w:rsidRPr="006411AE">
              <w:rPr>
                <w:rFonts w:eastAsia="Times New Roman" w:cs="Calibri"/>
                <w:szCs w:val="24"/>
                <w:lang w:val="en-GB"/>
              </w:rPr>
              <w:t>.</w:t>
            </w:r>
          </w:p>
        </w:tc>
        <w:tc>
          <w:tcPr>
            <w:tcW w:w="1285" w:type="pct"/>
          </w:tcPr>
          <w:p w14:paraId="682FA51D" w14:textId="77777777" w:rsidR="008979DE" w:rsidRPr="006411AE" w:rsidRDefault="008979DE" w:rsidP="008979DE">
            <w:pPr>
              <w:spacing w:before="60"/>
              <w:rPr>
                <w:rFonts w:eastAsia="Times New Roman" w:cs="Calibri"/>
                <w:szCs w:val="24"/>
                <w:lang w:val="en-GB"/>
              </w:rPr>
            </w:pPr>
          </w:p>
        </w:tc>
        <w:tc>
          <w:tcPr>
            <w:tcW w:w="434" w:type="pct"/>
          </w:tcPr>
          <w:p w14:paraId="06DE2FF7" w14:textId="22527677" w:rsidR="008979DE" w:rsidRPr="006411AE" w:rsidRDefault="00000000" w:rsidP="008979DE">
            <w:pPr>
              <w:spacing w:before="60"/>
              <w:jc w:val="center"/>
              <w:rPr>
                <w:rFonts w:cstheme="minorHAnsi"/>
                <w:lang w:val="en-GB"/>
              </w:rPr>
            </w:pPr>
            <w:sdt>
              <w:sdtPr>
                <w:rPr>
                  <w:rFonts w:cstheme="minorHAnsi"/>
                  <w:lang w:val="en-GB"/>
                </w:rPr>
                <w:alias w:val="MedCom vurdering"/>
                <w:tag w:val="MedCom vurdering"/>
                <w:id w:val="-70976491"/>
                <w:placeholder>
                  <w:docPart w:val="F7173C092A0B4E1A8841CE6D8C8452C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979DE" w:rsidRPr="006411AE">
                  <w:rPr>
                    <w:rStyle w:val="Pladsholdertekst"/>
                    <w:lang w:val="en-GB"/>
                  </w:rPr>
                  <w:t>Choose</w:t>
                </w:r>
              </w:sdtContent>
            </w:sdt>
          </w:p>
        </w:tc>
      </w:tr>
      <w:tr w:rsidR="008979DE" w:rsidRPr="006411AE" w14:paraId="6AA8DF9A" w14:textId="77777777" w:rsidTr="00C526D0">
        <w:trPr>
          <w:cantSplit/>
        </w:trPr>
        <w:tc>
          <w:tcPr>
            <w:tcW w:w="371" w:type="pct"/>
            <w:gridSpan w:val="2"/>
          </w:tcPr>
          <w:p w14:paraId="7ACF0A18" w14:textId="77777777" w:rsidR="008979DE" w:rsidRPr="006411AE" w:rsidRDefault="008979DE" w:rsidP="00D93BFC">
            <w:pPr>
              <w:pStyle w:val="Overskrift4"/>
              <w:keepNext w:val="0"/>
              <w:numPr>
                <w:ilvl w:val="3"/>
                <w:numId w:val="24"/>
              </w:numPr>
              <w:rPr>
                <w:rFonts w:eastAsia="Calibri"/>
                <w:lang w:val="en-GB"/>
              </w:rPr>
            </w:pPr>
          </w:p>
        </w:tc>
        <w:tc>
          <w:tcPr>
            <w:tcW w:w="1213" w:type="pct"/>
          </w:tcPr>
          <w:p w14:paraId="73C32929" w14:textId="53F543ED" w:rsidR="008979DE" w:rsidRPr="006411AE" w:rsidRDefault="008979DE" w:rsidP="008979DE">
            <w:pPr>
              <w:spacing w:before="60"/>
              <w:rPr>
                <w:rFonts w:eastAsia="Times New Roman" w:cs="Calibri"/>
                <w:szCs w:val="24"/>
                <w:lang w:val="en-GB"/>
              </w:rPr>
            </w:pPr>
            <w:r w:rsidRPr="006411AE">
              <w:rPr>
                <w:szCs w:val="24"/>
                <w:lang w:val="en-GB"/>
              </w:rPr>
              <w:t>Send the messages to the correct receiver.</w:t>
            </w:r>
          </w:p>
        </w:tc>
        <w:tc>
          <w:tcPr>
            <w:tcW w:w="565" w:type="pct"/>
          </w:tcPr>
          <w:p w14:paraId="210F0035" w14:textId="77777777" w:rsidR="008979DE" w:rsidRPr="006411AE" w:rsidRDefault="008979DE" w:rsidP="008979DE">
            <w:pPr>
              <w:spacing w:before="60"/>
              <w:rPr>
                <w:rFonts w:ascii="Courier New" w:eastAsia="Times New Roman" w:hAnsi="Courier New" w:cs="Courier New"/>
                <w:shd w:val="clear" w:color="auto" w:fill="FFFFFF"/>
                <w:lang w:val="en-GB"/>
              </w:rPr>
            </w:pPr>
          </w:p>
        </w:tc>
        <w:tc>
          <w:tcPr>
            <w:tcW w:w="1132" w:type="pct"/>
          </w:tcPr>
          <w:p w14:paraId="5787C3E6" w14:textId="7B10FA35" w:rsidR="008979DE" w:rsidRPr="006411AE" w:rsidRDefault="008979DE" w:rsidP="008979DE">
            <w:pPr>
              <w:spacing w:before="60"/>
              <w:rPr>
                <w:rFonts w:eastAsia="Times New Roman" w:cs="Calibri"/>
                <w:szCs w:val="24"/>
                <w:lang w:val="en-GB"/>
              </w:rPr>
            </w:pPr>
            <w:r w:rsidRPr="006411AE">
              <w:rPr>
                <w:lang w:val="en-GB"/>
              </w:rPr>
              <w:t xml:space="preserve">The messages are mapped correctly and sent to the correct receiver with information about </w:t>
            </w:r>
            <w:r w:rsidRPr="006411AE">
              <w:rPr>
                <w:rFonts w:eastAsia="Times New Roman" w:cs="Calibri"/>
                <w:szCs w:val="24"/>
                <w:lang w:val="en-GB"/>
              </w:rPr>
              <w:t>being a reply</w:t>
            </w:r>
            <w:r w:rsidRPr="006411AE">
              <w:rPr>
                <w:lang w:val="en-GB"/>
              </w:rPr>
              <w:t>.</w:t>
            </w:r>
          </w:p>
        </w:tc>
        <w:tc>
          <w:tcPr>
            <w:tcW w:w="1285" w:type="pct"/>
          </w:tcPr>
          <w:p w14:paraId="0E7335CF" w14:textId="77777777" w:rsidR="008979DE" w:rsidRPr="006411AE" w:rsidRDefault="008979DE" w:rsidP="008979DE">
            <w:pPr>
              <w:spacing w:before="60"/>
              <w:rPr>
                <w:rFonts w:eastAsia="Times New Roman" w:cs="Calibri"/>
                <w:szCs w:val="24"/>
                <w:lang w:val="en-GB"/>
              </w:rPr>
            </w:pPr>
          </w:p>
        </w:tc>
        <w:tc>
          <w:tcPr>
            <w:tcW w:w="434" w:type="pct"/>
          </w:tcPr>
          <w:p w14:paraId="74E40536" w14:textId="4961F8A1" w:rsidR="008979DE" w:rsidRPr="006411AE" w:rsidRDefault="00000000" w:rsidP="008979DE">
            <w:pPr>
              <w:spacing w:before="60"/>
              <w:jc w:val="center"/>
              <w:rPr>
                <w:rFonts w:cstheme="minorHAnsi"/>
                <w:lang w:val="en-GB"/>
              </w:rPr>
            </w:pPr>
            <w:sdt>
              <w:sdtPr>
                <w:rPr>
                  <w:rFonts w:cstheme="minorHAnsi"/>
                  <w:lang w:val="en-GB"/>
                </w:rPr>
                <w:alias w:val="MedCom vurdering"/>
                <w:tag w:val="MedCom vurdering"/>
                <w:id w:val="-268161000"/>
                <w:placeholder>
                  <w:docPart w:val="1BDEFE3E1D0D48BB809E6520A6BD71D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8979DE" w:rsidRPr="006411AE">
                  <w:rPr>
                    <w:rStyle w:val="Pladsholdertekst"/>
                    <w:lang w:val="en-GB"/>
                  </w:rPr>
                  <w:t>Choose</w:t>
                </w:r>
              </w:sdtContent>
            </w:sdt>
          </w:p>
        </w:tc>
      </w:tr>
      <w:tr w:rsidR="00004AB8" w:rsidRPr="006411AE" w14:paraId="42D16EEE" w14:textId="77777777" w:rsidTr="00000D05">
        <w:trPr>
          <w:cantSplit/>
        </w:trPr>
        <w:tc>
          <w:tcPr>
            <w:tcW w:w="5000" w:type="pct"/>
            <w:gridSpan w:val="7"/>
            <w:shd w:val="clear" w:color="auto" w:fill="DAE9F7" w:themeFill="text2" w:themeFillTint="1A"/>
          </w:tcPr>
          <w:p w14:paraId="1351C3CE" w14:textId="4B874B87" w:rsidR="00004AB8" w:rsidRPr="006411AE" w:rsidRDefault="00004AB8" w:rsidP="004F6A07">
            <w:pPr>
              <w:spacing w:before="60"/>
              <w:jc w:val="center"/>
              <w:rPr>
                <w:rFonts w:cstheme="minorHAnsi"/>
                <w:lang w:val="en-GB"/>
              </w:rPr>
            </w:pPr>
            <w:r w:rsidRPr="006411AE">
              <w:rPr>
                <w:rFonts w:cstheme="minorHAnsi"/>
                <w:lang w:val="en-GB"/>
              </w:rPr>
              <w:t xml:space="preserve">Send a </w:t>
            </w:r>
            <w:r w:rsidR="00000D05" w:rsidRPr="006411AE">
              <w:rPr>
                <w:rFonts w:cstheme="minorHAnsi"/>
                <w:lang w:val="en-GB"/>
              </w:rPr>
              <w:t>forward</w:t>
            </w:r>
          </w:p>
        </w:tc>
      </w:tr>
      <w:tr w:rsidR="00000D05" w:rsidRPr="006411AE" w14:paraId="725CD19E" w14:textId="77777777" w:rsidTr="00C526D0">
        <w:trPr>
          <w:cantSplit/>
        </w:trPr>
        <w:tc>
          <w:tcPr>
            <w:tcW w:w="371" w:type="pct"/>
            <w:gridSpan w:val="2"/>
          </w:tcPr>
          <w:p w14:paraId="28980F37" w14:textId="77777777" w:rsidR="00000D05" w:rsidRPr="006411AE" w:rsidRDefault="00000D05" w:rsidP="00D93BFC">
            <w:pPr>
              <w:pStyle w:val="Overskrift4"/>
              <w:keepNext w:val="0"/>
              <w:numPr>
                <w:ilvl w:val="3"/>
                <w:numId w:val="24"/>
              </w:numPr>
              <w:rPr>
                <w:rFonts w:eastAsia="Calibri"/>
                <w:lang w:val="en-GB"/>
              </w:rPr>
            </w:pPr>
          </w:p>
        </w:tc>
        <w:tc>
          <w:tcPr>
            <w:tcW w:w="1213" w:type="pct"/>
          </w:tcPr>
          <w:p w14:paraId="3272F5FB" w14:textId="03F3BB48" w:rsidR="00000D05" w:rsidRPr="006411AE" w:rsidRDefault="00000D05" w:rsidP="00000D05">
            <w:pPr>
              <w:spacing w:before="60"/>
              <w:rPr>
                <w:rFonts w:eastAsia="Times New Roman" w:cs="Calibri"/>
                <w:szCs w:val="24"/>
                <w:lang w:val="en-GB"/>
              </w:rPr>
            </w:pPr>
            <w:r w:rsidRPr="006411AE">
              <w:rPr>
                <w:rFonts w:eastAsia="Times New Roman" w:cs="Calibri"/>
                <w:szCs w:val="24"/>
                <w:lang w:val="en-GB"/>
              </w:rPr>
              <w:t xml:space="preserve">Perform test step </w:t>
            </w:r>
            <w:r w:rsidRPr="006411AE">
              <w:rPr>
                <w:rFonts w:eastAsia="Times New Roman" w:cs="Calibri"/>
                <w:szCs w:val="24"/>
                <w:lang w:val="en-GB"/>
              </w:rPr>
              <w:fldChar w:fldCharType="begin"/>
            </w:r>
            <w:r w:rsidRPr="006411AE">
              <w:rPr>
                <w:rFonts w:eastAsia="Times New Roman" w:cs="Calibri"/>
                <w:szCs w:val="24"/>
                <w:lang w:val="en-GB"/>
              </w:rPr>
              <w:instrText xml:space="preserve"> REF _Ref161233346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.1.5</w:t>
            </w:r>
            <w:r w:rsidRPr="006411AE">
              <w:rPr>
                <w:rFonts w:eastAsia="Times New Roman" w:cs="Calibri"/>
                <w:szCs w:val="24"/>
                <w:lang w:val="en-GB"/>
              </w:rPr>
              <w:fldChar w:fldCharType="end"/>
            </w:r>
            <w:r w:rsidRPr="006411AE">
              <w:rPr>
                <w:rFonts w:eastAsia="Times New Roman" w:cs="Calibri"/>
                <w:szCs w:val="24"/>
                <w:lang w:val="en-GB"/>
              </w:rPr>
              <w:t>-</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_Ref181608252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.1.7</w:t>
            </w:r>
            <w:r w:rsidRPr="006411AE">
              <w:rPr>
                <w:rFonts w:eastAsia="Times New Roman" w:cs="Calibri"/>
                <w:szCs w:val="24"/>
                <w:lang w:val="en-GB"/>
              </w:rPr>
              <w:fldChar w:fldCharType="end"/>
            </w:r>
            <w:r w:rsidRPr="006411AE">
              <w:rPr>
                <w:rFonts w:eastAsia="Times New Roman" w:cs="Calibri"/>
                <w:szCs w:val="24"/>
                <w:lang w:val="en-GB"/>
              </w:rPr>
              <w:t>.</w:t>
            </w:r>
          </w:p>
          <w:p w14:paraId="6C8C6D98" w14:textId="232A1F48" w:rsidR="00000D05" w:rsidRPr="006411AE" w:rsidRDefault="00000D05" w:rsidP="00000D05">
            <w:pPr>
              <w:spacing w:before="60"/>
              <w:rPr>
                <w:szCs w:val="24"/>
                <w:lang w:val="en-GB"/>
              </w:rPr>
            </w:pPr>
            <w:r w:rsidRPr="006411AE">
              <w:rPr>
                <w:rFonts w:eastAsia="Times New Roman" w:cs="Calibri"/>
                <w:szCs w:val="24"/>
                <w:lang w:val="en-GB"/>
              </w:rPr>
              <w:t xml:space="preserve">Demonstrate that the SUT registers that the CareCommunication is a </w:t>
            </w:r>
            <w:r w:rsidR="00393DCA" w:rsidRPr="006411AE">
              <w:rPr>
                <w:rFonts w:eastAsia="Times New Roman" w:cs="Calibri"/>
                <w:szCs w:val="24"/>
                <w:lang w:val="en-GB"/>
              </w:rPr>
              <w:t>forward</w:t>
            </w:r>
            <w:r w:rsidRPr="006411AE">
              <w:rPr>
                <w:rFonts w:eastAsia="Times New Roman" w:cs="Calibri"/>
                <w:szCs w:val="24"/>
                <w:lang w:val="en-GB"/>
              </w:rPr>
              <w:t>.</w:t>
            </w:r>
          </w:p>
        </w:tc>
        <w:tc>
          <w:tcPr>
            <w:tcW w:w="565" w:type="pct"/>
          </w:tcPr>
          <w:p w14:paraId="62555E65" w14:textId="77777777" w:rsidR="00000D05" w:rsidRPr="006411AE" w:rsidRDefault="00000D05" w:rsidP="00000D05">
            <w:pPr>
              <w:spacing w:before="60"/>
              <w:rPr>
                <w:rFonts w:ascii="Courier New" w:eastAsia="Times New Roman" w:hAnsi="Courier New" w:cs="Courier New"/>
                <w:shd w:val="clear" w:color="auto" w:fill="FFFFFF"/>
                <w:lang w:val="en-GB"/>
              </w:rPr>
            </w:pPr>
          </w:p>
        </w:tc>
        <w:tc>
          <w:tcPr>
            <w:tcW w:w="1132" w:type="pct"/>
          </w:tcPr>
          <w:p w14:paraId="40418F13" w14:textId="21CFDB1B" w:rsidR="00000D05" w:rsidRPr="006411AE" w:rsidRDefault="00000D05" w:rsidP="00000D05">
            <w:pPr>
              <w:spacing w:before="60" w:after="120"/>
              <w:rPr>
                <w:rFonts w:eastAsia="Times New Roman" w:cs="Calibri"/>
                <w:szCs w:val="24"/>
                <w:lang w:val="en-GB"/>
              </w:rPr>
            </w:pPr>
            <w:r w:rsidRPr="006411AE">
              <w:rPr>
                <w:rFonts w:eastAsia="Times New Roman" w:cs="Calibri"/>
                <w:szCs w:val="24"/>
                <w:lang w:val="en-GB"/>
              </w:rPr>
              <w:t xml:space="preserve">The CareCommunication is a </w:t>
            </w:r>
            <w:r w:rsidR="00393DCA" w:rsidRPr="006411AE">
              <w:rPr>
                <w:rFonts w:eastAsia="Times New Roman" w:cs="Calibri"/>
                <w:szCs w:val="24"/>
                <w:lang w:val="en-GB"/>
              </w:rPr>
              <w:t>forward</w:t>
            </w:r>
            <w:r w:rsidRPr="006411AE">
              <w:rPr>
                <w:rFonts w:eastAsia="Times New Roman" w:cs="Calibri"/>
                <w:szCs w:val="24"/>
                <w:lang w:val="en-GB"/>
              </w:rPr>
              <w:t>.</w:t>
            </w:r>
          </w:p>
          <w:p w14:paraId="00134467" w14:textId="2E1AB2EE" w:rsidR="00000D05" w:rsidRPr="006411AE" w:rsidRDefault="00000D05" w:rsidP="00000D05">
            <w:pPr>
              <w:spacing w:before="60"/>
              <w:rPr>
                <w:lang w:val="en-GB"/>
              </w:rPr>
            </w:pPr>
            <w:r w:rsidRPr="006411AE">
              <w:rPr>
                <w:rFonts w:eastAsia="Times New Roman" w:cs="Calibri"/>
                <w:szCs w:val="24"/>
                <w:lang w:val="en-GB"/>
              </w:rPr>
              <w:t>The CareCommunication must be converted to XDIS91.</w:t>
            </w:r>
          </w:p>
        </w:tc>
        <w:tc>
          <w:tcPr>
            <w:tcW w:w="1285" w:type="pct"/>
          </w:tcPr>
          <w:p w14:paraId="7E33D29F" w14:textId="77777777" w:rsidR="00000D05" w:rsidRPr="006411AE" w:rsidRDefault="00000D05" w:rsidP="00000D05">
            <w:pPr>
              <w:spacing w:before="60"/>
              <w:rPr>
                <w:rFonts w:eastAsia="Times New Roman" w:cs="Calibri"/>
                <w:szCs w:val="24"/>
                <w:lang w:val="en-GB"/>
              </w:rPr>
            </w:pPr>
          </w:p>
        </w:tc>
        <w:tc>
          <w:tcPr>
            <w:tcW w:w="434" w:type="pct"/>
          </w:tcPr>
          <w:p w14:paraId="2524083D" w14:textId="514F24EF" w:rsidR="00000D05" w:rsidRPr="006411AE" w:rsidRDefault="00000000" w:rsidP="00000D05">
            <w:pPr>
              <w:spacing w:before="60"/>
              <w:jc w:val="center"/>
              <w:rPr>
                <w:rFonts w:cstheme="minorHAnsi"/>
                <w:lang w:val="en-GB"/>
              </w:rPr>
            </w:pPr>
            <w:sdt>
              <w:sdtPr>
                <w:rPr>
                  <w:rFonts w:cstheme="minorHAnsi"/>
                  <w:lang w:val="en-GB"/>
                </w:rPr>
                <w:alias w:val="MedCom vurdering"/>
                <w:tag w:val="MedCom vurdering"/>
                <w:id w:val="-1636176516"/>
                <w:placeholder>
                  <w:docPart w:val="BC5552D353BE448F9EBD0F86066A487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0D05" w:rsidRPr="006411AE">
                  <w:rPr>
                    <w:rStyle w:val="Pladsholdertekst"/>
                    <w:lang w:val="en-GB"/>
                  </w:rPr>
                  <w:t>Choose</w:t>
                </w:r>
              </w:sdtContent>
            </w:sdt>
          </w:p>
        </w:tc>
      </w:tr>
      <w:tr w:rsidR="00000D05" w:rsidRPr="006411AE" w14:paraId="1D9F13B8" w14:textId="77777777" w:rsidTr="00C526D0">
        <w:trPr>
          <w:cantSplit/>
        </w:trPr>
        <w:tc>
          <w:tcPr>
            <w:tcW w:w="371" w:type="pct"/>
            <w:gridSpan w:val="2"/>
          </w:tcPr>
          <w:p w14:paraId="07F5CC10" w14:textId="77777777" w:rsidR="00000D05" w:rsidRPr="006411AE" w:rsidRDefault="00000D05" w:rsidP="00D93BFC">
            <w:pPr>
              <w:pStyle w:val="Overskrift4"/>
              <w:keepNext w:val="0"/>
              <w:numPr>
                <w:ilvl w:val="3"/>
                <w:numId w:val="24"/>
              </w:numPr>
              <w:rPr>
                <w:rFonts w:eastAsia="Calibri"/>
                <w:lang w:val="en-GB"/>
              </w:rPr>
            </w:pPr>
          </w:p>
        </w:tc>
        <w:tc>
          <w:tcPr>
            <w:tcW w:w="1213" w:type="pct"/>
          </w:tcPr>
          <w:p w14:paraId="28D0535E" w14:textId="77777777" w:rsidR="00000D05" w:rsidRPr="006411AE" w:rsidRDefault="00000D05" w:rsidP="00000D05">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4143DB4F" w14:textId="77777777" w:rsidR="00393DCA" w:rsidRPr="006411AE" w:rsidRDefault="00000D05"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7BA247DE" w14:textId="35E5859E" w:rsidR="00000D05" w:rsidRPr="006411AE" w:rsidRDefault="00000D05"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65" w:type="pct"/>
          </w:tcPr>
          <w:p w14:paraId="1BAC097C" w14:textId="77777777" w:rsidR="00000D05" w:rsidRPr="006411AE" w:rsidRDefault="00000D05" w:rsidP="00000D05">
            <w:pPr>
              <w:spacing w:before="60"/>
              <w:rPr>
                <w:rFonts w:ascii="Courier New" w:eastAsia="Times New Roman" w:hAnsi="Courier New" w:cs="Courier New"/>
                <w:shd w:val="clear" w:color="auto" w:fill="FFFFFF"/>
                <w:lang w:val="en-GB"/>
              </w:rPr>
            </w:pPr>
          </w:p>
        </w:tc>
        <w:tc>
          <w:tcPr>
            <w:tcW w:w="1132" w:type="pct"/>
          </w:tcPr>
          <w:p w14:paraId="31F49B03" w14:textId="77FA80CB" w:rsidR="00000D05" w:rsidRPr="006411AE" w:rsidRDefault="00000D05" w:rsidP="00000D05">
            <w:pPr>
              <w:spacing w:before="60"/>
              <w:rPr>
                <w:lang w:val="en-GB"/>
              </w:rPr>
            </w:pPr>
            <w:r w:rsidRPr="006411AE">
              <w:rPr>
                <w:rFonts w:eastAsia="Times New Roman" w:cs="Calibri"/>
                <w:szCs w:val="24"/>
                <w:lang w:val="en-GB"/>
              </w:rPr>
              <w:t>Relevant information is saved</w:t>
            </w:r>
          </w:p>
        </w:tc>
        <w:tc>
          <w:tcPr>
            <w:tcW w:w="1285" w:type="pct"/>
          </w:tcPr>
          <w:p w14:paraId="0FEB8813" w14:textId="77777777" w:rsidR="00000D05" w:rsidRPr="006411AE" w:rsidRDefault="00000D05" w:rsidP="00000D05">
            <w:pPr>
              <w:spacing w:before="60"/>
              <w:rPr>
                <w:rFonts w:eastAsia="Times New Roman" w:cs="Calibri"/>
                <w:szCs w:val="24"/>
                <w:lang w:val="en-GB"/>
              </w:rPr>
            </w:pPr>
          </w:p>
        </w:tc>
        <w:tc>
          <w:tcPr>
            <w:tcW w:w="434" w:type="pct"/>
          </w:tcPr>
          <w:p w14:paraId="59D00D67" w14:textId="602BE37B" w:rsidR="00000D05" w:rsidRPr="006411AE" w:rsidRDefault="00000000" w:rsidP="00000D05">
            <w:pPr>
              <w:spacing w:before="60"/>
              <w:jc w:val="center"/>
              <w:rPr>
                <w:rFonts w:cstheme="minorHAnsi"/>
                <w:lang w:val="en-GB"/>
              </w:rPr>
            </w:pPr>
            <w:sdt>
              <w:sdtPr>
                <w:rPr>
                  <w:rFonts w:cstheme="minorHAnsi"/>
                  <w:lang w:val="en-GB"/>
                </w:rPr>
                <w:alias w:val="MedCom vurdering"/>
                <w:tag w:val="MedCom vurdering"/>
                <w:id w:val="550497300"/>
                <w:placeholder>
                  <w:docPart w:val="1A316D02FD9F439C9EB84E80C6E933E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0D05" w:rsidRPr="006411AE">
                  <w:rPr>
                    <w:rStyle w:val="Pladsholdertekst"/>
                    <w:lang w:val="en-GB"/>
                  </w:rPr>
                  <w:t>Choose</w:t>
                </w:r>
              </w:sdtContent>
            </w:sdt>
          </w:p>
        </w:tc>
      </w:tr>
      <w:tr w:rsidR="00000D05" w:rsidRPr="006411AE" w14:paraId="4554ACC7" w14:textId="77777777" w:rsidTr="00C526D0">
        <w:trPr>
          <w:cantSplit/>
        </w:trPr>
        <w:tc>
          <w:tcPr>
            <w:tcW w:w="371" w:type="pct"/>
            <w:gridSpan w:val="2"/>
          </w:tcPr>
          <w:p w14:paraId="6B33CCA3" w14:textId="77777777" w:rsidR="00000D05" w:rsidRPr="006411AE" w:rsidRDefault="00000D05" w:rsidP="00D93BFC">
            <w:pPr>
              <w:pStyle w:val="Overskrift4"/>
              <w:keepNext w:val="0"/>
              <w:numPr>
                <w:ilvl w:val="3"/>
                <w:numId w:val="24"/>
              </w:numPr>
              <w:rPr>
                <w:rFonts w:eastAsia="Calibri"/>
                <w:lang w:val="en-GB"/>
              </w:rPr>
            </w:pPr>
          </w:p>
        </w:tc>
        <w:tc>
          <w:tcPr>
            <w:tcW w:w="1213" w:type="pct"/>
          </w:tcPr>
          <w:p w14:paraId="3D3E8CA4" w14:textId="01BEB7C8" w:rsidR="00000D05" w:rsidRPr="006411AE" w:rsidRDefault="00000D05" w:rsidP="00000D05">
            <w:pPr>
              <w:spacing w:before="60"/>
              <w:rPr>
                <w:szCs w:val="24"/>
                <w:lang w:val="en-GB"/>
              </w:rPr>
            </w:pPr>
            <w:r w:rsidRPr="006411AE">
              <w:rPr>
                <w:rFonts w:eastAsia="Times New Roman" w:cs="Calibri"/>
                <w:szCs w:val="24"/>
                <w:lang w:val="en-GB"/>
              </w:rPr>
              <w:t xml:space="preserve">Demonstrate that the SUT maps the </w:t>
            </w:r>
            <w:r w:rsidRPr="006411AE">
              <w:rPr>
                <w:rFonts w:eastAsia="Times New Roman" w:cs="Calibri"/>
                <w:lang w:val="en-GB"/>
              </w:rPr>
              <w:t xml:space="preserve">CareCommunication </w:t>
            </w:r>
            <w:r w:rsidRPr="006411AE">
              <w:rPr>
                <w:rFonts w:eastAsia="Times New Roman" w:cs="Calibri"/>
                <w:szCs w:val="24"/>
                <w:lang w:val="en-GB"/>
              </w:rPr>
              <w:t>to a XDIS91</w:t>
            </w:r>
            <w:r w:rsidR="007D1133" w:rsidRPr="006411AE">
              <w:rPr>
                <w:rFonts w:eastAsia="Times New Roman" w:cs="Calibri"/>
                <w:szCs w:val="24"/>
                <w:lang w:val="en-GB"/>
              </w:rPr>
              <w:t>,</w:t>
            </w:r>
            <w:r w:rsidRPr="006411AE">
              <w:rPr>
                <w:rFonts w:eastAsia="Times New Roman" w:cs="Calibri"/>
                <w:szCs w:val="24"/>
                <w:lang w:val="en-GB"/>
              </w:rPr>
              <w:t xml:space="preserve">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23A63A22" w14:textId="77777777" w:rsidR="00000D05" w:rsidRPr="006411AE" w:rsidRDefault="00000D05" w:rsidP="00000D05">
            <w:pPr>
              <w:spacing w:before="60"/>
              <w:rPr>
                <w:rFonts w:ascii="Courier New" w:eastAsia="Times New Roman" w:hAnsi="Courier New" w:cs="Courier New"/>
                <w:shd w:val="clear" w:color="auto" w:fill="FFFFFF"/>
                <w:lang w:val="en-GB"/>
              </w:rPr>
            </w:pPr>
          </w:p>
        </w:tc>
        <w:tc>
          <w:tcPr>
            <w:tcW w:w="1132" w:type="pct"/>
          </w:tcPr>
          <w:p w14:paraId="3B10F9ED" w14:textId="42581AF1" w:rsidR="00000D05" w:rsidRPr="006411AE" w:rsidRDefault="00000D05" w:rsidP="00000D05">
            <w:pPr>
              <w:spacing w:before="60"/>
              <w:rPr>
                <w:lang w:val="en-GB"/>
              </w:rPr>
            </w:pPr>
            <w:r w:rsidRPr="006411AE">
              <w:rPr>
                <w:rFonts w:eastAsia="Times New Roman" w:cs="Calibri"/>
                <w:szCs w:val="24"/>
                <w:lang w:val="en-GB"/>
              </w:rPr>
              <w:t>Mapping is performed as described in the mapping table.</w:t>
            </w:r>
          </w:p>
        </w:tc>
        <w:tc>
          <w:tcPr>
            <w:tcW w:w="1285" w:type="pct"/>
          </w:tcPr>
          <w:p w14:paraId="1550CF31" w14:textId="77777777" w:rsidR="00000D05" w:rsidRPr="006411AE" w:rsidRDefault="00000D05" w:rsidP="00000D05">
            <w:pPr>
              <w:spacing w:before="60"/>
              <w:rPr>
                <w:rFonts w:eastAsia="Times New Roman" w:cs="Calibri"/>
                <w:szCs w:val="24"/>
                <w:lang w:val="en-GB"/>
              </w:rPr>
            </w:pPr>
          </w:p>
        </w:tc>
        <w:tc>
          <w:tcPr>
            <w:tcW w:w="434" w:type="pct"/>
          </w:tcPr>
          <w:p w14:paraId="58295953" w14:textId="490E5C34" w:rsidR="00000D05" w:rsidRPr="006411AE" w:rsidRDefault="00000000" w:rsidP="00000D05">
            <w:pPr>
              <w:spacing w:before="60"/>
              <w:jc w:val="center"/>
              <w:rPr>
                <w:rFonts w:cstheme="minorHAnsi"/>
                <w:lang w:val="en-GB"/>
              </w:rPr>
            </w:pPr>
            <w:sdt>
              <w:sdtPr>
                <w:rPr>
                  <w:rFonts w:cstheme="minorHAnsi"/>
                  <w:lang w:val="en-GB"/>
                </w:rPr>
                <w:alias w:val="MedCom vurdering"/>
                <w:tag w:val="MedCom vurdering"/>
                <w:id w:val="391710897"/>
                <w:placeholder>
                  <w:docPart w:val="7AD18E04013C4B04981136E3FA3F8AA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0D05" w:rsidRPr="006411AE">
                  <w:rPr>
                    <w:rStyle w:val="Pladsholdertekst"/>
                    <w:lang w:val="en-GB"/>
                  </w:rPr>
                  <w:t>Choose</w:t>
                </w:r>
              </w:sdtContent>
            </w:sdt>
          </w:p>
        </w:tc>
      </w:tr>
      <w:tr w:rsidR="00000D05" w:rsidRPr="006411AE" w14:paraId="2B17F179" w14:textId="77777777" w:rsidTr="00C526D0">
        <w:trPr>
          <w:cantSplit/>
        </w:trPr>
        <w:tc>
          <w:tcPr>
            <w:tcW w:w="371" w:type="pct"/>
            <w:gridSpan w:val="2"/>
          </w:tcPr>
          <w:p w14:paraId="18262E14" w14:textId="77777777" w:rsidR="00000D05" w:rsidRPr="006411AE" w:rsidRDefault="00000D05" w:rsidP="00D93BFC">
            <w:pPr>
              <w:pStyle w:val="Overskrift4"/>
              <w:keepNext w:val="0"/>
              <w:numPr>
                <w:ilvl w:val="3"/>
                <w:numId w:val="24"/>
              </w:numPr>
              <w:rPr>
                <w:rFonts w:eastAsia="Calibri"/>
                <w:lang w:val="en-GB"/>
              </w:rPr>
            </w:pPr>
          </w:p>
        </w:tc>
        <w:tc>
          <w:tcPr>
            <w:tcW w:w="1213" w:type="pct"/>
          </w:tcPr>
          <w:p w14:paraId="0BC27781" w14:textId="688FA5BD" w:rsidR="00000D05" w:rsidRPr="006411AE" w:rsidRDefault="00000D05" w:rsidP="00000D05">
            <w:pPr>
              <w:spacing w:before="60"/>
              <w:rPr>
                <w:szCs w:val="24"/>
                <w:lang w:val="en-GB"/>
              </w:rPr>
            </w:pPr>
            <w:r w:rsidRPr="006411AE">
              <w:rPr>
                <w:rFonts w:eastAsia="Times New Roman" w:cs="Calibri"/>
                <w:szCs w:val="24"/>
                <w:lang w:val="en-GB"/>
              </w:rPr>
              <w:t xml:space="preserve">Demonstrate that the SUT includes a note in the text informing that the message is a </w:t>
            </w:r>
            <w:r w:rsidR="00393DCA" w:rsidRPr="006411AE">
              <w:rPr>
                <w:rFonts w:eastAsia="Times New Roman" w:cs="Calibri"/>
                <w:szCs w:val="24"/>
                <w:lang w:val="en-GB"/>
              </w:rPr>
              <w:t>forward</w:t>
            </w:r>
            <w:r w:rsidRPr="006411AE">
              <w:rPr>
                <w:rFonts w:eastAsia="Times New Roman" w:cs="Calibri"/>
                <w:szCs w:val="24"/>
                <w:lang w:val="en-GB"/>
              </w:rPr>
              <w:t>.</w:t>
            </w:r>
          </w:p>
        </w:tc>
        <w:tc>
          <w:tcPr>
            <w:tcW w:w="565" w:type="pct"/>
          </w:tcPr>
          <w:p w14:paraId="3E6F5938" w14:textId="77777777" w:rsidR="00000D05" w:rsidRPr="006411AE" w:rsidRDefault="00000D05" w:rsidP="00000D05">
            <w:pPr>
              <w:spacing w:before="60"/>
              <w:rPr>
                <w:rFonts w:ascii="Courier New" w:eastAsia="Times New Roman" w:hAnsi="Courier New" w:cs="Courier New"/>
                <w:shd w:val="clear" w:color="auto" w:fill="FFFFFF"/>
                <w:lang w:val="en-GB"/>
              </w:rPr>
            </w:pPr>
          </w:p>
        </w:tc>
        <w:tc>
          <w:tcPr>
            <w:tcW w:w="1132" w:type="pct"/>
          </w:tcPr>
          <w:p w14:paraId="50BE8C83" w14:textId="297E81BD" w:rsidR="00000D05" w:rsidRPr="006411AE" w:rsidRDefault="00000D05" w:rsidP="00000D05">
            <w:pPr>
              <w:spacing w:before="60"/>
              <w:rPr>
                <w:lang w:val="en-GB"/>
              </w:rPr>
            </w:pPr>
            <w:r w:rsidRPr="006411AE">
              <w:rPr>
                <w:rFonts w:eastAsia="Times New Roman" w:cs="Calibri"/>
                <w:szCs w:val="24"/>
                <w:lang w:val="en-GB"/>
              </w:rPr>
              <w:t xml:space="preserve">A XDIS91 is created with information about being a </w:t>
            </w:r>
            <w:r w:rsidR="00393DCA" w:rsidRPr="006411AE">
              <w:rPr>
                <w:rFonts w:eastAsia="Times New Roman" w:cs="Calibri"/>
                <w:szCs w:val="24"/>
                <w:lang w:val="en-GB"/>
              </w:rPr>
              <w:t>forward</w:t>
            </w:r>
            <w:r w:rsidRPr="006411AE">
              <w:rPr>
                <w:rFonts w:eastAsia="Times New Roman" w:cs="Calibri"/>
                <w:szCs w:val="24"/>
                <w:lang w:val="en-GB"/>
              </w:rPr>
              <w:t>.</w:t>
            </w:r>
          </w:p>
        </w:tc>
        <w:tc>
          <w:tcPr>
            <w:tcW w:w="1285" w:type="pct"/>
          </w:tcPr>
          <w:p w14:paraId="39216F42" w14:textId="77777777" w:rsidR="00000D05" w:rsidRPr="006411AE" w:rsidRDefault="00000D05" w:rsidP="00000D05">
            <w:pPr>
              <w:spacing w:before="60"/>
              <w:rPr>
                <w:rFonts w:eastAsia="Times New Roman" w:cs="Calibri"/>
                <w:szCs w:val="24"/>
                <w:lang w:val="en-GB"/>
              </w:rPr>
            </w:pPr>
          </w:p>
        </w:tc>
        <w:tc>
          <w:tcPr>
            <w:tcW w:w="434" w:type="pct"/>
          </w:tcPr>
          <w:p w14:paraId="52B5FF82" w14:textId="17EA96D6" w:rsidR="00000D05" w:rsidRPr="006411AE" w:rsidRDefault="00000000" w:rsidP="00000D05">
            <w:pPr>
              <w:spacing w:before="60"/>
              <w:jc w:val="center"/>
              <w:rPr>
                <w:rFonts w:cstheme="minorHAnsi"/>
                <w:lang w:val="en-GB"/>
              </w:rPr>
            </w:pPr>
            <w:sdt>
              <w:sdtPr>
                <w:rPr>
                  <w:rFonts w:cstheme="minorHAnsi"/>
                  <w:lang w:val="en-GB"/>
                </w:rPr>
                <w:alias w:val="MedCom vurdering"/>
                <w:tag w:val="MedCom vurdering"/>
                <w:id w:val="-1133255427"/>
                <w:placeholder>
                  <w:docPart w:val="7CE3FEF2809646D58DCED4C97D444D8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0D05" w:rsidRPr="006411AE">
                  <w:rPr>
                    <w:rStyle w:val="Pladsholdertekst"/>
                    <w:lang w:val="en-GB"/>
                  </w:rPr>
                  <w:t>Choose</w:t>
                </w:r>
              </w:sdtContent>
            </w:sdt>
          </w:p>
        </w:tc>
      </w:tr>
      <w:tr w:rsidR="00000D05" w:rsidRPr="006411AE" w14:paraId="2656DCBB" w14:textId="77777777" w:rsidTr="00C526D0">
        <w:trPr>
          <w:cantSplit/>
        </w:trPr>
        <w:tc>
          <w:tcPr>
            <w:tcW w:w="371" w:type="pct"/>
            <w:gridSpan w:val="2"/>
          </w:tcPr>
          <w:p w14:paraId="3C915491" w14:textId="77777777" w:rsidR="00000D05" w:rsidRPr="006411AE" w:rsidRDefault="00000D05" w:rsidP="00D93BFC">
            <w:pPr>
              <w:pStyle w:val="Overskrift4"/>
              <w:keepNext w:val="0"/>
              <w:numPr>
                <w:ilvl w:val="3"/>
                <w:numId w:val="24"/>
              </w:numPr>
              <w:rPr>
                <w:rFonts w:eastAsia="Calibri"/>
                <w:lang w:val="en-GB"/>
              </w:rPr>
            </w:pPr>
          </w:p>
        </w:tc>
        <w:tc>
          <w:tcPr>
            <w:tcW w:w="1213" w:type="pct"/>
          </w:tcPr>
          <w:p w14:paraId="1EA9D734" w14:textId="77777777" w:rsidR="00000D05" w:rsidRPr="006411AE" w:rsidRDefault="00000D05" w:rsidP="00000D05">
            <w:pPr>
              <w:spacing w:before="60"/>
              <w:rPr>
                <w:rFonts w:eastAsia="Times New Roman" w:cs="Calibri"/>
                <w:szCs w:val="24"/>
                <w:lang w:val="en-GB"/>
              </w:rPr>
            </w:pPr>
            <w:r w:rsidRPr="006411AE">
              <w:rPr>
                <w:rFonts w:eastAsia="Times New Roman" w:cs="Calibri"/>
                <w:szCs w:val="24"/>
                <w:lang w:val="en-GB"/>
              </w:rPr>
              <w:t xml:space="preserve">Demonstrate that the SUT saves relevant information from the XDIS91: </w:t>
            </w:r>
          </w:p>
          <w:p w14:paraId="32C488AF" w14:textId="77777777" w:rsidR="00393DCA" w:rsidRPr="006411AE" w:rsidRDefault="00000D05"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2E6620E8" w14:textId="6D74BEB1" w:rsidR="00000D05" w:rsidRPr="006411AE" w:rsidRDefault="00000D05"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tc>
        <w:tc>
          <w:tcPr>
            <w:tcW w:w="565" w:type="pct"/>
          </w:tcPr>
          <w:p w14:paraId="1F094325" w14:textId="77777777" w:rsidR="00000D05" w:rsidRPr="006411AE" w:rsidRDefault="00000D05" w:rsidP="00000D05">
            <w:pPr>
              <w:spacing w:before="60"/>
              <w:rPr>
                <w:rFonts w:ascii="Courier New" w:eastAsia="Times New Roman" w:hAnsi="Courier New" w:cs="Courier New"/>
                <w:shd w:val="clear" w:color="auto" w:fill="FFFFFF"/>
                <w:lang w:val="en-GB"/>
              </w:rPr>
            </w:pPr>
          </w:p>
        </w:tc>
        <w:tc>
          <w:tcPr>
            <w:tcW w:w="1132" w:type="pct"/>
          </w:tcPr>
          <w:p w14:paraId="41619445" w14:textId="2D41B09F" w:rsidR="00000D05" w:rsidRPr="006411AE" w:rsidRDefault="00000D05" w:rsidP="00000D05">
            <w:pPr>
              <w:spacing w:before="60"/>
              <w:rPr>
                <w:lang w:val="en-GB"/>
              </w:rPr>
            </w:pPr>
            <w:r w:rsidRPr="006411AE">
              <w:rPr>
                <w:rFonts w:eastAsia="Times New Roman" w:cs="Calibri"/>
                <w:szCs w:val="24"/>
                <w:lang w:val="en-GB"/>
              </w:rPr>
              <w:t>Relevant information is saved.</w:t>
            </w:r>
          </w:p>
        </w:tc>
        <w:tc>
          <w:tcPr>
            <w:tcW w:w="1285" w:type="pct"/>
          </w:tcPr>
          <w:p w14:paraId="5781ECE3" w14:textId="77777777" w:rsidR="00000D05" w:rsidRPr="006411AE" w:rsidRDefault="00000D05" w:rsidP="00000D05">
            <w:pPr>
              <w:spacing w:before="60"/>
              <w:rPr>
                <w:rFonts w:eastAsia="Times New Roman" w:cs="Calibri"/>
                <w:szCs w:val="24"/>
                <w:lang w:val="en-GB"/>
              </w:rPr>
            </w:pPr>
          </w:p>
        </w:tc>
        <w:tc>
          <w:tcPr>
            <w:tcW w:w="434" w:type="pct"/>
          </w:tcPr>
          <w:p w14:paraId="2E69A7CB" w14:textId="4C217E94" w:rsidR="00000D05" w:rsidRPr="006411AE" w:rsidRDefault="00000000" w:rsidP="00000D05">
            <w:pPr>
              <w:spacing w:before="60"/>
              <w:jc w:val="center"/>
              <w:rPr>
                <w:rFonts w:cstheme="minorHAnsi"/>
                <w:lang w:val="en-GB"/>
              </w:rPr>
            </w:pPr>
            <w:sdt>
              <w:sdtPr>
                <w:rPr>
                  <w:rFonts w:cstheme="minorHAnsi"/>
                  <w:lang w:val="en-GB"/>
                </w:rPr>
                <w:alias w:val="MedCom vurdering"/>
                <w:tag w:val="MedCom vurdering"/>
                <w:id w:val="757099919"/>
                <w:placeholder>
                  <w:docPart w:val="1E7313ED58AC4B328E73A40255F17E6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0D05" w:rsidRPr="006411AE">
                  <w:rPr>
                    <w:rStyle w:val="Pladsholdertekst"/>
                    <w:lang w:val="en-GB"/>
                  </w:rPr>
                  <w:t>Choose</w:t>
                </w:r>
              </w:sdtContent>
            </w:sdt>
          </w:p>
        </w:tc>
      </w:tr>
      <w:tr w:rsidR="00000D05" w:rsidRPr="006411AE" w14:paraId="4CE6DCDD" w14:textId="77777777" w:rsidTr="00C526D0">
        <w:trPr>
          <w:cantSplit/>
        </w:trPr>
        <w:tc>
          <w:tcPr>
            <w:tcW w:w="371" w:type="pct"/>
            <w:gridSpan w:val="2"/>
          </w:tcPr>
          <w:p w14:paraId="4DA5E6BD" w14:textId="77777777" w:rsidR="00000D05" w:rsidRPr="006411AE" w:rsidRDefault="00000D05" w:rsidP="00D93BFC">
            <w:pPr>
              <w:pStyle w:val="Overskrift4"/>
              <w:keepNext w:val="0"/>
              <w:numPr>
                <w:ilvl w:val="3"/>
                <w:numId w:val="24"/>
              </w:numPr>
              <w:rPr>
                <w:rFonts w:eastAsia="Calibri"/>
                <w:lang w:val="en-GB"/>
              </w:rPr>
            </w:pPr>
          </w:p>
        </w:tc>
        <w:tc>
          <w:tcPr>
            <w:tcW w:w="1213" w:type="pct"/>
          </w:tcPr>
          <w:p w14:paraId="7091CCA1" w14:textId="0BFAFAE1" w:rsidR="00000D05" w:rsidRPr="006411AE" w:rsidRDefault="00000D05" w:rsidP="00000D05">
            <w:pPr>
              <w:spacing w:before="60"/>
              <w:rPr>
                <w:szCs w:val="24"/>
                <w:lang w:val="en-GB"/>
              </w:rPr>
            </w:pPr>
            <w:r w:rsidRPr="006411AE">
              <w:rPr>
                <w:rFonts w:eastAsia="Times New Roman" w:cs="Calibri"/>
                <w:szCs w:val="24"/>
                <w:lang w:val="en-GB"/>
              </w:rPr>
              <w:t xml:space="preserve">The XDIS91 is wrapped in 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65" w:type="pct"/>
          </w:tcPr>
          <w:p w14:paraId="246432E1" w14:textId="77777777" w:rsidR="00000D05" w:rsidRPr="006411AE" w:rsidRDefault="00000D05" w:rsidP="00000D05">
            <w:pPr>
              <w:spacing w:before="60"/>
              <w:rPr>
                <w:rFonts w:ascii="Courier New" w:eastAsia="Times New Roman" w:hAnsi="Courier New" w:cs="Courier New"/>
                <w:shd w:val="clear" w:color="auto" w:fill="FFFFFF"/>
                <w:lang w:val="en-GB"/>
              </w:rPr>
            </w:pPr>
          </w:p>
        </w:tc>
        <w:tc>
          <w:tcPr>
            <w:tcW w:w="1132" w:type="pct"/>
          </w:tcPr>
          <w:p w14:paraId="330094EA" w14:textId="36773220" w:rsidR="00000D05" w:rsidRPr="006411AE" w:rsidRDefault="00000D05" w:rsidP="00000D05">
            <w:pPr>
              <w:spacing w:before="60"/>
              <w:rPr>
                <w:lang w:val="en-GB"/>
              </w:rPr>
            </w:pPr>
            <w:r w:rsidRPr="006411AE">
              <w:rPr>
                <w:rFonts w:eastAsia="Times New Roman" w:cs="Calibri"/>
                <w:szCs w:val="24"/>
                <w:lang w:val="en-GB"/>
              </w:rPr>
              <w:t xml:space="preserve">XDIS91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385DB12C" w14:textId="77777777" w:rsidR="00000D05" w:rsidRPr="006411AE" w:rsidRDefault="00000D05" w:rsidP="00000D05">
            <w:pPr>
              <w:spacing w:before="60"/>
              <w:rPr>
                <w:rFonts w:eastAsia="Times New Roman" w:cs="Calibri"/>
                <w:szCs w:val="24"/>
                <w:lang w:val="en-GB"/>
              </w:rPr>
            </w:pPr>
          </w:p>
        </w:tc>
        <w:tc>
          <w:tcPr>
            <w:tcW w:w="434" w:type="pct"/>
          </w:tcPr>
          <w:p w14:paraId="7D62A87E" w14:textId="15CACBCC" w:rsidR="00000D05" w:rsidRPr="006411AE" w:rsidRDefault="00000000" w:rsidP="00000D05">
            <w:pPr>
              <w:spacing w:before="60"/>
              <w:jc w:val="center"/>
              <w:rPr>
                <w:rFonts w:cstheme="minorHAnsi"/>
                <w:lang w:val="en-GB"/>
              </w:rPr>
            </w:pPr>
            <w:sdt>
              <w:sdtPr>
                <w:rPr>
                  <w:rFonts w:cstheme="minorHAnsi"/>
                  <w:lang w:val="en-GB"/>
                </w:rPr>
                <w:alias w:val="MedCom vurdering"/>
                <w:tag w:val="MedCom vurdering"/>
                <w:id w:val="1893616681"/>
                <w:placeholder>
                  <w:docPart w:val="897A11D0CB154C7889A56A788113504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0D05" w:rsidRPr="006411AE">
                  <w:rPr>
                    <w:rStyle w:val="Pladsholdertekst"/>
                    <w:lang w:val="en-GB"/>
                  </w:rPr>
                  <w:t>Choose</w:t>
                </w:r>
              </w:sdtContent>
            </w:sdt>
          </w:p>
        </w:tc>
      </w:tr>
      <w:tr w:rsidR="00000D05" w:rsidRPr="006411AE" w14:paraId="32EB19C8" w14:textId="77777777" w:rsidTr="00C526D0">
        <w:trPr>
          <w:cantSplit/>
        </w:trPr>
        <w:tc>
          <w:tcPr>
            <w:tcW w:w="371" w:type="pct"/>
            <w:gridSpan w:val="2"/>
          </w:tcPr>
          <w:p w14:paraId="22612F3E" w14:textId="77777777" w:rsidR="00000D05" w:rsidRPr="006411AE" w:rsidRDefault="00000D05" w:rsidP="00D93BFC">
            <w:pPr>
              <w:pStyle w:val="Overskrift4"/>
              <w:keepNext w:val="0"/>
              <w:numPr>
                <w:ilvl w:val="3"/>
                <w:numId w:val="24"/>
              </w:numPr>
              <w:rPr>
                <w:rFonts w:eastAsia="Calibri"/>
                <w:lang w:val="en-GB"/>
              </w:rPr>
            </w:pPr>
          </w:p>
        </w:tc>
        <w:tc>
          <w:tcPr>
            <w:tcW w:w="1213" w:type="pct"/>
          </w:tcPr>
          <w:p w14:paraId="055E2E13" w14:textId="2618D1F0" w:rsidR="00000D05" w:rsidRPr="006411AE" w:rsidRDefault="00000D05" w:rsidP="00000D05">
            <w:pPr>
              <w:spacing w:before="60"/>
              <w:rPr>
                <w:szCs w:val="24"/>
                <w:lang w:val="en-GB"/>
              </w:rPr>
            </w:pPr>
            <w:r w:rsidRPr="006411AE">
              <w:rPr>
                <w:szCs w:val="24"/>
                <w:lang w:val="en-GB"/>
              </w:rPr>
              <w:t>Send the message to the correct receiver.</w:t>
            </w:r>
          </w:p>
        </w:tc>
        <w:tc>
          <w:tcPr>
            <w:tcW w:w="565" w:type="pct"/>
          </w:tcPr>
          <w:p w14:paraId="091A4C7F" w14:textId="77777777" w:rsidR="00000D05" w:rsidRPr="006411AE" w:rsidRDefault="00000D05" w:rsidP="00000D05">
            <w:pPr>
              <w:spacing w:before="60"/>
              <w:rPr>
                <w:rFonts w:ascii="Courier New" w:eastAsia="Times New Roman" w:hAnsi="Courier New" w:cs="Courier New"/>
                <w:shd w:val="clear" w:color="auto" w:fill="FFFFFF"/>
                <w:lang w:val="en-GB"/>
              </w:rPr>
            </w:pPr>
          </w:p>
        </w:tc>
        <w:tc>
          <w:tcPr>
            <w:tcW w:w="1132" w:type="pct"/>
          </w:tcPr>
          <w:p w14:paraId="50F56373" w14:textId="68A93560" w:rsidR="00000D05" w:rsidRPr="006411AE" w:rsidRDefault="00000D05" w:rsidP="00000D05">
            <w:pPr>
              <w:spacing w:before="60"/>
              <w:rPr>
                <w:lang w:val="en-GB"/>
              </w:rPr>
            </w:pPr>
            <w:r w:rsidRPr="006411AE">
              <w:rPr>
                <w:lang w:val="en-GB"/>
              </w:rPr>
              <w:t>The message</w:t>
            </w:r>
            <w:r w:rsidR="001271B3" w:rsidRPr="006411AE">
              <w:rPr>
                <w:lang w:val="en-GB"/>
              </w:rPr>
              <w:t xml:space="preserve"> is</w:t>
            </w:r>
            <w:r w:rsidRPr="006411AE">
              <w:rPr>
                <w:lang w:val="en-GB"/>
              </w:rPr>
              <w:t xml:space="preserve"> mapped correctly and sent to the correct receiver with information about </w:t>
            </w:r>
            <w:r w:rsidRPr="006411AE">
              <w:rPr>
                <w:rFonts w:eastAsia="Times New Roman" w:cs="Calibri"/>
                <w:szCs w:val="24"/>
                <w:lang w:val="en-GB"/>
              </w:rPr>
              <w:t xml:space="preserve">being a </w:t>
            </w:r>
            <w:r w:rsidR="001271B3" w:rsidRPr="006411AE">
              <w:rPr>
                <w:rFonts w:eastAsia="Times New Roman" w:cs="Calibri"/>
                <w:szCs w:val="24"/>
                <w:lang w:val="en-GB"/>
              </w:rPr>
              <w:t>forward</w:t>
            </w:r>
            <w:r w:rsidRPr="006411AE">
              <w:rPr>
                <w:rFonts w:eastAsia="Times New Roman" w:cs="Calibri"/>
                <w:szCs w:val="24"/>
                <w:lang w:val="en-GB"/>
              </w:rPr>
              <w:t>.</w:t>
            </w:r>
          </w:p>
        </w:tc>
        <w:tc>
          <w:tcPr>
            <w:tcW w:w="1285" w:type="pct"/>
          </w:tcPr>
          <w:p w14:paraId="70F51F45" w14:textId="77777777" w:rsidR="00000D05" w:rsidRPr="006411AE" w:rsidRDefault="00000D05" w:rsidP="00000D05">
            <w:pPr>
              <w:spacing w:before="60"/>
              <w:rPr>
                <w:rFonts w:eastAsia="Times New Roman" w:cs="Calibri"/>
                <w:szCs w:val="24"/>
                <w:lang w:val="en-GB"/>
              </w:rPr>
            </w:pPr>
          </w:p>
        </w:tc>
        <w:tc>
          <w:tcPr>
            <w:tcW w:w="434" w:type="pct"/>
          </w:tcPr>
          <w:p w14:paraId="06BD9ADF" w14:textId="629F267C" w:rsidR="00000D05" w:rsidRPr="006411AE" w:rsidRDefault="00000000" w:rsidP="00000D05">
            <w:pPr>
              <w:spacing w:before="60"/>
              <w:jc w:val="center"/>
              <w:rPr>
                <w:rFonts w:cstheme="minorHAnsi"/>
                <w:lang w:val="en-GB"/>
              </w:rPr>
            </w:pPr>
            <w:sdt>
              <w:sdtPr>
                <w:rPr>
                  <w:rFonts w:cstheme="minorHAnsi"/>
                  <w:lang w:val="en-GB"/>
                </w:rPr>
                <w:alias w:val="MedCom vurdering"/>
                <w:tag w:val="MedCom vurdering"/>
                <w:id w:val="263884643"/>
                <w:placeholder>
                  <w:docPart w:val="5AF1ED8B83AF4FD39520342FD333DC2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00D05" w:rsidRPr="006411AE">
                  <w:rPr>
                    <w:rStyle w:val="Pladsholdertekst"/>
                    <w:lang w:val="en-GB"/>
                  </w:rPr>
                  <w:t>Choose</w:t>
                </w:r>
              </w:sdtContent>
            </w:sdt>
          </w:p>
        </w:tc>
      </w:tr>
      <w:tr w:rsidR="00000D05" w:rsidRPr="005017ED" w14:paraId="25AD8E81" w14:textId="77777777" w:rsidTr="00000D05">
        <w:trPr>
          <w:cantSplit/>
        </w:trPr>
        <w:tc>
          <w:tcPr>
            <w:tcW w:w="5000" w:type="pct"/>
            <w:gridSpan w:val="7"/>
            <w:shd w:val="clear" w:color="auto" w:fill="DAE9F7" w:themeFill="text2" w:themeFillTint="1A"/>
          </w:tcPr>
          <w:p w14:paraId="3A067B1B" w14:textId="4943FA1E" w:rsidR="00000D05" w:rsidRPr="006411AE" w:rsidRDefault="00000D05" w:rsidP="00000D05">
            <w:pPr>
              <w:spacing w:before="60"/>
              <w:jc w:val="center"/>
              <w:rPr>
                <w:rFonts w:cstheme="minorBidi"/>
                <w:lang w:val="en-GB"/>
              </w:rPr>
            </w:pPr>
            <w:r w:rsidRPr="006411AE">
              <w:rPr>
                <w:rFonts w:cstheme="minorBidi"/>
                <w:lang w:val="en-GB"/>
              </w:rPr>
              <w:t>Send a forward with attachment</w:t>
            </w:r>
          </w:p>
        </w:tc>
      </w:tr>
      <w:tr w:rsidR="001F30E3" w:rsidRPr="006411AE" w14:paraId="27535370" w14:textId="77777777" w:rsidTr="004F6A07">
        <w:trPr>
          <w:cantSplit/>
        </w:trPr>
        <w:tc>
          <w:tcPr>
            <w:tcW w:w="371" w:type="pct"/>
            <w:gridSpan w:val="2"/>
          </w:tcPr>
          <w:p w14:paraId="5E59B9F7" w14:textId="77777777" w:rsidR="001F30E3" w:rsidRPr="006411AE" w:rsidRDefault="001F30E3" w:rsidP="00D93BFC">
            <w:pPr>
              <w:pStyle w:val="Overskrift4"/>
              <w:keepNext w:val="0"/>
              <w:numPr>
                <w:ilvl w:val="3"/>
                <w:numId w:val="24"/>
              </w:numPr>
              <w:rPr>
                <w:rFonts w:eastAsia="Calibri"/>
                <w:lang w:val="en-GB"/>
              </w:rPr>
            </w:pPr>
          </w:p>
        </w:tc>
        <w:tc>
          <w:tcPr>
            <w:tcW w:w="1213" w:type="pct"/>
          </w:tcPr>
          <w:p w14:paraId="43BE950F" w14:textId="77777777" w:rsidR="00A848E8" w:rsidRPr="006411AE" w:rsidRDefault="00A848E8" w:rsidP="00A848E8">
            <w:pPr>
              <w:spacing w:before="60"/>
              <w:rPr>
                <w:rFonts w:eastAsia="Times New Roman" w:cs="Calibri"/>
                <w:szCs w:val="24"/>
                <w:lang w:val="en-GB"/>
              </w:rPr>
            </w:pPr>
            <w:r w:rsidRPr="006411AE">
              <w:rPr>
                <w:rFonts w:eastAsia="Times New Roman" w:cs="Calibri"/>
                <w:szCs w:val="24"/>
                <w:lang w:val="en-GB"/>
              </w:rPr>
              <w:t xml:space="preserve">Receive a communication message of the type CareCommunication. </w:t>
            </w:r>
          </w:p>
          <w:p w14:paraId="016942E9" w14:textId="77777777" w:rsidR="00A848E8" w:rsidRPr="006411AE" w:rsidRDefault="00A848E8" w:rsidP="00A848E8">
            <w:pPr>
              <w:spacing w:before="60"/>
              <w:rPr>
                <w:rFonts w:eastAsia="Times New Roman" w:cs="Calibri"/>
                <w:szCs w:val="24"/>
                <w:lang w:val="en-GB"/>
              </w:rPr>
            </w:pPr>
          </w:p>
          <w:p w14:paraId="3CD5D40C" w14:textId="4AAD426A" w:rsidR="001F30E3" w:rsidRPr="006411AE" w:rsidRDefault="00A848E8" w:rsidP="00A848E8">
            <w:pPr>
              <w:spacing w:before="60"/>
              <w:rPr>
                <w:szCs w:val="24"/>
                <w:lang w:val="en-GB"/>
              </w:rPr>
            </w:pPr>
            <w:r w:rsidRPr="006411AE">
              <w:rPr>
                <w:rFonts w:eastAsia="Times New Roman" w:cs="Calibri"/>
                <w:szCs w:val="24"/>
                <w:lang w:val="en-GB"/>
              </w:rPr>
              <w:t>Demonstrate that the SUT registers that the CareCommunication is a forward and includes an attachment.</w:t>
            </w:r>
          </w:p>
        </w:tc>
        <w:tc>
          <w:tcPr>
            <w:tcW w:w="565" w:type="pct"/>
          </w:tcPr>
          <w:p w14:paraId="7234A22E" w14:textId="77777777" w:rsidR="001F30E3" w:rsidRPr="006411AE" w:rsidRDefault="001F30E3" w:rsidP="001F30E3">
            <w:pPr>
              <w:spacing w:before="60"/>
              <w:rPr>
                <w:rFonts w:ascii="Courier New" w:eastAsia="Times New Roman" w:hAnsi="Courier New" w:cs="Courier New"/>
                <w:shd w:val="clear" w:color="auto" w:fill="FFFFFF"/>
                <w:lang w:val="en-GB"/>
              </w:rPr>
            </w:pPr>
          </w:p>
        </w:tc>
        <w:tc>
          <w:tcPr>
            <w:tcW w:w="1132" w:type="pct"/>
          </w:tcPr>
          <w:p w14:paraId="6897EF1A" w14:textId="40E429AF" w:rsidR="001F30E3" w:rsidRPr="006411AE" w:rsidRDefault="001F30E3" w:rsidP="001F30E3">
            <w:pPr>
              <w:spacing w:before="60" w:after="120"/>
              <w:rPr>
                <w:rFonts w:eastAsia="Times New Roman" w:cs="Calibri"/>
                <w:szCs w:val="24"/>
                <w:lang w:val="en-GB"/>
              </w:rPr>
            </w:pPr>
            <w:r w:rsidRPr="006411AE">
              <w:rPr>
                <w:rFonts w:eastAsia="Times New Roman" w:cs="Calibri"/>
                <w:szCs w:val="24"/>
                <w:lang w:val="en-GB"/>
              </w:rPr>
              <w:t>The CareCommunication is a forward</w:t>
            </w:r>
            <w:r w:rsidR="00301D94" w:rsidRPr="006411AE">
              <w:rPr>
                <w:rFonts w:eastAsia="Times New Roman" w:cs="Calibri"/>
                <w:szCs w:val="24"/>
                <w:lang w:val="en-GB"/>
              </w:rPr>
              <w:t xml:space="preserve"> with an attachment</w:t>
            </w:r>
            <w:r w:rsidRPr="006411AE">
              <w:rPr>
                <w:rFonts w:eastAsia="Times New Roman" w:cs="Calibri"/>
                <w:szCs w:val="24"/>
                <w:lang w:val="en-GB"/>
              </w:rPr>
              <w:t>.</w:t>
            </w:r>
          </w:p>
          <w:p w14:paraId="7FF0A020" w14:textId="77777777" w:rsidR="00A848E8" w:rsidRPr="006411AE" w:rsidRDefault="00A848E8" w:rsidP="001F30E3">
            <w:pPr>
              <w:spacing w:before="60"/>
              <w:rPr>
                <w:rFonts w:eastAsia="Times New Roman" w:cs="Calibri"/>
                <w:szCs w:val="24"/>
                <w:lang w:val="en-GB"/>
              </w:rPr>
            </w:pPr>
          </w:p>
          <w:p w14:paraId="467493B1" w14:textId="2142DC33" w:rsidR="001F30E3" w:rsidRPr="006411AE" w:rsidRDefault="001F30E3" w:rsidP="001F30E3">
            <w:pPr>
              <w:spacing w:before="60"/>
              <w:rPr>
                <w:lang w:val="en-GB"/>
              </w:rPr>
            </w:pPr>
            <w:r w:rsidRPr="006411AE">
              <w:rPr>
                <w:rFonts w:eastAsia="Times New Roman" w:cs="Calibri"/>
                <w:szCs w:val="24"/>
                <w:lang w:val="en-GB"/>
              </w:rPr>
              <w:t>The CareCommunication must be converted to XDIS91</w:t>
            </w:r>
            <w:r w:rsidR="00C51AF7" w:rsidRPr="006411AE">
              <w:rPr>
                <w:rFonts w:eastAsia="Times New Roman" w:cs="Calibri"/>
                <w:szCs w:val="24"/>
                <w:lang w:val="en-GB"/>
              </w:rPr>
              <w:t xml:space="preserve"> and XBIN01.</w:t>
            </w:r>
            <w:r w:rsidRPr="006411AE">
              <w:rPr>
                <w:rFonts w:eastAsia="Times New Roman" w:cs="Calibri"/>
                <w:szCs w:val="24"/>
                <w:lang w:val="en-GB"/>
              </w:rPr>
              <w:t xml:space="preserve"> </w:t>
            </w:r>
          </w:p>
        </w:tc>
        <w:tc>
          <w:tcPr>
            <w:tcW w:w="1285" w:type="pct"/>
          </w:tcPr>
          <w:p w14:paraId="0152C0C6" w14:textId="77777777" w:rsidR="001F30E3" w:rsidRPr="006411AE" w:rsidRDefault="001F30E3" w:rsidP="001F30E3">
            <w:pPr>
              <w:spacing w:before="60"/>
              <w:rPr>
                <w:rFonts w:eastAsia="Times New Roman" w:cs="Calibri"/>
                <w:szCs w:val="24"/>
                <w:lang w:val="en-GB"/>
              </w:rPr>
            </w:pPr>
          </w:p>
        </w:tc>
        <w:tc>
          <w:tcPr>
            <w:tcW w:w="434" w:type="pct"/>
          </w:tcPr>
          <w:p w14:paraId="5EBA2CBE" w14:textId="6F00C741" w:rsidR="001F30E3" w:rsidRPr="006411AE" w:rsidRDefault="00000000" w:rsidP="001F30E3">
            <w:pPr>
              <w:spacing w:before="60"/>
              <w:jc w:val="center"/>
              <w:rPr>
                <w:rFonts w:cstheme="minorHAnsi"/>
                <w:lang w:val="en-GB"/>
              </w:rPr>
            </w:pPr>
            <w:sdt>
              <w:sdtPr>
                <w:rPr>
                  <w:rFonts w:cstheme="minorHAnsi"/>
                  <w:lang w:val="en-GB"/>
                </w:rPr>
                <w:alias w:val="MedCom vurdering"/>
                <w:tag w:val="MedCom vurdering"/>
                <w:id w:val="829871625"/>
                <w:placeholder>
                  <w:docPart w:val="0152725882624DBE9FBE867C82C5488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F30E3" w:rsidRPr="006411AE">
                  <w:rPr>
                    <w:rStyle w:val="Pladsholdertekst"/>
                    <w:lang w:val="en-GB"/>
                  </w:rPr>
                  <w:t>Choose</w:t>
                </w:r>
              </w:sdtContent>
            </w:sdt>
          </w:p>
        </w:tc>
      </w:tr>
      <w:tr w:rsidR="001F30E3" w:rsidRPr="006411AE" w14:paraId="31C31EA8" w14:textId="77777777" w:rsidTr="004F6A07">
        <w:trPr>
          <w:cantSplit/>
        </w:trPr>
        <w:tc>
          <w:tcPr>
            <w:tcW w:w="371" w:type="pct"/>
            <w:gridSpan w:val="2"/>
          </w:tcPr>
          <w:p w14:paraId="42B4A988" w14:textId="77777777" w:rsidR="001F30E3" w:rsidRPr="006411AE" w:rsidRDefault="001F30E3" w:rsidP="00D93BFC">
            <w:pPr>
              <w:pStyle w:val="Overskrift4"/>
              <w:keepNext w:val="0"/>
              <w:numPr>
                <w:ilvl w:val="3"/>
                <w:numId w:val="24"/>
              </w:numPr>
              <w:rPr>
                <w:rFonts w:eastAsia="Calibri"/>
                <w:lang w:val="en-GB"/>
              </w:rPr>
            </w:pPr>
          </w:p>
        </w:tc>
        <w:tc>
          <w:tcPr>
            <w:tcW w:w="1213" w:type="pct"/>
          </w:tcPr>
          <w:p w14:paraId="5E1369EA" w14:textId="77777777" w:rsidR="001F30E3" w:rsidRPr="006411AE" w:rsidRDefault="001F30E3" w:rsidP="001F30E3">
            <w:pPr>
              <w:spacing w:before="60"/>
              <w:rPr>
                <w:rFonts w:eastAsia="Times New Roman" w:cs="Calibri"/>
                <w:szCs w:val="24"/>
                <w:lang w:val="en-GB"/>
              </w:rPr>
            </w:pPr>
            <w:r w:rsidRPr="006411AE">
              <w:rPr>
                <w:rFonts w:eastAsia="Times New Roman" w:cs="Calibri"/>
                <w:szCs w:val="24"/>
                <w:lang w:val="en-GB"/>
              </w:rPr>
              <w:t>Demonstrate that the SUT saves relevant information from the CareCommunication:</w:t>
            </w:r>
          </w:p>
          <w:p w14:paraId="02493A0D" w14:textId="77777777" w:rsidR="00A92FB0" w:rsidRPr="006411AE" w:rsidRDefault="001F30E3"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Bundle.id</w:t>
            </w:r>
          </w:p>
          <w:p w14:paraId="4F21DCA8" w14:textId="579B77A1" w:rsidR="001F30E3" w:rsidRPr="006411AE" w:rsidRDefault="001F30E3" w:rsidP="00EB5156">
            <w:pPr>
              <w:pStyle w:val="Listeafsnit"/>
              <w:numPr>
                <w:ilvl w:val="0"/>
                <w:numId w:val="6"/>
              </w:numPr>
              <w:spacing w:before="60"/>
              <w:rPr>
                <w:rFonts w:eastAsia="Times New Roman" w:cs="Calibri"/>
                <w:szCs w:val="24"/>
                <w:lang w:val="en-GB"/>
              </w:rPr>
            </w:pPr>
            <w:r w:rsidRPr="006411AE">
              <w:rPr>
                <w:rFonts w:eastAsia="Times New Roman" w:cs="Calibri"/>
                <w:szCs w:val="24"/>
                <w:lang w:val="en-GB"/>
              </w:rPr>
              <w:t>MessageHeader.id</w:t>
            </w:r>
          </w:p>
        </w:tc>
        <w:tc>
          <w:tcPr>
            <w:tcW w:w="565" w:type="pct"/>
          </w:tcPr>
          <w:p w14:paraId="611AEC5A" w14:textId="77777777" w:rsidR="001F30E3" w:rsidRPr="006411AE" w:rsidRDefault="001F30E3" w:rsidP="001F30E3">
            <w:pPr>
              <w:spacing w:before="60"/>
              <w:rPr>
                <w:rFonts w:ascii="Courier New" w:eastAsia="Times New Roman" w:hAnsi="Courier New" w:cs="Courier New"/>
                <w:shd w:val="clear" w:color="auto" w:fill="FFFFFF"/>
                <w:lang w:val="en-GB"/>
              </w:rPr>
            </w:pPr>
          </w:p>
        </w:tc>
        <w:tc>
          <w:tcPr>
            <w:tcW w:w="1132" w:type="pct"/>
          </w:tcPr>
          <w:p w14:paraId="60EA11EF" w14:textId="4EA21B63" w:rsidR="001F30E3" w:rsidRPr="006411AE" w:rsidRDefault="001F30E3" w:rsidP="001F30E3">
            <w:pPr>
              <w:spacing w:before="60"/>
              <w:rPr>
                <w:lang w:val="en-GB"/>
              </w:rPr>
            </w:pPr>
            <w:r w:rsidRPr="006411AE">
              <w:rPr>
                <w:rFonts w:eastAsia="Times New Roman" w:cs="Calibri"/>
                <w:szCs w:val="24"/>
                <w:lang w:val="en-GB"/>
              </w:rPr>
              <w:t>Relevant information is saved</w:t>
            </w:r>
            <w:r w:rsidR="006416EE" w:rsidRPr="006411AE">
              <w:rPr>
                <w:rFonts w:eastAsia="Times New Roman" w:cs="Calibri"/>
                <w:szCs w:val="24"/>
                <w:lang w:val="en-GB"/>
              </w:rPr>
              <w:t>.</w:t>
            </w:r>
          </w:p>
        </w:tc>
        <w:tc>
          <w:tcPr>
            <w:tcW w:w="1285" w:type="pct"/>
          </w:tcPr>
          <w:p w14:paraId="0EBEE47B" w14:textId="77777777" w:rsidR="001F30E3" w:rsidRPr="006411AE" w:rsidRDefault="001F30E3" w:rsidP="001F30E3">
            <w:pPr>
              <w:spacing w:before="60"/>
              <w:rPr>
                <w:rFonts w:eastAsia="Times New Roman" w:cs="Calibri"/>
                <w:szCs w:val="24"/>
                <w:lang w:val="en-GB"/>
              </w:rPr>
            </w:pPr>
          </w:p>
        </w:tc>
        <w:tc>
          <w:tcPr>
            <w:tcW w:w="434" w:type="pct"/>
          </w:tcPr>
          <w:p w14:paraId="4C4FF051" w14:textId="49CD7F66" w:rsidR="001F30E3" w:rsidRPr="006411AE" w:rsidRDefault="00000000" w:rsidP="001F30E3">
            <w:pPr>
              <w:spacing w:before="60"/>
              <w:jc w:val="center"/>
              <w:rPr>
                <w:rFonts w:cstheme="minorHAnsi"/>
                <w:lang w:val="en-GB"/>
              </w:rPr>
            </w:pPr>
            <w:sdt>
              <w:sdtPr>
                <w:rPr>
                  <w:rFonts w:cstheme="minorHAnsi"/>
                  <w:lang w:val="en-GB"/>
                </w:rPr>
                <w:alias w:val="MedCom vurdering"/>
                <w:tag w:val="MedCom vurdering"/>
                <w:id w:val="-2014990794"/>
                <w:placeholder>
                  <w:docPart w:val="55A0F8C00B8E4013A3031301D33888A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F30E3" w:rsidRPr="006411AE">
                  <w:rPr>
                    <w:rStyle w:val="Pladsholdertekst"/>
                    <w:lang w:val="en-GB"/>
                  </w:rPr>
                  <w:t>Choose</w:t>
                </w:r>
              </w:sdtContent>
            </w:sdt>
          </w:p>
        </w:tc>
      </w:tr>
      <w:tr w:rsidR="001F30E3" w:rsidRPr="006411AE" w14:paraId="02FA27FC" w14:textId="77777777" w:rsidTr="004F6A07">
        <w:trPr>
          <w:cantSplit/>
        </w:trPr>
        <w:tc>
          <w:tcPr>
            <w:tcW w:w="371" w:type="pct"/>
            <w:gridSpan w:val="2"/>
          </w:tcPr>
          <w:p w14:paraId="257BD498" w14:textId="77777777" w:rsidR="001F30E3" w:rsidRPr="006411AE" w:rsidRDefault="001F30E3" w:rsidP="00D93BFC">
            <w:pPr>
              <w:pStyle w:val="Overskrift4"/>
              <w:keepNext w:val="0"/>
              <w:numPr>
                <w:ilvl w:val="3"/>
                <w:numId w:val="24"/>
              </w:numPr>
              <w:rPr>
                <w:rFonts w:eastAsia="Calibri"/>
                <w:lang w:val="en-GB"/>
              </w:rPr>
            </w:pPr>
          </w:p>
        </w:tc>
        <w:tc>
          <w:tcPr>
            <w:tcW w:w="1213" w:type="pct"/>
          </w:tcPr>
          <w:p w14:paraId="1A97A296" w14:textId="31340DAC" w:rsidR="001F30E3" w:rsidRPr="006411AE" w:rsidRDefault="001F30E3" w:rsidP="001F30E3">
            <w:pPr>
              <w:spacing w:before="60"/>
              <w:rPr>
                <w:lang w:val="en-GB"/>
              </w:rPr>
            </w:pPr>
            <w:r w:rsidRPr="006411AE">
              <w:rPr>
                <w:rFonts w:eastAsia="Times New Roman" w:cs="Calibri"/>
                <w:lang w:val="en-GB"/>
              </w:rPr>
              <w:t xml:space="preserve">Demonstrate that the SUT maps the CareCommunication to a XDIS91 </w:t>
            </w:r>
            <w:r w:rsidR="01F7F9F1" w:rsidRPr="006411AE">
              <w:rPr>
                <w:rFonts w:eastAsia="Times New Roman" w:cs="Calibri"/>
                <w:lang w:val="en-GB"/>
              </w:rPr>
              <w:t>and XBIN01</w:t>
            </w:r>
            <w:r w:rsidR="0050108F" w:rsidRPr="006411AE">
              <w:rPr>
                <w:rFonts w:eastAsia="Times New Roman" w:cs="Calibri"/>
                <w:lang w:val="en-GB"/>
              </w:rPr>
              <w:t xml:space="preserve"> </w:t>
            </w:r>
            <w:r w:rsidR="008F6317">
              <w:rPr>
                <w:lang w:val="en-GB"/>
              </w:rPr>
              <w:t>cf.</w:t>
            </w:r>
            <w:hyperlink w:anchor="_Baggrundsmaterialer_2" w:history="1">
              <w:r w:rsidR="008F6317">
                <w:rPr>
                  <w:lang w:val="en-GB"/>
                </w:rPr>
                <w:t xml:space="preserve"> </w:t>
              </w:r>
              <w:r w:rsidR="008F6317">
                <w:rPr>
                  <w:rStyle w:val="Hyperlink"/>
                  <w:rFonts w:ascii="Calibri" w:eastAsiaTheme="minorHAnsi" w:hAnsi="Calibri" w:cstheme="minorBidi"/>
                  <w:lang w:val="en-GB" w:eastAsia="en-US"/>
                </w:rPr>
                <w:t>m</w:t>
              </w:r>
              <w:r w:rsidR="008F6317">
                <w:rPr>
                  <w:rStyle w:val="Hyperlink"/>
                  <w:rFonts w:ascii="Calibri" w:hAnsi="Calibri"/>
                  <w:lang w:val="en-GB"/>
                </w:rPr>
                <w:t>ap</w:t>
              </w:r>
              <w:r w:rsidR="008F6317"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46452664" w14:textId="77777777" w:rsidR="001F30E3" w:rsidRPr="006411AE" w:rsidRDefault="001F30E3" w:rsidP="001F30E3">
            <w:pPr>
              <w:spacing w:before="60"/>
              <w:rPr>
                <w:rFonts w:ascii="Courier New" w:eastAsia="Times New Roman" w:hAnsi="Courier New" w:cs="Courier New"/>
                <w:shd w:val="clear" w:color="auto" w:fill="FFFFFF"/>
                <w:lang w:val="en-GB"/>
              </w:rPr>
            </w:pPr>
          </w:p>
        </w:tc>
        <w:tc>
          <w:tcPr>
            <w:tcW w:w="1132" w:type="pct"/>
          </w:tcPr>
          <w:p w14:paraId="65DE9242" w14:textId="608B05C6" w:rsidR="001F30E3" w:rsidRPr="006411AE" w:rsidRDefault="001F30E3" w:rsidP="001F30E3">
            <w:pPr>
              <w:spacing w:before="60"/>
              <w:rPr>
                <w:lang w:val="en-GB"/>
              </w:rPr>
            </w:pPr>
            <w:r w:rsidRPr="006411AE">
              <w:rPr>
                <w:rFonts w:eastAsia="Times New Roman" w:cs="Calibri"/>
                <w:szCs w:val="24"/>
                <w:lang w:val="en-GB"/>
              </w:rPr>
              <w:t>Mapping is performed as described in the mapping table.</w:t>
            </w:r>
          </w:p>
        </w:tc>
        <w:tc>
          <w:tcPr>
            <w:tcW w:w="1285" w:type="pct"/>
          </w:tcPr>
          <w:p w14:paraId="269DD634" w14:textId="77777777" w:rsidR="001F30E3" w:rsidRPr="006411AE" w:rsidRDefault="001F30E3" w:rsidP="001F30E3">
            <w:pPr>
              <w:spacing w:before="60"/>
              <w:rPr>
                <w:rFonts w:eastAsia="Times New Roman" w:cs="Calibri"/>
                <w:szCs w:val="24"/>
                <w:lang w:val="en-GB"/>
              </w:rPr>
            </w:pPr>
          </w:p>
        </w:tc>
        <w:tc>
          <w:tcPr>
            <w:tcW w:w="434" w:type="pct"/>
          </w:tcPr>
          <w:p w14:paraId="102F55C5" w14:textId="7899628A" w:rsidR="001F30E3" w:rsidRPr="006411AE" w:rsidRDefault="00000000" w:rsidP="001F30E3">
            <w:pPr>
              <w:spacing w:before="60"/>
              <w:jc w:val="center"/>
              <w:rPr>
                <w:rFonts w:cstheme="minorHAnsi"/>
                <w:lang w:val="en-GB"/>
              </w:rPr>
            </w:pPr>
            <w:sdt>
              <w:sdtPr>
                <w:rPr>
                  <w:rFonts w:cstheme="minorHAnsi"/>
                  <w:lang w:val="en-GB"/>
                </w:rPr>
                <w:alias w:val="MedCom vurdering"/>
                <w:tag w:val="MedCom vurdering"/>
                <w:id w:val="-1050067037"/>
                <w:placeholder>
                  <w:docPart w:val="4163E0CAB7974ED386C7E33EA780054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F30E3" w:rsidRPr="006411AE">
                  <w:rPr>
                    <w:rStyle w:val="Pladsholdertekst"/>
                    <w:lang w:val="en-GB"/>
                  </w:rPr>
                  <w:t>Choose</w:t>
                </w:r>
              </w:sdtContent>
            </w:sdt>
          </w:p>
        </w:tc>
      </w:tr>
      <w:tr w:rsidR="001F30E3" w:rsidRPr="006411AE" w14:paraId="0B439F4A" w14:textId="77777777" w:rsidTr="004F6A07">
        <w:trPr>
          <w:cantSplit/>
        </w:trPr>
        <w:tc>
          <w:tcPr>
            <w:tcW w:w="371" w:type="pct"/>
            <w:gridSpan w:val="2"/>
          </w:tcPr>
          <w:p w14:paraId="51DC919D" w14:textId="77777777" w:rsidR="001F30E3" w:rsidRPr="006411AE" w:rsidRDefault="001F30E3" w:rsidP="00D93BFC">
            <w:pPr>
              <w:pStyle w:val="Overskrift4"/>
              <w:keepNext w:val="0"/>
              <w:numPr>
                <w:ilvl w:val="3"/>
                <w:numId w:val="24"/>
              </w:numPr>
              <w:rPr>
                <w:rFonts w:eastAsia="Calibri"/>
                <w:lang w:val="en-GB"/>
              </w:rPr>
            </w:pPr>
          </w:p>
        </w:tc>
        <w:tc>
          <w:tcPr>
            <w:tcW w:w="1213" w:type="pct"/>
          </w:tcPr>
          <w:p w14:paraId="15CB0E2E" w14:textId="2195124D" w:rsidR="001F30E3" w:rsidRPr="006411AE" w:rsidRDefault="001F30E3" w:rsidP="001F30E3">
            <w:pPr>
              <w:spacing w:before="60"/>
              <w:rPr>
                <w:szCs w:val="24"/>
                <w:lang w:val="en-GB"/>
              </w:rPr>
            </w:pPr>
            <w:r w:rsidRPr="006411AE">
              <w:rPr>
                <w:rFonts w:eastAsia="Times New Roman" w:cs="Calibri"/>
                <w:szCs w:val="24"/>
                <w:lang w:val="en-GB"/>
              </w:rPr>
              <w:t xml:space="preserve">Demonstrate that the SUT includes a note in the text informing that the message is a </w:t>
            </w:r>
            <w:r w:rsidR="0050108F" w:rsidRPr="006411AE">
              <w:rPr>
                <w:rFonts w:eastAsia="Times New Roman" w:cs="Calibri"/>
                <w:szCs w:val="24"/>
                <w:lang w:val="en-GB"/>
              </w:rPr>
              <w:t>forward</w:t>
            </w:r>
            <w:r w:rsidRPr="006411AE">
              <w:rPr>
                <w:rFonts w:eastAsia="Times New Roman" w:cs="Calibri"/>
                <w:szCs w:val="24"/>
                <w:lang w:val="en-GB"/>
              </w:rPr>
              <w:t>.</w:t>
            </w:r>
          </w:p>
        </w:tc>
        <w:tc>
          <w:tcPr>
            <w:tcW w:w="565" w:type="pct"/>
          </w:tcPr>
          <w:p w14:paraId="29EBB289" w14:textId="77777777" w:rsidR="001F30E3" w:rsidRPr="006411AE" w:rsidRDefault="001F30E3" w:rsidP="001F30E3">
            <w:pPr>
              <w:spacing w:before="60"/>
              <w:rPr>
                <w:rFonts w:ascii="Courier New" w:eastAsia="Times New Roman" w:hAnsi="Courier New" w:cs="Courier New"/>
                <w:shd w:val="clear" w:color="auto" w:fill="FFFFFF"/>
                <w:lang w:val="en-GB"/>
              </w:rPr>
            </w:pPr>
          </w:p>
        </w:tc>
        <w:tc>
          <w:tcPr>
            <w:tcW w:w="1132" w:type="pct"/>
          </w:tcPr>
          <w:p w14:paraId="522CF19C" w14:textId="1B2576E1" w:rsidR="001F30E3" w:rsidRPr="006411AE" w:rsidRDefault="001F30E3" w:rsidP="001F30E3">
            <w:pPr>
              <w:spacing w:before="60"/>
              <w:rPr>
                <w:lang w:val="en-GB"/>
              </w:rPr>
            </w:pPr>
            <w:r w:rsidRPr="006411AE">
              <w:rPr>
                <w:rFonts w:eastAsia="Times New Roman" w:cs="Calibri"/>
                <w:szCs w:val="24"/>
                <w:lang w:val="en-GB"/>
              </w:rPr>
              <w:t xml:space="preserve">A XDIS91 is created with information about being a </w:t>
            </w:r>
            <w:r w:rsidR="0050108F" w:rsidRPr="006411AE">
              <w:rPr>
                <w:rFonts w:eastAsia="Times New Roman" w:cs="Calibri"/>
                <w:szCs w:val="24"/>
                <w:lang w:val="en-GB"/>
              </w:rPr>
              <w:t xml:space="preserve">forward </w:t>
            </w:r>
            <w:r w:rsidRPr="006411AE">
              <w:rPr>
                <w:rFonts w:eastAsia="Times New Roman" w:cs="Calibri"/>
                <w:szCs w:val="24"/>
                <w:lang w:val="en-GB"/>
              </w:rPr>
              <w:t>to receiver.</w:t>
            </w:r>
          </w:p>
        </w:tc>
        <w:tc>
          <w:tcPr>
            <w:tcW w:w="1285" w:type="pct"/>
          </w:tcPr>
          <w:p w14:paraId="213DBE39" w14:textId="77777777" w:rsidR="001F30E3" w:rsidRPr="006411AE" w:rsidRDefault="001F30E3" w:rsidP="001F30E3">
            <w:pPr>
              <w:spacing w:before="60"/>
              <w:rPr>
                <w:rFonts w:eastAsia="Times New Roman" w:cs="Calibri"/>
                <w:szCs w:val="24"/>
                <w:lang w:val="en-GB"/>
              </w:rPr>
            </w:pPr>
          </w:p>
        </w:tc>
        <w:tc>
          <w:tcPr>
            <w:tcW w:w="434" w:type="pct"/>
          </w:tcPr>
          <w:p w14:paraId="58B74E4C" w14:textId="261551C7" w:rsidR="001F30E3" w:rsidRPr="006411AE" w:rsidRDefault="00000000" w:rsidP="001F30E3">
            <w:pPr>
              <w:spacing w:before="60"/>
              <w:jc w:val="center"/>
              <w:rPr>
                <w:rFonts w:cstheme="minorHAnsi"/>
                <w:lang w:val="en-GB"/>
              </w:rPr>
            </w:pPr>
            <w:sdt>
              <w:sdtPr>
                <w:rPr>
                  <w:rFonts w:cstheme="minorHAnsi"/>
                  <w:lang w:val="en-GB"/>
                </w:rPr>
                <w:alias w:val="MedCom vurdering"/>
                <w:tag w:val="MedCom vurdering"/>
                <w:id w:val="-1298592976"/>
                <w:placeholder>
                  <w:docPart w:val="17009F477B734134B4FB1AA2B9A9D5C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F30E3" w:rsidRPr="006411AE">
                  <w:rPr>
                    <w:rStyle w:val="Pladsholdertekst"/>
                    <w:lang w:val="en-GB"/>
                  </w:rPr>
                  <w:t>Choose</w:t>
                </w:r>
              </w:sdtContent>
            </w:sdt>
          </w:p>
        </w:tc>
      </w:tr>
      <w:tr w:rsidR="001F30E3" w:rsidRPr="006411AE" w14:paraId="1349DCFA" w14:textId="77777777" w:rsidTr="004F6A07">
        <w:trPr>
          <w:cantSplit/>
        </w:trPr>
        <w:tc>
          <w:tcPr>
            <w:tcW w:w="371" w:type="pct"/>
            <w:gridSpan w:val="2"/>
          </w:tcPr>
          <w:p w14:paraId="3C42A004" w14:textId="77777777" w:rsidR="001F30E3" w:rsidRPr="006411AE" w:rsidRDefault="001F30E3" w:rsidP="00D93BFC">
            <w:pPr>
              <w:pStyle w:val="Overskrift4"/>
              <w:keepNext w:val="0"/>
              <w:numPr>
                <w:ilvl w:val="3"/>
                <w:numId w:val="24"/>
              </w:numPr>
              <w:rPr>
                <w:rFonts w:eastAsia="Calibri"/>
                <w:lang w:val="en-GB"/>
              </w:rPr>
            </w:pPr>
          </w:p>
        </w:tc>
        <w:tc>
          <w:tcPr>
            <w:tcW w:w="1213" w:type="pct"/>
          </w:tcPr>
          <w:p w14:paraId="590F8957" w14:textId="37F5BA72" w:rsidR="001F30E3" w:rsidRPr="006411AE" w:rsidRDefault="001F30E3" w:rsidP="001F30E3">
            <w:pPr>
              <w:spacing w:before="60"/>
              <w:rPr>
                <w:rFonts w:eastAsia="Times New Roman" w:cs="Calibri"/>
                <w:szCs w:val="24"/>
                <w:lang w:val="en-GB"/>
              </w:rPr>
            </w:pPr>
            <w:r w:rsidRPr="006411AE">
              <w:rPr>
                <w:rFonts w:eastAsia="Times New Roman" w:cs="Calibri"/>
                <w:szCs w:val="24"/>
                <w:lang w:val="en-GB"/>
              </w:rPr>
              <w:t>Demonstrate that the SUT saves relevant information from the XDIS91</w:t>
            </w:r>
            <w:r w:rsidR="005A4D64" w:rsidRPr="006411AE">
              <w:rPr>
                <w:rFonts w:eastAsia="Times New Roman" w:cs="Calibri"/>
                <w:szCs w:val="24"/>
                <w:lang w:val="en-GB"/>
              </w:rPr>
              <w:t xml:space="preserve"> and XBIN01</w:t>
            </w:r>
            <w:r w:rsidRPr="006411AE">
              <w:rPr>
                <w:rFonts w:eastAsia="Times New Roman" w:cs="Calibri"/>
                <w:szCs w:val="24"/>
                <w:lang w:val="en-GB"/>
              </w:rPr>
              <w:t xml:space="preserve">: </w:t>
            </w:r>
          </w:p>
          <w:p w14:paraId="075DE488" w14:textId="1296560A" w:rsidR="005A4D64" w:rsidRPr="006411AE" w:rsidRDefault="005A4D64" w:rsidP="001F30E3">
            <w:pPr>
              <w:spacing w:before="60"/>
              <w:rPr>
                <w:rFonts w:eastAsia="Times New Roman" w:cs="Calibri"/>
                <w:szCs w:val="24"/>
                <w:lang w:val="en-GB"/>
              </w:rPr>
            </w:pPr>
            <w:r w:rsidRPr="006411AE">
              <w:rPr>
                <w:rFonts w:eastAsia="Times New Roman" w:cs="Calibri"/>
                <w:szCs w:val="24"/>
                <w:lang w:val="en-GB"/>
              </w:rPr>
              <w:t>XDIS91:</w:t>
            </w:r>
          </w:p>
          <w:p w14:paraId="6AF5F35D" w14:textId="77777777" w:rsidR="001F30E3" w:rsidRPr="006411AE" w:rsidRDefault="001F30E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5DB491B3" w14:textId="77777777" w:rsidR="001F30E3" w:rsidRPr="006411AE" w:rsidRDefault="001F30E3" w:rsidP="00EB5156">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Emessage.Letter.identifier</w:t>
            </w:r>
            <w:proofErr w:type="spellEnd"/>
            <w:proofErr w:type="gramEnd"/>
          </w:p>
          <w:p w14:paraId="52C706C9" w14:textId="679A6090" w:rsidR="005A4D64" w:rsidRPr="006411AE" w:rsidRDefault="000C0434" w:rsidP="005A4D64">
            <w:pPr>
              <w:spacing w:before="60"/>
              <w:rPr>
                <w:rFonts w:eastAsia="Times New Roman" w:cs="Calibri"/>
                <w:szCs w:val="24"/>
                <w:lang w:val="en-GB"/>
              </w:rPr>
            </w:pPr>
            <w:r w:rsidRPr="006411AE">
              <w:rPr>
                <w:rFonts w:eastAsia="Times New Roman" w:cs="Calibri"/>
                <w:szCs w:val="24"/>
                <w:lang w:val="en-GB"/>
              </w:rPr>
              <w:t>XBIN0</w:t>
            </w:r>
            <w:r w:rsidR="005A4D64" w:rsidRPr="006411AE">
              <w:rPr>
                <w:rFonts w:eastAsia="Times New Roman" w:cs="Calibri"/>
                <w:szCs w:val="24"/>
                <w:lang w:val="en-GB"/>
              </w:rPr>
              <w:t>1:</w:t>
            </w:r>
          </w:p>
          <w:p w14:paraId="3E2D362B" w14:textId="77777777" w:rsidR="005A4D64" w:rsidRPr="006411AE" w:rsidRDefault="005A4D64" w:rsidP="005A4D64">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Emessage.Envelope.identifier</w:t>
            </w:r>
            <w:proofErr w:type="spellEnd"/>
            <w:proofErr w:type="gramEnd"/>
          </w:p>
          <w:p w14:paraId="057B35B1" w14:textId="27A348D1" w:rsidR="000C0434" w:rsidRPr="006411AE" w:rsidRDefault="005A4D64" w:rsidP="005A4D64">
            <w:pPr>
              <w:pStyle w:val="Listeafsnit"/>
              <w:numPr>
                <w:ilvl w:val="0"/>
                <w:numId w:val="6"/>
              </w:numPr>
              <w:spacing w:before="60"/>
              <w:rPr>
                <w:rFonts w:eastAsia="Times New Roman" w:cs="Calibri"/>
                <w:szCs w:val="24"/>
                <w:lang w:val="en-GB"/>
              </w:rPr>
            </w:pPr>
            <w:proofErr w:type="spellStart"/>
            <w:proofErr w:type="gramStart"/>
            <w:r w:rsidRPr="006411AE">
              <w:rPr>
                <w:lang w:val="en-GB"/>
              </w:rPr>
              <w:t>Emessage.BinaryLetter.Letter.identifier</w:t>
            </w:r>
            <w:proofErr w:type="spellEnd"/>
            <w:proofErr w:type="gramEnd"/>
          </w:p>
        </w:tc>
        <w:tc>
          <w:tcPr>
            <w:tcW w:w="565" w:type="pct"/>
          </w:tcPr>
          <w:p w14:paraId="62C776E1" w14:textId="77777777" w:rsidR="001F30E3" w:rsidRPr="006411AE" w:rsidRDefault="001F30E3" w:rsidP="001F30E3">
            <w:pPr>
              <w:spacing w:before="60"/>
              <w:rPr>
                <w:rFonts w:ascii="Courier New" w:eastAsia="Times New Roman" w:hAnsi="Courier New" w:cs="Courier New"/>
                <w:shd w:val="clear" w:color="auto" w:fill="FFFFFF"/>
                <w:lang w:val="en-GB"/>
              </w:rPr>
            </w:pPr>
          </w:p>
        </w:tc>
        <w:tc>
          <w:tcPr>
            <w:tcW w:w="1132" w:type="pct"/>
          </w:tcPr>
          <w:p w14:paraId="19287CB1" w14:textId="3B7ED7A9" w:rsidR="001F30E3" w:rsidRPr="006411AE" w:rsidRDefault="001F30E3" w:rsidP="001F30E3">
            <w:pPr>
              <w:spacing w:before="60"/>
              <w:rPr>
                <w:lang w:val="en-GB"/>
              </w:rPr>
            </w:pPr>
            <w:r w:rsidRPr="006411AE">
              <w:rPr>
                <w:rFonts w:eastAsia="Times New Roman" w:cs="Calibri"/>
                <w:szCs w:val="24"/>
                <w:lang w:val="en-GB"/>
              </w:rPr>
              <w:t>Relevant information is saved.</w:t>
            </w:r>
          </w:p>
        </w:tc>
        <w:tc>
          <w:tcPr>
            <w:tcW w:w="1285" w:type="pct"/>
          </w:tcPr>
          <w:p w14:paraId="41445BCE" w14:textId="77777777" w:rsidR="001F30E3" w:rsidRPr="006411AE" w:rsidRDefault="001F30E3" w:rsidP="001F30E3">
            <w:pPr>
              <w:spacing w:before="60"/>
              <w:rPr>
                <w:rFonts w:eastAsia="Times New Roman" w:cs="Calibri"/>
                <w:szCs w:val="24"/>
                <w:lang w:val="en-GB"/>
              </w:rPr>
            </w:pPr>
          </w:p>
        </w:tc>
        <w:tc>
          <w:tcPr>
            <w:tcW w:w="434" w:type="pct"/>
          </w:tcPr>
          <w:p w14:paraId="7682CEF1" w14:textId="68C5A284" w:rsidR="001F30E3" w:rsidRPr="006411AE" w:rsidRDefault="00000000" w:rsidP="001F30E3">
            <w:pPr>
              <w:spacing w:before="60"/>
              <w:jc w:val="center"/>
              <w:rPr>
                <w:rFonts w:cstheme="minorHAnsi"/>
                <w:lang w:val="en-GB"/>
              </w:rPr>
            </w:pPr>
            <w:sdt>
              <w:sdtPr>
                <w:rPr>
                  <w:rFonts w:cstheme="minorHAnsi"/>
                  <w:lang w:val="en-GB"/>
                </w:rPr>
                <w:alias w:val="MedCom vurdering"/>
                <w:tag w:val="MedCom vurdering"/>
                <w:id w:val="-2043343086"/>
                <w:placeholder>
                  <w:docPart w:val="09AFD36859014D2797B7CB9FF9C70D0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F30E3" w:rsidRPr="006411AE">
                  <w:rPr>
                    <w:rStyle w:val="Pladsholdertekst"/>
                    <w:lang w:val="en-GB"/>
                  </w:rPr>
                  <w:t>Choose</w:t>
                </w:r>
              </w:sdtContent>
            </w:sdt>
          </w:p>
        </w:tc>
      </w:tr>
      <w:tr w:rsidR="001F30E3" w:rsidRPr="006411AE" w14:paraId="633122C4" w14:textId="77777777" w:rsidTr="004F6A07">
        <w:trPr>
          <w:cantSplit/>
        </w:trPr>
        <w:tc>
          <w:tcPr>
            <w:tcW w:w="371" w:type="pct"/>
            <w:gridSpan w:val="2"/>
          </w:tcPr>
          <w:p w14:paraId="13AF2C2E" w14:textId="77777777" w:rsidR="001F30E3" w:rsidRPr="006411AE" w:rsidRDefault="001F30E3" w:rsidP="00D93BFC">
            <w:pPr>
              <w:pStyle w:val="Overskrift4"/>
              <w:keepNext w:val="0"/>
              <w:numPr>
                <w:ilvl w:val="3"/>
                <w:numId w:val="24"/>
              </w:numPr>
              <w:rPr>
                <w:rFonts w:eastAsia="Calibri"/>
                <w:lang w:val="en-GB"/>
              </w:rPr>
            </w:pPr>
          </w:p>
        </w:tc>
        <w:tc>
          <w:tcPr>
            <w:tcW w:w="1213" w:type="pct"/>
          </w:tcPr>
          <w:p w14:paraId="423E8D85" w14:textId="644AB636" w:rsidR="001F30E3" w:rsidRPr="006411AE" w:rsidRDefault="001F30E3" w:rsidP="001F30E3">
            <w:pPr>
              <w:spacing w:before="60"/>
              <w:rPr>
                <w:szCs w:val="24"/>
                <w:lang w:val="en-GB"/>
              </w:rPr>
            </w:pPr>
            <w:r w:rsidRPr="006411AE">
              <w:rPr>
                <w:rFonts w:eastAsia="Times New Roman" w:cs="Calibri"/>
                <w:szCs w:val="24"/>
                <w:lang w:val="en-GB"/>
              </w:rPr>
              <w:t xml:space="preserve">The XDIS91 </w:t>
            </w:r>
            <w:r w:rsidR="00D678D8" w:rsidRPr="006411AE">
              <w:rPr>
                <w:rFonts w:eastAsia="Times New Roman" w:cs="Calibri"/>
                <w:szCs w:val="24"/>
                <w:lang w:val="en-GB"/>
              </w:rPr>
              <w:t xml:space="preserve">and XBIN01 </w:t>
            </w:r>
            <w:r w:rsidRPr="006411AE">
              <w:rPr>
                <w:rFonts w:eastAsia="Times New Roman" w:cs="Calibri"/>
                <w:szCs w:val="24"/>
                <w:lang w:val="en-GB"/>
              </w:rPr>
              <w:t xml:space="preserve">is wrapped in 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 xml:space="preserve"> with correct content.  </w:t>
            </w:r>
          </w:p>
        </w:tc>
        <w:tc>
          <w:tcPr>
            <w:tcW w:w="565" w:type="pct"/>
          </w:tcPr>
          <w:p w14:paraId="74C7F29E" w14:textId="77777777" w:rsidR="001F30E3" w:rsidRPr="006411AE" w:rsidRDefault="001F30E3" w:rsidP="001F30E3">
            <w:pPr>
              <w:spacing w:before="60"/>
              <w:rPr>
                <w:rFonts w:ascii="Courier New" w:eastAsia="Times New Roman" w:hAnsi="Courier New" w:cs="Courier New"/>
                <w:shd w:val="clear" w:color="auto" w:fill="FFFFFF"/>
                <w:lang w:val="en-GB"/>
              </w:rPr>
            </w:pPr>
          </w:p>
        </w:tc>
        <w:tc>
          <w:tcPr>
            <w:tcW w:w="1132" w:type="pct"/>
          </w:tcPr>
          <w:p w14:paraId="35B3864B" w14:textId="0B1A36D2" w:rsidR="001F30E3" w:rsidRPr="006411AE" w:rsidRDefault="001F30E3" w:rsidP="001F30E3">
            <w:pPr>
              <w:spacing w:before="60"/>
              <w:rPr>
                <w:lang w:val="en-GB"/>
              </w:rPr>
            </w:pPr>
            <w:r w:rsidRPr="006411AE">
              <w:rPr>
                <w:rFonts w:eastAsia="Times New Roman" w:cs="Calibri"/>
                <w:szCs w:val="24"/>
                <w:lang w:val="en-GB"/>
              </w:rPr>
              <w:t xml:space="preserve">XDIS91 </w:t>
            </w:r>
            <w:r w:rsidR="00BD5BDB" w:rsidRPr="006411AE">
              <w:rPr>
                <w:rFonts w:eastAsia="Times New Roman" w:cs="Calibri"/>
                <w:szCs w:val="24"/>
                <w:lang w:val="en-GB"/>
              </w:rPr>
              <w:t xml:space="preserve">and XBIN01 </w:t>
            </w:r>
            <w:r w:rsidRPr="006411AE">
              <w:rPr>
                <w:rFonts w:eastAsia="Times New Roman" w:cs="Calibri"/>
                <w:szCs w:val="24"/>
                <w:lang w:val="en-GB"/>
              </w:rPr>
              <w:t xml:space="preserve">is wrapped in </w:t>
            </w:r>
            <w:r w:rsidR="00BD5BDB" w:rsidRPr="006411AE">
              <w:rPr>
                <w:rFonts w:eastAsia="Times New Roman" w:cs="Calibri"/>
                <w:szCs w:val="24"/>
                <w:lang w:val="en-GB"/>
              </w:rPr>
              <w:t xml:space="preserve">individual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4333BE7E" w14:textId="77777777" w:rsidR="001F30E3" w:rsidRPr="006411AE" w:rsidRDefault="001F30E3" w:rsidP="001F30E3">
            <w:pPr>
              <w:spacing w:before="60"/>
              <w:rPr>
                <w:rFonts w:eastAsia="Times New Roman" w:cs="Calibri"/>
                <w:szCs w:val="24"/>
                <w:lang w:val="en-GB"/>
              </w:rPr>
            </w:pPr>
          </w:p>
        </w:tc>
        <w:tc>
          <w:tcPr>
            <w:tcW w:w="434" w:type="pct"/>
          </w:tcPr>
          <w:p w14:paraId="331FBA0C" w14:textId="56BC7508" w:rsidR="001F30E3" w:rsidRPr="006411AE" w:rsidRDefault="00000000" w:rsidP="001F30E3">
            <w:pPr>
              <w:spacing w:before="60"/>
              <w:jc w:val="center"/>
              <w:rPr>
                <w:rFonts w:cstheme="minorHAnsi"/>
                <w:lang w:val="en-GB"/>
              </w:rPr>
            </w:pPr>
            <w:sdt>
              <w:sdtPr>
                <w:rPr>
                  <w:rFonts w:cstheme="minorHAnsi"/>
                  <w:lang w:val="en-GB"/>
                </w:rPr>
                <w:alias w:val="MedCom vurdering"/>
                <w:tag w:val="MedCom vurdering"/>
                <w:id w:val="2010485064"/>
                <w:placeholder>
                  <w:docPart w:val="F3BCCEBFD7714C84B6061F147CE74F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F30E3" w:rsidRPr="006411AE">
                  <w:rPr>
                    <w:rStyle w:val="Pladsholdertekst"/>
                    <w:lang w:val="en-GB"/>
                  </w:rPr>
                  <w:t>Choose</w:t>
                </w:r>
              </w:sdtContent>
            </w:sdt>
          </w:p>
        </w:tc>
      </w:tr>
      <w:tr w:rsidR="001F30E3" w:rsidRPr="006411AE" w14:paraId="1CEF2DF4" w14:textId="77777777" w:rsidTr="004F6A07">
        <w:trPr>
          <w:cantSplit/>
        </w:trPr>
        <w:tc>
          <w:tcPr>
            <w:tcW w:w="371" w:type="pct"/>
            <w:gridSpan w:val="2"/>
          </w:tcPr>
          <w:p w14:paraId="6F0FB32F" w14:textId="77777777" w:rsidR="001F30E3" w:rsidRPr="006411AE" w:rsidRDefault="001F30E3" w:rsidP="00D93BFC">
            <w:pPr>
              <w:pStyle w:val="Overskrift4"/>
              <w:keepNext w:val="0"/>
              <w:numPr>
                <w:ilvl w:val="3"/>
                <w:numId w:val="24"/>
              </w:numPr>
              <w:rPr>
                <w:rFonts w:eastAsia="Calibri"/>
                <w:lang w:val="en-GB"/>
              </w:rPr>
            </w:pPr>
          </w:p>
        </w:tc>
        <w:tc>
          <w:tcPr>
            <w:tcW w:w="1213" w:type="pct"/>
          </w:tcPr>
          <w:p w14:paraId="485A0730" w14:textId="41B5DD10" w:rsidR="001F30E3" w:rsidRPr="006411AE" w:rsidRDefault="001F30E3" w:rsidP="001F30E3">
            <w:pPr>
              <w:spacing w:before="60"/>
              <w:rPr>
                <w:szCs w:val="24"/>
                <w:lang w:val="en-GB"/>
              </w:rPr>
            </w:pPr>
            <w:r w:rsidRPr="006411AE">
              <w:rPr>
                <w:szCs w:val="24"/>
                <w:lang w:val="en-GB"/>
              </w:rPr>
              <w:t>Send the message to the correct receiver.</w:t>
            </w:r>
          </w:p>
        </w:tc>
        <w:tc>
          <w:tcPr>
            <w:tcW w:w="565" w:type="pct"/>
          </w:tcPr>
          <w:p w14:paraId="40D292AE" w14:textId="77777777" w:rsidR="001F30E3" w:rsidRPr="006411AE" w:rsidRDefault="001F30E3" w:rsidP="001F30E3">
            <w:pPr>
              <w:spacing w:before="60"/>
              <w:rPr>
                <w:rFonts w:ascii="Courier New" w:eastAsia="Times New Roman" w:hAnsi="Courier New" w:cs="Courier New"/>
                <w:shd w:val="clear" w:color="auto" w:fill="FFFFFF"/>
                <w:lang w:val="en-GB"/>
              </w:rPr>
            </w:pPr>
          </w:p>
        </w:tc>
        <w:tc>
          <w:tcPr>
            <w:tcW w:w="1132" w:type="pct"/>
          </w:tcPr>
          <w:p w14:paraId="6951F9AC" w14:textId="521AF4BF" w:rsidR="001F30E3" w:rsidRPr="006411AE" w:rsidRDefault="001F30E3" w:rsidP="001F30E3">
            <w:pPr>
              <w:spacing w:before="60"/>
              <w:rPr>
                <w:lang w:val="en-GB"/>
              </w:rPr>
            </w:pPr>
            <w:r w:rsidRPr="006411AE">
              <w:rPr>
                <w:lang w:val="en-GB"/>
              </w:rPr>
              <w:t xml:space="preserve">The </w:t>
            </w:r>
            <w:r w:rsidR="00BD5BDB" w:rsidRPr="006411AE">
              <w:rPr>
                <w:lang w:val="en-GB"/>
              </w:rPr>
              <w:t>XDIS91 and the XBIN01</w:t>
            </w:r>
            <w:r w:rsidR="00123041" w:rsidRPr="006411AE">
              <w:rPr>
                <w:lang w:val="en-GB"/>
              </w:rPr>
              <w:t xml:space="preserve"> is</w:t>
            </w:r>
            <w:r w:rsidRPr="006411AE">
              <w:rPr>
                <w:lang w:val="en-GB"/>
              </w:rPr>
              <w:t xml:space="preserve"> mapped correctly and sent to the correct receiver with information about </w:t>
            </w:r>
            <w:r w:rsidRPr="006411AE">
              <w:rPr>
                <w:rFonts w:eastAsia="Times New Roman" w:cs="Calibri"/>
                <w:szCs w:val="24"/>
                <w:lang w:val="en-GB"/>
              </w:rPr>
              <w:t xml:space="preserve">being a </w:t>
            </w:r>
            <w:r w:rsidR="00123041" w:rsidRPr="006411AE">
              <w:rPr>
                <w:rFonts w:eastAsia="Times New Roman" w:cs="Calibri"/>
                <w:szCs w:val="24"/>
                <w:lang w:val="en-GB"/>
              </w:rPr>
              <w:t>forward</w:t>
            </w:r>
            <w:r w:rsidRPr="006411AE">
              <w:rPr>
                <w:rFonts w:eastAsia="Times New Roman" w:cs="Calibri"/>
                <w:szCs w:val="24"/>
                <w:lang w:val="en-GB"/>
              </w:rPr>
              <w:t>.</w:t>
            </w:r>
          </w:p>
        </w:tc>
        <w:tc>
          <w:tcPr>
            <w:tcW w:w="1285" w:type="pct"/>
          </w:tcPr>
          <w:p w14:paraId="08E41ADF" w14:textId="77777777" w:rsidR="001F30E3" w:rsidRPr="006411AE" w:rsidRDefault="001F30E3" w:rsidP="001F30E3">
            <w:pPr>
              <w:spacing w:before="60"/>
              <w:rPr>
                <w:rFonts w:eastAsia="Times New Roman" w:cs="Calibri"/>
                <w:szCs w:val="24"/>
                <w:lang w:val="en-GB"/>
              </w:rPr>
            </w:pPr>
          </w:p>
        </w:tc>
        <w:tc>
          <w:tcPr>
            <w:tcW w:w="434" w:type="pct"/>
          </w:tcPr>
          <w:p w14:paraId="31E79941" w14:textId="00F53A95" w:rsidR="001F30E3" w:rsidRPr="006411AE" w:rsidRDefault="00000000" w:rsidP="001F30E3">
            <w:pPr>
              <w:spacing w:before="60"/>
              <w:jc w:val="center"/>
              <w:rPr>
                <w:rFonts w:cstheme="minorHAnsi"/>
                <w:lang w:val="en-GB"/>
              </w:rPr>
            </w:pPr>
            <w:sdt>
              <w:sdtPr>
                <w:rPr>
                  <w:rFonts w:cstheme="minorHAnsi"/>
                  <w:lang w:val="en-GB"/>
                </w:rPr>
                <w:alias w:val="MedCom vurdering"/>
                <w:tag w:val="MedCom vurdering"/>
                <w:id w:val="-1007279834"/>
                <w:placeholder>
                  <w:docPart w:val="336A1C3752424E6CBCD11C942CA6EE0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F30E3" w:rsidRPr="006411AE">
                  <w:rPr>
                    <w:rStyle w:val="Pladsholdertekst"/>
                    <w:lang w:val="en-GB"/>
                  </w:rPr>
                  <w:t>Choose</w:t>
                </w:r>
              </w:sdtContent>
            </w:sdt>
          </w:p>
        </w:tc>
      </w:tr>
    </w:tbl>
    <w:p w14:paraId="3E2D9E2A" w14:textId="77777777" w:rsidR="00A06DCB" w:rsidRPr="006411AE" w:rsidRDefault="00A06DCB" w:rsidP="00A06DCB">
      <w:pPr>
        <w:rPr>
          <w:lang w:val="en-GB"/>
        </w:rPr>
      </w:pPr>
    </w:p>
    <w:p w14:paraId="00DAE572" w14:textId="77777777" w:rsidR="001E137F" w:rsidRPr="006411AE" w:rsidRDefault="001E137F">
      <w:pPr>
        <w:rPr>
          <w:rFonts w:eastAsiaTheme="majorEastAsia" w:cstheme="majorBidi"/>
          <w:color w:val="0F4761" w:themeColor="accent1" w:themeShade="BF"/>
          <w:sz w:val="28"/>
          <w:szCs w:val="28"/>
          <w:lang w:val="en-GB"/>
        </w:rPr>
      </w:pPr>
      <w:r w:rsidRPr="006411AE">
        <w:rPr>
          <w:lang w:val="en-GB"/>
        </w:rPr>
        <w:br w:type="page"/>
      </w:r>
    </w:p>
    <w:p w14:paraId="05183E3C" w14:textId="1FEE1159" w:rsidR="00D76C30" w:rsidRPr="006411AE" w:rsidRDefault="001E137F" w:rsidP="00D93BFC">
      <w:pPr>
        <w:pStyle w:val="Overskrift3"/>
        <w:numPr>
          <w:ilvl w:val="2"/>
          <w:numId w:val="24"/>
        </w:numPr>
        <w:rPr>
          <w:lang w:val="en-GB"/>
        </w:rPr>
      </w:pPr>
      <w:r w:rsidRPr="006411AE">
        <w:rPr>
          <w:lang w:val="en-GB"/>
        </w:rPr>
        <w:lastRenderedPageBreak/>
        <w:t xml:space="preserve"> </w:t>
      </w:r>
      <w:bookmarkStart w:id="62" w:name="_Ref182898101"/>
      <w:r w:rsidR="00D76C30" w:rsidRPr="006411AE">
        <w:rPr>
          <w:lang w:val="en-GB"/>
        </w:rPr>
        <w:t>S</w:t>
      </w:r>
      <w:r w:rsidR="00F41764" w:rsidRPr="006411AE">
        <w:rPr>
          <w:lang w:val="en-GB"/>
        </w:rPr>
        <w:t>3</w:t>
      </w:r>
      <w:r w:rsidR="00D76C30" w:rsidRPr="006411AE">
        <w:rPr>
          <w:lang w:val="en-GB"/>
        </w:rPr>
        <w:t xml:space="preserve">: Send an Acknowledgement </w:t>
      </w:r>
      <w:r w:rsidR="00772DFE" w:rsidRPr="006411AE">
        <w:rPr>
          <w:lang w:val="en-GB"/>
        </w:rPr>
        <w:t>(from XML to FHIR)</w:t>
      </w:r>
      <w:bookmarkEnd w:id="62"/>
    </w:p>
    <w:tbl>
      <w:tblPr>
        <w:tblStyle w:val="Tabel-Gitter2"/>
        <w:tblW w:w="5130" w:type="pct"/>
        <w:tblInd w:w="-113" w:type="dxa"/>
        <w:tblLayout w:type="fixed"/>
        <w:tblLook w:val="04A0" w:firstRow="1" w:lastRow="0" w:firstColumn="1" w:lastColumn="0" w:noHBand="0" w:noVBand="1"/>
      </w:tblPr>
      <w:tblGrid>
        <w:gridCol w:w="112"/>
        <w:gridCol w:w="909"/>
        <w:gridCol w:w="3342"/>
        <w:gridCol w:w="1557"/>
        <w:gridCol w:w="3119"/>
        <w:gridCol w:w="3540"/>
        <w:gridCol w:w="1196"/>
      </w:tblGrid>
      <w:tr w:rsidR="00D76C30" w:rsidRPr="006411AE" w14:paraId="55713939" w14:textId="77777777" w:rsidTr="00517AB7">
        <w:trPr>
          <w:gridBefore w:val="1"/>
          <w:wBefore w:w="41" w:type="pct"/>
          <w:cantSplit/>
        </w:trPr>
        <w:tc>
          <w:tcPr>
            <w:tcW w:w="330" w:type="pct"/>
            <w:shd w:val="clear" w:color="auto" w:fill="152F4A"/>
            <w:vAlign w:val="center"/>
          </w:tcPr>
          <w:p w14:paraId="0E182D16" w14:textId="77777777" w:rsidR="00D76C30" w:rsidRPr="006411AE" w:rsidRDefault="00D76C30">
            <w:pPr>
              <w:rPr>
                <w:b/>
                <w:bCs/>
                <w:lang w:val="en-GB"/>
              </w:rPr>
            </w:pPr>
            <w:r w:rsidRPr="006411AE">
              <w:rPr>
                <w:b/>
                <w:bCs/>
                <w:lang w:val="en-GB"/>
              </w:rPr>
              <w:t>Test step #</w:t>
            </w:r>
          </w:p>
        </w:tc>
        <w:tc>
          <w:tcPr>
            <w:tcW w:w="1213" w:type="pct"/>
            <w:shd w:val="clear" w:color="auto" w:fill="152F4A"/>
            <w:vAlign w:val="center"/>
          </w:tcPr>
          <w:p w14:paraId="50865BB0" w14:textId="77777777" w:rsidR="00D76C30" w:rsidRPr="006411AE" w:rsidRDefault="00D76C30">
            <w:pPr>
              <w:rPr>
                <w:b/>
                <w:bCs/>
                <w:lang w:val="en-GB"/>
              </w:rPr>
            </w:pPr>
            <w:r w:rsidRPr="006411AE">
              <w:rPr>
                <w:b/>
                <w:bCs/>
                <w:lang w:val="en-GB"/>
              </w:rPr>
              <w:t>Action</w:t>
            </w:r>
          </w:p>
        </w:tc>
        <w:tc>
          <w:tcPr>
            <w:tcW w:w="565" w:type="pct"/>
            <w:shd w:val="clear" w:color="auto" w:fill="152F4A"/>
            <w:vAlign w:val="center"/>
          </w:tcPr>
          <w:p w14:paraId="4D785FB4" w14:textId="77777777" w:rsidR="00D76C30" w:rsidRPr="006411AE" w:rsidRDefault="00D76C30">
            <w:pPr>
              <w:rPr>
                <w:rFonts w:ascii="Courier New" w:hAnsi="Courier New" w:cs="Courier New"/>
                <w:b/>
                <w:bCs/>
                <w:shd w:val="clear" w:color="auto" w:fill="FFFFFF"/>
                <w:lang w:val="en-GB"/>
              </w:rPr>
            </w:pPr>
            <w:r w:rsidRPr="006411AE">
              <w:rPr>
                <w:b/>
                <w:bCs/>
                <w:lang w:val="en-GB"/>
              </w:rPr>
              <w:t>Test data</w:t>
            </w:r>
          </w:p>
        </w:tc>
        <w:tc>
          <w:tcPr>
            <w:tcW w:w="1132" w:type="pct"/>
            <w:shd w:val="clear" w:color="auto" w:fill="152F4A"/>
            <w:vAlign w:val="center"/>
          </w:tcPr>
          <w:p w14:paraId="1DFC6465" w14:textId="77777777" w:rsidR="00D76C30" w:rsidRPr="006411AE" w:rsidRDefault="00D76C30">
            <w:pPr>
              <w:rPr>
                <w:b/>
                <w:bCs/>
                <w:lang w:val="en-GB"/>
              </w:rPr>
            </w:pPr>
            <w:r w:rsidRPr="006411AE">
              <w:rPr>
                <w:b/>
                <w:bCs/>
                <w:lang w:val="en-GB"/>
              </w:rPr>
              <w:t>Expected result</w:t>
            </w:r>
          </w:p>
        </w:tc>
        <w:tc>
          <w:tcPr>
            <w:tcW w:w="1285" w:type="pct"/>
            <w:shd w:val="clear" w:color="auto" w:fill="152F4A"/>
            <w:vAlign w:val="center"/>
          </w:tcPr>
          <w:p w14:paraId="76A42EA9" w14:textId="77777777" w:rsidR="00D76C30" w:rsidRPr="006411AE" w:rsidRDefault="00D76C30">
            <w:pPr>
              <w:rPr>
                <w:b/>
                <w:bCs/>
                <w:lang w:val="en-GB"/>
              </w:rPr>
            </w:pPr>
            <w:r w:rsidRPr="006411AE">
              <w:rPr>
                <w:b/>
                <w:bCs/>
                <w:lang w:val="en-GB"/>
              </w:rPr>
              <w:t>Actual result</w:t>
            </w:r>
          </w:p>
        </w:tc>
        <w:tc>
          <w:tcPr>
            <w:tcW w:w="434" w:type="pct"/>
            <w:shd w:val="clear" w:color="auto" w:fill="152F4A"/>
            <w:vAlign w:val="center"/>
          </w:tcPr>
          <w:p w14:paraId="139EFD89" w14:textId="77777777" w:rsidR="00D76C30" w:rsidRPr="006411AE" w:rsidRDefault="00D76C30">
            <w:pPr>
              <w:rPr>
                <w:rFonts w:cstheme="minorHAnsi"/>
                <w:b/>
                <w:bCs/>
                <w:lang w:val="en-GB"/>
              </w:rPr>
            </w:pPr>
            <w:r w:rsidRPr="006411AE">
              <w:rPr>
                <w:b/>
                <w:bCs/>
                <w:lang w:val="en-GB"/>
              </w:rPr>
              <w:t>MedCom assessment</w:t>
            </w:r>
          </w:p>
        </w:tc>
      </w:tr>
      <w:tr w:rsidR="008A45B1" w:rsidRPr="005017ED" w14:paraId="2003BC4D" w14:textId="77777777" w:rsidTr="00697008">
        <w:trPr>
          <w:gridBefore w:val="1"/>
          <w:wBefore w:w="41" w:type="pct"/>
          <w:cantSplit/>
        </w:trPr>
        <w:tc>
          <w:tcPr>
            <w:tcW w:w="4959" w:type="pct"/>
            <w:gridSpan w:val="6"/>
            <w:shd w:val="clear" w:color="auto" w:fill="DAE9F7" w:themeFill="text2" w:themeFillTint="1A"/>
          </w:tcPr>
          <w:p w14:paraId="49B0D5B7" w14:textId="7C7CE13B" w:rsidR="008A45B1" w:rsidRPr="006411AE" w:rsidRDefault="008A45B1">
            <w:pPr>
              <w:spacing w:before="60"/>
              <w:jc w:val="center"/>
              <w:rPr>
                <w:rFonts w:cstheme="minorHAnsi"/>
                <w:lang w:val="en-GB"/>
              </w:rPr>
            </w:pPr>
            <w:r w:rsidRPr="006411AE">
              <w:rPr>
                <w:rFonts w:cstheme="minorHAnsi"/>
                <w:lang w:val="en-GB"/>
              </w:rPr>
              <w:t>Send</w:t>
            </w:r>
            <w:r w:rsidR="008F730E" w:rsidRPr="006411AE">
              <w:rPr>
                <w:rFonts w:cstheme="minorHAnsi"/>
                <w:lang w:val="en-GB"/>
              </w:rPr>
              <w:t xml:space="preserve"> a</w:t>
            </w:r>
            <w:r w:rsidRPr="006411AE">
              <w:rPr>
                <w:rFonts w:cstheme="minorHAnsi"/>
                <w:lang w:val="en-GB"/>
              </w:rPr>
              <w:t xml:space="preserve"> </w:t>
            </w:r>
            <w:r w:rsidR="000C4A8B" w:rsidRPr="006411AE">
              <w:rPr>
                <w:rFonts w:cstheme="minorHAnsi"/>
                <w:lang w:val="en-GB"/>
              </w:rPr>
              <w:t>positive Acknowledgement</w:t>
            </w:r>
            <w:r w:rsidR="00C87C6A" w:rsidRPr="006411AE">
              <w:rPr>
                <w:rFonts w:cstheme="minorHAnsi"/>
                <w:lang w:val="en-GB"/>
              </w:rPr>
              <w:t xml:space="preserve"> (a positive XCTL</w:t>
            </w:r>
            <w:r w:rsidR="00607F11" w:rsidRPr="006411AE">
              <w:rPr>
                <w:rFonts w:cstheme="minorHAnsi"/>
                <w:lang w:val="en-GB"/>
              </w:rPr>
              <w:t xml:space="preserve"> is received</w:t>
            </w:r>
            <w:r w:rsidR="00C87C6A" w:rsidRPr="006411AE">
              <w:rPr>
                <w:rFonts w:cstheme="minorHAnsi"/>
                <w:lang w:val="en-GB"/>
              </w:rPr>
              <w:t>)</w:t>
            </w:r>
          </w:p>
        </w:tc>
      </w:tr>
      <w:tr w:rsidR="00F42670" w:rsidRPr="006411AE" w14:paraId="1CAD916A" w14:textId="77777777" w:rsidTr="00517AB7">
        <w:trPr>
          <w:gridBefore w:val="1"/>
          <w:wBefore w:w="41" w:type="pct"/>
          <w:cantSplit/>
        </w:trPr>
        <w:tc>
          <w:tcPr>
            <w:tcW w:w="330" w:type="pct"/>
          </w:tcPr>
          <w:p w14:paraId="73AD3258" w14:textId="77777777" w:rsidR="00F42670" w:rsidRPr="006411AE" w:rsidRDefault="00F42670" w:rsidP="00D93BFC">
            <w:pPr>
              <w:pStyle w:val="Overskrift4"/>
              <w:numPr>
                <w:ilvl w:val="3"/>
                <w:numId w:val="24"/>
              </w:numPr>
              <w:rPr>
                <w:rFonts w:eastAsia="Calibri"/>
                <w:lang w:val="en-GB"/>
              </w:rPr>
            </w:pPr>
          </w:p>
        </w:tc>
        <w:tc>
          <w:tcPr>
            <w:tcW w:w="1213" w:type="pct"/>
          </w:tcPr>
          <w:p w14:paraId="3C0CACA0" w14:textId="756A21EA" w:rsidR="00F42670" w:rsidRPr="006411AE" w:rsidRDefault="00F42670" w:rsidP="00F42670">
            <w:pPr>
              <w:spacing w:before="60"/>
              <w:rPr>
                <w:rFonts w:eastAsia="Times New Roman" w:cs="Calibri"/>
                <w:szCs w:val="24"/>
                <w:lang w:val="en-GB"/>
              </w:rPr>
            </w:pPr>
            <w:r w:rsidRPr="006411AE">
              <w:rPr>
                <w:rFonts w:eastAsia="Times New Roman" w:cs="Calibri"/>
                <w:szCs w:val="24"/>
                <w:lang w:val="en-GB"/>
              </w:rPr>
              <w:t xml:space="preserve">Perform test step </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_Ref181616107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.1.1</w:t>
            </w:r>
            <w:r w:rsidRPr="006411AE">
              <w:rPr>
                <w:rFonts w:eastAsia="Times New Roman" w:cs="Calibri"/>
                <w:szCs w:val="24"/>
                <w:lang w:val="en-GB"/>
              </w:rPr>
              <w:fldChar w:fldCharType="end"/>
            </w:r>
            <w:r w:rsidRPr="006411AE">
              <w:rPr>
                <w:rFonts w:eastAsia="Times New Roman" w:cs="Calibri"/>
                <w:szCs w:val="24"/>
                <w:lang w:val="en-GB"/>
              </w:rPr>
              <w:t>-</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_Ref181616108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.1.4</w:t>
            </w:r>
            <w:r w:rsidRPr="006411AE">
              <w:rPr>
                <w:rFonts w:eastAsia="Times New Roman" w:cs="Calibri"/>
                <w:szCs w:val="24"/>
                <w:lang w:val="en-GB"/>
              </w:rPr>
              <w:fldChar w:fldCharType="end"/>
            </w:r>
          </w:p>
          <w:p w14:paraId="13A96098" w14:textId="77777777" w:rsidR="00362727" w:rsidRPr="006411AE" w:rsidRDefault="00362727" w:rsidP="00F42670">
            <w:pPr>
              <w:spacing w:before="60"/>
              <w:rPr>
                <w:rFonts w:eastAsia="Times New Roman" w:cs="Calibri"/>
                <w:szCs w:val="24"/>
                <w:lang w:val="en-GB"/>
              </w:rPr>
            </w:pPr>
            <w:r w:rsidRPr="006411AE">
              <w:rPr>
                <w:rFonts w:eastAsia="Times New Roman" w:cs="Calibri"/>
                <w:szCs w:val="24"/>
                <w:lang w:val="en-GB"/>
              </w:rPr>
              <w:t xml:space="preserve">Demonstrate that the SUT registers that the </w:t>
            </w:r>
            <w:r w:rsidR="00F42B02" w:rsidRPr="006411AE">
              <w:rPr>
                <w:rFonts w:eastAsia="Times New Roman" w:cs="Calibri"/>
                <w:lang w:val="en-GB"/>
              </w:rPr>
              <w:t xml:space="preserve">XCTL </w:t>
            </w:r>
            <w:r w:rsidRPr="006411AE">
              <w:rPr>
                <w:rFonts w:eastAsia="Times New Roman" w:cs="Calibri"/>
                <w:szCs w:val="24"/>
                <w:lang w:val="en-GB"/>
              </w:rPr>
              <w:t xml:space="preserve">is </w:t>
            </w:r>
            <w:r w:rsidR="00F42B02" w:rsidRPr="006411AE">
              <w:rPr>
                <w:rFonts w:eastAsia="Times New Roman" w:cs="Calibri"/>
                <w:szCs w:val="24"/>
                <w:lang w:val="en-GB"/>
              </w:rPr>
              <w:t>positive</w:t>
            </w:r>
            <w:r w:rsidRPr="006411AE">
              <w:rPr>
                <w:rFonts w:eastAsia="Times New Roman" w:cs="Calibri"/>
                <w:szCs w:val="24"/>
                <w:lang w:val="en-GB"/>
              </w:rPr>
              <w:t>.</w:t>
            </w:r>
            <w:r w:rsidR="00CC2043" w:rsidRPr="006411AE">
              <w:rPr>
                <w:rFonts w:eastAsia="Times New Roman" w:cs="Calibri"/>
                <w:szCs w:val="24"/>
                <w:lang w:val="en-GB"/>
              </w:rPr>
              <w:t xml:space="preserve"> </w:t>
            </w:r>
          </w:p>
          <w:p w14:paraId="567156B9" w14:textId="0524AD0A" w:rsidR="003937E7" w:rsidRPr="006411AE" w:rsidRDefault="002B5374" w:rsidP="00F42670">
            <w:pPr>
              <w:spacing w:before="60"/>
              <w:rPr>
                <w:rFonts w:eastAsia="Times New Roman" w:cs="Calibri"/>
                <w:b/>
                <w:bCs/>
                <w:i/>
                <w:iCs/>
                <w:szCs w:val="24"/>
                <w:lang w:val="en-GB"/>
              </w:rPr>
            </w:pPr>
            <w:r w:rsidRPr="006411AE">
              <w:rPr>
                <w:rFonts w:eastAsia="Times New Roman" w:cs="Calibri"/>
                <w:b/>
                <w:bCs/>
                <w:i/>
                <w:iCs/>
                <w:szCs w:val="24"/>
                <w:lang w:val="en-GB"/>
              </w:rPr>
              <w:t xml:space="preserve">Note: </w:t>
            </w:r>
            <w:r w:rsidR="003937E7" w:rsidRPr="006411AE">
              <w:rPr>
                <w:rFonts w:eastAsia="Times New Roman" w:cs="Calibri"/>
                <w:i/>
                <w:iCs/>
                <w:szCs w:val="24"/>
                <w:lang w:val="en-GB"/>
              </w:rPr>
              <w:t xml:space="preserve">This </w:t>
            </w:r>
            <w:r w:rsidR="000E3647" w:rsidRPr="006411AE">
              <w:rPr>
                <w:rFonts w:eastAsia="Times New Roman" w:cs="Calibri"/>
                <w:i/>
                <w:iCs/>
                <w:szCs w:val="24"/>
                <w:lang w:val="en-GB"/>
              </w:rPr>
              <w:t>covers</w:t>
            </w:r>
            <w:r w:rsidR="003937E7" w:rsidRPr="006411AE">
              <w:rPr>
                <w:rFonts w:eastAsia="Times New Roman" w:cs="Calibri"/>
                <w:i/>
                <w:iCs/>
                <w:szCs w:val="24"/>
                <w:lang w:val="en-GB"/>
              </w:rPr>
              <w:t xml:space="preserve"> </w:t>
            </w:r>
            <w:r w:rsidR="00D77F03" w:rsidRPr="006411AE">
              <w:rPr>
                <w:rFonts w:eastAsia="Times New Roman" w:cs="Calibri"/>
                <w:i/>
                <w:iCs/>
                <w:szCs w:val="24"/>
                <w:lang w:val="en-GB"/>
              </w:rPr>
              <w:t xml:space="preserve">scenarios where </w:t>
            </w:r>
            <w:r w:rsidR="00BD374D" w:rsidRPr="006411AE">
              <w:rPr>
                <w:rFonts w:eastAsia="Times New Roman" w:cs="Calibri"/>
                <w:i/>
                <w:iCs/>
                <w:szCs w:val="24"/>
                <w:lang w:val="en-GB"/>
              </w:rPr>
              <w:t>all XCTL are</w:t>
            </w:r>
            <w:r w:rsidR="003E03DC" w:rsidRPr="006411AE">
              <w:rPr>
                <w:rFonts w:eastAsia="Times New Roman" w:cs="Calibri"/>
                <w:i/>
                <w:iCs/>
                <w:szCs w:val="24"/>
                <w:lang w:val="en-GB"/>
              </w:rPr>
              <w:t xml:space="preserve"> </w:t>
            </w:r>
            <w:r w:rsidR="000E3647" w:rsidRPr="006411AE">
              <w:rPr>
                <w:rFonts w:eastAsia="Times New Roman" w:cs="Calibri"/>
                <w:i/>
                <w:iCs/>
                <w:szCs w:val="24"/>
                <w:lang w:val="en-GB"/>
              </w:rPr>
              <w:t>positive</w:t>
            </w:r>
            <w:r w:rsidR="00D91A44" w:rsidRPr="006411AE">
              <w:rPr>
                <w:rFonts w:eastAsia="Times New Roman" w:cs="Calibri"/>
                <w:i/>
                <w:iCs/>
                <w:szCs w:val="24"/>
                <w:lang w:val="en-GB"/>
              </w:rPr>
              <w:t>.</w:t>
            </w:r>
          </w:p>
        </w:tc>
        <w:tc>
          <w:tcPr>
            <w:tcW w:w="565" w:type="pct"/>
          </w:tcPr>
          <w:p w14:paraId="5518E1AE" w14:textId="77777777" w:rsidR="00F42670" w:rsidRPr="006411AE" w:rsidRDefault="00F42670" w:rsidP="00F42670">
            <w:pPr>
              <w:widowControl w:val="0"/>
              <w:spacing w:before="60"/>
              <w:rPr>
                <w:rFonts w:ascii="Courier New" w:eastAsia="Times New Roman" w:hAnsi="Courier New" w:cs="Courier New"/>
                <w:szCs w:val="24"/>
                <w:lang w:val="en-GB"/>
              </w:rPr>
            </w:pPr>
          </w:p>
        </w:tc>
        <w:tc>
          <w:tcPr>
            <w:tcW w:w="1132" w:type="pct"/>
          </w:tcPr>
          <w:p w14:paraId="3696AE52" w14:textId="3E7D338C" w:rsidR="00F42670" w:rsidRPr="006411AE" w:rsidRDefault="00F42670" w:rsidP="00F42670">
            <w:pPr>
              <w:spacing w:before="60" w:after="120"/>
              <w:rPr>
                <w:rFonts w:eastAsia="Times New Roman" w:cs="Calibri"/>
                <w:szCs w:val="24"/>
                <w:lang w:val="en-GB"/>
              </w:rPr>
            </w:pPr>
            <w:r w:rsidRPr="006411AE">
              <w:rPr>
                <w:lang w:val="en-GB"/>
              </w:rPr>
              <w:t xml:space="preserve">The message is a positive XCTL and must be converted </w:t>
            </w:r>
            <w:r w:rsidR="00C52531" w:rsidRPr="006411AE">
              <w:rPr>
                <w:lang w:val="en-GB"/>
              </w:rPr>
              <w:t xml:space="preserve">to a positive </w:t>
            </w:r>
            <w:r w:rsidR="00C52531" w:rsidRPr="006411AE">
              <w:rPr>
                <w:rFonts w:eastAsia="Times New Roman" w:cs="Calibri"/>
                <w:szCs w:val="24"/>
                <w:lang w:val="en-GB"/>
              </w:rPr>
              <w:t xml:space="preserve">Acknowledgement </w:t>
            </w:r>
            <w:r w:rsidRPr="006411AE">
              <w:rPr>
                <w:lang w:val="en-GB"/>
              </w:rPr>
              <w:t>before the message is send to receiver.</w:t>
            </w:r>
          </w:p>
        </w:tc>
        <w:tc>
          <w:tcPr>
            <w:tcW w:w="1285" w:type="pct"/>
          </w:tcPr>
          <w:p w14:paraId="4DAA5F06" w14:textId="77777777" w:rsidR="00F42670" w:rsidRPr="006411AE" w:rsidRDefault="00F42670" w:rsidP="00F42670">
            <w:pPr>
              <w:spacing w:before="60"/>
              <w:rPr>
                <w:rFonts w:eastAsia="Times New Roman" w:cs="Calibri"/>
                <w:szCs w:val="24"/>
                <w:lang w:val="en-GB"/>
              </w:rPr>
            </w:pPr>
          </w:p>
        </w:tc>
        <w:tc>
          <w:tcPr>
            <w:tcW w:w="434" w:type="pct"/>
          </w:tcPr>
          <w:p w14:paraId="1C0C3DDA" w14:textId="51311E51" w:rsidR="00F42670" w:rsidRPr="006411AE" w:rsidRDefault="00000000" w:rsidP="00F42670">
            <w:pPr>
              <w:spacing w:before="60"/>
              <w:jc w:val="center"/>
              <w:rPr>
                <w:rFonts w:cstheme="minorHAnsi"/>
                <w:lang w:val="en-GB"/>
              </w:rPr>
            </w:pPr>
            <w:sdt>
              <w:sdtPr>
                <w:rPr>
                  <w:rFonts w:cstheme="minorHAnsi"/>
                  <w:lang w:val="en-GB"/>
                </w:rPr>
                <w:alias w:val="MedCom vurdering"/>
                <w:tag w:val="MedCom vurdering"/>
                <w:id w:val="1987201599"/>
                <w:placeholder>
                  <w:docPart w:val="A04D9BA237C246619DC26D4500F960C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2670" w:rsidRPr="006411AE">
                  <w:rPr>
                    <w:rStyle w:val="Pladsholdertekst"/>
                    <w:lang w:val="en-GB"/>
                  </w:rPr>
                  <w:t>Choose</w:t>
                </w:r>
              </w:sdtContent>
            </w:sdt>
          </w:p>
        </w:tc>
      </w:tr>
      <w:tr w:rsidR="00F42670" w:rsidRPr="006411AE" w14:paraId="41003285" w14:textId="77777777" w:rsidTr="00517AB7">
        <w:trPr>
          <w:gridBefore w:val="1"/>
          <w:wBefore w:w="41" w:type="pct"/>
          <w:cantSplit/>
        </w:trPr>
        <w:tc>
          <w:tcPr>
            <w:tcW w:w="330" w:type="pct"/>
          </w:tcPr>
          <w:p w14:paraId="49B05258" w14:textId="77777777" w:rsidR="00F42670" w:rsidRPr="006411AE" w:rsidRDefault="00F42670" w:rsidP="00D93BFC">
            <w:pPr>
              <w:pStyle w:val="Overskrift4"/>
              <w:numPr>
                <w:ilvl w:val="3"/>
                <w:numId w:val="24"/>
              </w:numPr>
              <w:rPr>
                <w:rFonts w:eastAsia="Calibri"/>
                <w:lang w:val="en-GB"/>
              </w:rPr>
            </w:pPr>
          </w:p>
        </w:tc>
        <w:tc>
          <w:tcPr>
            <w:tcW w:w="1213" w:type="pct"/>
          </w:tcPr>
          <w:p w14:paraId="0C53D4B6" w14:textId="52F45625" w:rsidR="00F42670" w:rsidRPr="006411AE" w:rsidRDefault="00F42670" w:rsidP="00F42670">
            <w:pPr>
              <w:spacing w:before="60"/>
              <w:rPr>
                <w:rFonts w:eastAsia="Times New Roman" w:cs="Calibri"/>
                <w:szCs w:val="24"/>
                <w:lang w:val="en-GB"/>
              </w:rPr>
            </w:pPr>
            <w:r w:rsidRPr="006411AE">
              <w:rPr>
                <w:rFonts w:eastAsia="Times New Roman" w:cs="Calibri"/>
                <w:szCs w:val="24"/>
                <w:lang w:val="en-GB"/>
              </w:rPr>
              <w:t xml:space="preserve">Demonstrate that the SUT maps the </w:t>
            </w:r>
            <w:r w:rsidR="00D91A44" w:rsidRPr="006411AE">
              <w:rPr>
                <w:rFonts w:eastAsia="Times New Roman" w:cs="Calibri"/>
                <w:szCs w:val="24"/>
                <w:lang w:val="en-GB"/>
              </w:rPr>
              <w:t>positive</w:t>
            </w:r>
            <w:r w:rsidR="00D91A44" w:rsidRPr="006411AE">
              <w:rPr>
                <w:rFonts w:eastAsia="Times New Roman" w:cs="Calibri"/>
                <w:lang w:val="en-GB"/>
              </w:rPr>
              <w:t xml:space="preserve"> </w:t>
            </w:r>
            <w:r w:rsidRPr="006411AE">
              <w:rPr>
                <w:rFonts w:eastAsia="Times New Roman" w:cs="Calibri"/>
                <w:lang w:val="en-GB"/>
              </w:rPr>
              <w:t xml:space="preserve">XCTL </w:t>
            </w:r>
            <w:r w:rsidRPr="006411AE">
              <w:rPr>
                <w:rFonts w:eastAsia="Times New Roman" w:cs="Calibri"/>
                <w:szCs w:val="24"/>
                <w:lang w:val="en-GB"/>
              </w:rPr>
              <w:t>to a</w:t>
            </w:r>
            <w:r w:rsidR="00D91A44" w:rsidRPr="006411AE">
              <w:rPr>
                <w:rFonts w:eastAsia="Times New Roman" w:cs="Calibri"/>
                <w:szCs w:val="24"/>
                <w:lang w:val="en-GB"/>
              </w:rPr>
              <w:t xml:space="preserve"> positive</w:t>
            </w:r>
            <w:r w:rsidRPr="006411AE">
              <w:rPr>
                <w:rFonts w:eastAsia="Times New Roman" w:cs="Calibri"/>
                <w:szCs w:val="24"/>
                <w:lang w:val="en-GB"/>
              </w:rPr>
              <w:t xml:space="preserve"> Acknowledgement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0713FC53" w14:textId="77777777" w:rsidR="00F42670" w:rsidRPr="006411AE" w:rsidRDefault="00F42670" w:rsidP="00F42670">
            <w:pPr>
              <w:spacing w:before="60"/>
              <w:rPr>
                <w:rFonts w:ascii="Courier New" w:eastAsia="Times New Roman" w:hAnsi="Courier New" w:cs="Courier New"/>
                <w:szCs w:val="24"/>
                <w:lang w:val="en-GB"/>
              </w:rPr>
            </w:pPr>
          </w:p>
        </w:tc>
        <w:tc>
          <w:tcPr>
            <w:tcW w:w="1132" w:type="pct"/>
          </w:tcPr>
          <w:p w14:paraId="24C3A417" w14:textId="6D6C045A" w:rsidR="00F42670" w:rsidRPr="006411AE" w:rsidRDefault="00F42670" w:rsidP="00F42670">
            <w:pPr>
              <w:spacing w:before="60"/>
              <w:rPr>
                <w:rFonts w:eastAsia="Times New Roman" w:cs="Calibri"/>
                <w:szCs w:val="24"/>
                <w:lang w:val="en-GB"/>
              </w:rPr>
            </w:pPr>
            <w:r w:rsidRPr="006411AE">
              <w:rPr>
                <w:rFonts w:eastAsia="Times New Roman" w:cs="Calibri"/>
                <w:szCs w:val="24"/>
                <w:lang w:val="en-GB"/>
              </w:rPr>
              <w:t>Mapping is performed as described in the mapping table.</w:t>
            </w:r>
          </w:p>
        </w:tc>
        <w:tc>
          <w:tcPr>
            <w:tcW w:w="1285" w:type="pct"/>
          </w:tcPr>
          <w:p w14:paraId="007AD915" w14:textId="77777777" w:rsidR="00F42670" w:rsidRPr="006411AE" w:rsidRDefault="00F42670" w:rsidP="00F42670">
            <w:pPr>
              <w:spacing w:before="60"/>
              <w:rPr>
                <w:rFonts w:eastAsia="Times New Roman" w:cs="Calibri"/>
                <w:szCs w:val="24"/>
                <w:lang w:val="en-GB"/>
              </w:rPr>
            </w:pPr>
          </w:p>
        </w:tc>
        <w:tc>
          <w:tcPr>
            <w:tcW w:w="434" w:type="pct"/>
          </w:tcPr>
          <w:p w14:paraId="03E69C20" w14:textId="2637E5CE" w:rsidR="00F42670" w:rsidRPr="006411AE" w:rsidRDefault="00000000" w:rsidP="00F42670">
            <w:pPr>
              <w:spacing w:before="60"/>
              <w:jc w:val="center"/>
              <w:rPr>
                <w:rFonts w:cstheme="minorHAnsi"/>
                <w:lang w:val="en-GB"/>
              </w:rPr>
            </w:pPr>
            <w:sdt>
              <w:sdtPr>
                <w:rPr>
                  <w:rFonts w:cstheme="minorHAnsi"/>
                  <w:lang w:val="en-GB"/>
                </w:rPr>
                <w:alias w:val="MedCom vurdering"/>
                <w:tag w:val="MedCom vurdering"/>
                <w:id w:val="784920827"/>
                <w:placeholder>
                  <w:docPart w:val="5CF4765EFC554C58AA7D40A1733146E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2670" w:rsidRPr="006411AE">
                  <w:rPr>
                    <w:rStyle w:val="Pladsholdertekst"/>
                    <w:lang w:val="en-GB"/>
                  </w:rPr>
                  <w:t>Choose</w:t>
                </w:r>
              </w:sdtContent>
            </w:sdt>
          </w:p>
        </w:tc>
      </w:tr>
      <w:tr w:rsidR="00F42670" w:rsidRPr="006411AE" w14:paraId="0EDC6E4A" w14:textId="77777777" w:rsidTr="00517AB7">
        <w:trPr>
          <w:gridBefore w:val="1"/>
          <w:wBefore w:w="41" w:type="pct"/>
          <w:cantSplit/>
        </w:trPr>
        <w:tc>
          <w:tcPr>
            <w:tcW w:w="330" w:type="pct"/>
          </w:tcPr>
          <w:p w14:paraId="5783789C" w14:textId="77777777" w:rsidR="00F42670" w:rsidRPr="006411AE" w:rsidRDefault="00F42670" w:rsidP="00D93BFC">
            <w:pPr>
              <w:pStyle w:val="Overskrift4"/>
              <w:numPr>
                <w:ilvl w:val="3"/>
                <w:numId w:val="24"/>
              </w:numPr>
              <w:rPr>
                <w:rFonts w:eastAsia="Calibri"/>
                <w:lang w:val="en-GB"/>
              </w:rPr>
            </w:pPr>
          </w:p>
        </w:tc>
        <w:tc>
          <w:tcPr>
            <w:tcW w:w="1213" w:type="pct"/>
          </w:tcPr>
          <w:p w14:paraId="69B6EC22" w14:textId="6B0B9324" w:rsidR="00F42670" w:rsidRPr="006411AE" w:rsidRDefault="00F42670" w:rsidP="00F42670">
            <w:pPr>
              <w:spacing w:before="60"/>
              <w:rPr>
                <w:rFonts w:eastAsia="Times New Roman" w:cs="Calibri"/>
                <w:szCs w:val="24"/>
                <w:lang w:val="en-GB"/>
              </w:rPr>
            </w:pPr>
            <w:r w:rsidRPr="006411AE">
              <w:rPr>
                <w:rFonts w:eastAsia="Times New Roman" w:cs="Calibri"/>
                <w:szCs w:val="24"/>
                <w:lang w:val="en-GB"/>
              </w:rPr>
              <w:t xml:space="preserve">Demonstrate that the SUT uses relevant information, saved by VANS, </w:t>
            </w:r>
            <w:r w:rsidR="00746B2A" w:rsidRPr="00746B2A">
              <w:rPr>
                <w:rFonts w:eastAsia="Times New Roman" w:cs="Calibri"/>
                <w:szCs w:val="24"/>
                <w:lang w:val="en-GB"/>
              </w:rPr>
              <w:t xml:space="preserve">to ensure that the </w:t>
            </w:r>
            <w:r w:rsidR="00746B2A">
              <w:rPr>
                <w:rFonts w:eastAsia="Times New Roman" w:cs="Calibri"/>
                <w:szCs w:val="24"/>
                <w:lang w:val="en-GB"/>
              </w:rPr>
              <w:t>Acknowledgement</w:t>
            </w:r>
            <w:r w:rsidR="00746B2A" w:rsidRPr="00746B2A">
              <w:rPr>
                <w:rFonts w:eastAsia="Times New Roman" w:cs="Calibri"/>
                <w:szCs w:val="24"/>
                <w:lang w:val="en-GB"/>
              </w:rPr>
              <w:t xml:space="preserve"> is </w:t>
            </w:r>
            <w:r w:rsidR="00162D8C">
              <w:rPr>
                <w:rFonts w:eastAsia="Times New Roman" w:cs="Calibri"/>
                <w:szCs w:val="24"/>
                <w:lang w:val="en-GB"/>
              </w:rPr>
              <w:t>paired</w:t>
            </w:r>
            <w:r w:rsidR="00746B2A" w:rsidRPr="00746B2A">
              <w:rPr>
                <w:rFonts w:eastAsia="Times New Roman" w:cs="Calibri"/>
                <w:szCs w:val="24"/>
                <w:lang w:val="en-GB"/>
              </w:rPr>
              <w:t xml:space="preserve"> to</w:t>
            </w:r>
            <w:r w:rsidR="00746B2A">
              <w:rPr>
                <w:rFonts w:eastAsia="Times New Roman" w:cs="Calibri"/>
                <w:szCs w:val="24"/>
                <w:lang w:val="en-GB"/>
              </w:rPr>
              <w:t xml:space="preserve"> right CareCommunication</w:t>
            </w:r>
            <w:r w:rsidR="00C07334">
              <w:rPr>
                <w:rFonts w:eastAsia="Times New Roman" w:cs="Calibri"/>
                <w:szCs w:val="24"/>
                <w:lang w:val="en-GB"/>
              </w:rPr>
              <w:t>.</w:t>
            </w:r>
          </w:p>
        </w:tc>
        <w:tc>
          <w:tcPr>
            <w:tcW w:w="565" w:type="pct"/>
          </w:tcPr>
          <w:p w14:paraId="298DD109" w14:textId="77777777" w:rsidR="00F42670" w:rsidRPr="006411AE" w:rsidRDefault="00F42670" w:rsidP="00F42670">
            <w:pPr>
              <w:spacing w:before="60"/>
              <w:rPr>
                <w:rFonts w:ascii="Courier New" w:eastAsia="Times New Roman" w:hAnsi="Courier New" w:cs="Courier New"/>
                <w:szCs w:val="24"/>
                <w:lang w:val="en-GB"/>
              </w:rPr>
            </w:pPr>
          </w:p>
        </w:tc>
        <w:tc>
          <w:tcPr>
            <w:tcW w:w="1132" w:type="pct"/>
          </w:tcPr>
          <w:p w14:paraId="40990356" w14:textId="692ACA14" w:rsidR="00F42670" w:rsidRPr="006411AE" w:rsidRDefault="00BB0F8C" w:rsidP="00F42670">
            <w:pPr>
              <w:spacing w:before="60"/>
              <w:rPr>
                <w:rFonts w:eastAsia="Times New Roman" w:cs="Calibri"/>
                <w:szCs w:val="24"/>
                <w:lang w:val="en-GB"/>
              </w:rPr>
            </w:pPr>
            <w:r w:rsidRPr="00162D8C">
              <w:rPr>
                <w:rFonts w:eastAsia="Times New Roman" w:cs="Calibri"/>
                <w:szCs w:val="24"/>
                <w:lang w:val="en-GB"/>
              </w:rPr>
              <w:t>Acknowledgement is paired to the correct CareCommunication</w:t>
            </w:r>
            <w:r w:rsidR="000E0777" w:rsidRPr="00162D8C">
              <w:rPr>
                <w:rFonts w:eastAsia="Times New Roman" w:cs="Calibri"/>
                <w:szCs w:val="24"/>
                <w:lang w:val="en-GB"/>
              </w:rPr>
              <w:t>.</w:t>
            </w:r>
            <w:r w:rsidR="000E0777" w:rsidRPr="006411AE">
              <w:rPr>
                <w:rFonts w:eastAsia="Times New Roman" w:cs="Calibri"/>
                <w:szCs w:val="24"/>
                <w:lang w:val="en-GB"/>
              </w:rPr>
              <w:t xml:space="preserve"> </w:t>
            </w:r>
          </w:p>
        </w:tc>
        <w:tc>
          <w:tcPr>
            <w:tcW w:w="1285" w:type="pct"/>
          </w:tcPr>
          <w:p w14:paraId="4921D581" w14:textId="77777777" w:rsidR="00F42670" w:rsidRPr="006411AE" w:rsidRDefault="00F42670" w:rsidP="00F42670">
            <w:pPr>
              <w:spacing w:before="60"/>
              <w:rPr>
                <w:rFonts w:eastAsia="Times New Roman" w:cs="Calibri"/>
                <w:szCs w:val="24"/>
                <w:lang w:val="en-GB"/>
              </w:rPr>
            </w:pPr>
          </w:p>
        </w:tc>
        <w:tc>
          <w:tcPr>
            <w:tcW w:w="434" w:type="pct"/>
          </w:tcPr>
          <w:p w14:paraId="320898D8" w14:textId="3D208B02" w:rsidR="00F42670" w:rsidRPr="006411AE" w:rsidRDefault="00000000" w:rsidP="00F42670">
            <w:pPr>
              <w:spacing w:before="60"/>
              <w:jc w:val="center"/>
              <w:rPr>
                <w:rFonts w:cstheme="minorHAnsi"/>
                <w:lang w:val="en-GB"/>
              </w:rPr>
            </w:pPr>
            <w:sdt>
              <w:sdtPr>
                <w:rPr>
                  <w:rFonts w:cstheme="minorHAnsi"/>
                  <w:lang w:val="en-GB"/>
                </w:rPr>
                <w:alias w:val="MedCom vurdering"/>
                <w:tag w:val="MedCom vurdering"/>
                <w:id w:val="-399524178"/>
                <w:placeholder>
                  <w:docPart w:val="D0D7E476C8BC4BCFA1F06440AE235D1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2670" w:rsidRPr="006411AE">
                  <w:rPr>
                    <w:rStyle w:val="Pladsholdertekst"/>
                    <w:lang w:val="en-GB"/>
                  </w:rPr>
                  <w:t>Choose</w:t>
                </w:r>
              </w:sdtContent>
            </w:sdt>
          </w:p>
        </w:tc>
      </w:tr>
      <w:tr w:rsidR="00F42670" w:rsidRPr="006411AE" w14:paraId="46307C89" w14:textId="77777777" w:rsidTr="00517AB7">
        <w:trPr>
          <w:gridBefore w:val="1"/>
          <w:wBefore w:w="41" w:type="pct"/>
          <w:cantSplit/>
        </w:trPr>
        <w:tc>
          <w:tcPr>
            <w:tcW w:w="330" w:type="pct"/>
          </w:tcPr>
          <w:p w14:paraId="3F9EF4D0" w14:textId="77777777" w:rsidR="00F42670" w:rsidRPr="006411AE" w:rsidRDefault="00F42670" w:rsidP="00D93BFC">
            <w:pPr>
              <w:pStyle w:val="Overskrift4"/>
              <w:numPr>
                <w:ilvl w:val="3"/>
                <w:numId w:val="24"/>
              </w:numPr>
              <w:rPr>
                <w:rFonts w:eastAsia="Calibri"/>
                <w:lang w:val="en-GB"/>
              </w:rPr>
            </w:pPr>
          </w:p>
        </w:tc>
        <w:tc>
          <w:tcPr>
            <w:tcW w:w="1213" w:type="pct"/>
          </w:tcPr>
          <w:p w14:paraId="502297A5" w14:textId="2D0813E4" w:rsidR="00F42670" w:rsidRPr="006411AE" w:rsidRDefault="00F42670" w:rsidP="00F42670">
            <w:pPr>
              <w:spacing w:before="60"/>
              <w:rPr>
                <w:rFonts w:eastAsia="Times New Roman" w:cs="Calibri"/>
                <w:szCs w:val="24"/>
                <w:lang w:val="en-GB"/>
              </w:rPr>
            </w:pPr>
            <w:r w:rsidRPr="006411AE">
              <w:rPr>
                <w:rFonts w:eastAsia="Times New Roman" w:cs="Calibri"/>
                <w:szCs w:val="24"/>
                <w:lang w:val="en-GB"/>
              </w:rPr>
              <w:t xml:space="preserve">Acknowledgement is validated against the implementation guide. </w:t>
            </w:r>
          </w:p>
        </w:tc>
        <w:tc>
          <w:tcPr>
            <w:tcW w:w="565" w:type="pct"/>
          </w:tcPr>
          <w:p w14:paraId="5A2064BD" w14:textId="77777777" w:rsidR="00F42670" w:rsidRPr="006411AE" w:rsidRDefault="00F42670" w:rsidP="00F42670">
            <w:pPr>
              <w:spacing w:before="60"/>
              <w:rPr>
                <w:rFonts w:ascii="Courier New" w:eastAsia="Times New Roman" w:hAnsi="Courier New" w:cs="Courier New"/>
                <w:shd w:val="clear" w:color="auto" w:fill="FFFFFF"/>
                <w:lang w:val="en-GB"/>
              </w:rPr>
            </w:pPr>
          </w:p>
        </w:tc>
        <w:tc>
          <w:tcPr>
            <w:tcW w:w="1132" w:type="pct"/>
          </w:tcPr>
          <w:p w14:paraId="27C591A9" w14:textId="3F97A97A" w:rsidR="00F42670" w:rsidRPr="006411AE" w:rsidRDefault="00F42670" w:rsidP="00F42670">
            <w:pPr>
              <w:spacing w:before="60"/>
              <w:rPr>
                <w:lang w:val="en-GB"/>
              </w:rPr>
            </w:pPr>
            <w:r w:rsidRPr="006411AE">
              <w:rPr>
                <w:lang w:val="en-GB"/>
              </w:rPr>
              <w:t>Validation is performed and went well.</w:t>
            </w:r>
          </w:p>
        </w:tc>
        <w:tc>
          <w:tcPr>
            <w:tcW w:w="1285" w:type="pct"/>
          </w:tcPr>
          <w:p w14:paraId="6171C28E" w14:textId="77777777" w:rsidR="00F42670" w:rsidRPr="006411AE" w:rsidRDefault="00F42670" w:rsidP="00F42670">
            <w:pPr>
              <w:spacing w:before="60"/>
              <w:rPr>
                <w:rFonts w:eastAsia="Times New Roman" w:cs="Calibri"/>
                <w:szCs w:val="24"/>
                <w:lang w:val="en-GB"/>
              </w:rPr>
            </w:pPr>
          </w:p>
        </w:tc>
        <w:tc>
          <w:tcPr>
            <w:tcW w:w="434" w:type="pct"/>
          </w:tcPr>
          <w:p w14:paraId="6441AA55" w14:textId="7A84AB1E" w:rsidR="00F42670" w:rsidRPr="006411AE" w:rsidRDefault="00000000" w:rsidP="00F42670">
            <w:pPr>
              <w:spacing w:before="60"/>
              <w:jc w:val="center"/>
              <w:rPr>
                <w:rFonts w:cstheme="minorHAnsi"/>
                <w:lang w:val="en-GB"/>
              </w:rPr>
            </w:pPr>
            <w:sdt>
              <w:sdtPr>
                <w:rPr>
                  <w:rFonts w:cstheme="minorHAnsi"/>
                  <w:lang w:val="en-GB"/>
                </w:rPr>
                <w:alias w:val="MedCom vurdering"/>
                <w:tag w:val="MedCom vurdering"/>
                <w:id w:val="-1311700720"/>
                <w:placeholder>
                  <w:docPart w:val="E2C91103082B41D0A94FAE12FFD1ABE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2670" w:rsidRPr="006411AE">
                  <w:rPr>
                    <w:rStyle w:val="Pladsholdertekst"/>
                    <w:lang w:val="en-GB"/>
                  </w:rPr>
                  <w:t>Choose</w:t>
                </w:r>
              </w:sdtContent>
            </w:sdt>
          </w:p>
        </w:tc>
      </w:tr>
      <w:tr w:rsidR="00F42670" w:rsidRPr="006411AE" w14:paraId="06B23B9C" w14:textId="77777777" w:rsidTr="00517AB7">
        <w:trPr>
          <w:gridBefore w:val="1"/>
          <w:wBefore w:w="41" w:type="pct"/>
          <w:cantSplit/>
        </w:trPr>
        <w:tc>
          <w:tcPr>
            <w:tcW w:w="330" w:type="pct"/>
          </w:tcPr>
          <w:p w14:paraId="1CEAAB5B" w14:textId="77777777" w:rsidR="00F42670" w:rsidRPr="006411AE" w:rsidRDefault="00F42670" w:rsidP="00D93BFC">
            <w:pPr>
              <w:pStyle w:val="Overskrift4"/>
              <w:numPr>
                <w:ilvl w:val="3"/>
                <w:numId w:val="24"/>
              </w:numPr>
              <w:rPr>
                <w:rFonts w:eastAsia="Calibri"/>
                <w:lang w:val="en-GB"/>
              </w:rPr>
            </w:pPr>
          </w:p>
        </w:tc>
        <w:tc>
          <w:tcPr>
            <w:tcW w:w="1213" w:type="pct"/>
          </w:tcPr>
          <w:p w14:paraId="71BC7070" w14:textId="2C4AB088" w:rsidR="00F42670" w:rsidRPr="006411AE" w:rsidRDefault="00F42670" w:rsidP="00F42670">
            <w:pPr>
              <w:spacing w:before="60"/>
              <w:rPr>
                <w:rFonts w:eastAsia="Times New Roman" w:cs="Calibri"/>
                <w:szCs w:val="24"/>
                <w:lang w:val="en-GB"/>
              </w:rPr>
            </w:pPr>
            <w:r w:rsidRPr="006411AE">
              <w:rPr>
                <w:rFonts w:eastAsia="Times New Roman" w:cs="Calibri"/>
                <w:szCs w:val="24"/>
                <w:lang w:val="en-GB"/>
              </w:rPr>
              <w:t xml:space="preserve">The Acknowledgement is wrapped in a </w:t>
            </w:r>
            <w:hyperlink w:anchor="_Baggrundsmaterialer_2" w:history="1">
              <w:proofErr w:type="spellStart"/>
              <w:r w:rsidRPr="006411AE">
                <w:rPr>
                  <w:rStyle w:val="Hyperlink"/>
                  <w:rFonts w:ascii="Calibri" w:hAnsi="Calibri" w:cs="Calibri"/>
                  <w:szCs w:val="22"/>
                  <w:lang w:val="en-GB"/>
                </w:rPr>
                <w:t>VANSEnvelope</w:t>
              </w:r>
              <w:proofErr w:type="spellEnd"/>
            </w:hyperlink>
            <w:r w:rsidRPr="006411AE">
              <w:rPr>
                <w:rFonts w:eastAsia="Times New Roman" w:cs="Calibri"/>
                <w:lang w:val="en-GB"/>
              </w:rPr>
              <w:t xml:space="preserve"> with</w:t>
            </w:r>
            <w:r w:rsidRPr="006411AE">
              <w:rPr>
                <w:rFonts w:eastAsia="Times New Roman" w:cs="Calibri"/>
                <w:szCs w:val="24"/>
                <w:lang w:val="en-GB"/>
              </w:rPr>
              <w:t xml:space="preserve"> correct content. </w:t>
            </w:r>
          </w:p>
        </w:tc>
        <w:tc>
          <w:tcPr>
            <w:tcW w:w="565" w:type="pct"/>
          </w:tcPr>
          <w:p w14:paraId="6532633C" w14:textId="77777777" w:rsidR="00F42670" w:rsidRPr="006411AE" w:rsidRDefault="00F42670" w:rsidP="00F42670">
            <w:pPr>
              <w:spacing w:before="60"/>
              <w:rPr>
                <w:rFonts w:ascii="Courier New" w:eastAsia="Times New Roman" w:hAnsi="Courier New" w:cs="Courier New"/>
                <w:shd w:val="clear" w:color="auto" w:fill="FFFFFF"/>
                <w:lang w:val="en-GB"/>
              </w:rPr>
            </w:pPr>
          </w:p>
        </w:tc>
        <w:tc>
          <w:tcPr>
            <w:tcW w:w="1132" w:type="pct"/>
          </w:tcPr>
          <w:p w14:paraId="5915DA06" w14:textId="0978A479" w:rsidR="00F42670" w:rsidRPr="006411AE" w:rsidRDefault="00F42670" w:rsidP="00F42670">
            <w:pPr>
              <w:spacing w:before="60"/>
              <w:rPr>
                <w:lang w:val="en-GB"/>
              </w:rPr>
            </w:pPr>
            <w:r w:rsidRPr="006411AE">
              <w:rPr>
                <w:rFonts w:eastAsia="Times New Roman" w:cs="Calibri"/>
                <w:szCs w:val="24"/>
                <w:lang w:val="en-GB"/>
              </w:rPr>
              <w:t xml:space="preserve">Acknowledgement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365A013B" w14:textId="77777777" w:rsidR="00F42670" w:rsidRPr="006411AE" w:rsidRDefault="00F42670" w:rsidP="00F42670">
            <w:pPr>
              <w:spacing w:before="60"/>
              <w:rPr>
                <w:rFonts w:eastAsia="Times New Roman" w:cs="Calibri"/>
                <w:szCs w:val="24"/>
                <w:lang w:val="en-GB"/>
              </w:rPr>
            </w:pPr>
          </w:p>
        </w:tc>
        <w:tc>
          <w:tcPr>
            <w:tcW w:w="434" w:type="pct"/>
          </w:tcPr>
          <w:p w14:paraId="35EE013C" w14:textId="63DB684A" w:rsidR="00F42670" w:rsidRPr="006411AE" w:rsidRDefault="00000000" w:rsidP="00F42670">
            <w:pPr>
              <w:spacing w:before="60"/>
              <w:jc w:val="center"/>
              <w:rPr>
                <w:rFonts w:cstheme="minorHAnsi"/>
                <w:lang w:val="en-GB"/>
              </w:rPr>
            </w:pPr>
            <w:sdt>
              <w:sdtPr>
                <w:rPr>
                  <w:rFonts w:cstheme="minorHAnsi"/>
                  <w:lang w:val="en-GB"/>
                </w:rPr>
                <w:alias w:val="MedCom vurdering"/>
                <w:tag w:val="MedCom vurdering"/>
                <w:id w:val="1487366115"/>
                <w:placeholder>
                  <w:docPart w:val="CE9737408DC54857AD18BC598CFA345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2670" w:rsidRPr="006411AE">
                  <w:rPr>
                    <w:rStyle w:val="Pladsholdertekst"/>
                    <w:lang w:val="en-GB"/>
                  </w:rPr>
                  <w:t>Choose</w:t>
                </w:r>
              </w:sdtContent>
            </w:sdt>
          </w:p>
        </w:tc>
      </w:tr>
      <w:tr w:rsidR="00F42670" w:rsidRPr="006411AE" w14:paraId="3EAFF46F" w14:textId="77777777" w:rsidTr="00517AB7">
        <w:trPr>
          <w:gridBefore w:val="1"/>
          <w:wBefore w:w="41" w:type="pct"/>
          <w:cantSplit/>
        </w:trPr>
        <w:tc>
          <w:tcPr>
            <w:tcW w:w="330" w:type="pct"/>
          </w:tcPr>
          <w:p w14:paraId="23404C5E" w14:textId="77777777" w:rsidR="00F42670" w:rsidRPr="006411AE" w:rsidRDefault="00F42670" w:rsidP="00D93BFC">
            <w:pPr>
              <w:pStyle w:val="Overskrift4"/>
              <w:numPr>
                <w:ilvl w:val="3"/>
                <w:numId w:val="24"/>
              </w:numPr>
              <w:rPr>
                <w:rFonts w:eastAsia="Calibri"/>
                <w:lang w:val="en-GB"/>
              </w:rPr>
            </w:pPr>
          </w:p>
        </w:tc>
        <w:tc>
          <w:tcPr>
            <w:tcW w:w="1213" w:type="pct"/>
          </w:tcPr>
          <w:p w14:paraId="74BE67F2" w14:textId="4F2A106E" w:rsidR="00F42670" w:rsidRPr="006411AE" w:rsidRDefault="00F42670" w:rsidP="00F42670">
            <w:pPr>
              <w:spacing w:before="60"/>
              <w:rPr>
                <w:rFonts w:eastAsia="Times New Roman" w:cs="Calibri"/>
                <w:szCs w:val="24"/>
                <w:lang w:val="en-GB"/>
              </w:rPr>
            </w:pPr>
            <w:r w:rsidRPr="006411AE">
              <w:rPr>
                <w:szCs w:val="24"/>
                <w:lang w:val="en-GB"/>
              </w:rPr>
              <w:t>Send the</w:t>
            </w:r>
            <w:r w:rsidR="000D611A" w:rsidRPr="006411AE">
              <w:rPr>
                <w:szCs w:val="24"/>
                <w:lang w:val="en-GB"/>
              </w:rPr>
              <w:t xml:space="preserve"> positive</w:t>
            </w:r>
            <w:r w:rsidRPr="006411AE">
              <w:rPr>
                <w:szCs w:val="24"/>
                <w:lang w:val="en-GB"/>
              </w:rPr>
              <w:t xml:space="preserve"> </w:t>
            </w:r>
            <w:r w:rsidRPr="006411AE">
              <w:rPr>
                <w:rFonts w:eastAsia="Times New Roman" w:cs="Calibri"/>
                <w:szCs w:val="24"/>
                <w:lang w:val="en-GB"/>
              </w:rPr>
              <w:t xml:space="preserve">Acknowledgement </w:t>
            </w:r>
            <w:r w:rsidRPr="006411AE">
              <w:rPr>
                <w:szCs w:val="24"/>
                <w:lang w:val="en-GB"/>
              </w:rPr>
              <w:t>to the correct receiver.</w:t>
            </w:r>
          </w:p>
        </w:tc>
        <w:tc>
          <w:tcPr>
            <w:tcW w:w="565" w:type="pct"/>
          </w:tcPr>
          <w:p w14:paraId="47A698CA" w14:textId="77777777" w:rsidR="00F42670" w:rsidRPr="006411AE" w:rsidRDefault="00F42670" w:rsidP="00F42670">
            <w:pPr>
              <w:spacing w:before="60"/>
              <w:rPr>
                <w:rFonts w:ascii="Courier New" w:eastAsia="Times New Roman" w:hAnsi="Courier New" w:cs="Courier New"/>
                <w:shd w:val="clear" w:color="auto" w:fill="FFFFFF"/>
                <w:lang w:val="en-GB"/>
              </w:rPr>
            </w:pPr>
          </w:p>
        </w:tc>
        <w:tc>
          <w:tcPr>
            <w:tcW w:w="1132" w:type="pct"/>
          </w:tcPr>
          <w:p w14:paraId="5D404A2F" w14:textId="5F01AE9B" w:rsidR="00F42670" w:rsidRPr="006411AE" w:rsidRDefault="00F42670" w:rsidP="00F42670">
            <w:pPr>
              <w:spacing w:before="60"/>
              <w:rPr>
                <w:lang w:val="en-GB"/>
              </w:rPr>
            </w:pPr>
            <w:r w:rsidRPr="006411AE">
              <w:rPr>
                <w:lang w:val="en-GB"/>
              </w:rPr>
              <w:t>The message</w:t>
            </w:r>
            <w:r w:rsidRPr="006411AE">
              <w:rPr>
                <w:szCs w:val="24"/>
                <w:lang w:val="en-GB"/>
              </w:rPr>
              <w:t xml:space="preserve"> </w:t>
            </w:r>
            <w:r w:rsidRPr="006411AE">
              <w:rPr>
                <w:lang w:val="en-GB"/>
              </w:rPr>
              <w:t>is mapped correctly and sent to the correct receiver</w:t>
            </w:r>
          </w:p>
        </w:tc>
        <w:tc>
          <w:tcPr>
            <w:tcW w:w="1285" w:type="pct"/>
          </w:tcPr>
          <w:p w14:paraId="066ACDE3" w14:textId="77777777" w:rsidR="00F42670" w:rsidRPr="006411AE" w:rsidRDefault="00F42670" w:rsidP="00F42670">
            <w:pPr>
              <w:spacing w:before="60"/>
              <w:rPr>
                <w:rFonts w:eastAsia="Times New Roman" w:cs="Calibri"/>
                <w:szCs w:val="24"/>
                <w:lang w:val="en-GB"/>
              </w:rPr>
            </w:pPr>
          </w:p>
        </w:tc>
        <w:tc>
          <w:tcPr>
            <w:tcW w:w="434" w:type="pct"/>
          </w:tcPr>
          <w:p w14:paraId="4A6924A7" w14:textId="3DCC9671" w:rsidR="00F42670" w:rsidRPr="006411AE" w:rsidRDefault="00000000" w:rsidP="00F42670">
            <w:pPr>
              <w:spacing w:before="60"/>
              <w:jc w:val="center"/>
              <w:rPr>
                <w:rFonts w:cstheme="minorHAnsi"/>
                <w:lang w:val="en-GB"/>
              </w:rPr>
            </w:pPr>
            <w:sdt>
              <w:sdtPr>
                <w:rPr>
                  <w:rFonts w:cstheme="minorHAnsi"/>
                  <w:lang w:val="en-GB"/>
                </w:rPr>
                <w:alias w:val="MedCom vurdering"/>
                <w:tag w:val="MedCom vurdering"/>
                <w:id w:val="919140819"/>
                <w:placeholder>
                  <w:docPart w:val="EC33189024F5469F830562D36B37DFE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42670" w:rsidRPr="006411AE">
                  <w:rPr>
                    <w:rStyle w:val="Pladsholdertekst"/>
                    <w:lang w:val="en-GB"/>
                  </w:rPr>
                  <w:t>Choose</w:t>
                </w:r>
              </w:sdtContent>
            </w:sdt>
          </w:p>
        </w:tc>
      </w:tr>
      <w:tr w:rsidR="00340688" w:rsidRPr="005017ED" w14:paraId="53897780" w14:textId="77777777" w:rsidTr="00697008">
        <w:trPr>
          <w:gridBefore w:val="1"/>
          <w:wBefore w:w="41" w:type="pct"/>
          <w:cantSplit/>
        </w:trPr>
        <w:tc>
          <w:tcPr>
            <w:tcW w:w="4959" w:type="pct"/>
            <w:gridSpan w:val="6"/>
            <w:shd w:val="clear" w:color="auto" w:fill="DAE9F7" w:themeFill="text2" w:themeFillTint="1A"/>
          </w:tcPr>
          <w:p w14:paraId="7FB811A2" w14:textId="134DB342" w:rsidR="00340688" w:rsidRPr="006411AE" w:rsidRDefault="00F42670" w:rsidP="00887F1E">
            <w:pPr>
              <w:spacing w:before="60"/>
              <w:jc w:val="center"/>
              <w:rPr>
                <w:rFonts w:cstheme="minorHAnsi"/>
                <w:lang w:val="en-GB"/>
              </w:rPr>
            </w:pPr>
            <w:r w:rsidRPr="006411AE">
              <w:rPr>
                <w:rFonts w:cstheme="minorHAnsi"/>
                <w:lang w:val="en-GB"/>
              </w:rPr>
              <w:t>Send a negative Acknowledgement</w:t>
            </w:r>
            <w:r w:rsidR="00C87C6A" w:rsidRPr="006411AE">
              <w:rPr>
                <w:rFonts w:cstheme="minorHAnsi"/>
                <w:lang w:val="en-GB"/>
              </w:rPr>
              <w:t xml:space="preserve"> (a negative XCTL</w:t>
            </w:r>
            <w:r w:rsidR="00607F11" w:rsidRPr="006411AE">
              <w:rPr>
                <w:rFonts w:cstheme="minorHAnsi"/>
                <w:lang w:val="en-GB"/>
              </w:rPr>
              <w:t xml:space="preserve"> is received</w:t>
            </w:r>
            <w:r w:rsidR="00C87C6A" w:rsidRPr="006411AE">
              <w:rPr>
                <w:rFonts w:cstheme="minorHAnsi"/>
                <w:lang w:val="en-GB"/>
              </w:rPr>
              <w:t>)</w:t>
            </w:r>
          </w:p>
        </w:tc>
      </w:tr>
      <w:tr w:rsidR="00F51D0A" w:rsidRPr="006411AE" w14:paraId="21450ACB" w14:textId="77777777" w:rsidTr="00517AB7">
        <w:trPr>
          <w:gridBefore w:val="1"/>
          <w:wBefore w:w="41" w:type="pct"/>
          <w:cantSplit/>
        </w:trPr>
        <w:tc>
          <w:tcPr>
            <w:tcW w:w="330" w:type="pct"/>
          </w:tcPr>
          <w:p w14:paraId="4419F32E" w14:textId="77777777" w:rsidR="00F51D0A" w:rsidRPr="006411AE" w:rsidRDefault="00F51D0A" w:rsidP="00D93BFC">
            <w:pPr>
              <w:pStyle w:val="Overskrift4"/>
              <w:numPr>
                <w:ilvl w:val="3"/>
                <w:numId w:val="24"/>
              </w:numPr>
              <w:rPr>
                <w:rFonts w:eastAsia="Calibri"/>
                <w:lang w:val="en-GB"/>
              </w:rPr>
            </w:pPr>
          </w:p>
        </w:tc>
        <w:tc>
          <w:tcPr>
            <w:tcW w:w="1213" w:type="pct"/>
          </w:tcPr>
          <w:p w14:paraId="6E6DD3DC" w14:textId="1B9C8A1D" w:rsidR="00F51D0A" w:rsidRPr="006411AE" w:rsidRDefault="00F51D0A" w:rsidP="00F51D0A">
            <w:pPr>
              <w:spacing w:before="60"/>
              <w:rPr>
                <w:rFonts w:eastAsia="Times New Roman" w:cs="Calibri"/>
                <w:szCs w:val="24"/>
                <w:lang w:val="en-GB"/>
              </w:rPr>
            </w:pPr>
            <w:r w:rsidRPr="006411AE">
              <w:rPr>
                <w:rFonts w:eastAsia="Times New Roman" w:cs="Calibri"/>
                <w:szCs w:val="24"/>
                <w:lang w:val="en-GB"/>
              </w:rPr>
              <w:t xml:space="preserve">Perform test step </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_Ref181616107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.1.1</w:t>
            </w:r>
            <w:r w:rsidRPr="006411AE">
              <w:rPr>
                <w:rFonts w:eastAsia="Times New Roman" w:cs="Calibri"/>
                <w:szCs w:val="24"/>
                <w:lang w:val="en-GB"/>
              </w:rPr>
              <w:fldChar w:fldCharType="end"/>
            </w:r>
            <w:r w:rsidRPr="006411AE">
              <w:rPr>
                <w:rFonts w:eastAsia="Times New Roman" w:cs="Calibri"/>
                <w:szCs w:val="24"/>
                <w:lang w:val="en-GB"/>
              </w:rPr>
              <w:t>-</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_Ref181616108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.1.4</w:t>
            </w:r>
            <w:r w:rsidRPr="006411AE">
              <w:rPr>
                <w:rFonts w:eastAsia="Times New Roman" w:cs="Calibri"/>
                <w:szCs w:val="24"/>
                <w:lang w:val="en-GB"/>
              </w:rPr>
              <w:fldChar w:fldCharType="end"/>
            </w:r>
            <w:r w:rsidR="002A0094">
              <w:rPr>
                <w:rFonts w:eastAsia="Times New Roman" w:cs="Calibri"/>
                <w:szCs w:val="24"/>
                <w:lang w:val="en-GB"/>
              </w:rPr>
              <w:t>.</w:t>
            </w:r>
          </w:p>
          <w:p w14:paraId="31577228" w14:textId="72A7B307" w:rsidR="00F51D0A" w:rsidRPr="006411AE" w:rsidRDefault="00F51D0A" w:rsidP="00F51D0A">
            <w:pPr>
              <w:spacing w:before="60"/>
              <w:rPr>
                <w:rFonts w:eastAsia="Times New Roman" w:cs="Calibri"/>
                <w:szCs w:val="24"/>
                <w:lang w:val="en-GB"/>
              </w:rPr>
            </w:pPr>
            <w:r w:rsidRPr="006411AE">
              <w:rPr>
                <w:rFonts w:eastAsia="Times New Roman" w:cs="Calibri"/>
                <w:szCs w:val="24"/>
                <w:lang w:val="en-GB"/>
              </w:rPr>
              <w:t xml:space="preserve">Demonstrate that the SUT registers that the </w:t>
            </w:r>
            <w:r w:rsidRPr="006411AE">
              <w:rPr>
                <w:rFonts w:eastAsia="Times New Roman" w:cs="Calibri"/>
                <w:lang w:val="en-GB"/>
              </w:rPr>
              <w:t xml:space="preserve">XCTL </w:t>
            </w:r>
            <w:r w:rsidRPr="006411AE">
              <w:rPr>
                <w:rFonts w:eastAsia="Times New Roman" w:cs="Calibri"/>
                <w:szCs w:val="24"/>
                <w:lang w:val="en-GB"/>
              </w:rPr>
              <w:t>is negative.</w:t>
            </w:r>
          </w:p>
          <w:p w14:paraId="3292F956" w14:textId="268C0283" w:rsidR="00F51D0A" w:rsidRPr="006411AE" w:rsidRDefault="00F51D0A" w:rsidP="00F51D0A">
            <w:pPr>
              <w:spacing w:before="60"/>
              <w:rPr>
                <w:i/>
                <w:iCs/>
                <w:szCs w:val="24"/>
                <w:lang w:val="en-GB"/>
              </w:rPr>
            </w:pPr>
            <w:r w:rsidRPr="006411AE">
              <w:rPr>
                <w:rFonts w:eastAsia="Times New Roman" w:cs="Calibri"/>
                <w:b/>
                <w:bCs/>
                <w:i/>
                <w:iCs/>
                <w:szCs w:val="24"/>
                <w:lang w:val="en-GB"/>
              </w:rPr>
              <w:t xml:space="preserve">Note: </w:t>
            </w:r>
            <w:r w:rsidRPr="006411AE">
              <w:rPr>
                <w:rFonts w:eastAsia="Times New Roman" w:cs="Calibri"/>
                <w:i/>
                <w:iCs/>
                <w:szCs w:val="24"/>
                <w:lang w:val="en-GB"/>
              </w:rPr>
              <w:t>This covers scenarios where one or more XCTL are negative.</w:t>
            </w:r>
          </w:p>
        </w:tc>
        <w:tc>
          <w:tcPr>
            <w:tcW w:w="565" w:type="pct"/>
          </w:tcPr>
          <w:p w14:paraId="4B7438F9" w14:textId="77777777" w:rsidR="00F51D0A" w:rsidRPr="006411AE" w:rsidRDefault="00F51D0A" w:rsidP="00F51D0A">
            <w:pPr>
              <w:spacing w:before="60"/>
              <w:rPr>
                <w:rFonts w:ascii="Courier New" w:eastAsia="Times New Roman" w:hAnsi="Courier New" w:cs="Courier New"/>
                <w:shd w:val="clear" w:color="auto" w:fill="FFFFFF"/>
                <w:lang w:val="en-GB"/>
              </w:rPr>
            </w:pPr>
          </w:p>
        </w:tc>
        <w:tc>
          <w:tcPr>
            <w:tcW w:w="1132" w:type="pct"/>
          </w:tcPr>
          <w:p w14:paraId="44BA9567" w14:textId="2DA0DBAD" w:rsidR="00F51D0A" w:rsidRPr="006411AE" w:rsidRDefault="00F51D0A" w:rsidP="00F51D0A">
            <w:pPr>
              <w:spacing w:before="60"/>
              <w:rPr>
                <w:lang w:val="en-GB"/>
              </w:rPr>
            </w:pPr>
            <w:r w:rsidRPr="006411AE">
              <w:rPr>
                <w:lang w:val="en-GB"/>
              </w:rPr>
              <w:t xml:space="preserve">The message is a negative XCTL and must be converted to a negative </w:t>
            </w:r>
            <w:r w:rsidRPr="006411AE">
              <w:rPr>
                <w:rFonts w:eastAsia="Times New Roman" w:cs="Calibri"/>
                <w:szCs w:val="24"/>
                <w:lang w:val="en-GB"/>
              </w:rPr>
              <w:t xml:space="preserve">Acknowledgement </w:t>
            </w:r>
            <w:r w:rsidRPr="006411AE">
              <w:rPr>
                <w:lang w:val="en-GB"/>
              </w:rPr>
              <w:t>before the message is send to receiver.</w:t>
            </w:r>
          </w:p>
        </w:tc>
        <w:tc>
          <w:tcPr>
            <w:tcW w:w="1285" w:type="pct"/>
          </w:tcPr>
          <w:p w14:paraId="45026E4E" w14:textId="77777777" w:rsidR="00F51D0A" w:rsidRPr="006411AE" w:rsidRDefault="00F51D0A" w:rsidP="00F51D0A">
            <w:pPr>
              <w:spacing w:before="60"/>
              <w:rPr>
                <w:rFonts w:eastAsia="Times New Roman" w:cs="Calibri"/>
                <w:szCs w:val="24"/>
                <w:lang w:val="en-GB"/>
              </w:rPr>
            </w:pPr>
          </w:p>
        </w:tc>
        <w:tc>
          <w:tcPr>
            <w:tcW w:w="434" w:type="pct"/>
          </w:tcPr>
          <w:p w14:paraId="094E70AB" w14:textId="68CCBBCA"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1341844502"/>
                <w:placeholder>
                  <w:docPart w:val="966A97A183C84EB3A1D3C8EF9B4EA71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F51D0A" w:rsidRPr="006411AE" w14:paraId="4F336C7F" w14:textId="77777777" w:rsidTr="00517AB7">
        <w:trPr>
          <w:gridBefore w:val="1"/>
          <w:wBefore w:w="41" w:type="pct"/>
          <w:cantSplit/>
        </w:trPr>
        <w:tc>
          <w:tcPr>
            <w:tcW w:w="330" w:type="pct"/>
          </w:tcPr>
          <w:p w14:paraId="082E9F16" w14:textId="77777777" w:rsidR="00F51D0A" w:rsidRPr="006411AE" w:rsidRDefault="00F51D0A" w:rsidP="00D93BFC">
            <w:pPr>
              <w:pStyle w:val="Overskrift4"/>
              <w:numPr>
                <w:ilvl w:val="3"/>
                <w:numId w:val="24"/>
              </w:numPr>
              <w:rPr>
                <w:rFonts w:eastAsia="Calibri"/>
                <w:lang w:val="en-GB"/>
              </w:rPr>
            </w:pPr>
          </w:p>
        </w:tc>
        <w:tc>
          <w:tcPr>
            <w:tcW w:w="1213" w:type="pct"/>
          </w:tcPr>
          <w:p w14:paraId="7F99CD41" w14:textId="0E6E949A" w:rsidR="00F51D0A" w:rsidRPr="006411AE" w:rsidRDefault="00F51D0A" w:rsidP="00F51D0A">
            <w:pPr>
              <w:spacing w:before="60"/>
              <w:rPr>
                <w:szCs w:val="24"/>
                <w:lang w:val="en-GB"/>
              </w:rPr>
            </w:pPr>
            <w:r w:rsidRPr="006411AE">
              <w:rPr>
                <w:rFonts w:eastAsia="Times New Roman" w:cs="Calibri"/>
                <w:szCs w:val="24"/>
                <w:lang w:val="en-GB"/>
              </w:rPr>
              <w:t xml:space="preserve">Demonstrate that the SUT maps the </w:t>
            </w:r>
            <w:r w:rsidRPr="006411AE">
              <w:rPr>
                <w:lang w:val="en-GB"/>
              </w:rPr>
              <w:t xml:space="preserve">negative </w:t>
            </w:r>
            <w:r w:rsidRPr="006411AE">
              <w:rPr>
                <w:rFonts w:eastAsia="Times New Roman" w:cs="Calibri"/>
                <w:lang w:val="en-GB"/>
              </w:rPr>
              <w:t xml:space="preserve">XCTL </w:t>
            </w:r>
            <w:r w:rsidRPr="006411AE">
              <w:rPr>
                <w:rFonts w:eastAsia="Times New Roman" w:cs="Calibri"/>
                <w:szCs w:val="24"/>
                <w:lang w:val="en-GB"/>
              </w:rPr>
              <w:t xml:space="preserve">to a </w:t>
            </w:r>
            <w:r w:rsidRPr="006411AE">
              <w:rPr>
                <w:lang w:val="en-GB"/>
              </w:rPr>
              <w:t xml:space="preserve">negative </w:t>
            </w:r>
            <w:r w:rsidRPr="006411AE">
              <w:rPr>
                <w:rFonts w:eastAsia="Times New Roman" w:cs="Calibri"/>
                <w:szCs w:val="24"/>
                <w:lang w:val="en-GB"/>
              </w:rPr>
              <w:t xml:space="preserve">Acknowledgement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4A6434A4" w14:textId="77777777" w:rsidR="00F51D0A" w:rsidRPr="006411AE" w:rsidRDefault="00F51D0A" w:rsidP="00F51D0A">
            <w:pPr>
              <w:spacing w:before="60"/>
              <w:rPr>
                <w:rFonts w:ascii="Courier New" w:eastAsia="Times New Roman" w:hAnsi="Courier New" w:cs="Courier New"/>
                <w:shd w:val="clear" w:color="auto" w:fill="FFFFFF"/>
                <w:lang w:val="en-GB"/>
              </w:rPr>
            </w:pPr>
          </w:p>
        </w:tc>
        <w:tc>
          <w:tcPr>
            <w:tcW w:w="1132" w:type="pct"/>
          </w:tcPr>
          <w:p w14:paraId="01446581" w14:textId="36766C9E" w:rsidR="00F51D0A" w:rsidRPr="006411AE" w:rsidRDefault="00F51D0A" w:rsidP="00F51D0A">
            <w:pPr>
              <w:spacing w:before="60"/>
              <w:rPr>
                <w:lang w:val="en-GB"/>
              </w:rPr>
            </w:pPr>
            <w:r w:rsidRPr="006411AE">
              <w:rPr>
                <w:rFonts w:eastAsia="Times New Roman" w:cs="Calibri"/>
                <w:szCs w:val="24"/>
                <w:lang w:val="en-GB"/>
              </w:rPr>
              <w:t>Mapping is performed as described in the mapping table.</w:t>
            </w:r>
          </w:p>
        </w:tc>
        <w:tc>
          <w:tcPr>
            <w:tcW w:w="1285" w:type="pct"/>
          </w:tcPr>
          <w:p w14:paraId="37F6A4E2" w14:textId="77777777" w:rsidR="00F51D0A" w:rsidRPr="006411AE" w:rsidRDefault="00F51D0A" w:rsidP="00F51D0A">
            <w:pPr>
              <w:spacing w:before="60"/>
              <w:rPr>
                <w:rFonts w:eastAsia="Times New Roman" w:cs="Calibri"/>
                <w:szCs w:val="24"/>
                <w:lang w:val="en-GB"/>
              </w:rPr>
            </w:pPr>
          </w:p>
        </w:tc>
        <w:tc>
          <w:tcPr>
            <w:tcW w:w="434" w:type="pct"/>
          </w:tcPr>
          <w:p w14:paraId="0C205397" w14:textId="2FA02BC2"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622505390"/>
                <w:placeholder>
                  <w:docPart w:val="8AD797087B6F41F0AD343F2DD1C63C2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517AB7" w:rsidRPr="006411AE" w14:paraId="4F6654CF" w14:textId="77777777" w:rsidTr="00517AB7">
        <w:trPr>
          <w:gridBefore w:val="1"/>
          <w:wBefore w:w="41" w:type="pct"/>
          <w:cantSplit/>
        </w:trPr>
        <w:tc>
          <w:tcPr>
            <w:tcW w:w="330" w:type="pct"/>
          </w:tcPr>
          <w:p w14:paraId="2D17D56C" w14:textId="77777777" w:rsidR="00517AB7" w:rsidRPr="006411AE" w:rsidRDefault="00517AB7" w:rsidP="00D93BFC">
            <w:pPr>
              <w:pStyle w:val="Overskrift4"/>
              <w:numPr>
                <w:ilvl w:val="3"/>
                <w:numId w:val="24"/>
              </w:numPr>
              <w:rPr>
                <w:rFonts w:eastAsia="Calibri"/>
                <w:lang w:val="en-GB"/>
              </w:rPr>
            </w:pPr>
          </w:p>
        </w:tc>
        <w:tc>
          <w:tcPr>
            <w:tcW w:w="1213" w:type="pct"/>
          </w:tcPr>
          <w:p w14:paraId="06634F7A" w14:textId="0A56C33E" w:rsidR="00517AB7" w:rsidRPr="00517AB7" w:rsidRDefault="00517AB7" w:rsidP="00517AB7">
            <w:pPr>
              <w:spacing w:before="60"/>
              <w:rPr>
                <w:szCs w:val="24"/>
                <w:lang w:val="en-GB"/>
              </w:rPr>
            </w:pPr>
            <w:r w:rsidRPr="00517AB7">
              <w:rPr>
                <w:rFonts w:eastAsia="Times New Roman" w:cs="Calibri"/>
                <w:szCs w:val="24"/>
                <w:lang w:val="en-GB"/>
              </w:rPr>
              <w:t>Demonstrate that the SUT uses relevant information, saved by VANS, to ensure that the Acknowledgement is paired to right CareCommunication.</w:t>
            </w:r>
          </w:p>
        </w:tc>
        <w:tc>
          <w:tcPr>
            <w:tcW w:w="565" w:type="pct"/>
          </w:tcPr>
          <w:p w14:paraId="2AECBA7D" w14:textId="77777777" w:rsidR="00517AB7" w:rsidRPr="00517AB7" w:rsidRDefault="00517AB7" w:rsidP="00517AB7">
            <w:pPr>
              <w:spacing w:before="60"/>
              <w:rPr>
                <w:rFonts w:ascii="Courier New" w:eastAsia="Times New Roman" w:hAnsi="Courier New" w:cs="Courier New"/>
                <w:shd w:val="clear" w:color="auto" w:fill="FFFFFF"/>
                <w:lang w:val="en-GB"/>
              </w:rPr>
            </w:pPr>
          </w:p>
        </w:tc>
        <w:tc>
          <w:tcPr>
            <w:tcW w:w="1132" w:type="pct"/>
          </w:tcPr>
          <w:p w14:paraId="56BB059B" w14:textId="6DFB9FB5" w:rsidR="00517AB7" w:rsidRPr="00517AB7" w:rsidRDefault="00517AB7" w:rsidP="00517AB7">
            <w:pPr>
              <w:spacing w:before="60"/>
              <w:rPr>
                <w:lang w:val="en-GB"/>
              </w:rPr>
            </w:pPr>
            <w:r w:rsidRPr="00517AB7">
              <w:rPr>
                <w:rFonts w:eastAsia="Times New Roman" w:cs="Calibri"/>
                <w:szCs w:val="24"/>
                <w:lang w:val="en-GB"/>
              </w:rPr>
              <w:t xml:space="preserve">Acknowledgement is paired to the correct CareCommunication. </w:t>
            </w:r>
          </w:p>
        </w:tc>
        <w:tc>
          <w:tcPr>
            <w:tcW w:w="1285" w:type="pct"/>
          </w:tcPr>
          <w:p w14:paraId="5FD2EDFD" w14:textId="77777777" w:rsidR="00517AB7" w:rsidRPr="006411AE" w:rsidRDefault="00517AB7" w:rsidP="00517AB7">
            <w:pPr>
              <w:spacing w:before="60"/>
              <w:rPr>
                <w:rFonts w:eastAsia="Times New Roman" w:cs="Calibri"/>
                <w:szCs w:val="24"/>
                <w:lang w:val="en-GB"/>
              </w:rPr>
            </w:pPr>
          </w:p>
        </w:tc>
        <w:tc>
          <w:tcPr>
            <w:tcW w:w="434" w:type="pct"/>
          </w:tcPr>
          <w:p w14:paraId="3A00E537" w14:textId="22663C4B" w:rsidR="00517AB7" w:rsidRPr="006411AE" w:rsidRDefault="00000000" w:rsidP="00517AB7">
            <w:pPr>
              <w:spacing w:before="60"/>
              <w:jc w:val="center"/>
              <w:rPr>
                <w:rFonts w:cstheme="minorHAnsi"/>
                <w:lang w:val="en-GB"/>
              </w:rPr>
            </w:pPr>
            <w:sdt>
              <w:sdtPr>
                <w:rPr>
                  <w:rFonts w:cstheme="minorHAnsi"/>
                  <w:lang w:val="en-GB"/>
                </w:rPr>
                <w:alias w:val="MedCom vurdering"/>
                <w:tag w:val="MedCom vurdering"/>
                <w:id w:val="-1132402711"/>
                <w:placeholder>
                  <w:docPart w:val="58C6FDDBF09546C1B24E22965CFCAEC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17AB7" w:rsidRPr="006411AE">
                  <w:rPr>
                    <w:rStyle w:val="Pladsholdertekst"/>
                    <w:lang w:val="en-GB"/>
                  </w:rPr>
                  <w:t>Choose</w:t>
                </w:r>
              </w:sdtContent>
            </w:sdt>
          </w:p>
        </w:tc>
      </w:tr>
      <w:tr w:rsidR="00F51D0A" w:rsidRPr="006411AE" w14:paraId="175DA612" w14:textId="77777777" w:rsidTr="00517AB7">
        <w:trPr>
          <w:gridBefore w:val="1"/>
          <w:wBefore w:w="41" w:type="pct"/>
          <w:cantSplit/>
        </w:trPr>
        <w:tc>
          <w:tcPr>
            <w:tcW w:w="330" w:type="pct"/>
          </w:tcPr>
          <w:p w14:paraId="1ECAFFB0" w14:textId="77777777" w:rsidR="00F51D0A" w:rsidRPr="006411AE" w:rsidRDefault="00F51D0A" w:rsidP="00D93BFC">
            <w:pPr>
              <w:pStyle w:val="Overskrift4"/>
              <w:numPr>
                <w:ilvl w:val="3"/>
                <w:numId w:val="24"/>
              </w:numPr>
              <w:rPr>
                <w:rFonts w:eastAsia="Calibri"/>
                <w:lang w:val="en-GB"/>
              </w:rPr>
            </w:pPr>
          </w:p>
        </w:tc>
        <w:tc>
          <w:tcPr>
            <w:tcW w:w="1213" w:type="pct"/>
          </w:tcPr>
          <w:p w14:paraId="6CBFCEB0" w14:textId="128D554B" w:rsidR="00F51D0A" w:rsidRPr="006411AE" w:rsidRDefault="00F51D0A" w:rsidP="00F51D0A">
            <w:pPr>
              <w:spacing w:before="60"/>
              <w:rPr>
                <w:szCs w:val="24"/>
                <w:lang w:val="en-GB"/>
              </w:rPr>
            </w:pPr>
            <w:r w:rsidRPr="006411AE">
              <w:rPr>
                <w:rFonts w:eastAsia="Times New Roman" w:cs="Calibri"/>
                <w:szCs w:val="24"/>
                <w:lang w:val="en-GB"/>
              </w:rPr>
              <w:t xml:space="preserve">Acknowledgement is validated against the implementation guide. </w:t>
            </w:r>
          </w:p>
        </w:tc>
        <w:tc>
          <w:tcPr>
            <w:tcW w:w="565" w:type="pct"/>
          </w:tcPr>
          <w:p w14:paraId="156933C8" w14:textId="77777777" w:rsidR="00F51D0A" w:rsidRPr="006411AE" w:rsidRDefault="00F51D0A" w:rsidP="00F51D0A">
            <w:pPr>
              <w:spacing w:before="60"/>
              <w:rPr>
                <w:rFonts w:ascii="Courier New" w:eastAsia="Times New Roman" w:hAnsi="Courier New" w:cs="Courier New"/>
                <w:shd w:val="clear" w:color="auto" w:fill="FFFFFF"/>
                <w:lang w:val="en-GB"/>
              </w:rPr>
            </w:pPr>
          </w:p>
        </w:tc>
        <w:tc>
          <w:tcPr>
            <w:tcW w:w="1132" w:type="pct"/>
          </w:tcPr>
          <w:p w14:paraId="7FF448DC" w14:textId="530DEB6C" w:rsidR="00F51D0A" w:rsidRPr="006411AE" w:rsidRDefault="00F51D0A" w:rsidP="00F51D0A">
            <w:pPr>
              <w:spacing w:before="60"/>
              <w:rPr>
                <w:lang w:val="en-GB"/>
              </w:rPr>
            </w:pPr>
            <w:r w:rsidRPr="006411AE">
              <w:rPr>
                <w:lang w:val="en-GB"/>
              </w:rPr>
              <w:t>Validation is performed and went well.</w:t>
            </w:r>
          </w:p>
        </w:tc>
        <w:tc>
          <w:tcPr>
            <w:tcW w:w="1285" w:type="pct"/>
          </w:tcPr>
          <w:p w14:paraId="599C0B85" w14:textId="77777777" w:rsidR="00F51D0A" w:rsidRPr="006411AE" w:rsidRDefault="00F51D0A" w:rsidP="00F51D0A">
            <w:pPr>
              <w:spacing w:before="60"/>
              <w:rPr>
                <w:rFonts w:eastAsia="Times New Roman" w:cs="Calibri"/>
                <w:szCs w:val="24"/>
                <w:lang w:val="en-GB"/>
              </w:rPr>
            </w:pPr>
          </w:p>
        </w:tc>
        <w:tc>
          <w:tcPr>
            <w:tcW w:w="434" w:type="pct"/>
          </w:tcPr>
          <w:p w14:paraId="5272C0DC" w14:textId="755F5924"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140786640"/>
                <w:placeholder>
                  <w:docPart w:val="B0ED66CF6DB44EFCBCEAE5309BBF80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F51D0A" w:rsidRPr="006411AE" w14:paraId="2F01E361" w14:textId="77777777" w:rsidTr="00517AB7">
        <w:trPr>
          <w:gridBefore w:val="1"/>
          <w:wBefore w:w="41" w:type="pct"/>
          <w:cantSplit/>
        </w:trPr>
        <w:tc>
          <w:tcPr>
            <w:tcW w:w="330" w:type="pct"/>
          </w:tcPr>
          <w:p w14:paraId="1BA8BDBB" w14:textId="77777777" w:rsidR="00F51D0A" w:rsidRPr="006411AE" w:rsidRDefault="00F51D0A" w:rsidP="00D93BFC">
            <w:pPr>
              <w:pStyle w:val="Overskrift4"/>
              <w:numPr>
                <w:ilvl w:val="3"/>
                <w:numId w:val="24"/>
              </w:numPr>
              <w:rPr>
                <w:rFonts w:eastAsia="Calibri"/>
                <w:lang w:val="en-GB"/>
              </w:rPr>
            </w:pPr>
          </w:p>
        </w:tc>
        <w:tc>
          <w:tcPr>
            <w:tcW w:w="1213" w:type="pct"/>
          </w:tcPr>
          <w:p w14:paraId="3383657C" w14:textId="17E56207" w:rsidR="00F51D0A" w:rsidRPr="006411AE" w:rsidRDefault="00F51D0A" w:rsidP="00F51D0A">
            <w:pPr>
              <w:spacing w:before="60"/>
              <w:rPr>
                <w:szCs w:val="24"/>
                <w:lang w:val="en-GB"/>
              </w:rPr>
            </w:pPr>
            <w:r w:rsidRPr="006411AE">
              <w:rPr>
                <w:rFonts w:eastAsia="Times New Roman" w:cs="Calibri"/>
                <w:szCs w:val="24"/>
                <w:lang w:val="en-GB"/>
              </w:rPr>
              <w:t xml:space="preserve">The Acknowledgement is wrapped in a </w:t>
            </w:r>
            <w:hyperlink w:anchor="_Baggrundsmaterialer_2" w:history="1">
              <w:proofErr w:type="spellStart"/>
              <w:r w:rsidRPr="006411AE">
                <w:rPr>
                  <w:rStyle w:val="Hyperlink"/>
                  <w:rFonts w:ascii="Calibri" w:hAnsi="Calibri" w:cs="Calibri"/>
                  <w:szCs w:val="22"/>
                  <w:lang w:val="en-GB"/>
                </w:rPr>
                <w:t>VANSEnvelope</w:t>
              </w:r>
              <w:proofErr w:type="spellEnd"/>
            </w:hyperlink>
            <w:r w:rsidRPr="006411AE">
              <w:rPr>
                <w:rFonts w:eastAsia="Times New Roman" w:cs="Calibri"/>
                <w:lang w:val="en-GB"/>
              </w:rPr>
              <w:t xml:space="preserve"> with</w:t>
            </w:r>
            <w:r w:rsidRPr="006411AE">
              <w:rPr>
                <w:rFonts w:eastAsia="Times New Roman" w:cs="Calibri"/>
                <w:szCs w:val="24"/>
                <w:lang w:val="en-GB"/>
              </w:rPr>
              <w:t xml:space="preserve"> correct content. </w:t>
            </w:r>
          </w:p>
        </w:tc>
        <w:tc>
          <w:tcPr>
            <w:tcW w:w="565" w:type="pct"/>
          </w:tcPr>
          <w:p w14:paraId="52D90283" w14:textId="77777777" w:rsidR="00F51D0A" w:rsidRPr="006411AE" w:rsidRDefault="00F51D0A" w:rsidP="00F51D0A">
            <w:pPr>
              <w:spacing w:before="60"/>
              <w:rPr>
                <w:rFonts w:ascii="Courier New" w:eastAsia="Times New Roman" w:hAnsi="Courier New" w:cs="Courier New"/>
                <w:shd w:val="clear" w:color="auto" w:fill="FFFFFF"/>
                <w:lang w:val="en-GB"/>
              </w:rPr>
            </w:pPr>
          </w:p>
        </w:tc>
        <w:tc>
          <w:tcPr>
            <w:tcW w:w="1132" w:type="pct"/>
          </w:tcPr>
          <w:p w14:paraId="6A424BD5" w14:textId="15E2ACA1" w:rsidR="00F51D0A" w:rsidRPr="006411AE" w:rsidRDefault="00F51D0A" w:rsidP="00F51D0A">
            <w:pPr>
              <w:spacing w:before="60"/>
              <w:rPr>
                <w:lang w:val="en-GB"/>
              </w:rPr>
            </w:pPr>
            <w:r w:rsidRPr="006411AE">
              <w:rPr>
                <w:rFonts w:eastAsia="Times New Roman" w:cs="Calibri"/>
                <w:szCs w:val="24"/>
                <w:lang w:val="en-GB"/>
              </w:rPr>
              <w:t xml:space="preserve">Acknowledgement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0C6407F8" w14:textId="77777777" w:rsidR="00F51D0A" w:rsidRPr="006411AE" w:rsidRDefault="00F51D0A" w:rsidP="00F51D0A">
            <w:pPr>
              <w:spacing w:before="60"/>
              <w:rPr>
                <w:rFonts w:eastAsia="Times New Roman" w:cs="Calibri"/>
                <w:szCs w:val="24"/>
                <w:lang w:val="en-GB"/>
              </w:rPr>
            </w:pPr>
          </w:p>
        </w:tc>
        <w:tc>
          <w:tcPr>
            <w:tcW w:w="434" w:type="pct"/>
          </w:tcPr>
          <w:p w14:paraId="7492638C" w14:textId="36E11390"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1450890293"/>
                <w:placeholder>
                  <w:docPart w:val="C2AB471B5C934F8B9EB20DC1CF0289C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F51D0A" w:rsidRPr="006411AE" w14:paraId="6AAAB53F" w14:textId="77777777" w:rsidTr="00517AB7">
        <w:trPr>
          <w:gridBefore w:val="1"/>
          <w:wBefore w:w="41" w:type="pct"/>
          <w:cantSplit/>
        </w:trPr>
        <w:tc>
          <w:tcPr>
            <w:tcW w:w="330" w:type="pct"/>
          </w:tcPr>
          <w:p w14:paraId="73FD6E05" w14:textId="77777777" w:rsidR="00F51D0A" w:rsidRPr="006411AE" w:rsidRDefault="00F51D0A" w:rsidP="00D93BFC">
            <w:pPr>
              <w:pStyle w:val="Overskrift4"/>
              <w:numPr>
                <w:ilvl w:val="3"/>
                <w:numId w:val="24"/>
              </w:numPr>
              <w:rPr>
                <w:rFonts w:eastAsia="Calibri"/>
                <w:lang w:val="en-GB"/>
              </w:rPr>
            </w:pPr>
          </w:p>
        </w:tc>
        <w:tc>
          <w:tcPr>
            <w:tcW w:w="1213" w:type="pct"/>
          </w:tcPr>
          <w:p w14:paraId="5C72B438" w14:textId="48C8E4B0" w:rsidR="00F51D0A" w:rsidRPr="006411AE" w:rsidRDefault="00F51D0A" w:rsidP="00F51D0A">
            <w:pPr>
              <w:spacing w:before="60"/>
              <w:rPr>
                <w:szCs w:val="24"/>
                <w:lang w:val="en-GB"/>
              </w:rPr>
            </w:pPr>
            <w:r w:rsidRPr="006411AE">
              <w:rPr>
                <w:szCs w:val="24"/>
                <w:lang w:val="en-GB"/>
              </w:rPr>
              <w:t xml:space="preserve">Send the </w:t>
            </w:r>
            <w:r w:rsidRPr="006411AE">
              <w:rPr>
                <w:lang w:val="en-GB"/>
              </w:rPr>
              <w:t xml:space="preserve">negative </w:t>
            </w:r>
            <w:r w:rsidRPr="006411AE">
              <w:rPr>
                <w:rFonts w:eastAsia="Times New Roman" w:cs="Calibri"/>
                <w:szCs w:val="24"/>
                <w:lang w:val="en-GB"/>
              </w:rPr>
              <w:t xml:space="preserve">Acknowledgement </w:t>
            </w:r>
            <w:r w:rsidRPr="006411AE">
              <w:rPr>
                <w:szCs w:val="24"/>
                <w:lang w:val="en-GB"/>
              </w:rPr>
              <w:t>to the correct receiver.</w:t>
            </w:r>
          </w:p>
        </w:tc>
        <w:tc>
          <w:tcPr>
            <w:tcW w:w="565" w:type="pct"/>
          </w:tcPr>
          <w:p w14:paraId="3778B2AB" w14:textId="77777777" w:rsidR="00F51D0A" w:rsidRPr="006411AE" w:rsidRDefault="00F51D0A" w:rsidP="00F51D0A">
            <w:pPr>
              <w:spacing w:before="60"/>
              <w:rPr>
                <w:rFonts w:ascii="Courier New" w:eastAsia="Times New Roman" w:hAnsi="Courier New" w:cs="Courier New"/>
                <w:shd w:val="clear" w:color="auto" w:fill="FFFFFF"/>
                <w:lang w:val="en-GB"/>
              </w:rPr>
            </w:pPr>
          </w:p>
        </w:tc>
        <w:tc>
          <w:tcPr>
            <w:tcW w:w="1132" w:type="pct"/>
          </w:tcPr>
          <w:p w14:paraId="2C6B1A4C" w14:textId="4B1E854C" w:rsidR="00F51D0A" w:rsidRPr="006411AE" w:rsidRDefault="00F51D0A" w:rsidP="00F51D0A">
            <w:pPr>
              <w:spacing w:before="60"/>
              <w:rPr>
                <w:lang w:val="en-GB"/>
              </w:rPr>
            </w:pPr>
            <w:r w:rsidRPr="006411AE">
              <w:rPr>
                <w:lang w:val="en-GB"/>
              </w:rPr>
              <w:t>The message</w:t>
            </w:r>
            <w:r w:rsidRPr="006411AE">
              <w:rPr>
                <w:szCs w:val="24"/>
                <w:lang w:val="en-GB"/>
              </w:rPr>
              <w:t xml:space="preserve"> </w:t>
            </w:r>
            <w:r w:rsidRPr="006411AE">
              <w:rPr>
                <w:lang w:val="en-GB"/>
              </w:rPr>
              <w:t>is mapped correctly and sent to the correct receiver</w:t>
            </w:r>
          </w:p>
        </w:tc>
        <w:tc>
          <w:tcPr>
            <w:tcW w:w="1285" w:type="pct"/>
          </w:tcPr>
          <w:p w14:paraId="23DC96B9" w14:textId="77777777" w:rsidR="00F51D0A" w:rsidRPr="006411AE" w:rsidRDefault="00F51D0A" w:rsidP="00F51D0A">
            <w:pPr>
              <w:spacing w:before="60"/>
              <w:rPr>
                <w:rFonts w:eastAsia="Times New Roman" w:cs="Calibri"/>
                <w:szCs w:val="24"/>
                <w:lang w:val="en-GB"/>
              </w:rPr>
            </w:pPr>
          </w:p>
        </w:tc>
        <w:tc>
          <w:tcPr>
            <w:tcW w:w="434" w:type="pct"/>
          </w:tcPr>
          <w:p w14:paraId="608F0B20" w14:textId="41C43201"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288587345"/>
                <w:placeholder>
                  <w:docPart w:val="5D8885AF9F00481481C4C59B5EFEEB2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697008" w:rsidRPr="005017ED" w14:paraId="727CD7DF" w14:textId="77777777" w:rsidTr="00D51787">
        <w:trPr>
          <w:gridBefore w:val="1"/>
          <w:wBefore w:w="41" w:type="pct"/>
          <w:cantSplit/>
        </w:trPr>
        <w:tc>
          <w:tcPr>
            <w:tcW w:w="4959" w:type="pct"/>
            <w:gridSpan w:val="6"/>
            <w:shd w:val="clear" w:color="auto" w:fill="DAE9F7" w:themeFill="text2" w:themeFillTint="1A"/>
          </w:tcPr>
          <w:p w14:paraId="3EC04DFE" w14:textId="37C3382A" w:rsidR="00697008" w:rsidRPr="006411AE" w:rsidRDefault="00697008" w:rsidP="00F51D0A">
            <w:pPr>
              <w:spacing w:before="60"/>
              <w:jc w:val="center"/>
              <w:rPr>
                <w:rFonts w:cstheme="minorHAnsi"/>
                <w:lang w:val="en-GB"/>
              </w:rPr>
            </w:pPr>
            <w:r w:rsidRPr="006411AE">
              <w:rPr>
                <w:rFonts w:cstheme="minorHAnsi"/>
                <w:lang w:val="en-GB"/>
              </w:rPr>
              <w:t xml:space="preserve">Send a negative </w:t>
            </w:r>
            <w:r w:rsidR="00D51787" w:rsidRPr="006411AE">
              <w:rPr>
                <w:rFonts w:cstheme="minorHAnsi"/>
                <w:lang w:val="en-GB"/>
              </w:rPr>
              <w:t xml:space="preserve">Acknowledgement </w:t>
            </w:r>
            <w:r w:rsidRPr="006411AE">
              <w:rPr>
                <w:rFonts w:cstheme="minorHAnsi"/>
                <w:lang w:val="en-GB"/>
              </w:rPr>
              <w:t xml:space="preserve">(an </w:t>
            </w:r>
            <w:r w:rsidR="00D51787" w:rsidRPr="006411AE">
              <w:rPr>
                <w:rFonts w:cstheme="minorHAnsi"/>
                <w:lang w:val="en-GB"/>
              </w:rPr>
              <w:t>XCTL</w:t>
            </w:r>
            <w:r w:rsidRPr="006411AE">
              <w:rPr>
                <w:rFonts w:cstheme="minorHAnsi"/>
                <w:lang w:val="en-GB"/>
              </w:rPr>
              <w:t xml:space="preserve"> is not received</w:t>
            </w:r>
            <w:r w:rsidR="009E6AAC" w:rsidRPr="006411AE">
              <w:rPr>
                <w:rFonts w:cstheme="minorHAnsi"/>
                <w:lang w:val="en-GB"/>
              </w:rPr>
              <w:t xml:space="preserve"> within the timefram</w:t>
            </w:r>
            <w:r w:rsidR="00750B13" w:rsidRPr="006411AE">
              <w:rPr>
                <w:rFonts w:cstheme="minorHAnsi"/>
                <w:lang w:val="en-GB"/>
              </w:rPr>
              <w:t>e</w:t>
            </w:r>
            <w:r w:rsidR="00A32742" w:rsidRPr="006411AE">
              <w:rPr>
                <w:rFonts w:cstheme="minorHAnsi"/>
                <w:lang w:val="en-GB"/>
              </w:rPr>
              <w:t xml:space="preserve">, </w:t>
            </w:r>
            <w:r w:rsidR="0093437B" w:rsidRPr="006411AE">
              <w:rPr>
                <w:rFonts w:cstheme="minorHAnsi"/>
                <w:lang w:val="en-GB"/>
              </w:rPr>
              <w:t xml:space="preserve">cf. </w:t>
            </w:r>
            <w:hyperlink w:anchor="_Baggrundsmaterialer_2" w:history="1">
              <w:r w:rsidR="001D28F8" w:rsidRPr="006411AE">
                <w:rPr>
                  <w:rStyle w:val="Hyperlink"/>
                  <w:rFonts w:ascii="Calibri" w:hAnsi="Calibri" w:cstheme="minorHAnsi"/>
                  <w:lang w:val="en-GB"/>
                </w:rPr>
                <w:t>s</w:t>
              </w:r>
              <w:r w:rsidR="001D28F8" w:rsidRPr="006411AE">
                <w:rPr>
                  <w:rStyle w:val="Hyperlink"/>
                  <w:rFonts w:ascii="Calibri" w:hAnsi="Calibri"/>
                  <w:lang w:val="en-GB"/>
                </w:rPr>
                <w:t>e</w:t>
              </w:r>
              <w:r w:rsidR="00A46484" w:rsidRPr="006411AE">
                <w:rPr>
                  <w:rStyle w:val="Hyperlink"/>
                  <w:rFonts w:ascii="Calibri" w:hAnsi="Calibri" w:cstheme="minorHAnsi"/>
                  <w:lang w:val="en-GB"/>
                </w:rPr>
                <w:t>ction 4.5</w:t>
              </w:r>
              <w:r w:rsidR="00BF11EF" w:rsidRPr="006411AE">
                <w:rPr>
                  <w:rStyle w:val="Hyperlink"/>
                  <w:rFonts w:ascii="Calibri" w:hAnsi="Calibri" w:cstheme="minorHAnsi"/>
                  <w:lang w:val="en-GB"/>
                </w:rPr>
                <w:t xml:space="preserve"> in use case docume</w:t>
              </w:r>
              <w:r w:rsidR="001D28F8" w:rsidRPr="006411AE">
                <w:rPr>
                  <w:rStyle w:val="Hyperlink"/>
                  <w:rFonts w:ascii="Calibri" w:hAnsi="Calibri" w:cstheme="minorHAnsi"/>
                  <w:lang w:val="en-GB"/>
                </w:rPr>
                <w:t>nt</w:t>
              </w:r>
            </w:hyperlink>
            <w:r w:rsidRPr="006411AE">
              <w:rPr>
                <w:rFonts w:cstheme="minorHAnsi"/>
                <w:lang w:val="en-GB"/>
              </w:rPr>
              <w:t>)</w:t>
            </w:r>
          </w:p>
        </w:tc>
      </w:tr>
      <w:tr w:rsidR="00697008" w:rsidRPr="006411AE" w14:paraId="08ABEBDD" w14:textId="77777777" w:rsidTr="00517AB7">
        <w:trPr>
          <w:cantSplit/>
        </w:trPr>
        <w:tc>
          <w:tcPr>
            <w:tcW w:w="371" w:type="pct"/>
            <w:gridSpan w:val="2"/>
          </w:tcPr>
          <w:p w14:paraId="2832BEF9" w14:textId="77777777" w:rsidR="00697008" w:rsidRPr="006411AE" w:rsidRDefault="00697008" w:rsidP="00D93BFC">
            <w:pPr>
              <w:pStyle w:val="Overskrift4"/>
              <w:numPr>
                <w:ilvl w:val="3"/>
                <w:numId w:val="24"/>
              </w:numPr>
              <w:rPr>
                <w:rFonts w:eastAsia="Calibri"/>
                <w:lang w:val="en-GB"/>
              </w:rPr>
            </w:pPr>
          </w:p>
        </w:tc>
        <w:tc>
          <w:tcPr>
            <w:tcW w:w="1213" w:type="pct"/>
          </w:tcPr>
          <w:p w14:paraId="34956D46" w14:textId="287249A0" w:rsidR="00697008" w:rsidRPr="006411AE" w:rsidRDefault="00697008" w:rsidP="006800F2">
            <w:pPr>
              <w:spacing w:before="60"/>
              <w:rPr>
                <w:rFonts w:eastAsia="Times New Roman" w:cs="Calibri"/>
                <w:szCs w:val="24"/>
                <w:lang w:val="en-GB"/>
              </w:rPr>
            </w:pPr>
            <w:r w:rsidRPr="006411AE">
              <w:rPr>
                <w:rFonts w:eastAsia="Times New Roman" w:cs="Calibri"/>
                <w:szCs w:val="24"/>
                <w:lang w:val="en-GB"/>
              </w:rPr>
              <w:t xml:space="preserve">Demonstrate that the SUT registers that </w:t>
            </w:r>
            <w:r w:rsidR="0067443A" w:rsidRPr="006411AE">
              <w:rPr>
                <w:rFonts w:eastAsia="Times New Roman" w:cs="Calibri"/>
                <w:szCs w:val="24"/>
                <w:lang w:val="en-GB"/>
              </w:rPr>
              <w:t>an</w:t>
            </w:r>
            <w:r w:rsidRPr="006411AE">
              <w:rPr>
                <w:rFonts w:eastAsia="Times New Roman" w:cs="Calibri"/>
                <w:szCs w:val="24"/>
                <w:lang w:val="en-GB"/>
              </w:rPr>
              <w:t xml:space="preserve"> </w:t>
            </w:r>
            <w:r w:rsidRPr="006411AE">
              <w:rPr>
                <w:rFonts w:eastAsia="Times New Roman" w:cs="Calibri"/>
                <w:lang w:val="en-GB"/>
              </w:rPr>
              <w:t xml:space="preserve">XCTL </w:t>
            </w:r>
            <w:r w:rsidRPr="006411AE">
              <w:rPr>
                <w:rFonts w:eastAsia="Times New Roman" w:cs="Calibri"/>
                <w:szCs w:val="24"/>
                <w:lang w:val="en-GB"/>
              </w:rPr>
              <w:t>is missing</w:t>
            </w:r>
            <w:r w:rsidR="005A26FF" w:rsidRPr="006411AE">
              <w:rPr>
                <w:rFonts w:eastAsia="Times New Roman" w:cs="Calibri"/>
                <w:szCs w:val="24"/>
                <w:lang w:val="en-GB"/>
              </w:rPr>
              <w:t>/</w:t>
            </w:r>
            <w:r w:rsidR="005A26FF" w:rsidRPr="006411AE">
              <w:rPr>
                <w:lang w:val="en-GB"/>
              </w:rPr>
              <w:t>not received</w:t>
            </w:r>
            <w:r w:rsidRPr="006411AE">
              <w:rPr>
                <w:rFonts w:eastAsia="Times New Roman" w:cs="Calibri"/>
                <w:szCs w:val="24"/>
                <w:lang w:val="en-GB"/>
              </w:rPr>
              <w:t>.</w:t>
            </w:r>
          </w:p>
          <w:p w14:paraId="638DD9DD" w14:textId="672BA993" w:rsidR="00697008" w:rsidRPr="006411AE" w:rsidRDefault="00697008" w:rsidP="006800F2">
            <w:pPr>
              <w:spacing w:before="60"/>
              <w:rPr>
                <w:i/>
                <w:iCs/>
                <w:szCs w:val="24"/>
                <w:lang w:val="en-GB"/>
              </w:rPr>
            </w:pPr>
            <w:r w:rsidRPr="006411AE">
              <w:rPr>
                <w:rFonts w:eastAsia="Times New Roman" w:cs="Calibri"/>
                <w:b/>
                <w:bCs/>
                <w:i/>
                <w:iCs/>
                <w:szCs w:val="24"/>
                <w:lang w:val="en-GB"/>
              </w:rPr>
              <w:t xml:space="preserve">Note: </w:t>
            </w:r>
            <w:r w:rsidRPr="006411AE">
              <w:rPr>
                <w:rFonts w:eastAsia="Times New Roman" w:cs="Calibri"/>
                <w:i/>
                <w:iCs/>
                <w:szCs w:val="24"/>
                <w:lang w:val="en-GB"/>
              </w:rPr>
              <w:t>This covers scenarios where one or more XCTL are missing.</w:t>
            </w:r>
          </w:p>
        </w:tc>
        <w:tc>
          <w:tcPr>
            <w:tcW w:w="565" w:type="pct"/>
          </w:tcPr>
          <w:p w14:paraId="53EBDF68" w14:textId="77777777" w:rsidR="00697008" w:rsidRPr="006411AE" w:rsidRDefault="00697008" w:rsidP="006800F2">
            <w:pPr>
              <w:spacing w:before="60"/>
              <w:rPr>
                <w:rFonts w:ascii="Courier New" w:eastAsia="Times New Roman" w:hAnsi="Courier New" w:cs="Courier New"/>
                <w:shd w:val="clear" w:color="auto" w:fill="FFFFFF"/>
                <w:lang w:val="en-GB"/>
              </w:rPr>
            </w:pPr>
          </w:p>
        </w:tc>
        <w:tc>
          <w:tcPr>
            <w:tcW w:w="1132" w:type="pct"/>
          </w:tcPr>
          <w:p w14:paraId="1AE676BE" w14:textId="3B010A19" w:rsidR="00697008" w:rsidRPr="006411AE" w:rsidRDefault="001217D5" w:rsidP="006800F2">
            <w:pPr>
              <w:spacing w:before="60"/>
              <w:rPr>
                <w:lang w:val="en-GB"/>
              </w:rPr>
            </w:pPr>
            <w:r w:rsidRPr="006411AE">
              <w:rPr>
                <w:lang w:val="en-GB"/>
              </w:rPr>
              <w:t>No XCTL is</w:t>
            </w:r>
            <w:r w:rsidR="00697008" w:rsidRPr="006411AE">
              <w:rPr>
                <w:lang w:val="en-GB"/>
              </w:rPr>
              <w:t xml:space="preserve"> received and </w:t>
            </w:r>
            <w:r w:rsidRPr="006411AE">
              <w:rPr>
                <w:lang w:val="en-GB"/>
              </w:rPr>
              <w:t xml:space="preserve">SUT </w:t>
            </w:r>
            <w:r w:rsidR="00697008" w:rsidRPr="006411AE">
              <w:rPr>
                <w:lang w:val="en-GB"/>
              </w:rPr>
              <w:t xml:space="preserve">must </w:t>
            </w:r>
            <w:r w:rsidR="000A69E5" w:rsidRPr="006411AE">
              <w:rPr>
                <w:lang w:val="en-GB"/>
              </w:rPr>
              <w:t>send</w:t>
            </w:r>
            <w:r w:rsidR="00697008" w:rsidRPr="006411AE">
              <w:rPr>
                <w:lang w:val="en-GB"/>
              </w:rPr>
              <w:t xml:space="preserve"> a negative </w:t>
            </w:r>
            <w:r w:rsidR="00697008" w:rsidRPr="006411AE">
              <w:rPr>
                <w:rFonts w:eastAsia="Times New Roman" w:cs="Calibri"/>
                <w:szCs w:val="24"/>
                <w:lang w:val="en-GB"/>
              </w:rPr>
              <w:t xml:space="preserve">Acknowledgement </w:t>
            </w:r>
            <w:r w:rsidR="00697008" w:rsidRPr="006411AE">
              <w:rPr>
                <w:lang w:val="en-GB"/>
              </w:rPr>
              <w:t xml:space="preserve">to </w:t>
            </w:r>
            <w:r w:rsidR="007C32EF" w:rsidRPr="006411AE">
              <w:rPr>
                <w:lang w:val="en-GB"/>
              </w:rPr>
              <w:t xml:space="preserve">correct </w:t>
            </w:r>
            <w:r w:rsidR="00697008" w:rsidRPr="006411AE">
              <w:rPr>
                <w:lang w:val="en-GB"/>
              </w:rPr>
              <w:t>receiver.</w:t>
            </w:r>
          </w:p>
        </w:tc>
        <w:tc>
          <w:tcPr>
            <w:tcW w:w="1285" w:type="pct"/>
          </w:tcPr>
          <w:p w14:paraId="16662853" w14:textId="77777777" w:rsidR="00697008" w:rsidRPr="006411AE" w:rsidRDefault="00697008" w:rsidP="006800F2">
            <w:pPr>
              <w:spacing w:before="60"/>
              <w:rPr>
                <w:rFonts w:eastAsia="Times New Roman" w:cs="Calibri"/>
                <w:szCs w:val="24"/>
                <w:lang w:val="en-GB"/>
              </w:rPr>
            </w:pPr>
          </w:p>
        </w:tc>
        <w:tc>
          <w:tcPr>
            <w:tcW w:w="434" w:type="pct"/>
          </w:tcPr>
          <w:p w14:paraId="6825AEB3" w14:textId="77777777" w:rsidR="00697008" w:rsidRPr="006411AE" w:rsidRDefault="00000000" w:rsidP="006800F2">
            <w:pPr>
              <w:spacing w:before="60"/>
              <w:jc w:val="center"/>
              <w:rPr>
                <w:rFonts w:cstheme="minorHAnsi"/>
                <w:lang w:val="en-GB"/>
              </w:rPr>
            </w:pPr>
            <w:sdt>
              <w:sdtPr>
                <w:rPr>
                  <w:rFonts w:cstheme="minorHAnsi"/>
                  <w:lang w:val="en-GB"/>
                </w:rPr>
                <w:alias w:val="MedCom vurdering"/>
                <w:tag w:val="MedCom vurdering"/>
                <w:id w:val="-934901572"/>
                <w:placeholder>
                  <w:docPart w:val="D72CE6DE5A4D45C5A5E74977C265425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97008" w:rsidRPr="006411AE">
                  <w:rPr>
                    <w:rStyle w:val="Pladsholdertekst"/>
                    <w:lang w:val="en-GB"/>
                  </w:rPr>
                  <w:t>Choose</w:t>
                </w:r>
              </w:sdtContent>
            </w:sdt>
          </w:p>
        </w:tc>
      </w:tr>
      <w:tr w:rsidR="00697008" w:rsidRPr="006411AE" w14:paraId="47655A64" w14:textId="77777777" w:rsidTr="00517AB7">
        <w:trPr>
          <w:cantSplit/>
        </w:trPr>
        <w:tc>
          <w:tcPr>
            <w:tcW w:w="371" w:type="pct"/>
            <w:gridSpan w:val="2"/>
          </w:tcPr>
          <w:p w14:paraId="468420CD" w14:textId="77777777" w:rsidR="00697008" w:rsidRPr="006411AE" w:rsidRDefault="00697008" w:rsidP="00D93BFC">
            <w:pPr>
              <w:pStyle w:val="Overskrift4"/>
              <w:numPr>
                <w:ilvl w:val="3"/>
                <w:numId w:val="24"/>
              </w:numPr>
              <w:rPr>
                <w:rFonts w:eastAsia="Calibri"/>
                <w:lang w:val="en-GB"/>
              </w:rPr>
            </w:pPr>
          </w:p>
        </w:tc>
        <w:tc>
          <w:tcPr>
            <w:tcW w:w="1213" w:type="pct"/>
          </w:tcPr>
          <w:p w14:paraId="55EB360F" w14:textId="260634FE" w:rsidR="00697008" w:rsidRPr="006411AE" w:rsidRDefault="00697008" w:rsidP="006800F2">
            <w:pPr>
              <w:spacing w:before="60"/>
              <w:rPr>
                <w:szCs w:val="24"/>
                <w:lang w:val="en-GB"/>
              </w:rPr>
            </w:pPr>
            <w:r w:rsidRPr="006411AE">
              <w:rPr>
                <w:rFonts w:eastAsia="Times New Roman" w:cs="Calibri"/>
                <w:szCs w:val="24"/>
                <w:lang w:val="en-GB"/>
              </w:rPr>
              <w:t xml:space="preserve">Demonstrate that the SUT </w:t>
            </w:r>
            <w:r w:rsidR="006D4288" w:rsidRPr="006411AE">
              <w:rPr>
                <w:rFonts w:eastAsia="Times New Roman" w:cs="Calibri"/>
                <w:szCs w:val="24"/>
                <w:lang w:val="en-GB"/>
              </w:rPr>
              <w:t>creates</w:t>
            </w:r>
            <w:r w:rsidR="006117ED" w:rsidRPr="006411AE">
              <w:rPr>
                <w:rFonts w:eastAsia="Times New Roman" w:cs="Calibri"/>
                <w:szCs w:val="24"/>
                <w:lang w:val="en-GB"/>
              </w:rPr>
              <w:t xml:space="preserve"> a negative </w:t>
            </w:r>
            <w:proofErr w:type="gramStart"/>
            <w:r w:rsidRPr="006411AE">
              <w:rPr>
                <w:rFonts w:eastAsia="Times New Roman" w:cs="Calibri"/>
                <w:szCs w:val="24"/>
                <w:lang w:val="en-GB"/>
              </w:rPr>
              <w:t>Acknowledgement</w:t>
            </w:r>
            <w:r w:rsidR="006117ED" w:rsidRPr="006411AE">
              <w:rPr>
                <w:rFonts w:eastAsia="Times New Roman" w:cs="Calibri"/>
                <w:szCs w:val="24"/>
                <w:lang w:val="en-GB"/>
              </w:rPr>
              <w:t xml:space="preserve"> </w:t>
            </w:r>
            <w:r w:rsidRPr="006411AE">
              <w:rPr>
                <w:rFonts w:eastAsia="Times New Roman" w:cs="Calibri"/>
                <w:szCs w:val="24"/>
                <w:lang w:val="en-GB"/>
              </w:rPr>
              <w:t xml:space="preserve"> </w:t>
            </w:r>
            <w:r w:rsidR="008F6317">
              <w:rPr>
                <w:lang w:val="en-GB"/>
              </w:rPr>
              <w:t>cf.</w:t>
            </w:r>
            <w:proofErr w:type="gramEnd"/>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3B85B245" w14:textId="77777777" w:rsidR="00697008" w:rsidRPr="006411AE" w:rsidRDefault="00697008" w:rsidP="006800F2">
            <w:pPr>
              <w:spacing w:before="60"/>
              <w:rPr>
                <w:rFonts w:ascii="Courier New" w:eastAsia="Times New Roman" w:hAnsi="Courier New" w:cs="Courier New"/>
                <w:shd w:val="clear" w:color="auto" w:fill="FFFFFF"/>
                <w:lang w:val="en-GB"/>
              </w:rPr>
            </w:pPr>
          </w:p>
        </w:tc>
        <w:tc>
          <w:tcPr>
            <w:tcW w:w="1132" w:type="pct"/>
          </w:tcPr>
          <w:p w14:paraId="1314CC39" w14:textId="5CCFB317" w:rsidR="00697008" w:rsidRPr="006411AE" w:rsidRDefault="00C52EEE" w:rsidP="006800F2">
            <w:pPr>
              <w:spacing w:before="60"/>
              <w:rPr>
                <w:lang w:val="en-GB"/>
              </w:rPr>
            </w:pPr>
            <w:r w:rsidRPr="006411AE">
              <w:rPr>
                <w:rFonts w:eastAsia="Times New Roman" w:cs="Calibri"/>
                <w:szCs w:val="24"/>
                <w:lang w:val="en-GB"/>
              </w:rPr>
              <w:t>A negative Acknowledgement is created</w:t>
            </w:r>
            <w:r w:rsidR="00697008" w:rsidRPr="006411AE">
              <w:rPr>
                <w:rFonts w:eastAsia="Times New Roman" w:cs="Calibri"/>
                <w:szCs w:val="24"/>
                <w:lang w:val="en-GB"/>
              </w:rPr>
              <w:t>.</w:t>
            </w:r>
          </w:p>
        </w:tc>
        <w:tc>
          <w:tcPr>
            <w:tcW w:w="1285" w:type="pct"/>
          </w:tcPr>
          <w:p w14:paraId="1FEB614E" w14:textId="77777777" w:rsidR="00697008" w:rsidRPr="006411AE" w:rsidRDefault="00697008" w:rsidP="006800F2">
            <w:pPr>
              <w:spacing w:before="60"/>
              <w:rPr>
                <w:rFonts w:eastAsia="Times New Roman" w:cs="Calibri"/>
                <w:szCs w:val="24"/>
                <w:lang w:val="en-GB"/>
              </w:rPr>
            </w:pPr>
          </w:p>
        </w:tc>
        <w:tc>
          <w:tcPr>
            <w:tcW w:w="434" w:type="pct"/>
          </w:tcPr>
          <w:p w14:paraId="2400A276" w14:textId="77777777" w:rsidR="00697008" w:rsidRPr="006411AE" w:rsidRDefault="00000000" w:rsidP="006800F2">
            <w:pPr>
              <w:spacing w:before="60"/>
              <w:jc w:val="center"/>
              <w:rPr>
                <w:rFonts w:cstheme="minorHAnsi"/>
                <w:lang w:val="en-GB"/>
              </w:rPr>
            </w:pPr>
            <w:sdt>
              <w:sdtPr>
                <w:rPr>
                  <w:rFonts w:cstheme="minorHAnsi"/>
                  <w:lang w:val="en-GB"/>
                </w:rPr>
                <w:alias w:val="MedCom vurdering"/>
                <w:tag w:val="MedCom vurdering"/>
                <w:id w:val="-532411686"/>
                <w:placeholder>
                  <w:docPart w:val="046CC38EF9C24A5D83F52E532DFDBB7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97008" w:rsidRPr="006411AE">
                  <w:rPr>
                    <w:rStyle w:val="Pladsholdertekst"/>
                    <w:lang w:val="en-GB"/>
                  </w:rPr>
                  <w:t>Choose</w:t>
                </w:r>
              </w:sdtContent>
            </w:sdt>
          </w:p>
        </w:tc>
      </w:tr>
      <w:tr w:rsidR="003648DF" w:rsidRPr="006411AE" w14:paraId="4A6E06A9" w14:textId="77777777" w:rsidTr="00517AB7">
        <w:trPr>
          <w:cantSplit/>
        </w:trPr>
        <w:tc>
          <w:tcPr>
            <w:tcW w:w="371" w:type="pct"/>
            <w:gridSpan w:val="2"/>
          </w:tcPr>
          <w:p w14:paraId="164979C9" w14:textId="77777777" w:rsidR="003648DF" w:rsidRPr="006411AE" w:rsidRDefault="003648DF" w:rsidP="00D93BFC">
            <w:pPr>
              <w:pStyle w:val="Overskrift4"/>
              <w:numPr>
                <w:ilvl w:val="3"/>
                <w:numId w:val="24"/>
              </w:numPr>
              <w:rPr>
                <w:rFonts w:eastAsia="Calibri"/>
                <w:lang w:val="en-GB"/>
              </w:rPr>
            </w:pPr>
          </w:p>
        </w:tc>
        <w:tc>
          <w:tcPr>
            <w:tcW w:w="1213" w:type="pct"/>
          </w:tcPr>
          <w:p w14:paraId="1BD1C420" w14:textId="19F9B71A" w:rsidR="003648DF" w:rsidRPr="006411AE" w:rsidRDefault="003648DF" w:rsidP="003648DF">
            <w:pPr>
              <w:spacing w:before="60"/>
              <w:rPr>
                <w:szCs w:val="24"/>
                <w:lang w:val="en-GB"/>
              </w:rPr>
            </w:pPr>
            <w:r w:rsidRPr="00517AB7">
              <w:rPr>
                <w:rFonts w:eastAsia="Times New Roman" w:cs="Calibri"/>
                <w:szCs w:val="24"/>
                <w:lang w:val="en-GB"/>
              </w:rPr>
              <w:t>Demonstrate that the SUT uses relevant information, saved by VANS, to ensure that the Acknowledgement is paired to right CareCommunication.</w:t>
            </w:r>
          </w:p>
        </w:tc>
        <w:tc>
          <w:tcPr>
            <w:tcW w:w="565" w:type="pct"/>
          </w:tcPr>
          <w:p w14:paraId="595DCAA1" w14:textId="77777777" w:rsidR="003648DF" w:rsidRPr="006411AE" w:rsidRDefault="003648DF" w:rsidP="003648DF">
            <w:pPr>
              <w:spacing w:before="60"/>
              <w:rPr>
                <w:rFonts w:ascii="Courier New" w:eastAsia="Times New Roman" w:hAnsi="Courier New" w:cs="Courier New"/>
                <w:shd w:val="clear" w:color="auto" w:fill="FFFFFF"/>
                <w:lang w:val="en-GB"/>
              </w:rPr>
            </w:pPr>
          </w:p>
        </w:tc>
        <w:tc>
          <w:tcPr>
            <w:tcW w:w="1132" w:type="pct"/>
          </w:tcPr>
          <w:p w14:paraId="7E335581" w14:textId="70A1104F" w:rsidR="003648DF" w:rsidRPr="006411AE" w:rsidRDefault="003648DF" w:rsidP="003648DF">
            <w:pPr>
              <w:spacing w:before="60"/>
              <w:rPr>
                <w:lang w:val="en-GB"/>
              </w:rPr>
            </w:pPr>
            <w:r w:rsidRPr="00517AB7">
              <w:rPr>
                <w:rFonts w:eastAsia="Times New Roman" w:cs="Calibri"/>
                <w:szCs w:val="24"/>
                <w:lang w:val="en-GB"/>
              </w:rPr>
              <w:t xml:space="preserve">Acknowledgement is paired to the correct CareCommunication. </w:t>
            </w:r>
          </w:p>
        </w:tc>
        <w:tc>
          <w:tcPr>
            <w:tcW w:w="1285" w:type="pct"/>
          </w:tcPr>
          <w:p w14:paraId="12643FF6" w14:textId="77777777" w:rsidR="003648DF" w:rsidRPr="006411AE" w:rsidRDefault="003648DF" w:rsidP="003648DF">
            <w:pPr>
              <w:spacing w:before="60"/>
              <w:rPr>
                <w:rFonts w:eastAsia="Times New Roman" w:cs="Calibri"/>
                <w:szCs w:val="24"/>
                <w:lang w:val="en-GB"/>
              </w:rPr>
            </w:pPr>
          </w:p>
        </w:tc>
        <w:tc>
          <w:tcPr>
            <w:tcW w:w="434" w:type="pct"/>
          </w:tcPr>
          <w:p w14:paraId="2AF66ADA" w14:textId="77777777" w:rsidR="003648DF" w:rsidRPr="006411AE" w:rsidRDefault="00000000" w:rsidP="003648DF">
            <w:pPr>
              <w:spacing w:before="60"/>
              <w:jc w:val="center"/>
              <w:rPr>
                <w:rFonts w:cstheme="minorHAnsi"/>
                <w:lang w:val="en-GB"/>
              </w:rPr>
            </w:pPr>
            <w:sdt>
              <w:sdtPr>
                <w:rPr>
                  <w:rFonts w:cstheme="minorHAnsi"/>
                  <w:lang w:val="en-GB"/>
                </w:rPr>
                <w:alias w:val="MedCom vurdering"/>
                <w:tag w:val="MedCom vurdering"/>
                <w:id w:val="-1421328522"/>
                <w:placeholder>
                  <w:docPart w:val="4F00D71826464278A97C04A90E1E751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648DF" w:rsidRPr="006411AE">
                  <w:rPr>
                    <w:rStyle w:val="Pladsholdertekst"/>
                    <w:lang w:val="en-GB"/>
                  </w:rPr>
                  <w:t>Choose</w:t>
                </w:r>
              </w:sdtContent>
            </w:sdt>
          </w:p>
        </w:tc>
      </w:tr>
      <w:tr w:rsidR="00697008" w:rsidRPr="006411AE" w14:paraId="67542787" w14:textId="77777777" w:rsidTr="00517AB7">
        <w:trPr>
          <w:cantSplit/>
        </w:trPr>
        <w:tc>
          <w:tcPr>
            <w:tcW w:w="371" w:type="pct"/>
            <w:gridSpan w:val="2"/>
          </w:tcPr>
          <w:p w14:paraId="7A025696" w14:textId="77777777" w:rsidR="00697008" w:rsidRPr="006411AE" w:rsidRDefault="00697008" w:rsidP="00D93BFC">
            <w:pPr>
              <w:pStyle w:val="Overskrift4"/>
              <w:numPr>
                <w:ilvl w:val="3"/>
                <w:numId w:val="24"/>
              </w:numPr>
              <w:rPr>
                <w:rFonts w:eastAsia="Calibri"/>
                <w:lang w:val="en-GB"/>
              </w:rPr>
            </w:pPr>
          </w:p>
        </w:tc>
        <w:tc>
          <w:tcPr>
            <w:tcW w:w="1213" w:type="pct"/>
          </w:tcPr>
          <w:p w14:paraId="46C0A67D" w14:textId="77777777" w:rsidR="00697008" w:rsidRPr="006411AE" w:rsidRDefault="00697008" w:rsidP="006800F2">
            <w:pPr>
              <w:spacing w:before="60"/>
              <w:rPr>
                <w:szCs w:val="24"/>
                <w:lang w:val="en-GB"/>
              </w:rPr>
            </w:pPr>
            <w:r w:rsidRPr="006411AE">
              <w:rPr>
                <w:rFonts w:eastAsia="Times New Roman" w:cs="Calibri"/>
                <w:szCs w:val="24"/>
                <w:lang w:val="en-GB"/>
              </w:rPr>
              <w:t xml:space="preserve">Acknowledgement is validated against the implementation guide. </w:t>
            </w:r>
          </w:p>
        </w:tc>
        <w:tc>
          <w:tcPr>
            <w:tcW w:w="565" w:type="pct"/>
          </w:tcPr>
          <w:p w14:paraId="67BFD5C3" w14:textId="77777777" w:rsidR="00697008" w:rsidRPr="006411AE" w:rsidRDefault="00697008" w:rsidP="006800F2">
            <w:pPr>
              <w:spacing w:before="60"/>
              <w:rPr>
                <w:rFonts w:ascii="Courier New" w:eastAsia="Times New Roman" w:hAnsi="Courier New" w:cs="Courier New"/>
                <w:shd w:val="clear" w:color="auto" w:fill="FFFFFF"/>
                <w:lang w:val="en-GB"/>
              </w:rPr>
            </w:pPr>
          </w:p>
        </w:tc>
        <w:tc>
          <w:tcPr>
            <w:tcW w:w="1132" w:type="pct"/>
          </w:tcPr>
          <w:p w14:paraId="45787733" w14:textId="77777777" w:rsidR="00697008" w:rsidRPr="006411AE" w:rsidRDefault="00697008" w:rsidP="006800F2">
            <w:pPr>
              <w:spacing w:before="60"/>
              <w:rPr>
                <w:lang w:val="en-GB"/>
              </w:rPr>
            </w:pPr>
            <w:r w:rsidRPr="006411AE">
              <w:rPr>
                <w:lang w:val="en-GB"/>
              </w:rPr>
              <w:t>Validation is performed and went well.</w:t>
            </w:r>
          </w:p>
        </w:tc>
        <w:tc>
          <w:tcPr>
            <w:tcW w:w="1285" w:type="pct"/>
          </w:tcPr>
          <w:p w14:paraId="3981C5CE" w14:textId="77777777" w:rsidR="00697008" w:rsidRPr="006411AE" w:rsidRDefault="00697008" w:rsidP="006800F2">
            <w:pPr>
              <w:spacing w:before="60"/>
              <w:rPr>
                <w:rFonts w:eastAsia="Times New Roman" w:cs="Calibri"/>
                <w:szCs w:val="24"/>
                <w:lang w:val="en-GB"/>
              </w:rPr>
            </w:pPr>
          </w:p>
        </w:tc>
        <w:tc>
          <w:tcPr>
            <w:tcW w:w="434" w:type="pct"/>
          </w:tcPr>
          <w:p w14:paraId="428E475A" w14:textId="77777777" w:rsidR="00697008" w:rsidRPr="006411AE" w:rsidRDefault="00000000" w:rsidP="006800F2">
            <w:pPr>
              <w:spacing w:before="60"/>
              <w:jc w:val="center"/>
              <w:rPr>
                <w:rFonts w:cstheme="minorHAnsi"/>
                <w:lang w:val="en-GB"/>
              </w:rPr>
            </w:pPr>
            <w:sdt>
              <w:sdtPr>
                <w:rPr>
                  <w:rFonts w:cstheme="minorHAnsi"/>
                  <w:lang w:val="en-GB"/>
                </w:rPr>
                <w:alias w:val="MedCom vurdering"/>
                <w:tag w:val="MedCom vurdering"/>
                <w:id w:val="-625537242"/>
                <w:placeholder>
                  <w:docPart w:val="379AC7615EB84109BB4A3D47654F7D5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97008" w:rsidRPr="006411AE">
                  <w:rPr>
                    <w:rStyle w:val="Pladsholdertekst"/>
                    <w:lang w:val="en-GB"/>
                  </w:rPr>
                  <w:t>Choose</w:t>
                </w:r>
              </w:sdtContent>
            </w:sdt>
          </w:p>
        </w:tc>
      </w:tr>
      <w:tr w:rsidR="00697008" w:rsidRPr="006411AE" w14:paraId="74963E7E" w14:textId="77777777" w:rsidTr="00517AB7">
        <w:trPr>
          <w:cantSplit/>
        </w:trPr>
        <w:tc>
          <w:tcPr>
            <w:tcW w:w="371" w:type="pct"/>
            <w:gridSpan w:val="2"/>
          </w:tcPr>
          <w:p w14:paraId="227D4C19" w14:textId="77777777" w:rsidR="00697008" w:rsidRPr="006411AE" w:rsidRDefault="00697008" w:rsidP="00D93BFC">
            <w:pPr>
              <w:pStyle w:val="Overskrift4"/>
              <w:numPr>
                <w:ilvl w:val="3"/>
                <w:numId w:val="24"/>
              </w:numPr>
              <w:rPr>
                <w:rFonts w:eastAsia="Calibri"/>
                <w:lang w:val="en-GB"/>
              </w:rPr>
            </w:pPr>
          </w:p>
        </w:tc>
        <w:tc>
          <w:tcPr>
            <w:tcW w:w="1213" w:type="pct"/>
          </w:tcPr>
          <w:p w14:paraId="3BDD1DB2" w14:textId="27588571" w:rsidR="00697008" w:rsidRPr="006411AE" w:rsidRDefault="00697008" w:rsidP="006800F2">
            <w:pPr>
              <w:spacing w:before="60"/>
              <w:rPr>
                <w:szCs w:val="24"/>
                <w:lang w:val="en-GB"/>
              </w:rPr>
            </w:pPr>
            <w:r w:rsidRPr="006411AE">
              <w:rPr>
                <w:rFonts w:eastAsia="Times New Roman" w:cs="Calibri"/>
                <w:szCs w:val="24"/>
                <w:lang w:val="en-GB"/>
              </w:rPr>
              <w:t xml:space="preserve">The Acknowledgement is wrapped in a </w:t>
            </w:r>
            <w:hyperlink w:anchor="_Baggrundsmaterialer_2" w:history="1">
              <w:proofErr w:type="spellStart"/>
              <w:r w:rsidRPr="006411AE">
                <w:rPr>
                  <w:rStyle w:val="Hyperlink"/>
                  <w:rFonts w:ascii="Calibri" w:hAnsi="Calibri" w:cs="Calibri"/>
                  <w:szCs w:val="22"/>
                  <w:lang w:val="en-GB"/>
                </w:rPr>
                <w:t>VANSEnvelope</w:t>
              </w:r>
              <w:proofErr w:type="spellEnd"/>
            </w:hyperlink>
            <w:r w:rsidRPr="006411AE">
              <w:rPr>
                <w:rFonts w:eastAsia="Times New Roman" w:cs="Calibri"/>
                <w:lang w:val="en-GB"/>
              </w:rPr>
              <w:t xml:space="preserve"> with</w:t>
            </w:r>
            <w:r w:rsidRPr="006411AE">
              <w:rPr>
                <w:rFonts w:eastAsia="Times New Roman" w:cs="Calibri"/>
                <w:szCs w:val="24"/>
                <w:lang w:val="en-GB"/>
              </w:rPr>
              <w:t xml:space="preserve"> correct content. </w:t>
            </w:r>
          </w:p>
        </w:tc>
        <w:tc>
          <w:tcPr>
            <w:tcW w:w="565" w:type="pct"/>
          </w:tcPr>
          <w:p w14:paraId="2CC8FB80" w14:textId="77777777" w:rsidR="00697008" w:rsidRPr="006411AE" w:rsidRDefault="00697008" w:rsidP="006800F2">
            <w:pPr>
              <w:spacing w:before="60"/>
              <w:rPr>
                <w:rFonts w:ascii="Courier New" w:eastAsia="Times New Roman" w:hAnsi="Courier New" w:cs="Courier New"/>
                <w:shd w:val="clear" w:color="auto" w:fill="FFFFFF"/>
                <w:lang w:val="en-GB"/>
              </w:rPr>
            </w:pPr>
          </w:p>
        </w:tc>
        <w:tc>
          <w:tcPr>
            <w:tcW w:w="1132" w:type="pct"/>
          </w:tcPr>
          <w:p w14:paraId="35651C11" w14:textId="77777777" w:rsidR="00697008" w:rsidRPr="006411AE" w:rsidRDefault="00697008" w:rsidP="006800F2">
            <w:pPr>
              <w:spacing w:before="60"/>
              <w:rPr>
                <w:lang w:val="en-GB"/>
              </w:rPr>
            </w:pPr>
            <w:r w:rsidRPr="006411AE">
              <w:rPr>
                <w:rFonts w:eastAsia="Times New Roman" w:cs="Calibri"/>
                <w:szCs w:val="24"/>
                <w:lang w:val="en-GB"/>
              </w:rPr>
              <w:t xml:space="preserve">Acknowledgement 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02F2855B" w14:textId="77777777" w:rsidR="00697008" w:rsidRPr="006411AE" w:rsidRDefault="00697008" w:rsidP="006800F2">
            <w:pPr>
              <w:spacing w:before="60"/>
              <w:rPr>
                <w:rFonts w:eastAsia="Times New Roman" w:cs="Calibri"/>
                <w:szCs w:val="24"/>
                <w:lang w:val="en-GB"/>
              </w:rPr>
            </w:pPr>
          </w:p>
        </w:tc>
        <w:tc>
          <w:tcPr>
            <w:tcW w:w="434" w:type="pct"/>
          </w:tcPr>
          <w:p w14:paraId="2CF2AAFC" w14:textId="77777777" w:rsidR="00697008" w:rsidRPr="006411AE" w:rsidRDefault="00000000" w:rsidP="006800F2">
            <w:pPr>
              <w:spacing w:before="60"/>
              <w:jc w:val="center"/>
              <w:rPr>
                <w:rFonts w:cstheme="minorHAnsi"/>
                <w:lang w:val="en-GB"/>
              </w:rPr>
            </w:pPr>
            <w:sdt>
              <w:sdtPr>
                <w:rPr>
                  <w:rFonts w:cstheme="minorHAnsi"/>
                  <w:lang w:val="en-GB"/>
                </w:rPr>
                <w:alias w:val="MedCom vurdering"/>
                <w:tag w:val="MedCom vurdering"/>
                <w:id w:val="-2101083521"/>
                <w:placeholder>
                  <w:docPart w:val="A4F99A45AA6B4DA9803B78B8B28FCD9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97008" w:rsidRPr="006411AE">
                  <w:rPr>
                    <w:rStyle w:val="Pladsholdertekst"/>
                    <w:lang w:val="en-GB"/>
                  </w:rPr>
                  <w:t>Choose</w:t>
                </w:r>
              </w:sdtContent>
            </w:sdt>
          </w:p>
        </w:tc>
      </w:tr>
      <w:tr w:rsidR="00697008" w:rsidRPr="006411AE" w14:paraId="3F496368" w14:textId="77777777" w:rsidTr="00517AB7">
        <w:trPr>
          <w:cantSplit/>
        </w:trPr>
        <w:tc>
          <w:tcPr>
            <w:tcW w:w="371" w:type="pct"/>
            <w:gridSpan w:val="2"/>
          </w:tcPr>
          <w:p w14:paraId="42E85A6A" w14:textId="77777777" w:rsidR="00697008" w:rsidRPr="006411AE" w:rsidRDefault="00697008" w:rsidP="00D93BFC">
            <w:pPr>
              <w:pStyle w:val="Overskrift4"/>
              <w:numPr>
                <w:ilvl w:val="3"/>
                <w:numId w:val="24"/>
              </w:numPr>
              <w:rPr>
                <w:rFonts w:eastAsia="Calibri"/>
                <w:lang w:val="en-GB"/>
              </w:rPr>
            </w:pPr>
          </w:p>
        </w:tc>
        <w:tc>
          <w:tcPr>
            <w:tcW w:w="1213" w:type="pct"/>
          </w:tcPr>
          <w:p w14:paraId="66E16B0C" w14:textId="77777777" w:rsidR="00697008" w:rsidRPr="006411AE" w:rsidRDefault="00697008" w:rsidP="006800F2">
            <w:pPr>
              <w:spacing w:before="60"/>
              <w:rPr>
                <w:szCs w:val="24"/>
                <w:lang w:val="en-GB"/>
              </w:rPr>
            </w:pPr>
            <w:r w:rsidRPr="006411AE">
              <w:rPr>
                <w:szCs w:val="24"/>
                <w:lang w:val="en-GB"/>
              </w:rPr>
              <w:t xml:space="preserve">Send the </w:t>
            </w:r>
            <w:r w:rsidRPr="006411AE">
              <w:rPr>
                <w:lang w:val="en-GB"/>
              </w:rPr>
              <w:t xml:space="preserve">negative </w:t>
            </w:r>
            <w:r w:rsidRPr="006411AE">
              <w:rPr>
                <w:rFonts w:eastAsia="Times New Roman" w:cs="Calibri"/>
                <w:szCs w:val="24"/>
                <w:lang w:val="en-GB"/>
              </w:rPr>
              <w:t xml:space="preserve">Acknowledgement </w:t>
            </w:r>
            <w:r w:rsidRPr="006411AE">
              <w:rPr>
                <w:szCs w:val="24"/>
                <w:lang w:val="en-GB"/>
              </w:rPr>
              <w:t>to the correct receiver.</w:t>
            </w:r>
          </w:p>
        </w:tc>
        <w:tc>
          <w:tcPr>
            <w:tcW w:w="565" w:type="pct"/>
          </w:tcPr>
          <w:p w14:paraId="70D4A3B1" w14:textId="77777777" w:rsidR="00697008" w:rsidRPr="006411AE" w:rsidRDefault="00697008" w:rsidP="006800F2">
            <w:pPr>
              <w:spacing w:before="60"/>
              <w:rPr>
                <w:rFonts w:ascii="Courier New" w:eastAsia="Times New Roman" w:hAnsi="Courier New" w:cs="Courier New"/>
                <w:shd w:val="clear" w:color="auto" w:fill="FFFFFF"/>
                <w:lang w:val="en-GB"/>
              </w:rPr>
            </w:pPr>
          </w:p>
        </w:tc>
        <w:tc>
          <w:tcPr>
            <w:tcW w:w="1132" w:type="pct"/>
          </w:tcPr>
          <w:p w14:paraId="2898B291" w14:textId="77777777" w:rsidR="00697008" w:rsidRPr="006411AE" w:rsidRDefault="00697008" w:rsidP="006800F2">
            <w:pPr>
              <w:spacing w:before="60"/>
              <w:rPr>
                <w:lang w:val="en-GB"/>
              </w:rPr>
            </w:pPr>
            <w:r w:rsidRPr="006411AE">
              <w:rPr>
                <w:lang w:val="en-GB"/>
              </w:rPr>
              <w:t>The message</w:t>
            </w:r>
            <w:r w:rsidRPr="006411AE">
              <w:rPr>
                <w:szCs w:val="24"/>
                <w:lang w:val="en-GB"/>
              </w:rPr>
              <w:t xml:space="preserve"> </w:t>
            </w:r>
            <w:r w:rsidRPr="006411AE">
              <w:rPr>
                <w:lang w:val="en-GB"/>
              </w:rPr>
              <w:t>is mapped correctly and sent to the correct receiver</w:t>
            </w:r>
          </w:p>
        </w:tc>
        <w:tc>
          <w:tcPr>
            <w:tcW w:w="1285" w:type="pct"/>
          </w:tcPr>
          <w:p w14:paraId="0507227F" w14:textId="77777777" w:rsidR="00697008" w:rsidRPr="006411AE" w:rsidRDefault="00697008" w:rsidP="006800F2">
            <w:pPr>
              <w:spacing w:before="60"/>
              <w:rPr>
                <w:rFonts w:eastAsia="Times New Roman" w:cs="Calibri"/>
                <w:szCs w:val="24"/>
                <w:lang w:val="en-GB"/>
              </w:rPr>
            </w:pPr>
          </w:p>
        </w:tc>
        <w:tc>
          <w:tcPr>
            <w:tcW w:w="434" w:type="pct"/>
          </w:tcPr>
          <w:p w14:paraId="7DC30FFD" w14:textId="77777777" w:rsidR="00697008" w:rsidRPr="006411AE" w:rsidRDefault="00000000" w:rsidP="006800F2">
            <w:pPr>
              <w:spacing w:before="60"/>
              <w:jc w:val="center"/>
              <w:rPr>
                <w:rFonts w:cstheme="minorHAnsi"/>
                <w:lang w:val="en-GB"/>
              </w:rPr>
            </w:pPr>
            <w:sdt>
              <w:sdtPr>
                <w:rPr>
                  <w:rFonts w:cstheme="minorHAnsi"/>
                  <w:lang w:val="en-GB"/>
                </w:rPr>
                <w:alias w:val="MedCom vurdering"/>
                <w:tag w:val="MedCom vurdering"/>
                <w:id w:val="427320791"/>
                <w:placeholder>
                  <w:docPart w:val="FA3F3AF86BB742CBB0E5A94BF47A76B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97008" w:rsidRPr="006411AE">
                  <w:rPr>
                    <w:rStyle w:val="Pladsholdertekst"/>
                    <w:lang w:val="en-GB"/>
                  </w:rPr>
                  <w:t>Choose</w:t>
                </w:r>
              </w:sdtContent>
            </w:sdt>
          </w:p>
        </w:tc>
      </w:tr>
    </w:tbl>
    <w:p w14:paraId="77197FDB" w14:textId="77777777" w:rsidR="00A06DCB" w:rsidRPr="006411AE" w:rsidRDefault="00A06DCB" w:rsidP="00A06DCB">
      <w:pPr>
        <w:rPr>
          <w:lang w:val="en-GB"/>
        </w:rPr>
      </w:pPr>
    </w:p>
    <w:p w14:paraId="284AE328" w14:textId="77777777" w:rsidR="00A06DCB" w:rsidRPr="006411AE" w:rsidRDefault="00A06DCB" w:rsidP="00A06DCB">
      <w:pPr>
        <w:rPr>
          <w:lang w:val="en-GB"/>
        </w:rPr>
      </w:pPr>
    </w:p>
    <w:p w14:paraId="12C9AE78" w14:textId="77777777" w:rsidR="009D1388" w:rsidRPr="006411AE" w:rsidRDefault="009D1388">
      <w:pPr>
        <w:rPr>
          <w:rFonts w:eastAsiaTheme="majorEastAsia" w:cstheme="majorBidi"/>
          <w:color w:val="0F4761" w:themeColor="accent1" w:themeShade="BF"/>
          <w:sz w:val="28"/>
          <w:szCs w:val="28"/>
          <w:lang w:val="en-GB"/>
        </w:rPr>
      </w:pPr>
      <w:r w:rsidRPr="006411AE">
        <w:rPr>
          <w:lang w:val="en-GB"/>
        </w:rPr>
        <w:br w:type="page"/>
      </w:r>
    </w:p>
    <w:p w14:paraId="4D265EB3" w14:textId="2B3905C2" w:rsidR="00D76C30" w:rsidRPr="006411AE" w:rsidRDefault="00F41764" w:rsidP="00D93BFC">
      <w:pPr>
        <w:pStyle w:val="Overskrift3"/>
        <w:numPr>
          <w:ilvl w:val="2"/>
          <w:numId w:val="24"/>
        </w:numPr>
        <w:rPr>
          <w:lang w:val="en-GB"/>
        </w:rPr>
      </w:pPr>
      <w:r w:rsidRPr="006411AE">
        <w:rPr>
          <w:lang w:val="en-GB"/>
        </w:rPr>
        <w:lastRenderedPageBreak/>
        <w:t xml:space="preserve"> </w:t>
      </w:r>
      <w:bookmarkStart w:id="63" w:name="_Ref182898109"/>
      <w:r w:rsidR="00D76C30" w:rsidRPr="006411AE">
        <w:rPr>
          <w:lang w:val="en-GB"/>
        </w:rPr>
        <w:t>S</w:t>
      </w:r>
      <w:r w:rsidRPr="006411AE">
        <w:rPr>
          <w:lang w:val="en-GB"/>
        </w:rPr>
        <w:t>4</w:t>
      </w:r>
      <w:r w:rsidR="00D76C30" w:rsidRPr="006411AE">
        <w:rPr>
          <w:lang w:val="en-GB"/>
        </w:rPr>
        <w:t xml:space="preserve">: Send </w:t>
      </w:r>
      <w:r w:rsidR="005158A8" w:rsidRPr="006411AE">
        <w:rPr>
          <w:lang w:val="en-GB"/>
        </w:rPr>
        <w:t>an XCTL</w:t>
      </w:r>
      <w:r w:rsidR="00D76C30" w:rsidRPr="006411AE">
        <w:rPr>
          <w:lang w:val="en-GB"/>
        </w:rPr>
        <w:t xml:space="preserve"> </w:t>
      </w:r>
      <w:r w:rsidR="00772DFE" w:rsidRPr="006411AE">
        <w:rPr>
          <w:lang w:val="en-GB"/>
        </w:rPr>
        <w:t>(from FHIR to XML)</w:t>
      </w:r>
      <w:bookmarkEnd w:id="63"/>
    </w:p>
    <w:tbl>
      <w:tblPr>
        <w:tblStyle w:val="Tabel-Gitter2"/>
        <w:tblW w:w="5130" w:type="pct"/>
        <w:tblInd w:w="-113" w:type="dxa"/>
        <w:tblLayout w:type="fixed"/>
        <w:tblLook w:val="04A0" w:firstRow="1" w:lastRow="0" w:firstColumn="1" w:lastColumn="0" w:noHBand="0" w:noVBand="1"/>
      </w:tblPr>
      <w:tblGrid>
        <w:gridCol w:w="112"/>
        <w:gridCol w:w="909"/>
        <w:gridCol w:w="3342"/>
        <w:gridCol w:w="1557"/>
        <w:gridCol w:w="3119"/>
        <w:gridCol w:w="3540"/>
        <w:gridCol w:w="1196"/>
      </w:tblGrid>
      <w:tr w:rsidR="00D76C30" w:rsidRPr="006411AE" w14:paraId="7ABAE380" w14:textId="77777777" w:rsidTr="002267B5">
        <w:trPr>
          <w:gridBefore w:val="1"/>
          <w:wBefore w:w="41" w:type="pct"/>
          <w:cantSplit/>
        </w:trPr>
        <w:tc>
          <w:tcPr>
            <w:tcW w:w="330" w:type="pct"/>
            <w:shd w:val="clear" w:color="auto" w:fill="152F4A"/>
            <w:vAlign w:val="center"/>
          </w:tcPr>
          <w:p w14:paraId="540BC514" w14:textId="77777777" w:rsidR="00D76C30" w:rsidRPr="006411AE" w:rsidRDefault="00D76C30">
            <w:pPr>
              <w:rPr>
                <w:b/>
                <w:bCs/>
                <w:lang w:val="en-GB"/>
              </w:rPr>
            </w:pPr>
            <w:r w:rsidRPr="006411AE">
              <w:rPr>
                <w:b/>
                <w:bCs/>
                <w:lang w:val="en-GB"/>
              </w:rPr>
              <w:t>Test step #</w:t>
            </w:r>
          </w:p>
        </w:tc>
        <w:tc>
          <w:tcPr>
            <w:tcW w:w="1213" w:type="pct"/>
            <w:shd w:val="clear" w:color="auto" w:fill="152F4A"/>
            <w:vAlign w:val="center"/>
          </w:tcPr>
          <w:p w14:paraId="6294781D" w14:textId="77777777" w:rsidR="00D76C30" w:rsidRPr="006411AE" w:rsidRDefault="00D76C30">
            <w:pPr>
              <w:rPr>
                <w:b/>
                <w:bCs/>
                <w:lang w:val="en-GB"/>
              </w:rPr>
            </w:pPr>
            <w:r w:rsidRPr="006411AE">
              <w:rPr>
                <w:b/>
                <w:bCs/>
                <w:lang w:val="en-GB"/>
              </w:rPr>
              <w:t>Action</w:t>
            </w:r>
          </w:p>
        </w:tc>
        <w:tc>
          <w:tcPr>
            <w:tcW w:w="565" w:type="pct"/>
            <w:shd w:val="clear" w:color="auto" w:fill="152F4A"/>
            <w:vAlign w:val="center"/>
          </w:tcPr>
          <w:p w14:paraId="74D0E74B" w14:textId="77777777" w:rsidR="00D76C30" w:rsidRPr="006411AE" w:rsidRDefault="00D76C30">
            <w:pPr>
              <w:rPr>
                <w:rFonts w:ascii="Courier New" w:hAnsi="Courier New" w:cs="Courier New"/>
                <w:b/>
                <w:bCs/>
                <w:shd w:val="clear" w:color="auto" w:fill="FFFFFF"/>
                <w:lang w:val="en-GB"/>
              </w:rPr>
            </w:pPr>
            <w:r w:rsidRPr="006411AE">
              <w:rPr>
                <w:b/>
                <w:bCs/>
                <w:lang w:val="en-GB"/>
              </w:rPr>
              <w:t>Test data</w:t>
            </w:r>
          </w:p>
        </w:tc>
        <w:tc>
          <w:tcPr>
            <w:tcW w:w="1132" w:type="pct"/>
            <w:shd w:val="clear" w:color="auto" w:fill="152F4A"/>
            <w:vAlign w:val="center"/>
          </w:tcPr>
          <w:p w14:paraId="0D4624A1" w14:textId="77777777" w:rsidR="00D76C30" w:rsidRPr="006411AE" w:rsidRDefault="00D76C30">
            <w:pPr>
              <w:rPr>
                <w:b/>
                <w:bCs/>
                <w:lang w:val="en-GB"/>
              </w:rPr>
            </w:pPr>
            <w:r w:rsidRPr="006411AE">
              <w:rPr>
                <w:b/>
                <w:bCs/>
                <w:lang w:val="en-GB"/>
              </w:rPr>
              <w:t>Expected result</w:t>
            </w:r>
          </w:p>
        </w:tc>
        <w:tc>
          <w:tcPr>
            <w:tcW w:w="1285" w:type="pct"/>
            <w:shd w:val="clear" w:color="auto" w:fill="152F4A"/>
            <w:vAlign w:val="center"/>
          </w:tcPr>
          <w:p w14:paraId="56F7FC0B" w14:textId="77777777" w:rsidR="00D76C30" w:rsidRPr="006411AE" w:rsidRDefault="00D76C30">
            <w:pPr>
              <w:rPr>
                <w:b/>
                <w:bCs/>
                <w:lang w:val="en-GB"/>
              </w:rPr>
            </w:pPr>
            <w:r w:rsidRPr="006411AE">
              <w:rPr>
                <w:b/>
                <w:bCs/>
                <w:lang w:val="en-GB"/>
              </w:rPr>
              <w:t>Actual result</w:t>
            </w:r>
          </w:p>
        </w:tc>
        <w:tc>
          <w:tcPr>
            <w:tcW w:w="434" w:type="pct"/>
            <w:shd w:val="clear" w:color="auto" w:fill="152F4A"/>
            <w:vAlign w:val="center"/>
          </w:tcPr>
          <w:p w14:paraId="028D1DBF" w14:textId="77777777" w:rsidR="00D76C30" w:rsidRPr="006411AE" w:rsidRDefault="00D76C30">
            <w:pPr>
              <w:rPr>
                <w:rFonts w:cstheme="minorHAnsi"/>
                <w:b/>
                <w:bCs/>
                <w:lang w:val="en-GB"/>
              </w:rPr>
            </w:pPr>
            <w:r w:rsidRPr="006411AE">
              <w:rPr>
                <w:b/>
                <w:bCs/>
                <w:lang w:val="en-GB"/>
              </w:rPr>
              <w:t>MedCom assessment</w:t>
            </w:r>
          </w:p>
        </w:tc>
      </w:tr>
      <w:tr w:rsidR="007F6347" w:rsidRPr="005017ED" w14:paraId="20E04F21" w14:textId="77777777" w:rsidTr="002267B5">
        <w:trPr>
          <w:gridBefore w:val="1"/>
          <w:wBefore w:w="41" w:type="pct"/>
          <w:cantSplit/>
        </w:trPr>
        <w:tc>
          <w:tcPr>
            <w:tcW w:w="4959" w:type="pct"/>
            <w:gridSpan w:val="6"/>
            <w:shd w:val="clear" w:color="auto" w:fill="DAE9F7" w:themeFill="text2" w:themeFillTint="1A"/>
          </w:tcPr>
          <w:p w14:paraId="52DA6EFA" w14:textId="190A058D" w:rsidR="007F6347" w:rsidRPr="006411AE" w:rsidRDefault="008771A2" w:rsidP="00F51D0A">
            <w:pPr>
              <w:spacing w:before="60"/>
              <w:jc w:val="center"/>
              <w:rPr>
                <w:rFonts w:cstheme="minorHAnsi"/>
                <w:lang w:val="en-GB"/>
              </w:rPr>
            </w:pPr>
            <w:r w:rsidRPr="006411AE">
              <w:rPr>
                <w:rFonts w:cstheme="minorHAnsi"/>
                <w:lang w:val="en-GB"/>
              </w:rPr>
              <w:t xml:space="preserve">Send a positive </w:t>
            </w:r>
            <w:r w:rsidR="00607F11" w:rsidRPr="006411AE">
              <w:rPr>
                <w:rFonts w:cstheme="minorHAnsi"/>
                <w:lang w:val="en-GB"/>
              </w:rPr>
              <w:t>XCTL</w:t>
            </w:r>
            <w:r w:rsidRPr="006411AE">
              <w:rPr>
                <w:rFonts w:cstheme="minorHAnsi"/>
                <w:lang w:val="en-GB"/>
              </w:rPr>
              <w:t xml:space="preserve"> (a positive </w:t>
            </w:r>
            <w:r w:rsidR="00607F11" w:rsidRPr="006411AE">
              <w:rPr>
                <w:rFonts w:cstheme="minorHAnsi"/>
                <w:lang w:val="en-GB"/>
              </w:rPr>
              <w:t>Acknowledgement is received)</w:t>
            </w:r>
          </w:p>
        </w:tc>
      </w:tr>
      <w:tr w:rsidR="00F51D0A" w:rsidRPr="006411AE" w14:paraId="75D7B630" w14:textId="77777777" w:rsidTr="002267B5">
        <w:trPr>
          <w:gridBefore w:val="1"/>
          <w:wBefore w:w="41" w:type="pct"/>
          <w:cantSplit/>
        </w:trPr>
        <w:tc>
          <w:tcPr>
            <w:tcW w:w="330" w:type="pct"/>
          </w:tcPr>
          <w:p w14:paraId="6EB6B1C4" w14:textId="77777777" w:rsidR="00F51D0A" w:rsidRPr="006411AE" w:rsidRDefault="00F51D0A" w:rsidP="00D93BFC">
            <w:pPr>
              <w:pStyle w:val="Overskrift4"/>
              <w:numPr>
                <w:ilvl w:val="3"/>
                <w:numId w:val="24"/>
              </w:numPr>
              <w:rPr>
                <w:rFonts w:eastAsia="Calibri"/>
                <w:lang w:val="en-GB"/>
              </w:rPr>
            </w:pPr>
          </w:p>
        </w:tc>
        <w:tc>
          <w:tcPr>
            <w:tcW w:w="1213" w:type="pct"/>
          </w:tcPr>
          <w:p w14:paraId="781BF2AF" w14:textId="7BC3F18B" w:rsidR="00F51D0A" w:rsidRPr="006411AE" w:rsidRDefault="00F51D0A" w:rsidP="00F51D0A">
            <w:pPr>
              <w:spacing w:before="60"/>
              <w:rPr>
                <w:rFonts w:eastAsia="Times New Roman" w:cs="Calibri"/>
                <w:szCs w:val="24"/>
                <w:lang w:val="en-GB"/>
              </w:rPr>
            </w:pPr>
            <w:r w:rsidRPr="006411AE">
              <w:rPr>
                <w:rFonts w:eastAsia="Times New Roman" w:cs="Calibri"/>
                <w:szCs w:val="24"/>
                <w:lang w:val="en-GB"/>
              </w:rPr>
              <w:t xml:space="preserve">Perform test step </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_Ref181616107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.1.1</w:t>
            </w:r>
            <w:r w:rsidRPr="006411AE">
              <w:rPr>
                <w:rFonts w:eastAsia="Times New Roman" w:cs="Calibri"/>
                <w:szCs w:val="24"/>
                <w:lang w:val="en-GB"/>
              </w:rPr>
              <w:fldChar w:fldCharType="end"/>
            </w:r>
            <w:r w:rsidRPr="006411AE">
              <w:rPr>
                <w:rFonts w:eastAsia="Times New Roman" w:cs="Calibri"/>
                <w:szCs w:val="24"/>
                <w:lang w:val="en-GB"/>
              </w:rPr>
              <w:t>-</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_Ref181616108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.1.4</w:t>
            </w:r>
            <w:r w:rsidRPr="006411AE">
              <w:rPr>
                <w:rFonts w:eastAsia="Times New Roman" w:cs="Calibri"/>
                <w:szCs w:val="24"/>
                <w:lang w:val="en-GB"/>
              </w:rPr>
              <w:fldChar w:fldCharType="end"/>
            </w:r>
          </w:p>
          <w:p w14:paraId="71CE9E51" w14:textId="0A36335A" w:rsidR="00F51D0A" w:rsidRPr="006411AE" w:rsidRDefault="00F51D0A" w:rsidP="00F51D0A">
            <w:pPr>
              <w:spacing w:before="60"/>
              <w:rPr>
                <w:rFonts w:eastAsia="Times New Roman" w:cs="Calibri"/>
                <w:szCs w:val="24"/>
                <w:lang w:val="en-GB"/>
              </w:rPr>
            </w:pPr>
          </w:p>
        </w:tc>
        <w:tc>
          <w:tcPr>
            <w:tcW w:w="565" w:type="pct"/>
          </w:tcPr>
          <w:p w14:paraId="1E9C7BD8" w14:textId="77777777" w:rsidR="00F51D0A" w:rsidRPr="006411AE" w:rsidRDefault="00F51D0A" w:rsidP="00F51D0A">
            <w:pPr>
              <w:widowControl w:val="0"/>
              <w:spacing w:before="60"/>
              <w:rPr>
                <w:rFonts w:ascii="Courier New" w:eastAsia="Times New Roman" w:hAnsi="Courier New" w:cs="Courier New"/>
                <w:szCs w:val="24"/>
                <w:lang w:val="en-GB"/>
              </w:rPr>
            </w:pPr>
          </w:p>
        </w:tc>
        <w:tc>
          <w:tcPr>
            <w:tcW w:w="1132" w:type="pct"/>
          </w:tcPr>
          <w:p w14:paraId="7447CF07" w14:textId="2E74D095" w:rsidR="00F51D0A" w:rsidRPr="006411AE" w:rsidRDefault="00F51D0A" w:rsidP="00F51D0A">
            <w:pPr>
              <w:spacing w:before="60" w:after="120"/>
              <w:rPr>
                <w:rFonts w:eastAsia="Times New Roman" w:cs="Calibri"/>
                <w:szCs w:val="24"/>
                <w:lang w:val="en-GB"/>
              </w:rPr>
            </w:pPr>
            <w:r w:rsidRPr="006411AE">
              <w:rPr>
                <w:lang w:val="en-GB"/>
              </w:rPr>
              <w:t>The message is a</w:t>
            </w:r>
            <w:r w:rsidR="00AF510A" w:rsidRPr="006411AE">
              <w:rPr>
                <w:lang w:val="en-GB"/>
              </w:rPr>
              <w:t xml:space="preserve"> positive</w:t>
            </w:r>
            <w:r w:rsidRPr="006411AE">
              <w:rPr>
                <w:rFonts w:eastAsia="Times New Roman" w:cs="Calibri"/>
                <w:szCs w:val="24"/>
                <w:lang w:val="en-GB"/>
              </w:rPr>
              <w:t xml:space="preserve"> Acknowledgement</w:t>
            </w:r>
            <w:r w:rsidRPr="006411AE">
              <w:rPr>
                <w:lang w:val="en-GB"/>
              </w:rPr>
              <w:t xml:space="preserve"> and must be converted to XCTL before the message is send to receiver.</w:t>
            </w:r>
            <w:r w:rsidR="001E3632" w:rsidRPr="006411AE">
              <w:rPr>
                <w:lang w:val="en-GB"/>
              </w:rPr>
              <w:t xml:space="preserve"> </w:t>
            </w:r>
          </w:p>
        </w:tc>
        <w:tc>
          <w:tcPr>
            <w:tcW w:w="1285" w:type="pct"/>
          </w:tcPr>
          <w:p w14:paraId="01DE3D47" w14:textId="77777777" w:rsidR="00F51D0A" w:rsidRPr="006411AE" w:rsidRDefault="00F51D0A" w:rsidP="00F51D0A">
            <w:pPr>
              <w:spacing w:before="60"/>
              <w:rPr>
                <w:rFonts w:eastAsia="Times New Roman" w:cs="Calibri"/>
                <w:szCs w:val="24"/>
                <w:lang w:val="en-GB"/>
              </w:rPr>
            </w:pPr>
          </w:p>
        </w:tc>
        <w:tc>
          <w:tcPr>
            <w:tcW w:w="434" w:type="pct"/>
          </w:tcPr>
          <w:p w14:paraId="45E1787A" w14:textId="0C3B6EDB"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2016574928"/>
                <w:placeholder>
                  <w:docPart w:val="B73327FD4D1F411C93B913F9E4992AB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F51D0A" w:rsidRPr="006411AE" w14:paraId="721381C8" w14:textId="77777777" w:rsidTr="002267B5">
        <w:trPr>
          <w:gridBefore w:val="1"/>
          <w:wBefore w:w="41" w:type="pct"/>
          <w:cantSplit/>
        </w:trPr>
        <w:tc>
          <w:tcPr>
            <w:tcW w:w="330" w:type="pct"/>
          </w:tcPr>
          <w:p w14:paraId="6F75466C" w14:textId="77777777" w:rsidR="00F51D0A" w:rsidRPr="006411AE" w:rsidRDefault="00F51D0A" w:rsidP="00D93BFC">
            <w:pPr>
              <w:pStyle w:val="Overskrift4"/>
              <w:numPr>
                <w:ilvl w:val="3"/>
                <w:numId w:val="24"/>
              </w:numPr>
              <w:rPr>
                <w:rFonts w:eastAsia="Calibri"/>
                <w:lang w:val="en-GB"/>
              </w:rPr>
            </w:pPr>
          </w:p>
        </w:tc>
        <w:tc>
          <w:tcPr>
            <w:tcW w:w="1213" w:type="pct"/>
          </w:tcPr>
          <w:p w14:paraId="7C006299" w14:textId="32C08C3F" w:rsidR="00F51D0A" w:rsidRPr="006411AE" w:rsidRDefault="00F51D0A" w:rsidP="00F51D0A">
            <w:pPr>
              <w:spacing w:before="60"/>
              <w:rPr>
                <w:rFonts w:eastAsia="Times New Roman" w:cs="Calibri"/>
                <w:szCs w:val="24"/>
                <w:lang w:val="en-GB"/>
              </w:rPr>
            </w:pPr>
            <w:r w:rsidRPr="006411AE">
              <w:rPr>
                <w:rFonts w:eastAsia="Times New Roman" w:cs="Calibri"/>
                <w:szCs w:val="24"/>
                <w:lang w:val="en-GB"/>
              </w:rPr>
              <w:t xml:space="preserve">Demonstrate that the SUT maps the Acknowledgement to an </w:t>
            </w:r>
            <w:r w:rsidRPr="006411AE">
              <w:rPr>
                <w:rFonts w:eastAsia="Times New Roman" w:cs="Calibri"/>
                <w:lang w:val="en-GB"/>
              </w:rPr>
              <w:t xml:space="preserve">XCTL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r w:rsidRPr="006411AE">
              <w:rPr>
                <w:rFonts w:eastAsia="Times New Roman" w:cs="Calibri"/>
                <w:szCs w:val="24"/>
                <w:lang w:val="en-GB"/>
              </w:rPr>
              <w:t xml:space="preserve"> </w:t>
            </w:r>
          </w:p>
          <w:p w14:paraId="0BA150E2" w14:textId="77777777" w:rsidR="00F51D0A" w:rsidRPr="006411AE" w:rsidRDefault="00F51D0A" w:rsidP="00F51D0A">
            <w:pPr>
              <w:spacing w:before="60"/>
              <w:rPr>
                <w:rFonts w:eastAsia="Times New Roman" w:cs="Calibri"/>
                <w:b/>
                <w:bCs/>
                <w:szCs w:val="24"/>
                <w:lang w:val="en-GB"/>
              </w:rPr>
            </w:pPr>
          </w:p>
          <w:p w14:paraId="011B8829" w14:textId="7EDD520A" w:rsidR="00F51D0A" w:rsidRPr="006411AE" w:rsidRDefault="00F51D0A" w:rsidP="00F51D0A">
            <w:pPr>
              <w:spacing w:before="60"/>
              <w:rPr>
                <w:rFonts w:eastAsia="Times New Roman" w:cs="Calibri"/>
                <w:i/>
                <w:iCs/>
                <w:szCs w:val="24"/>
                <w:lang w:val="en-GB"/>
              </w:rPr>
            </w:pPr>
            <w:r w:rsidRPr="006411AE">
              <w:rPr>
                <w:rFonts w:eastAsia="Times New Roman" w:cs="Calibri"/>
                <w:b/>
                <w:bCs/>
                <w:i/>
                <w:iCs/>
                <w:szCs w:val="24"/>
                <w:lang w:val="en-GB"/>
              </w:rPr>
              <w:t>Note</w:t>
            </w:r>
            <w:r w:rsidRPr="006411AE">
              <w:rPr>
                <w:rFonts w:eastAsia="Times New Roman" w:cs="Calibri"/>
                <w:i/>
                <w:iCs/>
                <w:szCs w:val="24"/>
                <w:lang w:val="en-GB"/>
              </w:rPr>
              <w:t>: This includes XCTL01, 02 and 03.</w:t>
            </w:r>
          </w:p>
        </w:tc>
        <w:tc>
          <w:tcPr>
            <w:tcW w:w="565" w:type="pct"/>
          </w:tcPr>
          <w:p w14:paraId="1843482A" w14:textId="77777777" w:rsidR="00F51D0A" w:rsidRPr="006411AE" w:rsidRDefault="00F51D0A" w:rsidP="00F51D0A">
            <w:pPr>
              <w:spacing w:before="60"/>
              <w:rPr>
                <w:rFonts w:ascii="Courier New" w:eastAsia="Times New Roman" w:hAnsi="Courier New" w:cs="Courier New"/>
                <w:szCs w:val="24"/>
                <w:lang w:val="en-GB"/>
              </w:rPr>
            </w:pPr>
          </w:p>
        </w:tc>
        <w:tc>
          <w:tcPr>
            <w:tcW w:w="1132" w:type="pct"/>
          </w:tcPr>
          <w:p w14:paraId="683440BC" w14:textId="14DD3C87" w:rsidR="00F51D0A" w:rsidRPr="006411AE" w:rsidRDefault="00F51D0A" w:rsidP="00F51D0A">
            <w:pPr>
              <w:spacing w:before="60"/>
              <w:rPr>
                <w:rFonts w:eastAsia="Times New Roman" w:cs="Calibri"/>
                <w:szCs w:val="24"/>
                <w:lang w:val="en-GB"/>
              </w:rPr>
            </w:pPr>
            <w:r w:rsidRPr="006411AE">
              <w:rPr>
                <w:rFonts w:eastAsia="Times New Roman" w:cs="Calibri"/>
                <w:szCs w:val="24"/>
                <w:lang w:val="en-GB"/>
              </w:rPr>
              <w:t>Mapping is performed as described in the mapping table.</w:t>
            </w:r>
          </w:p>
        </w:tc>
        <w:tc>
          <w:tcPr>
            <w:tcW w:w="1285" w:type="pct"/>
          </w:tcPr>
          <w:p w14:paraId="37A44A98" w14:textId="77777777" w:rsidR="00F51D0A" w:rsidRPr="006411AE" w:rsidRDefault="00F51D0A" w:rsidP="00F51D0A">
            <w:pPr>
              <w:spacing w:before="60"/>
              <w:rPr>
                <w:rFonts w:eastAsia="Times New Roman" w:cs="Calibri"/>
                <w:szCs w:val="24"/>
                <w:lang w:val="en-GB"/>
              </w:rPr>
            </w:pPr>
          </w:p>
        </w:tc>
        <w:tc>
          <w:tcPr>
            <w:tcW w:w="434" w:type="pct"/>
          </w:tcPr>
          <w:p w14:paraId="34CE86BB" w14:textId="3D2E9C3C"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1609235479"/>
                <w:placeholder>
                  <w:docPart w:val="62353DA627184F16BE6FE7A20C3D5F9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5F7804" w:rsidRPr="006411AE" w14:paraId="04EC3223" w14:textId="77777777" w:rsidTr="002267B5">
        <w:trPr>
          <w:gridBefore w:val="1"/>
          <w:wBefore w:w="41" w:type="pct"/>
          <w:cantSplit/>
        </w:trPr>
        <w:tc>
          <w:tcPr>
            <w:tcW w:w="330" w:type="pct"/>
          </w:tcPr>
          <w:p w14:paraId="7166CB4A" w14:textId="77777777" w:rsidR="005F7804" w:rsidRPr="006411AE" w:rsidRDefault="005F7804" w:rsidP="00D93BFC">
            <w:pPr>
              <w:pStyle w:val="Overskrift4"/>
              <w:numPr>
                <w:ilvl w:val="3"/>
                <w:numId w:val="24"/>
              </w:numPr>
              <w:rPr>
                <w:rFonts w:eastAsia="Calibri"/>
                <w:lang w:val="en-GB"/>
              </w:rPr>
            </w:pPr>
          </w:p>
        </w:tc>
        <w:tc>
          <w:tcPr>
            <w:tcW w:w="1213" w:type="pct"/>
          </w:tcPr>
          <w:p w14:paraId="0F91DCFB" w14:textId="47FEF17B" w:rsidR="005F7804" w:rsidRPr="00D61F16" w:rsidRDefault="005F7804" w:rsidP="005F7804">
            <w:pPr>
              <w:spacing w:before="60"/>
              <w:rPr>
                <w:rFonts w:eastAsia="Times New Roman" w:cs="Calibri"/>
                <w:szCs w:val="24"/>
                <w:lang w:val="en-GB"/>
              </w:rPr>
            </w:pPr>
            <w:r w:rsidRPr="00D61F16">
              <w:rPr>
                <w:rFonts w:eastAsia="Times New Roman" w:cs="Calibri"/>
                <w:szCs w:val="24"/>
                <w:lang w:val="en-GB"/>
              </w:rPr>
              <w:t xml:space="preserve">Demonstrate that the SUT uses relevant information, saved by VANS, to ensure that the XCTL is paired to right </w:t>
            </w:r>
            <w:r w:rsidR="00D61F16" w:rsidRPr="00D61F16">
              <w:rPr>
                <w:rFonts w:eastAsia="Times New Roman" w:cs="Calibri"/>
                <w:szCs w:val="24"/>
                <w:lang w:val="en-GB"/>
              </w:rPr>
              <w:t>XDIS91</w:t>
            </w:r>
            <w:r w:rsidRPr="00D61F16">
              <w:rPr>
                <w:rFonts w:eastAsia="Times New Roman" w:cs="Calibri"/>
                <w:szCs w:val="24"/>
                <w:lang w:val="en-GB"/>
              </w:rPr>
              <w:t>.</w:t>
            </w:r>
          </w:p>
        </w:tc>
        <w:tc>
          <w:tcPr>
            <w:tcW w:w="565" w:type="pct"/>
          </w:tcPr>
          <w:p w14:paraId="69D74FD7" w14:textId="77777777" w:rsidR="005F7804" w:rsidRPr="00D61F16" w:rsidRDefault="005F7804" w:rsidP="005F7804">
            <w:pPr>
              <w:spacing w:before="60"/>
              <w:rPr>
                <w:rFonts w:ascii="Courier New" w:eastAsia="Times New Roman" w:hAnsi="Courier New" w:cs="Courier New"/>
                <w:shd w:val="clear" w:color="auto" w:fill="FFFFFF"/>
                <w:lang w:val="en-GB"/>
              </w:rPr>
            </w:pPr>
          </w:p>
        </w:tc>
        <w:tc>
          <w:tcPr>
            <w:tcW w:w="1132" w:type="pct"/>
          </w:tcPr>
          <w:p w14:paraId="041ECFF7" w14:textId="5791804F" w:rsidR="005F7804" w:rsidRPr="00D61F16" w:rsidRDefault="00D61F16" w:rsidP="005F7804">
            <w:pPr>
              <w:spacing w:before="60"/>
              <w:rPr>
                <w:lang w:val="en-GB"/>
              </w:rPr>
            </w:pPr>
            <w:r w:rsidRPr="00D61F16">
              <w:rPr>
                <w:rFonts w:eastAsia="Times New Roman" w:cs="Calibri"/>
                <w:szCs w:val="24"/>
                <w:lang w:val="en-GB"/>
              </w:rPr>
              <w:t>XCTL</w:t>
            </w:r>
            <w:r w:rsidR="005F7804" w:rsidRPr="00D61F16">
              <w:rPr>
                <w:rFonts w:eastAsia="Times New Roman" w:cs="Calibri"/>
                <w:szCs w:val="24"/>
                <w:lang w:val="en-GB"/>
              </w:rPr>
              <w:t xml:space="preserve"> is paired to the correct </w:t>
            </w:r>
            <w:r w:rsidRPr="00D61F16">
              <w:rPr>
                <w:rFonts w:eastAsia="Times New Roman" w:cs="Calibri"/>
                <w:szCs w:val="24"/>
                <w:lang w:val="en-GB"/>
              </w:rPr>
              <w:t>XDIS91</w:t>
            </w:r>
            <w:r w:rsidR="005F7804" w:rsidRPr="00D61F16">
              <w:rPr>
                <w:rFonts w:eastAsia="Times New Roman" w:cs="Calibri"/>
                <w:szCs w:val="24"/>
                <w:lang w:val="en-GB"/>
              </w:rPr>
              <w:t xml:space="preserve">. </w:t>
            </w:r>
          </w:p>
        </w:tc>
        <w:tc>
          <w:tcPr>
            <w:tcW w:w="1285" w:type="pct"/>
          </w:tcPr>
          <w:p w14:paraId="2D1CD694" w14:textId="77777777" w:rsidR="005F7804" w:rsidRPr="006411AE" w:rsidRDefault="005F7804" w:rsidP="005F7804">
            <w:pPr>
              <w:spacing w:before="60"/>
              <w:rPr>
                <w:rFonts w:eastAsia="Times New Roman" w:cs="Calibri"/>
                <w:szCs w:val="24"/>
                <w:lang w:val="en-GB"/>
              </w:rPr>
            </w:pPr>
          </w:p>
        </w:tc>
        <w:tc>
          <w:tcPr>
            <w:tcW w:w="434" w:type="pct"/>
          </w:tcPr>
          <w:p w14:paraId="4660A6CF" w14:textId="724911E4" w:rsidR="005F7804" w:rsidRPr="006411AE" w:rsidRDefault="00000000" w:rsidP="005F7804">
            <w:pPr>
              <w:spacing w:before="60"/>
              <w:jc w:val="center"/>
              <w:rPr>
                <w:rFonts w:cstheme="minorHAnsi"/>
                <w:lang w:val="en-GB"/>
              </w:rPr>
            </w:pPr>
            <w:sdt>
              <w:sdtPr>
                <w:rPr>
                  <w:rFonts w:cstheme="minorHAnsi"/>
                  <w:lang w:val="en-GB"/>
                </w:rPr>
                <w:alias w:val="MedCom vurdering"/>
                <w:tag w:val="MedCom vurdering"/>
                <w:id w:val="-10458590"/>
                <w:placeholder>
                  <w:docPart w:val="F80A05A5A8904822900ED387EB6F2E8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7804" w:rsidRPr="006411AE">
                  <w:rPr>
                    <w:rStyle w:val="Pladsholdertekst"/>
                    <w:lang w:val="en-GB"/>
                  </w:rPr>
                  <w:t>Choose</w:t>
                </w:r>
              </w:sdtContent>
            </w:sdt>
          </w:p>
        </w:tc>
      </w:tr>
      <w:tr w:rsidR="00F51D0A" w:rsidRPr="006411AE" w14:paraId="0A4155B8" w14:textId="77777777" w:rsidTr="002267B5">
        <w:trPr>
          <w:gridBefore w:val="1"/>
          <w:wBefore w:w="41" w:type="pct"/>
          <w:cantSplit/>
        </w:trPr>
        <w:tc>
          <w:tcPr>
            <w:tcW w:w="330" w:type="pct"/>
          </w:tcPr>
          <w:p w14:paraId="3B46B9D3" w14:textId="77777777" w:rsidR="00F51D0A" w:rsidRPr="006411AE" w:rsidRDefault="00F51D0A" w:rsidP="00D93BFC">
            <w:pPr>
              <w:pStyle w:val="Overskrift4"/>
              <w:numPr>
                <w:ilvl w:val="3"/>
                <w:numId w:val="24"/>
              </w:numPr>
              <w:rPr>
                <w:rFonts w:eastAsia="Calibri"/>
                <w:lang w:val="en-GB"/>
              </w:rPr>
            </w:pPr>
          </w:p>
        </w:tc>
        <w:tc>
          <w:tcPr>
            <w:tcW w:w="1213" w:type="pct"/>
          </w:tcPr>
          <w:p w14:paraId="2353949E" w14:textId="08438FE1" w:rsidR="00F51D0A" w:rsidRPr="006411AE" w:rsidRDefault="00F51D0A" w:rsidP="00F51D0A">
            <w:pPr>
              <w:spacing w:before="60"/>
              <w:rPr>
                <w:rFonts w:eastAsia="Times New Roman" w:cs="Calibri"/>
                <w:szCs w:val="24"/>
                <w:lang w:val="en-GB"/>
              </w:rPr>
            </w:pPr>
            <w:r w:rsidRPr="006411AE">
              <w:rPr>
                <w:rFonts w:eastAsia="Times New Roman" w:cs="Calibri"/>
                <w:szCs w:val="24"/>
                <w:lang w:val="en-GB"/>
              </w:rPr>
              <w:t xml:space="preserve">The </w:t>
            </w:r>
            <w:r w:rsidRPr="006411AE">
              <w:rPr>
                <w:rFonts w:eastAsia="Times New Roman" w:cs="Calibri"/>
                <w:lang w:val="en-GB"/>
              </w:rPr>
              <w:t xml:space="preserve">XCTL </w:t>
            </w:r>
            <w:r w:rsidRPr="006411AE">
              <w:rPr>
                <w:rFonts w:eastAsia="Times New Roman" w:cs="Calibri"/>
                <w:szCs w:val="24"/>
                <w:lang w:val="en-GB"/>
              </w:rPr>
              <w:t xml:space="preserve">is wrapped in a </w:t>
            </w:r>
            <w:hyperlink w:anchor="_Baggrundsmaterialer_2" w:history="1">
              <w:proofErr w:type="spellStart"/>
              <w:r w:rsidRPr="006411AE">
                <w:rPr>
                  <w:rStyle w:val="Hyperlink"/>
                  <w:rFonts w:ascii="Calibri" w:hAnsi="Calibri" w:cs="Calibri"/>
                  <w:szCs w:val="22"/>
                  <w:lang w:val="en-GB"/>
                </w:rPr>
                <w:t>VANSEnvelope</w:t>
              </w:r>
              <w:proofErr w:type="spellEnd"/>
            </w:hyperlink>
            <w:r w:rsidRPr="006411AE">
              <w:rPr>
                <w:rFonts w:eastAsia="Times New Roman" w:cs="Calibri"/>
                <w:lang w:val="en-GB"/>
              </w:rPr>
              <w:t xml:space="preserve"> with</w:t>
            </w:r>
            <w:r w:rsidRPr="006411AE">
              <w:rPr>
                <w:rFonts w:eastAsia="Times New Roman" w:cs="Calibri"/>
                <w:szCs w:val="24"/>
                <w:lang w:val="en-GB"/>
              </w:rPr>
              <w:t xml:space="preserve"> correct content. </w:t>
            </w:r>
          </w:p>
        </w:tc>
        <w:tc>
          <w:tcPr>
            <w:tcW w:w="565" w:type="pct"/>
          </w:tcPr>
          <w:p w14:paraId="58793761" w14:textId="77777777" w:rsidR="00F51D0A" w:rsidRPr="006411AE" w:rsidRDefault="00F51D0A" w:rsidP="00F51D0A">
            <w:pPr>
              <w:spacing w:before="60"/>
              <w:rPr>
                <w:rFonts w:ascii="Courier New" w:eastAsia="Times New Roman" w:hAnsi="Courier New" w:cs="Courier New"/>
                <w:shd w:val="clear" w:color="auto" w:fill="FFFFFF"/>
                <w:lang w:val="en-GB"/>
              </w:rPr>
            </w:pPr>
          </w:p>
        </w:tc>
        <w:tc>
          <w:tcPr>
            <w:tcW w:w="1132" w:type="pct"/>
          </w:tcPr>
          <w:p w14:paraId="3D4E771B" w14:textId="0D6E2F89" w:rsidR="00F51D0A" w:rsidRPr="006411AE" w:rsidRDefault="00F51D0A" w:rsidP="00F51D0A">
            <w:pPr>
              <w:spacing w:before="60"/>
              <w:rPr>
                <w:lang w:val="en-GB"/>
              </w:rPr>
            </w:pPr>
            <w:r w:rsidRPr="006411AE">
              <w:rPr>
                <w:rFonts w:eastAsia="Times New Roman" w:cs="Calibri"/>
                <w:lang w:val="en-GB"/>
              </w:rPr>
              <w:t xml:space="preserve">XCTL </w:t>
            </w:r>
            <w:r w:rsidRPr="006411AE">
              <w:rPr>
                <w:rFonts w:eastAsia="Times New Roman" w:cs="Calibri"/>
                <w:szCs w:val="24"/>
                <w:lang w:val="en-GB"/>
              </w:rPr>
              <w:t xml:space="preserve">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063C0BBF" w14:textId="77777777" w:rsidR="00F51D0A" w:rsidRPr="006411AE" w:rsidRDefault="00F51D0A" w:rsidP="00F51D0A">
            <w:pPr>
              <w:spacing w:before="60"/>
              <w:rPr>
                <w:rFonts w:eastAsia="Times New Roman" w:cs="Calibri"/>
                <w:szCs w:val="24"/>
                <w:lang w:val="en-GB"/>
              </w:rPr>
            </w:pPr>
          </w:p>
        </w:tc>
        <w:tc>
          <w:tcPr>
            <w:tcW w:w="434" w:type="pct"/>
          </w:tcPr>
          <w:p w14:paraId="489B560F" w14:textId="1AEA21A5"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1844694984"/>
                <w:placeholder>
                  <w:docPart w:val="A4EAE722A40C40D484B4FEDA91EE415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F51D0A" w:rsidRPr="006411AE" w14:paraId="229AC16B" w14:textId="77777777" w:rsidTr="002267B5">
        <w:trPr>
          <w:gridBefore w:val="1"/>
          <w:wBefore w:w="41" w:type="pct"/>
          <w:cantSplit/>
        </w:trPr>
        <w:tc>
          <w:tcPr>
            <w:tcW w:w="330" w:type="pct"/>
          </w:tcPr>
          <w:p w14:paraId="49753EB0" w14:textId="77777777" w:rsidR="00F51D0A" w:rsidRPr="006411AE" w:rsidRDefault="00F51D0A" w:rsidP="00D93BFC">
            <w:pPr>
              <w:pStyle w:val="Overskrift4"/>
              <w:numPr>
                <w:ilvl w:val="3"/>
                <w:numId w:val="24"/>
              </w:numPr>
              <w:rPr>
                <w:rFonts w:eastAsia="Calibri"/>
                <w:lang w:val="en-GB"/>
              </w:rPr>
            </w:pPr>
          </w:p>
        </w:tc>
        <w:tc>
          <w:tcPr>
            <w:tcW w:w="1213" w:type="pct"/>
          </w:tcPr>
          <w:p w14:paraId="31F2BD3B" w14:textId="7D088050" w:rsidR="00F51D0A" w:rsidRPr="006411AE" w:rsidRDefault="00F51D0A" w:rsidP="00F51D0A">
            <w:pPr>
              <w:spacing w:before="60"/>
              <w:rPr>
                <w:rFonts w:eastAsia="Times New Roman" w:cs="Calibri"/>
                <w:szCs w:val="24"/>
                <w:lang w:val="en-GB"/>
              </w:rPr>
            </w:pPr>
            <w:r w:rsidRPr="006411AE">
              <w:rPr>
                <w:szCs w:val="24"/>
                <w:lang w:val="en-GB"/>
              </w:rPr>
              <w:t xml:space="preserve">Send the </w:t>
            </w:r>
            <w:r w:rsidRPr="006411AE">
              <w:rPr>
                <w:rFonts w:eastAsia="Times New Roman" w:cs="Calibri"/>
                <w:lang w:val="en-GB"/>
              </w:rPr>
              <w:t xml:space="preserve">XCTL </w:t>
            </w:r>
            <w:r w:rsidRPr="006411AE">
              <w:rPr>
                <w:szCs w:val="24"/>
                <w:lang w:val="en-GB"/>
              </w:rPr>
              <w:t>to the correct receiver.</w:t>
            </w:r>
          </w:p>
        </w:tc>
        <w:tc>
          <w:tcPr>
            <w:tcW w:w="565" w:type="pct"/>
          </w:tcPr>
          <w:p w14:paraId="48524B5D" w14:textId="77777777" w:rsidR="00F51D0A" w:rsidRPr="006411AE" w:rsidRDefault="00F51D0A" w:rsidP="00F51D0A">
            <w:pPr>
              <w:spacing w:before="60"/>
              <w:rPr>
                <w:rFonts w:ascii="Courier New" w:eastAsia="Times New Roman" w:hAnsi="Courier New" w:cs="Courier New"/>
                <w:shd w:val="clear" w:color="auto" w:fill="FFFFFF"/>
                <w:lang w:val="en-GB"/>
              </w:rPr>
            </w:pPr>
          </w:p>
        </w:tc>
        <w:tc>
          <w:tcPr>
            <w:tcW w:w="1132" w:type="pct"/>
          </w:tcPr>
          <w:p w14:paraId="1821FAD7" w14:textId="19AF3320" w:rsidR="00F51D0A" w:rsidRPr="006411AE" w:rsidRDefault="00F51D0A" w:rsidP="00F51D0A">
            <w:pPr>
              <w:spacing w:before="60"/>
              <w:rPr>
                <w:rFonts w:eastAsia="Times New Roman" w:cs="Calibri"/>
                <w:lang w:val="en-GB"/>
              </w:rPr>
            </w:pPr>
            <w:r w:rsidRPr="006411AE">
              <w:rPr>
                <w:lang w:val="en-GB"/>
              </w:rPr>
              <w:t>The message</w:t>
            </w:r>
            <w:r w:rsidRPr="006411AE">
              <w:rPr>
                <w:szCs w:val="24"/>
                <w:lang w:val="en-GB"/>
              </w:rPr>
              <w:t xml:space="preserve"> </w:t>
            </w:r>
            <w:r w:rsidRPr="006411AE">
              <w:rPr>
                <w:lang w:val="en-GB"/>
              </w:rPr>
              <w:t>is mapped correctly and sent to the correct receiver</w:t>
            </w:r>
          </w:p>
        </w:tc>
        <w:tc>
          <w:tcPr>
            <w:tcW w:w="1285" w:type="pct"/>
          </w:tcPr>
          <w:p w14:paraId="6AA0CB97" w14:textId="77777777" w:rsidR="00F51D0A" w:rsidRPr="006411AE" w:rsidRDefault="00F51D0A" w:rsidP="00F51D0A">
            <w:pPr>
              <w:spacing w:before="60"/>
              <w:rPr>
                <w:rFonts w:eastAsia="Times New Roman" w:cs="Calibri"/>
                <w:szCs w:val="24"/>
                <w:lang w:val="en-GB"/>
              </w:rPr>
            </w:pPr>
          </w:p>
        </w:tc>
        <w:tc>
          <w:tcPr>
            <w:tcW w:w="434" w:type="pct"/>
          </w:tcPr>
          <w:p w14:paraId="35AF569E" w14:textId="6C792762" w:rsidR="00F51D0A" w:rsidRPr="006411AE" w:rsidRDefault="00000000" w:rsidP="00F51D0A">
            <w:pPr>
              <w:spacing w:before="60"/>
              <w:jc w:val="center"/>
              <w:rPr>
                <w:rFonts w:cstheme="minorHAnsi"/>
                <w:lang w:val="en-GB"/>
              </w:rPr>
            </w:pPr>
            <w:sdt>
              <w:sdtPr>
                <w:rPr>
                  <w:rFonts w:cstheme="minorHAnsi"/>
                  <w:lang w:val="en-GB"/>
                </w:rPr>
                <w:alias w:val="MedCom vurdering"/>
                <w:tag w:val="MedCom vurdering"/>
                <w:id w:val="788169098"/>
                <w:placeholder>
                  <w:docPart w:val="A956278295DB483FBF0FA8CDB516EFC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51D0A" w:rsidRPr="006411AE">
                  <w:rPr>
                    <w:rStyle w:val="Pladsholdertekst"/>
                    <w:lang w:val="en-GB"/>
                  </w:rPr>
                  <w:t>Choose</w:t>
                </w:r>
              </w:sdtContent>
            </w:sdt>
          </w:p>
        </w:tc>
      </w:tr>
      <w:tr w:rsidR="007F6347" w:rsidRPr="005017ED" w14:paraId="25BD6C70" w14:textId="77777777" w:rsidTr="002267B5">
        <w:trPr>
          <w:gridBefore w:val="1"/>
          <w:wBefore w:w="41" w:type="pct"/>
          <w:cantSplit/>
        </w:trPr>
        <w:tc>
          <w:tcPr>
            <w:tcW w:w="4959" w:type="pct"/>
            <w:gridSpan w:val="6"/>
            <w:shd w:val="clear" w:color="auto" w:fill="DAE9F7" w:themeFill="text2" w:themeFillTint="1A"/>
          </w:tcPr>
          <w:p w14:paraId="75DFCCB7" w14:textId="0BE95B09" w:rsidR="007F6347" w:rsidRPr="006411AE" w:rsidRDefault="00607F11" w:rsidP="00F51D0A">
            <w:pPr>
              <w:spacing w:before="60"/>
              <w:jc w:val="center"/>
              <w:rPr>
                <w:rFonts w:cstheme="minorHAnsi"/>
                <w:lang w:val="en-GB"/>
              </w:rPr>
            </w:pPr>
            <w:r w:rsidRPr="006411AE">
              <w:rPr>
                <w:rFonts w:cstheme="minorHAnsi"/>
                <w:lang w:val="en-GB"/>
              </w:rPr>
              <w:t xml:space="preserve">Send a negative XCTL (a negative </w:t>
            </w:r>
            <w:r w:rsidR="002A25A0" w:rsidRPr="006411AE">
              <w:rPr>
                <w:rFonts w:cstheme="minorHAnsi"/>
                <w:lang w:val="en-GB"/>
              </w:rPr>
              <w:t xml:space="preserve">Acknowledgement </w:t>
            </w:r>
            <w:r w:rsidRPr="006411AE">
              <w:rPr>
                <w:rFonts w:cstheme="minorHAnsi"/>
                <w:lang w:val="en-GB"/>
              </w:rPr>
              <w:t xml:space="preserve">is received) </w:t>
            </w:r>
          </w:p>
        </w:tc>
      </w:tr>
      <w:tr w:rsidR="002267B5" w:rsidRPr="006411AE" w14:paraId="6DC8FAB4" w14:textId="77777777" w:rsidTr="002267B5">
        <w:trPr>
          <w:cantSplit/>
        </w:trPr>
        <w:tc>
          <w:tcPr>
            <w:tcW w:w="371" w:type="pct"/>
            <w:gridSpan w:val="2"/>
          </w:tcPr>
          <w:p w14:paraId="532CC3E9" w14:textId="77777777" w:rsidR="002267B5" w:rsidRPr="006411AE" w:rsidRDefault="002267B5" w:rsidP="00D93BFC">
            <w:pPr>
              <w:pStyle w:val="Overskrift4"/>
              <w:numPr>
                <w:ilvl w:val="3"/>
                <w:numId w:val="24"/>
              </w:numPr>
              <w:rPr>
                <w:rFonts w:eastAsia="Calibri"/>
                <w:lang w:val="en-GB"/>
              </w:rPr>
            </w:pPr>
          </w:p>
        </w:tc>
        <w:tc>
          <w:tcPr>
            <w:tcW w:w="1213" w:type="pct"/>
          </w:tcPr>
          <w:p w14:paraId="7764B3AF" w14:textId="7018A499" w:rsidR="002267B5" w:rsidRPr="006411AE" w:rsidRDefault="002267B5" w:rsidP="006800F2">
            <w:pPr>
              <w:spacing w:before="60"/>
              <w:rPr>
                <w:rFonts w:eastAsia="Times New Roman" w:cs="Calibri"/>
                <w:szCs w:val="24"/>
                <w:lang w:val="en-GB"/>
              </w:rPr>
            </w:pPr>
            <w:r w:rsidRPr="006411AE">
              <w:rPr>
                <w:rFonts w:eastAsia="Times New Roman" w:cs="Calibri"/>
                <w:szCs w:val="24"/>
                <w:lang w:val="en-GB"/>
              </w:rPr>
              <w:t xml:space="preserve">Perform test step </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_Ref181616107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.1.1</w:t>
            </w:r>
            <w:r w:rsidRPr="006411AE">
              <w:rPr>
                <w:rFonts w:eastAsia="Times New Roman" w:cs="Calibri"/>
                <w:szCs w:val="24"/>
                <w:lang w:val="en-GB"/>
              </w:rPr>
              <w:fldChar w:fldCharType="end"/>
            </w:r>
            <w:r w:rsidRPr="006411AE">
              <w:rPr>
                <w:rFonts w:eastAsia="Times New Roman" w:cs="Calibri"/>
                <w:szCs w:val="24"/>
                <w:lang w:val="en-GB"/>
              </w:rPr>
              <w:t>-</w:t>
            </w:r>
            <w:r w:rsidRPr="006411AE">
              <w:rPr>
                <w:rFonts w:eastAsia="Times New Roman" w:cs="Calibri"/>
                <w:szCs w:val="24"/>
                <w:lang w:val="en-GB"/>
              </w:rPr>
              <w:fldChar w:fldCharType="begin"/>
            </w:r>
            <w:r w:rsidRPr="006411AE">
              <w:rPr>
                <w:rFonts w:eastAsia="Times New Roman" w:cs="Calibri"/>
                <w:szCs w:val="24"/>
                <w:lang w:val="en-GB"/>
              </w:rPr>
              <w:instrText xml:space="preserve"> REF _Ref181616108 \r \h </w:instrText>
            </w:r>
            <w:r w:rsidRPr="006411AE">
              <w:rPr>
                <w:rFonts w:eastAsia="Times New Roman" w:cs="Calibri"/>
                <w:szCs w:val="24"/>
                <w:lang w:val="en-GB"/>
              </w:rPr>
            </w:r>
            <w:r w:rsidRPr="006411AE">
              <w:rPr>
                <w:rFonts w:eastAsia="Times New Roman" w:cs="Calibri"/>
                <w:szCs w:val="24"/>
                <w:lang w:val="en-GB"/>
              </w:rPr>
              <w:fldChar w:fldCharType="separate"/>
            </w:r>
            <w:r w:rsidR="00F3168B">
              <w:rPr>
                <w:rFonts w:eastAsia="Times New Roman" w:cs="Calibri"/>
                <w:szCs w:val="24"/>
                <w:lang w:val="en-GB"/>
              </w:rPr>
              <w:t>3.</w:t>
            </w:r>
            <w:r w:rsidR="002A0094">
              <w:rPr>
                <w:rFonts w:eastAsia="Times New Roman" w:cs="Calibri"/>
                <w:szCs w:val="24"/>
                <w:lang w:val="en-GB"/>
              </w:rPr>
              <w:t>2</w:t>
            </w:r>
            <w:r w:rsidR="00F3168B">
              <w:rPr>
                <w:rFonts w:eastAsia="Times New Roman" w:cs="Calibri"/>
                <w:szCs w:val="24"/>
                <w:lang w:val="en-GB"/>
              </w:rPr>
              <w:t>.1.4</w:t>
            </w:r>
            <w:r w:rsidRPr="006411AE">
              <w:rPr>
                <w:rFonts w:eastAsia="Times New Roman" w:cs="Calibri"/>
                <w:szCs w:val="24"/>
                <w:lang w:val="en-GB"/>
              </w:rPr>
              <w:fldChar w:fldCharType="end"/>
            </w:r>
            <w:r w:rsidR="002A0094">
              <w:rPr>
                <w:rFonts w:eastAsia="Times New Roman" w:cs="Calibri"/>
                <w:szCs w:val="24"/>
                <w:lang w:val="en-GB"/>
              </w:rPr>
              <w:t>.</w:t>
            </w:r>
          </w:p>
          <w:p w14:paraId="6D4E2BF2" w14:textId="77777777" w:rsidR="002267B5" w:rsidRPr="006411AE" w:rsidRDefault="002267B5" w:rsidP="006800F2">
            <w:pPr>
              <w:spacing w:before="60"/>
              <w:rPr>
                <w:rFonts w:eastAsia="Times New Roman" w:cs="Calibri"/>
                <w:szCs w:val="24"/>
                <w:lang w:val="en-GB"/>
              </w:rPr>
            </w:pPr>
          </w:p>
        </w:tc>
        <w:tc>
          <w:tcPr>
            <w:tcW w:w="565" w:type="pct"/>
          </w:tcPr>
          <w:p w14:paraId="6AF8C7FD" w14:textId="77777777" w:rsidR="002267B5" w:rsidRPr="006411AE" w:rsidRDefault="002267B5" w:rsidP="006800F2">
            <w:pPr>
              <w:widowControl w:val="0"/>
              <w:spacing w:before="60"/>
              <w:rPr>
                <w:rFonts w:ascii="Courier New" w:eastAsia="Times New Roman" w:hAnsi="Courier New" w:cs="Courier New"/>
                <w:szCs w:val="24"/>
                <w:lang w:val="en-GB"/>
              </w:rPr>
            </w:pPr>
          </w:p>
        </w:tc>
        <w:tc>
          <w:tcPr>
            <w:tcW w:w="1132" w:type="pct"/>
          </w:tcPr>
          <w:p w14:paraId="651D3676" w14:textId="324CB270" w:rsidR="002267B5" w:rsidRPr="006411AE" w:rsidRDefault="002267B5" w:rsidP="006800F2">
            <w:pPr>
              <w:spacing w:before="60" w:after="120"/>
              <w:rPr>
                <w:rFonts w:eastAsia="Times New Roman" w:cs="Calibri"/>
                <w:szCs w:val="24"/>
                <w:lang w:val="en-GB"/>
              </w:rPr>
            </w:pPr>
            <w:r w:rsidRPr="006411AE">
              <w:rPr>
                <w:lang w:val="en-GB"/>
              </w:rPr>
              <w:t xml:space="preserve">The message is </w:t>
            </w:r>
            <w:r w:rsidR="002B790B" w:rsidRPr="006411AE">
              <w:rPr>
                <w:lang w:val="en-GB"/>
              </w:rPr>
              <w:t>a negative</w:t>
            </w:r>
            <w:r w:rsidRPr="006411AE">
              <w:rPr>
                <w:rFonts w:eastAsia="Times New Roman" w:cs="Calibri"/>
                <w:szCs w:val="24"/>
                <w:lang w:val="en-GB"/>
              </w:rPr>
              <w:t xml:space="preserve"> Acknowledgement</w:t>
            </w:r>
            <w:r w:rsidRPr="006411AE">
              <w:rPr>
                <w:lang w:val="en-GB"/>
              </w:rPr>
              <w:t xml:space="preserve"> and must be converted to XCTL before the message is send to receiver. </w:t>
            </w:r>
          </w:p>
        </w:tc>
        <w:tc>
          <w:tcPr>
            <w:tcW w:w="1285" w:type="pct"/>
          </w:tcPr>
          <w:p w14:paraId="2CBF28F5" w14:textId="77777777" w:rsidR="002267B5" w:rsidRPr="006411AE" w:rsidRDefault="002267B5" w:rsidP="006800F2">
            <w:pPr>
              <w:spacing w:before="60"/>
              <w:rPr>
                <w:rFonts w:eastAsia="Times New Roman" w:cs="Calibri"/>
                <w:szCs w:val="24"/>
                <w:lang w:val="en-GB"/>
              </w:rPr>
            </w:pPr>
          </w:p>
        </w:tc>
        <w:tc>
          <w:tcPr>
            <w:tcW w:w="434" w:type="pct"/>
          </w:tcPr>
          <w:p w14:paraId="3C92FB8C" w14:textId="77777777" w:rsidR="002267B5" w:rsidRPr="006411AE" w:rsidRDefault="00000000" w:rsidP="006800F2">
            <w:pPr>
              <w:spacing w:before="60"/>
              <w:jc w:val="center"/>
              <w:rPr>
                <w:rFonts w:cstheme="minorHAnsi"/>
                <w:lang w:val="en-GB"/>
              </w:rPr>
            </w:pPr>
            <w:sdt>
              <w:sdtPr>
                <w:rPr>
                  <w:rFonts w:cstheme="minorHAnsi"/>
                  <w:lang w:val="en-GB"/>
                </w:rPr>
                <w:alias w:val="MedCom vurdering"/>
                <w:tag w:val="MedCom vurdering"/>
                <w:id w:val="904952717"/>
                <w:placeholder>
                  <w:docPart w:val="6B085906FB2F4FEA83D96161DCC6C3D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67B5" w:rsidRPr="006411AE">
                  <w:rPr>
                    <w:rStyle w:val="Pladsholdertekst"/>
                    <w:lang w:val="en-GB"/>
                  </w:rPr>
                  <w:t>Choose</w:t>
                </w:r>
              </w:sdtContent>
            </w:sdt>
          </w:p>
        </w:tc>
      </w:tr>
      <w:tr w:rsidR="002267B5" w:rsidRPr="006411AE" w14:paraId="3B2EA246" w14:textId="77777777" w:rsidTr="002267B5">
        <w:trPr>
          <w:cantSplit/>
        </w:trPr>
        <w:tc>
          <w:tcPr>
            <w:tcW w:w="371" w:type="pct"/>
            <w:gridSpan w:val="2"/>
          </w:tcPr>
          <w:p w14:paraId="5246CB38" w14:textId="77777777" w:rsidR="002267B5" w:rsidRPr="006411AE" w:rsidRDefault="002267B5" w:rsidP="00D93BFC">
            <w:pPr>
              <w:pStyle w:val="Overskrift4"/>
              <w:numPr>
                <w:ilvl w:val="3"/>
                <w:numId w:val="24"/>
              </w:numPr>
              <w:rPr>
                <w:rFonts w:eastAsia="Calibri"/>
                <w:lang w:val="en-GB"/>
              </w:rPr>
            </w:pPr>
          </w:p>
        </w:tc>
        <w:tc>
          <w:tcPr>
            <w:tcW w:w="1213" w:type="pct"/>
          </w:tcPr>
          <w:p w14:paraId="00EEF8B1" w14:textId="4BBDA2B8" w:rsidR="002267B5" w:rsidRPr="006411AE" w:rsidRDefault="002267B5" w:rsidP="006800F2">
            <w:pPr>
              <w:spacing w:before="60"/>
              <w:rPr>
                <w:rFonts w:eastAsia="Times New Roman" w:cs="Calibri"/>
                <w:szCs w:val="24"/>
                <w:lang w:val="en-GB"/>
              </w:rPr>
            </w:pPr>
            <w:r w:rsidRPr="006411AE">
              <w:rPr>
                <w:rFonts w:eastAsia="Times New Roman" w:cs="Calibri"/>
                <w:szCs w:val="24"/>
                <w:lang w:val="en-GB"/>
              </w:rPr>
              <w:t xml:space="preserve">Demonstrate that the SUT maps the </w:t>
            </w:r>
            <w:r w:rsidR="00CB03C6" w:rsidRPr="006411AE">
              <w:rPr>
                <w:rFonts w:eastAsia="Times New Roman" w:cs="Calibri"/>
                <w:szCs w:val="24"/>
                <w:lang w:val="en-GB"/>
              </w:rPr>
              <w:t xml:space="preserve">negative </w:t>
            </w:r>
            <w:r w:rsidRPr="006411AE">
              <w:rPr>
                <w:rFonts w:eastAsia="Times New Roman" w:cs="Calibri"/>
                <w:szCs w:val="24"/>
                <w:lang w:val="en-GB"/>
              </w:rPr>
              <w:t>Acknowledgement to a</w:t>
            </w:r>
            <w:r w:rsidR="00CB03C6" w:rsidRPr="006411AE">
              <w:rPr>
                <w:rFonts w:eastAsia="Times New Roman" w:cs="Calibri"/>
                <w:szCs w:val="24"/>
                <w:lang w:val="en-GB"/>
              </w:rPr>
              <w:t xml:space="preserve"> negative</w:t>
            </w:r>
            <w:r w:rsidRPr="006411AE">
              <w:rPr>
                <w:rFonts w:eastAsia="Times New Roman" w:cs="Calibri"/>
                <w:szCs w:val="24"/>
                <w:lang w:val="en-GB"/>
              </w:rPr>
              <w:t xml:space="preserve"> </w:t>
            </w:r>
            <w:r w:rsidRPr="006411AE">
              <w:rPr>
                <w:rFonts w:eastAsia="Times New Roman" w:cs="Calibri"/>
                <w:lang w:val="en-GB"/>
              </w:rPr>
              <w:t xml:space="preserve">XCTL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r w:rsidRPr="006411AE">
              <w:rPr>
                <w:rFonts w:eastAsia="Times New Roman" w:cs="Calibri"/>
                <w:szCs w:val="24"/>
                <w:lang w:val="en-GB"/>
              </w:rPr>
              <w:t xml:space="preserve"> </w:t>
            </w:r>
          </w:p>
          <w:p w14:paraId="6AC74D81" w14:textId="77777777" w:rsidR="002267B5" w:rsidRPr="006411AE" w:rsidRDefault="002267B5" w:rsidP="006800F2">
            <w:pPr>
              <w:spacing w:before="60"/>
              <w:rPr>
                <w:rFonts w:eastAsia="Times New Roman" w:cs="Calibri"/>
                <w:b/>
                <w:bCs/>
                <w:szCs w:val="24"/>
                <w:lang w:val="en-GB"/>
              </w:rPr>
            </w:pPr>
          </w:p>
          <w:p w14:paraId="7AF53856" w14:textId="77777777" w:rsidR="002267B5" w:rsidRPr="006411AE" w:rsidRDefault="002267B5" w:rsidP="006800F2">
            <w:pPr>
              <w:spacing w:before="60"/>
              <w:rPr>
                <w:rFonts w:eastAsia="Times New Roman" w:cs="Calibri"/>
                <w:i/>
                <w:iCs/>
                <w:szCs w:val="24"/>
                <w:lang w:val="en-GB"/>
              </w:rPr>
            </w:pPr>
            <w:r w:rsidRPr="006411AE">
              <w:rPr>
                <w:rFonts w:eastAsia="Times New Roman" w:cs="Calibri"/>
                <w:b/>
                <w:bCs/>
                <w:i/>
                <w:iCs/>
                <w:szCs w:val="24"/>
                <w:lang w:val="en-GB"/>
              </w:rPr>
              <w:t>Note</w:t>
            </w:r>
            <w:r w:rsidRPr="006411AE">
              <w:rPr>
                <w:rFonts w:eastAsia="Times New Roman" w:cs="Calibri"/>
                <w:i/>
                <w:iCs/>
                <w:szCs w:val="24"/>
                <w:lang w:val="en-GB"/>
              </w:rPr>
              <w:t>: This includes XCTL01, 02 and 03.</w:t>
            </w:r>
          </w:p>
        </w:tc>
        <w:tc>
          <w:tcPr>
            <w:tcW w:w="565" w:type="pct"/>
          </w:tcPr>
          <w:p w14:paraId="2C7F24F8" w14:textId="77777777" w:rsidR="002267B5" w:rsidRPr="006411AE" w:rsidRDefault="002267B5" w:rsidP="006800F2">
            <w:pPr>
              <w:spacing w:before="60"/>
              <w:rPr>
                <w:rFonts w:ascii="Courier New" w:eastAsia="Times New Roman" w:hAnsi="Courier New" w:cs="Courier New"/>
                <w:szCs w:val="24"/>
                <w:lang w:val="en-GB"/>
              </w:rPr>
            </w:pPr>
          </w:p>
        </w:tc>
        <w:tc>
          <w:tcPr>
            <w:tcW w:w="1132" w:type="pct"/>
          </w:tcPr>
          <w:p w14:paraId="24B9FCF6" w14:textId="77777777" w:rsidR="002267B5" w:rsidRPr="006411AE" w:rsidRDefault="002267B5" w:rsidP="006800F2">
            <w:pPr>
              <w:spacing w:before="60"/>
              <w:rPr>
                <w:rFonts w:eastAsia="Times New Roman" w:cs="Calibri"/>
                <w:szCs w:val="24"/>
                <w:lang w:val="en-GB"/>
              </w:rPr>
            </w:pPr>
            <w:r w:rsidRPr="006411AE">
              <w:rPr>
                <w:rFonts w:eastAsia="Times New Roman" w:cs="Calibri"/>
                <w:szCs w:val="24"/>
                <w:lang w:val="en-GB"/>
              </w:rPr>
              <w:t>Mapping is performed as described in the mapping table.</w:t>
            </w:r>
          </w:p>
        </w:tc>
        <w:tc>
          <w:tcPr>
            <w:tcW w:w="1285" w:type="pct"/>
          </w:tcPr>
          <w:p w14:paraId="0E2A2C0F" w14:textId="77777777" w:rsidR="002267B5" w:rsidRPr="006411AE" w:rsidRDefault="002267B5" w:rsidP="006800F2">
            <w:pPr>
              <w:spacing w:before="60"/>
              <w:rPr>
                <w:rFonts w:eastAsia="Times New Roman" w:cs="Calibri"/>
                <w:szCs w:val="24"/>
                <w:lang w:val="en-GB"/>
              </w:rPr>
            </w:pPr>
          </w:p>
        </w:tc>
        <w:tc>
          <w:tcPr>
            <w:tcW w:w="434" w:type="pct"/>
          </w:tcPr>
          <w:p w14:paraId="02E8E1E4" w14:textId="77777777" w:rsidR="002267B5" w:rsidRPr="006411AE" w:rsidRDefault="00000000" w:rsidP="006800F2">
            <w:pPr>
              <w:spacing w:before="60"/>
              <w:jc w:val="center"/>
              <w:rPr>
                <w:rFonts w:cstheme="minorHAnsi"/>
                <w:lang w:val="en-GB"/>
              </w:rPr>
            </w:pPr>
            <w:sdt>
              <w:sdtPr>
                <w:rPr>
                  <w:rFonts w:cstheme="minorHAnsi"/>
                  <w:lang w:val="en-GB"/>
                </w:rPr>
                <w:alias w:val="MedCom vurdering"/>
                <w:tag w:val="MedCom vurdering"/>
                <w:id w:val="576168398"/>
                <w:placeholder>
                  <w:docPart w:val="62B9FF27D5F3413199B68A4221E772A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67B5" w:rsidRPr="006411AE">
                  <w:rPr>
                    <w:rStyle w:val="Pladsholdertekst"/>
                    <w:lang w:val="en-GB"/>
                  </w:rPr>
                  <w:t>Choose</w:t>
                </w:r>
              </w:sdtContent>
            </w:sdt>
          </w:p>
        </w:tc>
      </w:tr>
      <w:tr w:rsidR="00D61F16" w:rsidRPr="006411AE" w14:paraId="53040AEE" w14:textId="77777777" w:rsidTr="002267B5">
        <w:trPr>
          <w:cantSplit/>
        </w:trPr>
        <w:tc>
          <w:tcPr>
            <w:tcW w:w="371" w:type="pct"/>
            <w:gridSpan w:val="2"/>
          </w:tcPr>
          <w:p w14:paraId="071424FD" w14:textId="77777777" w:rsidR="00D61F16" w:rsidRPr="006411AE" w:rsidRDefault="00D61F16" w:rsidP="00D93BFC">
            <w:pPr>
              <w:pStyle w:val="Overskrift4"/>
              <w:numPr>
                <w:ilvl w:val="3"/>
                <w:numId w:val="24"/>
              </w:numPr>
              <w:rPr>
                <w:rFonts w:eastAsia="Calibri"/>
                <w:lang w:val="en-GB"/>
              </w:rPr>
            </w:pPr>
          </w:p>
        </w:tc>
        <w:tc>
          <w:tcPr>
            <w:tcW w:w="1213" w:type="pct"/>
          </w:tcPr>
          <w:p w14:paraId="2ADBA1F4" w14:textId="5A53D7C2" w:rsidR="00D61F16" w:rsidRPr="006411AE" w:rsidRDefault="00D61F16" w:rsidP="00D61F16">
            <w:pPr>
              <w:spacing w:before="60"/>
              <w:rPr>
                <w:rFonts w:eastAsia="Times New Roman" w:cs="Calibri"/>
                <w:szCs w:val="24"/>
                <w:lang w:val="en-GB"/>
              </w:rPr>
            </w:pPr>
            <w:r w:rsidRPr="00517AB7">
              <w:rPr>
                <w:rFonts w:eastAsia="Times New Roman" w:cs="Calibri"/>
                <w:szCs w:val="24"/>
                <w:lang w:val="en-GB"/>
              </w:rPr>
              <w:t xml:space="preserve">Demonstrate that the SUT uses relevant information, saved by VANS, to ensure that the </w:t>
            </w:r>
            <w:r>
              <w:rPr>
                <w:rFonts w:eastAsia="Times New Roman" w:cs="Calibri"/>
                <w:szCs w:val="24"/>
                <w:lang w:val="en-GB"/>
              </w:rPr>
              <w:t>XCTL</w:t>
            </w:r>
            <w:r w:rsidRPr="00517AB7">
              <w:rPr>
                <w:rFonts w:eastAsia="Times New Roman" w:cs="Calibri"/>
                <w:szCs w:val="24"/>
                <w:lang w:val="en-GB"/>
              </w:rPr>
              <w:t xml:space="preserve"> is paired to right </w:t>
            </w:r>
            <w:r>
              <w:rPr>
                <w:rFonts w:eastAsia="Times New Roman" w:cs="Calibri"/>
                <w:szCs w:val="24"/>
                <w:lang w:val="en-GB"/>
              </w:rPr>
              <w:t>XDIS91</w:t>
            </w:r>
            <w:r w:rsidRPr="00517AB7">
              <w:rPr>
                <w:rFonts w:eastAsia="Times New Roman" w:cs="Calibri"/>
                <w:szCs w:val="24"/>
                <w:lang w:val="en-GB"/>
              </w:rPr>
              <w:t>.</w:t>
            </w:r>
          </w:p>
        </w:tc>
        <w:tc>
          <w:tcPr>
            <w:tcW w:w="565" w:type="pct"/>
          </w:tcPr>
          <w:p w14:paraId="46E0CF47" w14:textId="77777777" w:rsidR="00D61F16" w:rsidRPr="006411AE" w:rsidRDefault="00D61F16" w:rsidP="00D61F16">
            <w:pPr>
              <w:spacing w:before="60"/>
              <w:rPr>
                <w:rFonts w:ascii="Courier New" w:eastAsia="Times New Roman" w:hAnsi="Courier New" w:cs="Courier New"/>
                <w:shd w:val="clear" w:color="auto" w:fill="FFFFFF"/>
                <w:lang w:val="en-GB"/>
              </w:rPr>
            </w:pPr>
          </w:p>
        </w:tc>
        <w:tc>
          <w:tcPr>
            <w:tcW w:w="1132" w:type="pct"/>
          </w:tcPr>
          <w:p w14:paraId="397CB521" w14:textId="1CAE4386" w:rsidR="00D61F16" w:rsidRPr="006411AE" w:rsidRDefault="00D61F16" w:rsidP="00D61F16">
            <w:pPr>
              <w:spacing w:before="60"/>
              <w:rPr>
                <w:lang w:val="en-GB"/>
              </w:rPr>
            </w:pPr>
            <w:r>
              <w:rPr>
                <w:rFonts w:eastAsia="Times New Roman" w:cs="Calibri"/>
                <w:szCs w:val="24"/>
                <w:lang w:val="en-GB"/>
              </w:rPr>
              <w:t>XCTL</w:t>
            </w:r>
            <w:r w:rsidRPr="00517AB7">
              <w:rPr>
                <w:rFonts w:eastAsia="Times New Roman" w:cs="Calibri"/>
                <w:szCs w:val="24"/>
                <w:lang w:val="en-GB"/>
              </w:rPr>
              <w:t xml:space="preserve"> is paired to the correct </w:t>
            </w:r>
            <w:r>
              <w:rPr>
                <w:rFonts w:eastAsia="Times New Roman" w:cs="Calibri"/>
                <w:szCs w:val="24"/>
                <w:lang w:val="en-GB"/>
              </w:rPr>
              <w:t>XDIS91</w:t>
            </w:r>
            <w:r w:rsidRPr="00517AB7">
              <w:rPr>
                <w:rFonts w:eastAsia="Times New Roman" w:cs="Calibri"/>
                <w:szCs w:val="24"/>
                <w:lang w:val="en-GB"/>
              </w:rPr>
              <w:t xml:space="preserve">. </w:t>
            </w:r>
          </w:p>
        </w:tc>
        <w:tc>
          <w:tcPr>
            <w:tcW w:w="1285" w:type="pct"/>
          </w:tcPr>
          <w:p w14:paraId="003D80C5" w14:textId="77777777" w:rsidR="00D61F16" w:rsidRPr="006411AE" w:rsidRDefault="00D61F16" w:rsidP="00D61F16">
            <w:pPr>
              <w:spacing w:before="60"/>
              <w:rPr>
                <w:rFonts w:eastAsia="Times New Roman" w:cs="Calibri"/>
                <w:szCs w:val="24"/>
                <w:lang w:val="en-GB"/>
              </w:rPr>
            </w:pPr>
          </w:p>
        </w:tc>
        <w:tc>
          <w:tcPr>
            <w:tcW w:w="434" w:type="pct"/>
          </w:tcPr>
          <w:p w14:paraId="5281A782" w14:textId="77777777" w:rsidR="00D61F16" w:rsidRPr="006411AE" w:rsidRDefault="00000000" w:rsidP="00D61F16">
            <w:pPr>
              <w:spacing w:before="60"/>
              <w:jc w:val="center"/>
              <w:rPr>
                <w:rFonts w:cstheme="minorHAnsi"/>
                <w:lang w:val="en-GB"/>
              </w:rPr>
            </w:pPr>
            <w:sdt>
              <w:sdtPr>
                <w:rPr>
                  <w:rFonts w:cstheme="minorHAnsi"/>
                  <w:lang w:val="en-GB"/>
                </w:rPr>
                <w:alias w:val="MedCom vurdering"/>
                <w:tag w:val="MedCom vurdering"/>
                <w:id w:val="-1027398646"/>
                <w:placeholder>
                  <w:docPart w:val="D0F3BD48D6A9417C9C37D479376C7F8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61F16" w:rsidRPr="006411AE">
                  <w:rPr>
                    <w:rStyle w:val="Pladsholdertekst"/>
                    <w:lang w:val="en-GB"/>
                  </w:rPr>
                  <w:t>Choose</w:t>
                </w:r>
              </w:sdtContent>
            </w:sdt>
          </w:p>
        </w:tc>
      </w:tr>
      <w:tr w:rsidR="002267B5" w:rsidRPr="006411AE" w14:paraId="7DACF5AD" w14:textId="77777777" w:rsidTr="002267B5">
        <w:trPr>
          <w:cantSplit/>
        </w:trPr>
        <w:tc>
          <w:tcPr>
            <w:tcW w:w="371" w:type="pct"/>
            <w:gridSpan w:val="2"/>
          </w:tcPr>
          <w:p w14:paraId="5D24397B" w14:textId="77777777" w:rsidR="002267B5" w:rsidRPr="006411AE" w:rsidRDefault="002267B5" w:rsidP="00D93BFC">
            <w:pPr>
              <w:pStyle w:val="Overskrift4"/>
              <w:numPr>
                <w:ilvl w:val="3"/>
                <w:numId w:val="24"/>
              </w:numPr>
              <w:rPr>
                <w:rFonts w:eastAsia="Calibri"/>
                <w:lang w:val="en-GB"/>
              </w:rPr>
            </w:pPr>
          </w:p>
        </w:tc>
        <w:tc>
          <w:tcPr>
            <w:tcW w:w="1213" w:type="pct"/>
          </w:tcPr>
          <w:p w14:paraId="51BE0889" w14:textId="2899B8ED" w:rsidR="002267B5" w:rsidRPr="006411AE" w:rsidRDefault="002267B5" w:rsidP="006800F2">
            <w:pPr>
              <w:spacing w:before="60"/>
              <w:rPr>
                <w:rFonts w:eastAsia="Times New Roman" w:cs="Calibri"/>
                <w:szCs w:val="24"/>
                <w:lang w:val="en-GB"/>
              </w:rPr>
            </w:pPr>
            <w:r w:rsidRPr="006411AE">
              <w:rPr>
                <w:rFonts w:eastAsia="Times New Roman" w:cs="Calibri"/>
                <w:szCs w:val="24"/>
                <w:lang w:val="en-GB"/>
              </w:rPr>
              <w:t xml:space="preserve">The </w:t>
            </w:r>
            <w:r w:rsidRPr="006411AE">
              <w:rPr>
                <w:rFonts w:eastAsia="Times New Roman" w:cs="Calibri"/>
                <w:lang w:val="en-GB"/>
              </w:rPr>
              <w:t xml:space="preserve">XCTL </w:t>
            </w:r>
            <w:r w:rsidRPr="006411AE">
              <w:rPr>
                <w:rFonts w:eastAsia="Times New Roman" w:cs="Calibri"/>
                <w:szCs w:val="24"/>
                <w:lang w:val="en-GB"/>
              </w:rPr>
              <w:t xml:space="preserve">is wrapped in a </w:t>
            </w:r>
            <w:hyperlink w:anchor="_Baggrundsmaterialer_2" w:history="1">
              <w:proofErr w:type="spellStart"/>
              <w:r w:rsidRPr="006411AE">
                <w:rPr>
                  <w:rStyle w:val="Hyperlink"/>
                  <w:rFonts w:ascii="Calibri" w:hAnsi="Calibri" w:cs="Calibri"/>
                  <w:szCs w:val="22"/>
                  <w:lang w:val="en-GB"/>
                </w:rPr>
                <w:t>VANSEnvelope</w:t>
              </w:r>
              <w:proofErr w:type="spellEnd"/>
            </w:hyperlink>
            <w:r w:rsidRPr="006411AE">
              <w:rPr>
                <w:rFonts w:eastAsia="Times New Roman" w:cs="Calibri"/>
                <w:lang w:val="en-GB"/>
              </w:rPr>
              <w:t xml:space="preserve"> with</w:t>
            </w:r>
            <w:r w:rsidRPr="006411AE">
              <w:rPr>
                <w:rFonts w:eastAsia="Times New Roman" w:cs="Calibri"/>
                <w:szCs w:val="24"/>
                <w:lang w:val="en-GB"/>
              </w:rPr>
              <w:t xml:space="preserve"> correct content. </w:t>
            </w:r>
          </w:p>
        </w:tc>
        <w:tc>
          <w:tcPr>
            <w:tcW w:w="565" w:type="pct"/>
          </w:tcPr>
          <w:p w14:paraId="025A5C58" w14:textId="77777777" w:rsidR="002267B5" w:rsidRPr="006411AE" w:rsidRDefault="002267B5" w:rsidP="006800F2">
            <w:pPr>
              <w:spacing w:before="60"/>
              <w:rPr>
                <w:rFonts w:ascii="Courier New" w:eastAsia="Times New Roman" w:hAnsi="Courier New" w:cs="Courier New"/>
                <w:shd w:val="clear" w:color="auto" w:fill="FFFFFF"/>
                <w:lang w:val="en-GB"/>
              </w:rPr>
            </w:pPr>
          </w:p>
        </w:tc>
        <w:tc>
          <w:tcPr>
            <w:tcW w:w="1132" w:type="pct"/>
          </w:tcPr>
          <w:p w14:paraId="5F955703" w14:textId="77777777" w:rsidR="002267B5" w:rsidRPr="006411AE" w:rsidRDefault="002267B5" w:rsidP="006800F2">
            <w:pPr>
              <w:spacing w:before="60"/>
              <w:rPr>
                <w:lang w:val="en-GB"/>
              </w:rPr>
            </w:pPr>
            <w:r w:rsidRPr="006411AE">
              <w:rPr>
                <w:rFonts w:eastAsia="Times New Roman" w:cs="Calibri"/>
                <w:lang w:val="en-GB"/>
              </w:rPr>
              <w:t xml:space="preserve">XCTL </w:t>
            </w:r>
            <w:r w:rsidRPr="006411AE">
              <w:rPr>
                <w:rFonts w:eastAsia="Times New Roman" w:cs="Calibri"/>
                <w:szCs w:val="24"/>
                <w:lang w:val="en-GB"/>
              </w:rPr>
              <w:t xml:space="preserve">is wrapped in the </w:t>
            </w:r>
            <w:proofErr w:type="spellStart"/>
            <w:r w:rsidRPr="006411AE">
              <w:rPr>
                <w:rFonts w:eastAsia="Times New Roman" w:cs="Calibri"/>
                <w:szCs w:val="24"/>
                <w:lang w:val="en-GB"/>
              </w:rPr>
              <w:t>VANSEnvelope</w:t>
            </w:r>
            <w:proofErr w:type="spellEnd"/>
            <w:r w:rsidRPr="006411AE">
              <w:rPr>
                <w:rFonts w:eastAsia="Times New Roman" w:cs="Calibri"/>
                <w:szCs w:val="24"/>
                <w:lang w:val="en-GB"/>
              </w:rPr>
              <w:t>.</w:t>
            </w:r>
          </w:p>
        </w:tc>
        <w:tc>
          <w:tcPr>
            <w:tcW w:w="1285" w:type="pct"/>
          </w:tcPr>
          <w:p w14:paraId="7F37ED06" w14:textId="77777777" w:rsidR="002267B5" w:rsidRPr="006411AE" w:rsidRDefault="002267B5" w:rsidP="006800F2">
            <w:pPr>
              <w:spacing w:before="60"/>
              <w:rPr>
                <w:rFonts w:eastAsia="Times New Roman" w:cs="Calibri"/>
                <w:szCs w:val="24"/>
                <w:lang w:val="en-GB"/>
              </w:rPr>
            </w:pPr>
          </w:p>
        </w:tc>
        <w:tc>
          <w:tcPr>
            <w:tcW w:w="434" w:type="pct"/>
          </w:tcPr>
          <w:p w14:paraId="1F8CF558" w14:textId="77777777" w:rsidR="002267B5" w:rsidRPr="006411AE" w:rsidRDefault="00000000" w:rsidP="006800F2">
            <w:pPr>
              <w:spacing w:before="60"/>
              <w:jc w:val="center"/>
              <w:rPr>
                <w:rFonts w:cstheme="minorHAnsi"/>
                <w:lang w:val="en-GB"/>
              </w:rPr>
            </w:pPr>
            <w:sdt>
              <w:sdtPr>
                <w:rPr>
                  <w:rFonts w:cstheme="minorHAnsi"/>
                  <w:lang w:val="en-GB"/>
                </w:rPr>
                <w:alias w:val="MedCom vurdering"/>
                <w:tag w:val="MedCom vurdering"/>
                <w:id w:val="-201705794"/>
                <w:placeholder>
                  <w:docPart w:val="EA77B2D497A14EE589344315D7B0538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67B5" w:rsidRPr="006411AE">
                  <w:rPr>
                    <w:rStyle w:val="Pladsholdertekst"/>
                    <w:lang w:val="en-GB"/>
                  </w:rPr>
                  <w:t>Choose</w:t>
                </w:r>
              </w:sdtContent>
            </w:sdt>
          </w:p>
        </w:tc>
      </w:tr>
      <w:tr w:rsidR="002267B5" w:rsidRPr="006411AE" w14:paraId="51E12039" w14:textId="77777777" w:rsidTr="002267B5">
        <w:trPr>
          <w:cantSplit/>
        </w:trPr>
        <w:tc>
          <w:tcPr>
            <w:tcW w:w="371" w:type="pct"/>
            <w:gridSpan w:val="2"/>
          </w:tcPr>
          <w:p w14:paraId="6F59DD57" w14:textId="77777777" w:rsidR="002267B5" w:rsidRPr="006411AE" w:rsidRDefault="002267B5" w:rsidP="00D93BFC">
            <w:pPr>
              <w:pStyle w:val="Overskrift4"/>
              <w:numPr>
                <w:ilvl w:val="3"/>
                <w:numId w:val="24"/>
              </w:numPr>
              <w:rPr>
                <w:rFonts w:eastAsia="Calibri"/>
                <w:lang w:val="en-GB"/>
              </w:rPr>
            </w:pPr>
          </w:p>
        </w:tc>
        <w:tc>
          <w:tcPr>
            <w:tcW w:w="1213" w:type="pct"/>
          </w:tcPr>
          <w:p w14:paraId="658D373B" w14:textId="77777777" w:rsidR="002267B5" w:rsidRPr="006411AE" w:rsidRDefault="002267B5" w:rsidP="006800F2">
            <w:pPr>
              <w:spacing w:before="60"/>
              <w:rPr>
                <w:rFonts w:eastAsia="Times New Roman" w:cs="Calibri"/>
                <w:szCs w:val="24"/>
                <w:lang w:val="en-GB"/>
              </w:rPr>
            </w:pPr>
            <w:r w:rsidRPr="006411AE">
              <w:rPr>
                <w:szCs w:val="24"/>
                <w:lang w:val="en-GB"/>
              </w:rPr>
              <w:t xml:space="preserve">Send the </w:t>
            </w:r>
            <w:r w:rsidRPr="006411AE">
              <w:rPr>
                <w:rFonts w:eastAsia="Times New Roman" w:cs="Calibri"/>
                <w:lang w:val="en-GB"/>
              </w:rPr>
              <w:t xml:space="preserve">XCTL </w:t>
            </w:r>
            <w:r w:rsidRPr="006411AE">
              <w:rPr>
                <w:szCs w:val="24"/>
                <w:lang w:val="en-GB"/>
              </w:rPr>
              <w:t>to the correct receiver.</w:t>
            </w:r>
          </w:p>
        </w:tc>
        <w:tc>
          <w:tcPr>
            <w:tcW w:w="565" w:type="pct"/>
          </w:tcPr>
          <w:p w14:paraId="758CD089" w14:textId="77777777" w:rsidR="002267B5" w:rsidRPr="006411AE" w:rsidRDefault="002267B5" w:rsidP="006800F2">
            <w:pPr>
              <w:spacing w:before="60"/>
              <w:rPr>
                <w:rFonts w:ascii="Courier New" w:eastAsia="Times New Roman" w:hAnsi="Courier New" w:cs="Courier New"/>
                <w:shd w:val="clear" w:color="auto" w:fill="FFFFFF"/>
                <w:lang w:val="en-GB"/>
              </w:rPr>
            </w:pPr>
          </w:p>
        </w:tc>
        <w:tc>
          <w:tcPr>
            <w:tcW w:w="1132" w:type="pct"/>
          </w:tcPr>
          <w:p w14:paraId="36290C82" w14:textId="77777777" w:rsidR="002267B5" w:rsidRPr="006411AE" w:rsidRDefault="002267B5" w:rsidP="006800F2">
            <w:pPr>
              <w:spacing w:before="60"/>
              <w:rPr>
                <w:rFonts w:eastAsia="Times New Roman" w:cs="Calibri"/>
                <w:lang w:val="en-GB"/>
              </w:rPr>
            </w:pPr>
            <w:r w:rsidRPr="006411AE">
              <w:rPr>
                <w:lang w:val="en-GB"/>
              </w:rPr>
              <w:t>The message</w:t>
            </w:r>
            <w:r w:rsidRPr="006411AE">
              <w:rPr>
                <w:szCs w:val="24"/>
                <w:lang w:val="en-GB"/>
              </w:rPr>
              <w:t xml:space="preserve"> </w:t>
            </w:r>
            <w:r w:rsidRPr="006411AE">
              <w:rPr>
                <w:lang w:val="en-GB"/>
              </w:rPr>
              <w:t>is mapped correctly and sent to the correct receiver</w:t>
            </w:r>
          </w:p>
        </w:tc>
        <w:tc>
          <w:tcPr>
            <w:tcW w:w="1285" w:type="pct"/>
          </w:tcPr>
          <w:p w14:paraId="5FD1B110" w14:textId="77777777" w:rsidR="002267B5" w:rsidRPr="006411AE" w:rsidRDefault="002267B5" w:rsidP="006800F2">
            <w:pPr>
              <w:spacing w:before="60"/>
              <w:rPr>
                <w:rFonts w:eastAsia="Times New Roman" w:cs="Calibri"/>
                <w:szCs w:val="24"/>
                <w:lang w:val="en-GB"/>
              </w:rPr>
            </w:pPr>
          </w:p>
        </w:tc>
        <w:tc>
          <w:tcPr>
            <w:tcW w:w="434" w:type="pct"/>
          </w:tcPr>
          <w:p w14:paraId="0A82AADA" w14:textId="77777777" w:rsidR="002267B5" w:rsidRPr="006411AE" w:rsidRDefault="00000000" w:rsidP="006800F2">
            <w:pPr>
              <w:spacing w:before="60"/>
              <w:jc w:val="center"/>
              <w:rPr>
                <w:rFonts w:cstheme="minorHAnsi"/>
                <w:lang w:val="en-GB"/>
              </w:rPr>
            </w:pPr>
            <w:sdt>
              <w:sdtPr>
                <w:rPr>
                  <w:rFonts w:cstheme="minorHAnsi"/>
                  <w:lang w:val="en-GB"/>
                </w:rPr>
                <w:alias w:val="MedCom vurdering"/>
                <w:tag w:val="MedCom vurdering"/>
                <w:id w:val="1651790953"/>
                <w:placeholder>
                  <w:docPart w:val="27853553582B43EE92798C6411D848D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267B5" w:rsidRPr="006411AE">
                  <w:rPr>
                    <w:rStyle w:val="Pladsholdertekst"/>
                    <w:lang w:val="en-GB"/>
                  </w:rPr>
                  <w:t>Choose</w:t>
                </w:r>
              </w:sdtContent>
            </w:sdt>
          </w:p>
        </w:tc>
      </w:tr>
      <w:tr w:rsidR="002267B5" w:rsidRPr="005017ED" w14:paraId="4446F81F" w14:textId="77777777" w:rsidTr="002267B5">
        <w:trPr>
          <w:cantSplit/>
        </w:trPr>
        <w:tc>
          <w:tcPr>
            <w:tcW w:w="5000" w:type="pct"/>
            <w:gridSpan w:val="7"/>
            <w:shd w:val="clear" w:color="auto" w:fill="DAE9F7" w:themeFill="text2" w:themeFillTint="1A"/>
          </w:tcPr>
          <w:p w14:paraId="06AD5FF5" w14:textId="4C9346F5" w:rsidR="002267B5" w:rsidRPr="006411AE" w:rsidRDefault="002267B5" w:rsidP="006800F2">
            <w:pPr>
              <w:spacing w:before="60"/>
              <w:jc w:val="center"/>
              <w:rPr>
                <w:rFonts w:cstheme="minorHAnsi"/>
                <w:lang w:val="en-GB"/>
              </w:rPr>
            </w:pPr>
            <w:r w:rsidRPr="006411AE">
              <w:rPr>
                <w:rFonts w:cstheme="minorHAnsi"/>
                <w:lang w:val="en-GB"/>
              </w:rPr>
              <w:t>Send a negative XCTL (a</w:t>
            </w:r>
            <w:r w:rsidR="00697008" w:rsidRPr="006411AE">
              <w:rPr>
                <w:rFonts w:cstheme="minorHAnsi"/>
                <w:lang w:val="en-GB"/>
              </w:rPr>
              <w:t>n</w:t>
            </w:r>
            <w:r w:rsidRPr="006411AE">
              <w:rPr>
                <w:rFonts w:cstheme="minorHAnsi"/>
                <w:lang w:val="en-GB"/>
              </w:rPr>
              <w:t xml:space="preserve"> Acknowledgement is not received</w:t>
            </w:r>
            <w:r w:rsidR="00C07E6F" w:rsidRPr="006411AE">
              <w:rPr>
                <w:rFonts w:cstheme="minorHAnsi"/>
                <w:lang w:val="en-GB"/>
              </w:rPr>
              <w:t xml:space="preserve"> w</w:t>
            </w:r>
            <w:r w:rsidR="009E6AAC" w:rsidRPr="006411AE">
              <w:rPr>
                <w:rFonts w:cstheme="minorHAnsi"/>
                <w:lang w:val="en-GB"/>
              </w:rPr>
              <w:t>ithin the timeframe</w:t>
            </w:r>
            <w:r w:rsidR="001D28F8" w:rsidRPr="006411AE">
              <w:rPr>
                <w:rFonts w:cstheme="minorHAnsi"/>
                <w:lang w:val="en-GB"/>
              </w:rPr>
              <w:t xml:space="preserve">, cf. </w:t>
            </w:r>
            <w:hyperlink w:anchor="_Baggrundsmaterialer_2" w:history="1">
              <w:r w:rsidR="001D28F8" w:rsidRPr="006411AE">
                <w:rPr>
                  <w:rStyle w:val="Hyperlink"/>
                  <w:rFonts w:ascii="Calibri" w:hAnsi="Calibri" w:cstheme="minorHAnsi"/>
                  <w:lang w:val="en-GB"/>
                </w:rPr>
                <w:t>s</w:t>
              </w:r>
              <w:r w:rsidR="001D28F8" w:rsidRPr="006411AE">
                <w:rPr>
                  <w:rStyle w:val="Hyperlink"/>
                  <w:rFonts w:ascii="Calibri" w:hAnsi="Calibri"/>
                  <w:lang w:val="en-GB"/>
                </w:rPr>
                <w:t>e</w:t>
              </w:r>
              <w:r w:rsidR="001D28F8" w:rsidRPr="006411AE">
                <w:rPr>
                  <w:rStyle w:val="Hyperlink"/>
                  <w:rFonts w:ascii="Calibri" w:hAnsi="Calibri" w:cstheme="minorHAnsi"/>
                  <w:lang w:val="en-GB"/>
                </w:rPr>
                <w:t>ction 4.5 in use case document</w:t>
              </w:r>
            </w:hyperlink>
            <w:r w:rsidRPr="006411AE">
              <w:rPr>
                <w:rFonts w:cstheme="minorHAnsi"/>
                <w:lang w:val="en-GB"/>
              </w:rPr>
              <w:t>)</w:t>
            </w:r>
          </w:p>
        </w:tc>
      </w:tr>
      <w:tr w:rsidR="00CB03C6" w:rsidRPr="006411AE" w14:paraId="2753A16B" w14:textId="77777777" w:rsidTr="00CB03C6">
        <w:trPr>
          <w:cantSplit/>
        </w:trPr>
        <w:tc>
          <w:tcPr>
            <w:tcW w:w="371" w:type="pct"/>
            <w:gridSpan w:val="2"/>
          </w:tcPr>
          <w:p w14:paraId="49AC269D" w14:textId="77777777" w:rsidR="00CB03C6" w:rsidRPr="006411AE" w:rsidRDefault="00CB03C6" w:rsidP="00D93BFC">
            <w:pPr>
              <w:pStyle w:val="Overskrift4"/>
              <w:numPr>
                <w:ilvl w:val="3"/>
                <w:numId w:val="24"/>
              </w:numPr>
              <w:rPr>
                <w:rFonts w:eastAsia="Calibri"/>
                <w:lang w:val="en-GB"/>
              </w:rPr>
            </w:pPr>
          </w:p>
        </w:tc>
        <w:tc>
          <w:tcPr>
            <w:tcW w:w="1213" w:type="pct"/>
          </w:tcPr>
          <w:p w14:paraId="28E2AD48" w14:textId="3AE2AB91" w:rsidR="00CB03C6" w:rsidRPr="006411AE" w:rsidRDefault="00CB03C6" w:rsidP="006800F2">
            <w:pPr>
              <w:spacing w:before="60"/>
              <w:rPr>
                <w:rFonts w:eastAsia="Times New Roman" w:cs="Calibri"/>
                <w:szCs w:val="24"/>
                <w:lang w:val="en-GB"/>
              </w:rPr>
            </w:pPr>
            <w:r w:rsidRPr="006411AE">
              <w:rPr>
                <w:rFonts w:eastAsia="Times New Roman" w:cs="Calibri"/>
                <w:szCs w:val="24"/>
                <w:lang w:val="en-GB"/>
              </w:rPr>
              <w:t xml:space="preserve">Demonstrate that the SUT registers that an </w:t>
            </w:r>
            <w:r w:rsidR="009A18B8" w:rsidRPr="006411AE">
              <w:rPr>
                <w:rFonts w:eastAsia="Times New Roman" w:cs="Calibri"/>
                <w:szCs w:val="24"/>
                <w:lang w:val="en-GB"/>
              </w:rPr>
              <w:t xml:space="preserve">Acknowledgement </w:t>
            </w:r>
            <w:r w:rsidRPr="006411AE">
              <w:rPr>
                <w:rFonts w:eastAsia="Times New Roman" w:cs="Calibri"/>
                <w:szCs w:val="24"/>
                <w:lang w:val="en-GB"/>
              </w:rPr>
              <w:t>is missing</w:t>
            </w:r>
            <w:r w:rsidR="009A18B8" w:rsidRPr="006411AE">
              <w:rPr>
                <w:rFonts w:eastAsia="Times New Roman" w:cs="Calibri"/>
                <w:szCs w:val="24"/>
                <w:lang w:val="en-GB"/>
              </w:rPr>
              <w:t>/not rece</w:t>
            </w:r>
            <w:r w:rsidR="005A26FF" w:rsidRPr="006411AE">
              <w:rPr>
                <w:rFonts w:eastAsia="Times New Roman" w:cs="Calibri"/>
                <w:szCs w:val="24"/>
                <w:lang w:val="en-GB"/>
              </w:rPr>
              <w:t>ived</w:t>
            </w:r>
            <w:r w:rsidRPr="006411AE">
              <w:rPr>
                <w:rFonts w:eastAsia="Times New Roman" w:cs="Calibri"/>
                <w:szCs w:val="24"/>
                <w:lang w:val="en-GB"/>
              </w:rPr>
              <w:t>.</w:t>
            </w:r>
          </w:p>
        </w:tc>
        <w:tc>
          <w:tcPr>
            <w:tcW w:w="565" w:type="pct"/>
          </w:tcPr>
          <w:p w14:paraId="1B1E5EE0" w14:textId="77777777" w:rsidR="00CB03C6" w:rsidRPr="006411AE" w:rsidRDefault="00CB03C6" w:rsidP="006800F2">
            <w:pPr>
              <w:spacing w:before="60"/>
              <w:rPr>
                <w:rFonts w:ascii="Courier New" w:eastAsia="Times New Roman" w:hAnsi="Courier New" w:cs="Courier New"/>
                <w:shd w:val="clear" w:color="auto" w:fill="FFFFFF"/>
                <w:lang w:val="en-GB"/>
              </w:rPr>
            </w:pPr>
          </w:p>
        </w:tc>
        <w:tc>
          <w:tcPr>
            <w:tcW w:w="1132" w:type="pct"/>
          </w:tcPr>
          <w:p w14:paraId="772A884B" w14:textId="616339AF" w:rsidR="00CB03C6" w:rsidRPr="006411AE" w:rsidRDefault="007C32EF" w:rsidP="006800F2">
            <w:pPr>
              <w:spacing w:before="60"/>
              <w:rPr>
                <w:lang w:val="en-GB"/>
              </w:rPr>
            </w:pPr>
            <w:r w:rsidRPr="006411AE">
              <w:rPr>
                <w:lang w:val="en-GB"/>
              </w:rPr>
              <w:t xml:space="preserve">No </w:t>
            </w:r>
            <w:r w:rsidRPr="006411AE">
              <w:rPr>
                <w:rFonts w:eastAsia="Times New Roman" w:cs="Calibri"/>
                <w:szCs w:val="24"/>
                <w:lang w:val="en-GB"/>
              </w:rPr>
              <w:t xml:space="preserve">Acknowledgement </w:t>
            </w:r>
            <w:r w:rsidRPr="006411AE">
              <w:rPr>
                <w:lang w:val="en-GB"/>
              </w:rPr>
              <w:t xml:space="preserve">is received and SUT must send a negative </w:t>
            </w:r>
            <w:r w:rsidRPr="006411AE">
              <w:rPr>
                <w:rFonts w:eastAsia="Times New Roman" w:cs="Calibri"/>
                <w:szCs w:val="24"/>
                <w:lang w:val="en-GB"/>
              </w:rPr>
              <w:t xml:space="preserve">XCTL </w:t>
            </w:r>
            <w:r w:rsidRPr="006411AE">
              <w:rPr>
                <w:lang w:val="en-GB"/>
              </w:rPr>
              <w:t>to correct receiver.</w:t>
            </w:r>
          </w:p>
        </w:tc>
        <w:tc>
          <w:tcPr>
            <w:tcW w:w="1285" w:type="pct"/>
          </w:tcPr>
          <w:p w14:paraId="35BBAC0B" w14:textId="77777777" w:rsidR="00CB03C6" w:rsidRPr="006411AE" w:rsidRDefault="00CB03C6" w:rsidP="006800F2">
            <w:pPr>
              <w:spacing w:before="60"/>
              <w:rPr>
                <w:rFonts w:eastAsia="Times New Roman" w:cs="Calibri"/>
                <w:szCs w:val="24"/>
                <w:lang w:val="en-GB"/>
              </w:rPr>
            </w:pPr>
          </w:p>
        </w:tc>
        <w:tc>
          <w:tcPr>
            <w:tcW w:w="434" w:type="pct"/>
          </w:tcPr>
          <w:p w14:paraId="7BC3F324" w14:textId="77777777" w:rsidR="00CB03C6" w:rsidRPr="006411AE" w:rsidRDefault="00000000" w:rsidP="006800F2">
            <w:pPr>
              <w:spacing w:before="60"/>
              <w:jc w:val="center"/>
              <w:rPr>
                <w:rFonts w:cstheme="minorHAnsi"/>
                <w:lang w:val="en-GB"/>
              </w:rPr>
            </w:pPr>
            <w:sdt>
              <w:sdtPr>
                <w:rPr>
                  <w:rFonts w:cstheme="minorHAnsi"/>
                  <w:lang w:val="en-GB"/>
                </w:rPr>
                <w:alias w:val="MedCom vurdering"/>
                <w:tag w:val="MedCom vurdering"/>
                <w:id w:val="-264313155"/>
                <w:placeholder>
                  <w:docPart w:val="335879F37098485CB22A2D08E86563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B03C6" w:rsidRPr="006411AE">
                  <w:rPr>
                    <w:rStyle w:val="Pladsholdertekst"/>
                    <w:lang w:val="en-GB"/>
                  </w:rPr>
                  <w:t>Choose</w:t>
                </w:r>
              </w:sdtContent>
            </w:sdt>
          </w:p>
        </w:tc>
      </w:tr>
      <w:tr w:rsidR="00CB03C6" w:rsidRPr="006411AE" w14:paraId="078C65FA" w14:textId="77777777" w:rsidTr="00CB03C6">
        <w:trPr>
          <w:cantSplit/>
        </w:trPr>
        <w:tc>
          <w:tcPr>
            <w:tcW w:w="371" w:type="pct"/>
            <w:gridSpan w:val="2"/>
          </w:tcPr>
          <w:p w14:paraId="4E644ABB" w14:textId="77777777" w:rsidR="00CB03C6" w:rsidRPr="006411AE" w:rsidRDefault="00CB03C6" w:rsidP="00D93BFC">
            <w:pPr>
              <w:pStyle w:val="Overskrift4"/>
              <w:numPr>
                <w:ilvl w:val="3"/>
                <w:numId w:val="24"/>
              </w:numPr>
              <w:rPr>
                <w:rFonts w:eastAsia="Calibri"/>
                <w:lang w:val="en-GB"/>
              </w:rPr>
            </w:pPr>
          </w:p>
        </w:tc>
        <w:tc>
          <w:tcPr>
            <w:tcW w:w="1213" w:type="pct"/>
          </w:tcPr>
          <w:p w14:paraId="7893BEFF" w14:textId="78A29C65" w:rsidR="00CB03C6" w:rsidRPr="006411AE" w:rsidRDefault="00CB03C6" w:rsidP="006800F2">
            <w:pPr>
              <w:spacing w:before="60"/>
              <w:rPr>
                <w:szCs w:val="24"/>
                <w:lang w:val="en-GB"/>
              </w:rPr>
            </w:pPr>
            <w:r w:rsidRPr="006411AE">
              <w:rPr>
                <w:rFonts w:eastAsia="Times New Roman" w:cs="Calibri"/>
                <w:szCs w:val="24"/>
                <w:lang w:val="en-GB"/>
              </w:rPr>
              <w:t xml:space="preserve">Demonstrate that the SUT creates a negative </w:t>
            </w:r>
            <w:r w:rsidR="00306D92" w:rsidRPr="006411AE">
              <w:rPr>
                <w:rFonts w:eastAsia="Times New Roman" w:cs="Calibri"/>
                <w:szCs w:val="24"/>
                <w:lang w:val="en-GB"/>
              </w:rPr>
              <w:t xml:space="preserve">XCTL </w:t>
            </w:r>
            <w:r w:rsidR="008F6317">
              <w:rPr>
                <w:lang w:val="en-GB"/>
              </w:rPr>
              <w:t>cf.</w:t>
            </w:r>
            <w:hyperlink w:anchor="_Baggrundsmaterialer_2" w:history="1">
              <w:r>
                <w:rPr>
                  <w:lang w:val="en-GB"/>
                </w:rPr>
                <w:t xml:space="preserve"> </w:t>
              </w:r>
              <w:r>
                <w:rPr>
                  <w:rStyle w:val="Hyperlink"/>
                  <w:rFonts w:ascii="Calibri" w:eastAsiaTheme="minorHAnsi" w:hAnsi="Calibri" w:cstheme="minorBidi"/>
                  <w:lang w:val="en-GB" w:eastAsia="en-US"/>
                </w:rPr>
                <w:t>m</w:t>
              </w:r>
              <w:r>
                <w:rPr>
                  <w:rStyle w:val="Hyperlink"/>
                  <w:rFonts w:ascii="Calibri" w:hAnsi="Calibri"/>
                  <w:lang w:val="en-GB"/>
                </w:rPr>
                <w:t>ap</w:t>
              </w:r>
              <w:r w:rsidRPr="008510EE">
                <w:rPr>
                  <w:rStyle w:val="Hyperlink"/>
                  <w:rFonts w:ascii="Calibri" w:eastAsiaTheme="minorHAnsi" w:hAnsi="Calibri" w:cstheme="minorBidi"/>
                  <w:lang w:val="en-GB" w:eastAsia="en-US"/>
                </w:rPr>
                <w:t>ping table</w:t>
              </w:r>
            </w:hyperlink>
            <w:r w:rsidRPr="006411AE">
              <w:rPr>
                <w:rFonts w:eastAsia="Times New Roman" w:cs="Calibri"/>
                <w:lang w:val="en-GB"/>
              </w:rPr>
              <w:t>.</w:t>
            </w:r>
          </w:p>
        </w:tc>
        <w:tc>
          <w:tcPr>
            <w:tcW w:w="565" w:type="pct"/>
          </w:tcPr>
          <w:p w14:paraId="57133F63" w14:textId="77777777" w:rsidR="00CB03C6" w:rsidRPr="006411AE" w:rsidRDefault="00CB03C6" w:rsidP="006800F2">
            <w:pPr>
              <w:spacing w:before="60"/>
              <w:rPr>
                <w:rFonts w:ascii="Courier New" w:eastAsia="Times New Roman" w:hAnsi="Courier New" w:cs="Courier New"/>
                <w:shd w:val="clear" w:color="auto" w:fill="FFFFFF"/>
                <w:lang w:val="en-GB"/>
              </w:rPr>
            </w:pPr>
          </w:p>
        </w:tc>
        <w:tc>
          <w:tcPr>
            <w:tcW w:w="1132" w:type="pct"/>
          </w:tcPr>
          <w:p w14:paraId="18739175" w14:textId="55B43D8A" w:rsidR="00CB03C6" w:rsidRPr="006411AE" w:rsidRDefault="00CB03C6" w:rsidP="006800F2">
            <w:pPr>
              <w:spacing w:before="60"/>
              <w:rPr>
                <w:lang w:val="en-GB"/>
              </w:rPr>
            </w:pPr>
            <w:r w:rsidRPr="006411AE">
              <w:rPr>
                <w:rFonts w:eastAsia="Times New Roman" w:cs="Calibri"/>
                <w:szCs w:val="24"/>
                <w:lang w:val="en-GB"/>
              </w:rPr>
              <w:t xml:space="preserve">A negative </w:t>
            </w:r>
            <w:r w:rsidR="00306D92" w:rsidRPr="006411AE">
              <w:rPr>
                <w:rFonts w:eastAsia="Times New Roman" w:cs="Calibri"/>
                <w:szCs w:val="24"/>
                <w:lang w:val="en-GB"/>
              </w:rPr>
              <w:t xml:space="preserve">XCTL </w:t>
            </w:r>
            <w:r w:rsidRPr="006411AE">
              <w:rPr>
                <w:rFonts w:eastAsia="Times New Roman" w:cs="Calibri"/>
                <w:szCs w:val="24"/>
                <w:lang w:val="en-GB"/>
              </w:rPr>
              <w:t>is created.</w:t>
            </w:r>
          </w:p>
        </w:tc>
        <w:tc>
          <w:tcPr>
            <w:tcW w:w="1285" w:type="pct"/>
          </w:tcPr>
          <w:p w14:paraId="249FFCD6" w14:textId="77777777" w:rsidR="00CB03C6" w:rsidRPr="006411AE" w:rsidRDefault="00CB03C6" w:rsidP="006800F2">
            <w:pPr>
              <w:spacing w:before="60"/>
              <w:rPr>
                <w:rFonts w:eastAsia="Times New Roman" w:cs="Calibri"/>
                <w:szCs w:val="24"/>
                <w:lang w:val="en-GB"/>
              </w:rPr>
            </w:pPr>
          </w:p>
        </w:tc>
        <w:tc>
          <w:tcPr>
            <w:tcW w:w="434" w:type="pct"/>
          </w:tcPr>
          <w:p w14:paraId="28B37496" w14:textId="77777777" w:rsidR="00CB03C6" w:rsidRPr="006411AE" w:rsidRDefault="00000000" w:rsidP="006800F2">
            <w:pPr>
              <w:spacing w:before="60"/>
              <w:jc w:val="center"/>
              <w:rPr>
                <w:rFonts w:cstheme="minorHAnsi"/>
                <w:lang w:val="en-GB"/>
              </w:rPr>
            </w:pPr>
            <w:sdt>
              <w:sdtPr>
                <w:rPr>
                  <w:rFonts w:cstheme="minorHAnsi"/>
                  <w:lang w:val="en-GB"/>
                </w:rPr>
                <w:alias w:val="MedCom vurdering"/>
                <w:tag w:val="MedCom vurdering"/>
                <w:id w:val="1433550216"/>
                <w:placeholder>
                  <w:docPart w:val="0B4801168C65435FB3F9C9B48278673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B03C6" w:rsidRPr="006411AE">
                  <w:rPr>
                    <w:rStyle w:val="Pladsholdertekst"/>
                    <w:lang w:val="en-GB"/>
                  </w:rPr>
                  <w:t>Choose</w:t>
                </w:r>
              </w:sdtContent>
            </w:sdt>
          </w:p>
        </w:tc>
      </w:tr>
      <w:tr w:rsidR="00D61F16" w:rsidRPr="006411AE" w14:paraId="4317C938" w14:textId="77777777" w:rsidTr="00CB03C6">
        <w:trPr>
          <w:cantSplit/>
        </w:trPr>
        <w:tc>
          <w:tcPr>
            <w:tcW w:w="371" w:type="pct"/>
            <w:gridSpan w:val="2"/>
          </w:tcPr>
          <w:p w14:paraId="3030E63D" w14:textId="77777777" w:rsidR="00D61F16" w:rsidRPr="006411AE" w:rsidRDefault="00D61F16" w:rsidP="00D93BFC">
            <w:pPr>
              <w:pStyle w:val="Overskrift4"/>
              <w:numPr>
                <w:ilvl w:val="3"/>
                <w:numId w:val="24"/>
              </w:numPr>
              <w:rPr>
                <w:rFonts w:eastAsia="Calibri"/>
                <w:lang w:val="en-GB"/>
              </w:rPr>
            </w:pPr>
          </w:p>
        </w:tc>
        <w:tc>
          <w:tcPr>
            <w:tcW w:w="1213" w:type="pct"/>
          </w:tcPr>
          <w:p w14:paraId="5EFD7166" w14:textId="3652BF07" w:rsidR="00D61F16" w:rsidRPr="006411AE" w:rsidRDefault="00D61F16" w:rsidP="00D61F16">
            <w:pPr>
              <w:spacing w:before="60"/>
              <w:rPr>
                <w:szCs w:val="24"/>
                <w:lang w:val="en-GB"/>
              </w:rPr>
            </w:pPr>
            <w:r w:rsidRPr="00517AB7">
              <w:rPr>
                <w:rFonts w:eastAsia="Times New Roman" w:cs="Calibri"/>
                <w:szCs w:val="24"/>
                <w:lang w:val="en-GB"/>
              </w:rPr>
              <w:t xml:space="preserve">Demonstrate that the SUT uses relevant information, saved by VANS, to ensure that the </w:t>
            </w:r>
            <w:r>
              <w:rPr>
                <w:rFonts w:eastAsia="Times New Roman" w:cs="Calibri"/>
                <w:szCs w:val="24"/>
                <w:lang w:val="en-GB"/>
              </w:rPr>
              <w:t>XCTL</w:t>
            </w:r>
            <w:r w:rsidRPr="00517AB7">
              <w:rPr>
                <w:rFonts w:eastAsia="Times New Roman" w:cs="Calibri"/>
                <w:szCs w:val="24"/>
                <w:lang w:val="en-GB"/>
              </w:rPr>
              <w:t xml:space="preserve"> is paired to right </w:t>
            </w:r>
            <w:r>
              <w:rPr>
                <w:rFonts w:eastAsia="Times New Roman" w:cs="Calibri"/>
                <w:szCs w:val="24"/>
                <w:lang w:val="en-GB"/>
              </w:rPr>
              <w:t>XDIS91</w:t>
            </w:r>
            <w:r w:rsidRPr="00517AB7">
              <w:rPr>
                <w:rFonts w:eastAsia="Times New Roman" w:cs="Calibri"/>
                <w:szCs w:val="24"/>
                <w:lang w:val="en-GB"/>
              </w:rPr>
              <w:t>.</w:t>
            </w:r>
          </w:p>
        </w:tc>
        <w:tc>
          <w:tcPr>
            <w:tcW w:w="565" w:type="pct"/>
          </w:tcPr>
          <w:p w14:paraId="3BF43B95" w14:textId="77777777" w:rsidR="00D61F16" w:rsidRPr="006411AE" w:rsidRDefault="00D61F16" w:rsidP="00D61F16">
            <w:pPr>
              <w:spacing w:before="60"/>
              <w:rPr>
                <w:rFonts w:ascii="Courier New" w:eastAsia="Times New Roman" w:hAnsi="Courier New" w:cs="Courier New"/>
                <w:shd w:val="clear" w:color="auto" w:fill="FFFFFF"/>
                <w:lang w:val="en-GB"/>
              </w:rPr>
            </w:pPr>
          </w:p>
        </w:tc>
        <w:tc>
          <w:tcPr>
            <w:tcW w:w="1132" w:type="pct"/>
          </w:tcPr>
          <w:p w14:paraId="239EA1B1" w14:textId="7172D2D3" w:rsidR="00D61F16" w:rsidRPr="006411AE" w:rsidRDefault="00D61F16" w:rsidP="00D61F16">
            <w:pPr>
              <w:spacing w:before="60"/>
              <w:rPr>
                <w:lang w:val="en-GB"/>
              </w:rPr>
            </w:pPr>
            <w:r>
              <w:rPr>
                <w:rFonts w:eastAsia="Times New Roman" w:cs="Calibri"/>
                <w:szCs w:val="24"/>
                <w:lang w:val="en-GB"/>
              </w:rPr>
              <w:t>XCTL</w:t>
            </w:r>
            <w:r w:rsidRPr="00517AB7">
              <w:rPr>
                <w:rFonts w:eastAsia="Times New Roman" w:cs="Calibri"/>
                <w:szCs w:val="24"/>
                <w:lang w:val="en-GB"/>
              </w:rPr>
              <w:t xml:space="preserve"> is paired to the correct </w:t>
            </w:r>
            <w:r>
              <w:rPr>
                <w:rFonts w:eastAsia="Times New Roman" w:cs="Calibri"/>
                <w:szCs w:val="24"/>
                <w:lang w:val="en-GB"/>
              </w:rPr>
              <w:t>XDIS91</w:t>
            </w:r>
            <w:r w:rsidRPr="00517AB7">
              <w:rPr>
                <w:rFonts w:eastAsia="Times New Roman" w:cs="Calibri"/>
                <w:szCs w:val="24"/>
                <w:lang w:val="en-GB"/>
              </w:rPr>
              <w:t xml:space="preserve">. </w:t>
            </w:r>
          </w:p>
        </w:tc>
        <w:tc>
          <w:tcPr>
            <w:tcW w:w="1285" w:type="pct"/>
          </w:tcPr>
          <w:p w14:paraId="17ADBF9F" w14:textId="77777777" w:rsidR="00D61F16" w:rsidRPr="006411AE" w:rsidRDefault="00D61F16" w:rsidP="00D61F16">
            <w:pPr>
              <w:spacing w:before="60"/>
              <w:rPr>
                <w:rFonts w:eastAsia="Times New Roman" w:cs="Calibri"/>
                <w:szCs w:val="24"/>
                <w:lang w:val="en-GB"/>
              </w:rPr>
            </w:pPr>
          </w:p>
        </w:tc>
        <w:tc>
          <w:tcPr>
            <w:tcW w:w="434" w:type="pct"/>
          </w:tcPr>
          <w:p w14:paraId="7F9CF2B3" w14:textId="77777777" w:rsidR="00D61F16" w:rsidRPr="006411AE" w:rsidRDefault="00000000" w:rsidP="00D61F16">
            <w:pPr>
              <w:spacing w:before="60"/>
              <w:jc w:val="center"/>
              <w:rPr>
                <w:rFonts w:cstheme="minorHAnsi"/>
                <w:lang w:val="en-GB"/>
              </w:rPr>
            </w:pPr>
            <w:sdt>
              <w:sdtPr>
                <w:rPr>
                  <w:rFonts w:cstheme="minorHAnsi"/>
                  <w:lang w:val="en-GB"/>
                </w:rPr>
                <w:alias w:val="MedCom vurdering"/>
                <w:tag w:val="MedCom vurdering"/>
                <w:id w:val="-798843144"/>
                <w:placeholder>
                  <w:docPart w:val="B539E296502F4BBFBC3BCFD9934C40F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61F16" w:rsidRPr="006411AE">
                  <w:rPr>
                    <w:rStyle w:val="Pladsholdertekst"/>
                    <w:lang w:val="en-GB"/>
                  </w:rPr>
                  <w:t>Choose</w:t>
                </w:r>
              </w:sdtContent>
            </w:sdt>
          </w:p>
        </w:tc>
      </w:tr>
      <w:tr w:rsidR="00CB03C6" w:rsidRPr="006411AE" w14:paraId="6740C24F" w14:textId="77777777" w:rsidTr="00CB03C6">
        <w:trPr>
          <w:cantSplit/>
        </w:trPr>
        <w:tc>
          <w:tcPr>
            <w:tcW w:w="371" w:type="pct"/>
            <w:gridSpan w:val="2"/>
          </w:tcPr>
          <w:p w14:paraId="11737198" w14:textId="77777777" w:rsidR="00CB03C6" w:rsidRPr="006411AE" w:rsidRDefault="00CB03C6" w:rsidP="00D93BFC">
            <w:pPr>
              <w:pStyle w:val="Overskrift4"/>
              <w:numPr>
                <w:ilvl w:val="3"/>
                <w:numId w:val="24"/>
              </w:numPr>
              <w:rPr>
                <w:rFonts w:eastAsia="Calibri"/>
                <w:lang w:val="en-GB"/>
              </w:rPr>
            </w:pPr>
          </w:p>
        </w:tc>
        <w:tc>
          <w:tcPr>
            <w:tcW w:w="1213" w:type="pct"/>
          </w:tcPr>
          <w:p w14:paraId="14D987FF" w14:textId="29E15665" w:rsidR="00CB03C6" w:rsidRPr="006411AE" w:rsidRDefault="00CB03C6" w:rsidP="006800F2">
            <w:pPr>
              <w:spacing w:before="60"/>
              <w:rPr>
                <w:szCs w:val="24"/>
                <w:lang w:val="en-GB"/>
              </w:rPr>
            </w:pPr>
            <w:r w:rsidRPr="006411AE">
              <w:rPr>
                <w:rFonts w:eastAsia="Times New Roman" w:cs="Calibri"/>
                <w:szCs w:val="24"/>
                <w:lang w:val="en-GB"/>
              </w:rPr>
              <w:t xml:space="preserve">The </w:t>
            </w:r>
            <w:r w:rsidR="00306D92" w:rsidRPr="006411AE">
              <w:rPr>
                <w:rFonts w:eastAsia="Times New Roman" w:cs="Calibri"/>
                <w:szCs w:val="24"/>
                <w:lang w:val="en-GB"/>
              </w:rPr>
              <w:t xml:space="preserve">XCTL </w:t>
            </w:r>
            <w:r w:rsidRPr="006411AE">
              <w:rPr>
                <w:rFonts w:eastAsia="Times New Roman" w:cs="Calibri"/>
                <w:szCs w:val="24"/>
                <w:lang w:val="en-GB"/>
              </w:rPr>
              <w:t xml:space="preserve">is wrapped in a </w:t>
            </w:r>
            <w:hyperlink w:anchor="_Baggrundsmaterialer_2" w:history="1">
              <w:proofErr w:type="spellStart"/>
              <w:r w:rsidRPr="006411AE">
                <w:rPr>
                  <w:rStyle w:val="Hyperlink"/>
                  <w:rFonts w:ascii="Calibri" w:hAnsi="Calibri" w:cs="Calibri"/>
                  <w:szCs w:val="22"/>
                  <w:lang w:val="en-GB"/>
                </w:rPr>
                <w:t>VANSEnvelope</w:t>
              </w:r>
              <w:proofErr w:type="spellEnd"/>
            </w:hyperlink>
            <w:r w:rsidRPr="006411AE">
              <w:rPr>
                <w:rFonts w:eastAsia="Times New Roman" w:cs="Calibri"/>
                <w:lang w:val="en-GB"/>
              </w:rPr>
              <w:t xml:space="preserve"> with</w:t>
            </w:r>
            <w:r w:rsidRPr="006411AE">
              <w:rPr>
                <w:rFonts w:eastAsia="Times New Roman" w:cs="Calibri"/>
                <w:szCs w:val="24"/>
                <w:lang w:val="en-GB"/>
              </w:rPr>
              <w:t xml:space="preserve"> correct content. </w:t>
            </w:r>
          </w:p>
        </w:tc>
        <w:tc>
          <w:tcPr>
            <w:tcW w:w="565" w:type="pct"/>
          </w:tcPr>
          <w:p w14:paraId="784308D1" w14:textId="77777777" w:rsidR="00CB03C6" w:rsidRPr="006411AE" w:rsidRDefault="00CB03C6" w:rsidP="006800F2">
            <w:pPr>
              <w:spacing w:before="60"/>
              <w:rPr>
                <w:rFonts w:ascii="Courier New" w:eastAsia="Times New Roman" w:hAnsi="Courier New" w:cs="Courier New"/>
                <w:shd w:val="clear" w:color="auto" w:fill="FFFFFF"/>
                <w:lang w:val="en-GB"/>
              </w:rPr>
            </w:pPr>
          </w:p>
        </w:tc>
        <w:tc>
          <w:tcPr>
            <w:tcW w:w="1132" w:type="pct"/>
          </w:tcPr>
          <w:p w14:paraId="3EB62932" w14:textId="23BA2216" w:rsidR="00CB03C6" w:rsidRPr="006411AE" w:rsidRDefault="002C5877" w:rsidP="006800F2">
            <w:pPr>
              <w:spacing w:before="60"/>
              <w:rPr>
                <w:lang w:val="en-GB"/>
              </w:rPr>
            </w:pPr>
            <w:r w:rsidRPr="006411AE">
              <w:rPr>
                <w:rFonts w:eastAsia="Times New Roman" w:cs="Calibri"/>
                <w:szCs w:val="24"/>
                <w:lang w:val="en-GB"/>
              </w:rPr>
              <w:t xml:space="preserve">XCTL </w:t>
            </w:r>
            <w:r w:rsidR="00CB03C6" w:rsidRPr="006411AE">
              <w:rPr>
                <w:rFonts w:eastAsia="Times New Roman" w:cs="Calibri"/>
                <w:szCs w:val="24"/>
                <w:lang w:val="en-GB"/>
              </w:rPr>
              <w:t xml:space="preserve">is wrapped in the </w:t>
            </w:r>
            <w:proofErr w:type="spellStart"/>
            <w:r w:rsidR="00CB03C6" w:rsidRPr="006411AE">
              <w:rPr>
                <w:rFonts w:eastAsia="Times New Roman" w:cs="Calibri"/>
                <w:szCs w:val="24"/>
                <w:lang w:val="en-GB"/>
              </w:rPr>
              <w:t>VANSEnvelope</w:t>
            </w:r>
            <w:proofErr w:type="spellEnd"/>
            <w:r w:rsidR="00CB03C6" w:rsidRPr="006411AE">
              <w:rPr>
                <w:rFonts w:eastAsia="Times New Roman" w:cs="Calibri"/>
                <w:szCs w:val="24"/>
                <w:lang w:val="en-GB"/>
              </w:rPr>
              <w:t>.</w:t>
            </w:r>
          </w:p>
        </w:tc>
        <w:tc>
          <w:tcPr>
            <w:tcW w:w="1285" w:type="pct"/>
          </w:tcPr>
          <w:p w14:paraId="6D5732F6" w14:textId="77777777" w:rsidR="00CB03C6" w:rsidRPr="006411AE" w:rsidRDefault="00CB03C6" w:rsidP="006800F2">
            <w:pPr>
              <w:spacing w:before="60"/>
              <w:rPr>
                <w:rFonts w:eastAsia="Times New Roman" w:cs="Calibri"/>
                <w:szCs w:val="24"/>
                <w:lang w:val="en-GB"/>
              </w:rPr>
            </w:pPr>
          </w:p>
        </w:tc>
        <w:tc>
          <w:tcPr>
            <w:tcW w:w="434" w:type="pct"/>
          </w:tcPr>
          <w:p w14:paraId="454AF25D" w14:textId="77777777" w:rsidR="00CB03C6" w:rsidRPr="006411AE" w:rsidRDefault="00000000" w:rsidP="006800F2">
            <w:pPr>
              <w:spacing w:before="60"/>
              <w:jc w:val="center"/>
              <w:rPr>
                <w:rFonts w:cstheme="minorHAnsi"/>
                <w:lang w:val="en-GB"/>
              </w:rPr>
            </w:pPr>
            <w:sdt>
              <w:sdtPr>
                <w:rPr>
                  <w:rFonts w:cstheme="minorHAnsi"/>
                  <w:lang w:val="en-GB"/>
                </w:rPr>
                <w:alias w:val="MedCom vurdering"/>
                <w:tag w:val="MedCom vurdering"/>
                <w:id w:val="1121340850"/>
                <w:placeholder>
                  <w:docPart w:val="4B6F582580AF4DF88B8DFE8E3434A3B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B03C6" w:rsidRPr="006411AE">
                  <w:rPr>
                    <w:rStyle w:val="Pladsholdertekst"/>
                    <w:lang w:val="en-GB"/>
                  </w:rPr>
                  <w:t>Choose</w:t>
                </w:r>
              </w:sdtContent>
            </w:sdt>
          </w:p>
        </w:tc>
      </w:tr>
      <w:tr w:rsidR="00CB03C6" w:rsidRPr="006411AE" w14:paraId="1FF4185A" w14:textId="77777777" w:rsidTr="00CB03C6">
        <w:trPr>
          <w:cantSplit/>
        </w:trPr>
        <w:tc>
          <w:tcPr>
            <w:tcW w:w="371" w:type="pct"/>
            <w:gridSpan w:val="2"/>
          </w:tcPr>
          <w:p w14:paraId="3A6B3973" w14:textId="77777777" w:rsidR="00CB03C6" w:rsidRPr="006411AE" w:rsidRDefault="00CB03C6" w:rsidP="00D93BFC">
            <w:pPr>
              <w:pStyle w:val="Overskrift4"/>
              <w:numPr>
                <w:ilvl w:val="3"/>
                <w:numId w:val="24"/>
              </w:numPr>
              <w:rPr>
                <w:rFonts w:eastAsia="Calibri"/>
                <w:lang w:val="en-GB"/>
              </w:rPr>
            </w:pPr>
          </w:p>
        </w:tc>
        <w:tc>
          <w:tcPr>
            <w:tcW w:w="1213" w:type="pct"/>
          </w:tcPr>
          <w:p w14:paraId="3E87C812" w14:textId="1FB237F9" w:rsidR="00CB03C6" w:rsidRPr="006411AE" w:rsidRDefault="00CB03C6" w:rsidP="006800F2">
            <w:pPr>
              <w:spacing w:before="60"/>
              <w:rPr>
                <w:szCs w:val="24"/>
                <w:lang w:val="en-GB"/>
              </w:rPr>
            </w:pPr>
            <w:r w:rsidRPr="006411AE">
              <w:rPr>
                <w:szCs w:val="24"/>
                <w:lang w:val="en-GB"/>
              </w:rPr>
              <w:t xml:space="preserve">Send the </w:t>
            </w:r>
            <w:r w:rsidRPr="006411AE">
              <w:rPr>
                <w:lang w:val="en-GB"/>
              </w:rPr>
              <w:t xml:space="preserve">negative </w:t>
            </w:r>
            <w:r w:rsidR="00BA4760" w:rsidRPr="006411AE">
              <w:rPr>
                <w:rFonts w:eastAsia="Times New Roman" w:cs="Calibri"/>
                <w:szCs w:val="24"/>
                <w:lang w:val="en-GB"/>
              </w:rPr>
              <w:t xml:space="preserve">XCTL </w:t>
            </w:r>
            <w:r w:rsidRPr="006411AE">
              <w:rPr>
                <w:szCs w:val="24"/>
                <w:lang w:val="en-GB"/>
              </w:rPr>
              <w:t>to the correct receiver.</w:t>
            </w:r>
          </w:p>
        </w:tc>
        <w:tc>
          <w:tcPr>
            <w:tcW w:w="565" w:type="pct"/>
          </w:tcPr>
          <w:p w14:paraId="7A132577" w14:textId="77777777" w:rsidR="00CB03C6" w:rsidRPr="006411AE" w:rsidRDefault="00CB03C6" w:rsidP="006800F2">
            <w:pPr>
              <w:spacing w:before="60"/>
              <w:rPr>
                <w:rFonts w:ascii="Courier New" w:eastAsia="Times New Roman" w:hAnsi="Courier New" w:cs="Courier New"/>
                <w:shd w:val="clear" w:color="auto" w:fill="FFFFFF"/>
                <w:lang w:val="en-GB"/>
              </w:rPr>
            </w:pPr>
          </w:p>
        </w:tc>
        <w:tc>
          <w:tcPr>
            <w:tcW w:w="1132" w:type="pct"/>
          </w:tcPr>
          <w:p w14:paraId="4B9138A5" w14:textId="77777777" w:rsidR="00CB03C6" w:rsidRPr="006411AE" w:rsidRDefault="00CB03C6" w:rsidP="006800F2">
            <w:pPr>
              <w:spacing w:before="60"/>
              <w:rPr>
                <w:lang w:val="en-GB"/>
              </w:rPr>
            </w:pPr>
            <w:r w:rsidRPr="006411AE">
              <w:rPr>
                <w:lang w:val="en-GB"/>
              </w:rPr>
              <w:t>The message</w:t>
            </w:r>
            <w:r w:rsidRPr="006411AE">
              <w:rPr>
                <w:szCs w:val="24"/>
                <w:lang w:val="en-GB"/>
              </w:rPr>
              <w:t xml:space="preserve"> </w:t>
            </w:r>
            <w:r w:rsidRPr="006411AE">
              <w:rPr>
                <w:lang w:val="en-GB"/>
              </w:rPr>
              <w:t>is mapped correctly and sent to the correct receiver</w:t>
            </w:r>
          </w:p>
        </w:tc>
        <w:tc>
          <w:tcPr>
            <w:tcW w:w="1285" w:type="pct"/>
          </w:tcPr>
          <w:p w14:paraId="1D36F9DF" w14:textId="77777777" w:rsidR="00CB03C6" w:rsidRPr="006411AE" w:rsidRDefault="00CB03C6" w:rsidP="006800F2">
            <w:pPr>
              <w:spacing w:before="60"/>
              <w:rPr>
                <w:rFonts w:eastAsia="Times New Roman" w:cs="Calibri"/>
                <w:szCs w:val="24"/>
                <w:lang w:val="en-GB"/>
              </w:rPr>
            </w:pPr>
          </w:p>
        </w:tc>
        <w:tc>
          <w:tcPr>
            <w:tcW w:w="434" w:type="pct"/>
          </w:tcPr>
          <w:p w14:paraId="611C9103" w14:textId="77777777" w:rsidR="00CB03C6" w:rsidRPr="006411AE" w:rsidRDefault="00000000" w:rsidP="006800F2">
            <w:pPr>
              <w:spacing w:before="60"/>
              <w:jc w:val="center"/>
              <w:rPr>
                <w:rFonts w:cstheme="minorHAnsi"/>
                <w:lang w:val="en-GB"/>
              </w:rPr>
            </w:pPr>
            <w:sdt>
              <w:sdtPr>
                <w:rPr>
                  <w:rFonts w:cstheme="minorHAnsi"/>
                  <w:lang w:val="en-GB"/>
                </w:rPr>
                <w:alias w:val="MedCom vurdering"/>
                <w:tag w:val="MedCom vurdering"/>
                <w:id w:val="-184905462"/>
                <w:placeholder>
                  <w:docPart w:val="41B64CCF594B46498C372F267C8FEBD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B03C6" w:rsidRPr="006411AE">
                  <w:rPr>
                    <w:rStyle w:val="Pladsholdertekst"/>
                    <w:lang w:val="en-GB"/>
                  </w:rPr>
                  <w:t>Choose</w:t>
                </w:r>
              </w:sdtContent>
            </w:sdt>
          </w:p>
        </w:tc>
      </w:tr>
    </w:tbl>
    <w:p w14:paraId="2111A441" w14:textId="038C129B" w:rsidR="004017FA" w:rsidRPr="006411AE" w:rsidRDefault="009B50D7" w:rsidP="004017FA">
      <w:pPr>
        <w:rPr>
          <w:lang w:val="en-GB"/>
        </w:rPr>
      </w:pPr>
      <w:r w:rsidRPr="006411AE">
        <w:rPr>
          <w:lang w:val="en-GB"/>
        </w:rPr>
        <w:br w:type="page"/>
      </w:r>
    </w:p>
    <w:p w14:paraId="07A4F301" w14:textId="5B979500" w:rsidR="0094085B" w:rsidRPr="006411AE" w:rsidRDefault="0094085B" w:rsidP="009F2195">
      <w:pPr>
        <w:pStyle w:val="Overskrift2"/>
        <w:numPr>
          <w:ilvl w:val="0"/>
          <w:numId w:val="23"/>
        </w:numPr>
      </w:pPr>
      <w:bookmarkStart w:id="64" w:name="_Toc142386117"/>
      <w:bookmarkStart w:id="65" w:name="_Toc183091241"/>
      <w:bookmarkEnd w:id="52"/>
      <w:r w:rsidRPr="00C8184C">
        <w:lastRenderedPageBreak/>
        <w:t>Test</w:t>
      </w:r>
      <w:r w:rsidRPr="006411AE">
        <w:t xml:space="preserve"> of general technical requirements</w:t>
      </w:r>
      <w:bookmarkEnd w:id="64"/>
      <w:bookmarkEnd w:id="65"/>
    </w:p>
    <w:p w14:paraId="5E0B18BF" w14:textId="6A14896F" w:rsidR="0094085B" w:rsidRPr="006411AE" w:rsidRDefault="0094085B" w:rsidP="0094085B">
      <w:pPr>
        <w:rPr>
          <w:lang w:val="en-GB"/>
        </w:rPr>
      </w:pPr>
      <w:r w:rsidRPr="006411AE">
        <w:rPr>
          <w:rFonts w:asciiTheme="minorHAnsi" w:hAnsiTheme="minorHAnsi" w:cstheme="minorHAnsi"/>
          <w:lang w:val="en-GB"/>
        </w:rPr>
        <w:t xml:space="preserve">The purpose of these test steps is to ensure that the technical </w:t>
      </w:r>
      <w:r w:rsidR="00B81C86">
        <w:rPr>
          <w:rFonts w:asciiTheme="minorHAnsi" w:hAnsiTheme="minorHAnsi" w:cstheme="minorHAnsi"/>
          <w:lang w:val="en-GB"/>
        </w:rPr>
        <w:t>aspects</w:t>
      </w:r>
      <w:r w:rsidRPr="006411AE" w:rsidDel="0056326E">
        <w:rPr>
          <w:rFonts w:asciiTheme="minorHAnsi" w:hAnsiTheme="minorHAnsi" w:cstheme="minorHAnsi"/>
          <w:lang w:val="en-GB"/>
        </w:rPr>
        <w:t xml:space="preserve"> </w:t>
      </w:r>
      <w:r w:rsidR="002B2D47">
        <w:rPr>
          <w:rFonts w:asciiTheme="minorHAnsi" w:hAnsiTheme="minorHAnsi" w:cstheme="minorHAnsi"/>
          <w:lang w:val="en-GB"/>
        </w:rPr>
        <w:t>of</w:t>
      </w:r>
      <w:r w:rsidR="00B81C86">
        <w:rPr>
          <w:rFonts w:asciiTheme="minorHAnsi" w:hAnsiTheme="minorHAnsi" w:cstheme="minorHAnsi"/>
          <w:lang w:val="en-GB"/>
        </w:rPr>
        <w:t xml:space="preserve"> messages generated by the</w:t>
      </w:r>
      <w:r w:rsidR="002B2D47">
        <w:rPr>
          <w:rFonts w:asciiTheme="minorHAnsi" w:hAnsiTheme="minorHAnsi" w:cstheme="minorHAnsi"/>
          <w:lang w:val="en-GB"/>
        </w:rPr>
        <w:t xml:space="preserve"> Conversion service</w:t>
      </w:r>
      <w:r w:rsidRPr="006411AE">
        <w:rPr>
          <w:lang w:val="en-GB"/>
        </w:rPr>
        <w:t xml:space="preserve"> </w:t>
      </w:r>
      <w:r w:rsidRPr="006411AE">
        <w:rPr>
          <w:rFonts w:asciiTheme="minorHAnsi" w:hAnsiTheme="minorHAnsi" w:cstheme="minorHAnsi"/>
          <w:lang w:val="en-GB"/>
        </w:rPr>
        <w:t>is implemented with satisfactory quality</w:t>
      </w:r>
      <w:r w:rsidR="00F335B3">
        <w:rPr>
          <w:rFonts w:asciiTheme="minorHAnsi" w:hAnsiTheme="minorHAnsi" w:cstheme="minorHAnsi"/>
          <w:lang w:val="en-GB"/>
        </w:rPr>
        <w:t>.</w:t>
      </w:r>
    </w:p>
    <w:p w14:paraId="2384397E" w14:textId="224EB19F" w:rsidR="005D6774" w:rsidRPr="006411AE" w:rsidRDefault="00D31919" w:rsidP="009A663E">
      <w:pPr>
        <w:pStyle w:val="Overskrift3"/>
        <w:numPr>
          <w:ilvl w:val="2"/>
          <w:numId w:val="26"/>
        </w:numPr>
      </w:pPr>
      <w:r w:rsidRPr="006411AE">
        <w:t xml:space="preserve">General </w:t>
      </w:r>
      <w:proofErr w:type="spellStart"/>
      <w:r w:rsidRPr="006411AE">
        <w:t>technical</w:t>
      </w:r>
      <w:proofErr w:type="spellEnd"/>
      <w:r w:rsidRPr="006411AE">
        <w:t xml:space="preserve"> </w:t>
      </w:r>
      <w:proofErr w:type="spellStart"/>
      <w:r w:rsidRPr="006411AE">
        <w:t>requirements</w:t>
      </w:r>
      <w:proofErr w:type="spellEnd"/>
    </w:p>
    <w:tbl>
      <w:tblPr>
        <w:tblStyle w:val="Tabel-Gitter2"/>
        <w:tblW w:w="5088" w:type="pct"/>
        <w:tblLayout w:type="fixed"/>
        <w:tblLook w:val="04A0" w:firstRow="1" w:lastRow="0" w:firstColumn="1" w:lastColumn="0" w:noHBand="0" w:noVBand="1"/>
      </w:tblPr>
      <w:tblGrid>
        <w:gridCol w:w="908"/>
        <w:gridCol w:w="3825"/>
        <w:gridCol w:w="1642"/>
        <w:gridCol w:w="3260"/>
        <w:gridCol w:w="2694"/>
        <w:gridCol w:w="1333"/>
      </w:tblGrid>
      <w:tr w:rsidR="0094085B" w:rsidRPr="006411AE" w14:paraId="2FDF446C" w14:textId="77777777" w:rsidTr="00AE1E44">
        <w:trPr>
          <w:cantSplit/>
        </w:trPr>
        <w:tc>
          <w:tcPr>
            <w:tcW w:w="332" w:type="pct"/>
            <w:shd w:val="clear" w:color="auto" w:fill="152F4A"/>
            <w:vAlign w:val="center"/>
          </w:tcPr>
          <w:p w14:paraId="6AC137BE" w14:textId="77777777" w:rsidR="0094085B" w:rsidRPr="006411AE" w:rsidRDefault="0094085B">
            <w:pPr>
              <w:widowControl w:val="0"/>
              <w:rPr>
                <w:b/>
                <w:bCs/>
                <w:lang w:val="en-GB"/>
              </w:rPr>
            </w:pPr>
            <w:r w:rsidRPr="006411AE">
              <w:rPr>
                <w:b/>
                <w:bCs/>
                <w:lang w:val="en-GB"/>
              </w:rPr>
              <w:t>Test step #</w:t>
            </w:r>
          </w:p>
        </w:tc>
        <w:tc>
          <w:tcPr>
            <w:tcW w:w="1400" w:type="pct"/>
            <w:shd w:val="clear" w:color="auto" w:fill="152F4A"/>
            <w:vAlign w:val="center"/>
          </w:tcPr>
          <w:p w14:paraId="1184647E" w14:textId="77777777" w:rsidR="0094085B" w:rsidRPr="006411AE" w:rsidRDefault="0094085B">
            <w:pPr>
              <w:widowControl w:val="0"/>
              <w:rPr>
                <w:rFonts w:eastAsia="Times New Roman" w:cs="Calibri"/>
                <w:b/>
                <w:bCs/>
                <w:szCs w:val="24"/>
                <w:lang w:val="en-GB"/>
              </w:rPr>
            </w:pPr>
            <w:r w:rsidRPr="006411AE">
              <w:rPr>
                <w:b/>
                <w:bCs/>
                <w:lang w:val="en-GB"/>
              </w:rPr>
              <w:t>Action</w:t>
            </w:r>
          </w:p>
        </w:tc>
        <w:tc>
          <w:tcPr>
            <w:tcW w:w="601" w:type="pct"/>
            <w:shd w:val="clear" w:color="auto" w:fill="152F4A"/>
            <w:vAlign w:val="center"/>
          </w:tcPr>
          <w:p w14:paraId="1F1001E7" w14:textId="77777777" w:rsidR="0094085B" w:rsidRPr="006411AE" w:rsidRDefault="0094085B">
            <w:pPr>
              <w:widowControl w:val="0"/>
              <w:rPr>
                <w:rFonts w:ascii="Courier New" w:eastAsia="Times New Roman" w:hAnsi="Courier New" w:cs="Courier New"/>
                <w:b/>
                <w:bCs/>
                <w:lang w:val="en-GB"/>
              </w:rPr>
            </w:pPr>
            <w:r w:rsidRPr="006411AE">
              <w:rPr>
                <w:b/>
                <w:bCs/>
                <w:lang w:val="en-GB"/>
              </w:rPr>
              <w:t xml:space="preserve">Test data </w:t>
            </w:r>
          </w:p>
        </w:tc>
        <w:tc>
          <w:tcPr>
            <w:tcW w:w="1193" w:type="pct"/>
            <w:shd w:val="clear" w:color="auto" w:fill="152F4A"/>
            <w:vAlign w:val="center"/>
          </w:tcPr>
          <w:p w14:paraId="4425C360" w14:textId="77777777" w:rsidR="0094085B" w:rsidRPr="006411AE" w:rsidRDefault="0094085B">
            <w:pPr>
              <w:widowControl w:val="0"/>
              <w:rPr>
                <w:rFonts w:eastAsia="Times New Roman" w:cs="Calibri"/>
                <w:b/>
                <w:bCs/>
                <w:szCs w:val="24"/>
                <w:lang w:val="en-GB"/>
              </w:rPr>
            </w:pPr>
            <w:r w:rsidRPr="006411AE">
              <w:rPr>
                <w:b/>
                <w:bCs/>
                <w:lang w:val="en-GB"/>
              </w:rPr>
              <w:t>Expected results</w:t>
            </w:r>
          </w:p>
        </w:tc>
        <w:tc>
          <w:tcPr>
            <w:tcW w:w="986" w:type="pct"/>
            <w:shd w:val="clear" w:color="auto" w:fill="152F4A"/>
            <w:vAlign w:val="center"/>
          </w:tcPr>
          <w:p w14:paraId="77C50626" w14:textId="77777777" w:rsidR="0094085B" w:rsidRPr="006411AE" w:rsidRDefault="0094085B">
            <w:pPr>
              <w:widowControl w:val="0"/>
              <w:rPr>
                <w:rFonts w:eastAsia="Times New Roman" w:cs="Calibri"/>
                <w:b/>
                <w:bCs/>
                <w:szCs w:val="24"/>
                <w:lang w:val="en-GB"/>
              </w:rPr>
            </w:pPr>
            <w:r w:rsidRPr="006411AE">
              <w:rPr>
                <w:b/>
                <w:bCs/>
                <w:lang w:val="en-GB"/>
              </w:rPr>
              <w:t>Actual result</w:t>
            </w:r>
          </w:p>
        </w:tc>
        <w:tc>
          <w:tcPr>
            <w:tcW w:w="488" w:type="pct"/>
            <w:shd w:val="clear" w:color="auto" w:fill="152F4A"/>
            <w:vAlign w:val="center"/>
          </w:tcPr>
          <w:p w14:paraId="5C89DC8F" w14:textId="77777777" w:rsidR="0094085B" w:rsidRPr="006411AE" w:rsidRDefault="0094085B">
            <w:pPr>
              <w:widowControl w:val="0"/>
              <w:rPr>
                <w:rFonts w:cstheme="minorHAnsi"/>
                <w:b/>
                <w:bCs/>
                <w:lang w:val="en-GB"/>
              </w:rPr>
            </w:pPr>
            <w:r w:rsidRPr="006411AE">
              <w:rPr>
                <w:b/>
                <w:bCs/>
                <w:lang w:val="en-GB"/>
              </w:rPr>
              <w:t>MedCom assessment</w:t>
            </w:r>
          </w:p>
        </w:tc>
      </w:tr>
      <w:tr w:rsidR="009B50D7" w:rsidRPr="006411AE" w14:paraId="0EA5FAF8" w14:textId="77777777" w:rsidTr="006F7247">
        <w:trPr>
          <w:cantSplit/>
        </w:trPr>
        <w:tc>
          <w:tcPr>
            <w:tcW w:w="5000" w:type="pct"/>
            <w:gridSpan w:val="6"/>
            <w:shd w:val="clear" w:color="auto" w:fill="DAE9F7" w:themeFill="text2" w:themeFillTint="1A"/>
          </w:tcPr>
          <w:p w14:paraId="30E6505E" w14:textId="6A95941D" w:rsidR="009B50D7" w:rsidRPr="006411AE" w:rsidRDefault="003F4945">
            <w:pPr>
              <w:widowControl w:val="0"/>
              <w:spacing w:before="60"/>
              <w:jc w:val="center"/>
              <w:rPr>
                <w:rFonts w:cstheme="minorHAnsi"/>
                <w:lang w:val="en-GB"/>
              </w:rPr>
            </w:pPr>
            <w:r w:rsidRPr="006411AE">
              <w:rPr>
                <w:rFonts w:cstheme="minorHAnsi"/>
                <w:lang w:val="en-GB"/>
              </w:rPr>
              <w:t>Use of SOR</w:t>
            </w:r>
          </w:p>
        </w:tc>
      </w:tr>
      <w:tr w:rsidR="0094085B" w:rsidRPr="006411AE" w14:paraId="056B5851" w14:textId="77777777" w:rsidTr="00AE1E44">
        <w:trPr>
          <w:cantSplit/>
        </w:trPr>
        <w:tc>
          <w:tcPr>
            <w:tcW w:w="332" w:type="pct"/>
          </w:tcPr>
          <w:p w14:paraId="2350C159" w14:textId="6FE382CC" w:rsidR="0094085B" w:rsidRPr="006411AE" w:rsidRDefault="0094085B" w:rsidP="00C41EB1">
            <w:pPr>
              <w:pStyle w:val="Overskrift4"/>
              <w:keepNext w:val="0"/>
              <w:widowControl w:val="0"/>
              <w:numPr>
                <w:ilvl w:val="0"/>
                <w:numId w:val="27"/>
              </w:numPr>
              <w:rPr>
                <w:lang w:val="en-GB"/>
              </w:rPr>
            </w:pPr>
          </w:p>
        </w:tc>
        <w:tc>
          <w:tcPr>
            <w:tcW w:w="1400" w:type="pct"/>
          </w:tcPr>
          <w:p w14:paraId="448D55DE" w14:textId="77777777" w:rsidR="0094085B" w:rsidRDefault="003F4945">
            <w:pPr>
              <w:rPr>
                <w:rFonts w:eastAsia="Times New Roman" w:cs="Calibri"/>
                <w:lang w:val="en-GB"/>
              </w:rPr>
            </w:pPr>
            <w:r w:rsidRPr="006411AE">
              <w:rPr>
                <w:rFonts w:eastAsia="Times New Roman" w:cs="Calibri"/>
                <w:lang w:val="en-GB"/>
              </w:rPr>
              <w:t xml:space="preserve">Describe the </w:t>
            </w:r>
            <w:r w:rsidR="00651838" w:rsidRPr="006411AE">
              <w:rPr>
                <w:rFonts w:eastAsia="Times New Roman" w:cs="Calibri"/>
                <w:lang w:val="en-GB"/>
              </w:rPr>
              <w:t>use of look-up in SOR or a local copy.</w:t>
            </w:r>
            <w:r w:rsidR="00401465" w:rsidRPr="006411AE">
              <w:rPr>
                <w:rFonts w:eastAsia="Times New Roman" w:cs="Calibri"/>
                <w:lang w:val="en-GB"/>
              </w:rPr>
              <w:t xml:space="preserve"> </w:t>
            </w:r>
          </w:p>
          <w:p w14:paraId="6C162C33" w14:textId="0253BD72" w:rsidR="006820C8" w:rsidRPr="006411AE" w:rsidRDefault="006820C8">
            <w:pPr>
              <w:rPr>
                <w:rFonts w:eastAsia="Times New Roman" w:cs="Calibri"/>
                <w:lang w:val="en-GB"/>
              </w:rPr>
            </w:pPr>
          </w:p>
        </w:tc>
        <w:tc>
          <w:tcPr>
            <w:tcW w:w="601" w:type="pct"/>
          </w:tcPr>
          <w:p w14:paraId="29AA9B90" w14:textId="1B65434F" w:rsidR="0094085B" w:rsidRPr="006411AE" w:rsidRDefault="0094085B">
            <w:pPr>
              <w:widowControl w:val="0"/>
              <w:spacing w:before="60"/>
              <w:rPr>
                <w:lang w:val="en-GB"/>
              </w:rPr>
            </w:pPr>
          </w:p>
        </w:tc>
        <w:tc>
          <w:tcPr>
            <w:tcW w:w="1193" w:type="pct"/>
          </w:tcPr>
          <w:p w14:paraId="111EA0AF" w14:textId="418C8BB8" w:rsidR="0094085B" w:rsidRPr="006411AE" w:rsidRDefault="00DA0059">
            <w:pPr>
              <w:widowControl w:val="0"/>
              <w:spacing w:before="60" w:after="120"/>
              <w:rPr>
                <w:rFonts w:eastAsia="Times New Roman" w:cs="Calibri"/>
                <w:szCs w:val="24"/>
                <w:lang w:val="en-GB"/>
              </w:rPr>
            </w:pPr>
            <w:r>
              <w:rPr>
                <w:lang w:val="en-GB"/>
              </w:rPr>
              <w:t xml:space="preserve">E.g.” </w:t>
            </w:r>
            <w:r w:rsidRPr="00C10711">
              <w:rPr>
                <w:i/>
                <w:iCs/>
                <w:lang w:val="en-GB"/>
              </w:rPr>
              <w:t>When</w:t>
            </w:r>
            <w:r w:rsidR="000554F6" w:rsidRPr="00C10711">
              <w:rPr>
                <w:i/>
                <w:iCs/>
                <w:lang w:val="en-GB"/>
              </w:rPr>
              <w:t xml:space="preserve"> a XDIS91</w:t>
            </w:r>
            <w:r w:rsidRPr="00C10711">
              <w:rPr>
                <w:i/>
                <w:iCs/>
                <w:lang w:val="en-GB"/>
              </w:rPr>
              <w:t>,</w:t>
            </w:r>
            <w:r w:rsidR="000554F6" w:rsidRPr="00C10711">
              <w:rPr>
                <w:i/>
                <w:iCs/>
                <w:lang w:val="en-GB"/>
              </w:rPr>
              <w:t xml:space="preserve"> </w:t>
            </w:r>
            <w:r w:rsidR="00613B65" w:rsidRPr="00C10711">
              <w:rPr>
                <w:i/>
                <w:iCs/>
                <w:lang w:val="en-GB"/>
              </w:rPr>
              <w:t>XBIN01</w:t>
            </w:r>
            <w:r w:rsidRPr="00C10711">
              <w:rPr>
                <w:i/>
                <w:iCs/>
                <w:lang w:val="en-GB"/>
              </w:rPr>
              <w:t>, or XCTL</w:t>
            </w:r>
            <w:r w:rsidR="00613B65" w:rsidRPr="00C10711">
              <w:rPr>
                <w:i/>
                <w:iCs/>
                <w:lang w:val="en-GB"/>
              </w:rPr>
              <w:t xml:space="preserve"> </w:t>
            </w:r>
            <w:r w:rsidR="000554F6" w:rsidRPr="00C10711">
              <w:rPr>
                <w:i/>
                <w:iCs/>
                <w:lang w:val="en-GB"/>
              </w:rPr>
              <w:t>is received</w:t>
            </w:r>
            <w:r w:rsidR="001605E8" w:rsidRPr="00C10711">
              <w:rPr>
                <w:i/>
                <w:iCs/>
                <w:lang w:val="en-GB"/>
              </w:rPr>
              <w:t>,</w:t>
            </w:r>
            <w:r w:rsidR="00613B65" w:rsidRPr="00C10711">
              <w:rPr>
                <w:i/>
                <w:iCs/>
                <w:lang w:val="en-GB"/>
              </w:rPr>
              <w:t xml:space="preserve"> only including an EAN-number, this is used to lookup the corresponding code in SOR. </w:t>
            </w:r>
            <w:r w:rsidRPr="00C10711">
              <w:rPr>
                <w:i/>
                <w:iCs/>
                <w:lang w:val="en-GB"/>
              </w:rPr>
              <w:t>When a CareCommunication and Acknowledgement is received EAN-number and SOR-code are</w:t>
            </w:r>
            <w:r w:rsidR="00917706" w:rsidRPr="00C10711">
              <w:rPr>
                <w:i/>
                <w:iCs/>
                <w:lang w:val="en-GB"/>
              </w:rPr>
              <w:t xml:space="preserve"> mapped to the corresponding </w:t>
            </w:r>
            <w:r w:rsidR="00C10711" w:rsidRPr="00C10711">
              <w:rPr>
                <w:i/>
                <w:iCs/>
                <w:lang w:val="en-GB"/>
              </w:rPr>
              <w:t>elements in the XDIS91, XBIN01, or XCTL</w:t>
            </w:r>
            <w:r w:rsidR="00C10711">
              <w:rPr>
                <w:lang w:val="en-GB"/>
              </w:rPr>
              <w:t>”</w:t>
            </w:r>
          </w:p>
        </w:tc>
        <w:tc>
          <w:tcPr>
            <w:tcW w:w="986" w:type="pct"/>
          </w:tcPr>
          <w:p w14:paraId="5F0703FB" w14:textId="77777777" w:rsidR="0094085B" w:rsidRPr="006411AE" w:rsidRDefault="0094085B">
            <w:pPr>
              <w:widowControl w:val="0"/>
              <w:spacing w:before="60"/>
              <w:rPr>
                <w:rFonts w:eastAsia="Times New Roman" w:cs="Calibri"/>
                <w:szCs w:val="24"/>
                <w:lang w:val="en-GB"/>
              </w:rPr>
            </w:pPr>
          </w:p>
        </w:tc>
        <w:tc>
          <w:tcPr>
            <w:tcW w:w="488" w:type="pct"/>
          </w:tcPr>
          <w:p w14:paraId="2B30AD0B" w14:textId="77777777" w:rsidR="0094085B" w:rsidRPr="006411AE" w:rsidRDefault="00000000">
            <w:pPr>
              <w:widowControl w:val="0"/>
              <w:spacing w:before="60"/>
              <w:jc w:val="center"/>
              <w:rPr>
                <w:rFonts w:cstheme="minorHAnsi"/>
                <w:lang w:val="en-GB"/>
              </w:rPr>
            </w:pPr>
            <w:sdt>
              <w:sdtPr>
                <w:rPr>
                  <w:rFonts w:cstheme="minorHAnsi"/>
                  <w:lang w:val="en-GB"/>
                </w:rPr>
                <w:alias w:val="MedCom vurdering"/>
                <w:tag w:val="MedCom vurdering"/>
                <w:id w:val="2118330013"/>
                <w:placeholder>
                  <w:docPart w:val="085EBB0C51D94107953E2F43E8308ED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4085B" w:rsidRPr="006411AE">
                  <w:rPr>
                    <w:rStyle w:val="Pladsholdertekst"/>
                    <w:lang w:val="en-GB"/>
                  </w:rPr>
                  <w:t>Choose</w:t>
                </w:r>
              </w:sdtContent>
            </w:sdt>
          </w:p>
        </w:tc>
      </w:tr>
      <w:tr w:rsidR="00651838" w:rsidRPr="006411AE" w14:paraId="4B1E0796" w14:textId="77777777" w:rsidTr="006F7247">
        <w:trPr>
          <w:cantSplit/>
        </w:trPr>
        <w:tc>
          <w:tcPr>
            <w:tcW w:w="5000" w:type="pct"/>
            <w:gridSpan w:val="6"/>
            <w:shd w:val="clear" w:color="auto" w:fill="DAE9F7" w:themeFill="text2" w:themeFillTint="1A"/>
          </w:tcPr>
          <w:p w14:paraId="54D0035E" w14:textId="79C51909" w:rsidR="00651838" w:rsidRPr="006411AE" w:rsidRDefault="00651838">
            <w:pPr>
              <w:widowControl w:val="0"/>
              <w:spacing w:before="60"/>
              <w:jc w:val="center"/>
              <w:rPr>
                <w:rFonts w:cstheme="minorHAnsi"/>
                <w:lang w:val="en-GB"/>
              </w:rPr>
            </w:pPr>
            <w:r w:rsidRPr="006411AE">
              <w:rPr>
                <w:rFonts w:cstheme="minorHAnsi"/>
                <w:lang w:val="en-GB"/>
              </w:rPr>
              <w:t>Correct mapping</w:t>
            </w:r>
          </w:p>
        </w:tc>
      </w:tr>
      <w:tr w:rsidR="0094085B" w:rsidRPr="006411AE" w14:paraId="72855EC9" w14:textId="77777777" w:rsidTr="00AE1E44">
        <w:trPr>
          <w:cantSplit/>
        </w:trPr>
        <w:tc>
          <w:tcPr>
            <w:tcW w:w="332" w:type="pct"/>
          </w:tcPr>
          <w:p w14:paraId="0227BC53" w14:textId="77777777" w:rsidR="0094085B" w:rsidRPr="006411AE" w:rsidRDefault="0094085B" w:rsidP="00C41EB1">
            <w:pPr>
              <w:pStyle w:val="Overskrift4"/>
              <w:keepNext w:val="0"/>
              <w:widowControl w:val="0"/>
              <w:numPr>
                <w:ilvl w:val="0"/>
                <w:numId w:val="27"/>
              </w:numPr>
              <w:rPr>
                <w:lang w:val="en-GB"/>
              </w:rPr>
            </w:pPr>
          </w:p>
        </w:tc>
        <w:tc>
          <w:tcPr>
            <w:tcW w:w="1400" w:type="pct"/>
          </w:tcPr>
          <w:p w14:paraId="315A1418" w14:textId="7A4A5639" w:rsidR="0094085B" w:rsidRDefault="00757420">
            <w:pPr>
              <w:rPr>
                <w:lang w:val="en-GB"/>
              </w:rPr>
            </w:pPr>
            <w:r>
              <w:rPr>
                <w:lang w:val="en-GB"/>
              </w:rPr>
              <w:t>Demonstrate</w:t>
            </w:r>
            <w:r w:rsidR="0050080A" w:rsidRPr="006411AE">
              <w:rPr>
                <w:lang w:val="en-GB"/>
              </w:rPr>
              <w:t xml:space="preserve"> that elements are mapped correctly from </w:t>
            </w:r>
            <w:r w:rsidR="001440B6">
              <w:rPr>
                <w:lang w:val="en-GB"/>
              </w:rPr>
              <w:t xml:space="preserve">new </w:t>
            </w:r>
            <w:r w:rsidR="0050080A" w:rsidRPr="006411AE">
              <w:rPr>
                <w:lang w:val="en-GB"/>
              </w:rPr>
              <w:t xml:space="preserve">CareCommunication </w:t>
            </w:r>
            <w:r w:rsidR="006F7247" w:rsidRPr="006411AE">
              <w:rPr>
                <w:lang w:val="en-GB"/>
              </w:rPr>
              <w:t>to XDIS91 cf</w:t>
            </w:r>
            <w:r w:rsidR="008F6317">
              <w:rPr>
                <w:lang w:val="en-GB"/>
              </w:rPr>
              <w:t>.</w:t>
            </w:r>
            <w:hyperlink w:anchor="_Baggrundsmaterialer_2" w:history="1">
              <w:r w:rsidR="008F6317">
                <w:rPr>
                  <w:lang w:val="en-GB"/>
                </w:rPr>
                <w:t xml:space="preserve"> </w:t>
              </w:r>
              <w:r w:rsidR="008F6317">
                <w:rPr>
                  <w:rStyle w:val="Hyperlink"/>
                  <w:rFonts w:ascii="Calibri" w:eastAsiaTheme="minorHAnsi" w:hAnsi="Calibri" w:cstheme="minorBidi"/>
                  <w:lang w:val="en-GB" w:eastAsia="en-US"/>
                </w:rPr>
                <w:t>m</w:t>
              </w:r>
              <w:r w:rsidR="008F6317">
                <w:rPr>
                  <w:rStyle w:val="Hyperlink"/>
                  <w:rFonts w:ascii="Calibri" w:hAnsi="Calibri"/>
                  <w:lang w:val="en-GB"/>
                </w:rPr>
                <w:t>ap</w:t>
              </w:r>
              <w:r w:rsidR="008F6317" w:rsidRPr="008510EE">
                <w:rPr>
                  <w:rStyle w:val="Hyperlink"/>
                  <w:rFonts w:ascii="Calibri" w:eastAsiaTheme="minorHAnsi" w:hAnsi="Calibri" w:cstheme="minorBidi"/>
                  <w:lang w:val="en-GB" w:eastAsia="en-US"/>
                </w:rPr>
                <w:t>ping table</w:t>
              </w:r>
            </w:hyperlink>
            <w:r w:rsidR="006F7247" w:rsidRPr="008510EE">
              <w:rPr>
                <w:sz w:val="18"/>
                <w:szCs w:val="18"/>
                <w:lang w:val="en-GB"/>
              </w:rPr>
              <w:t>.</w:t>
            </w:r>
          </w:p>
          <w:p w14:paraId="0E658A0A" w14:textId="77777777" w:rsidR="001555A1" w:rsidRDefault="001555A1">
            <w:pPr>
              <w:rPr>
                <w:lang w:val="en-GB"/>
              </w:rPr>
            </w:pPr>
          </w:p>
          <w:p w14:paraId="46443AE3" w14:textId="14148989" w:rsidR="001555A1" w:rsidRPr="009E2424" w:rsidRDefault="001555A1">
            <w:pPr>
              <w:rPr>
                <w:i/>
                <w:iCs/>
                <w:lang w:val="en-GB"/>
              </w:rPr>
            </w:pPr>
            <w:r w:rsidRPr="009E2424">
              <w:rPr>
                <w:b/>
                <w:bCs/>
                <w:i/>
                <w:iCs/>
                <w:lang w:val="en-GB"/>
              </w:rPr>
              <w:t>Note</w:t>
            </w:r>
            <w:r w:rsidRPr="009E2424">
              <w:rPr>
                <w:i/>
                <w:iCs/>
                <w:lang w:val="en-GB"/>
              </w:rPr>
              <w:t>: As test data, mappings performed earlier in the test</w:t>
            </w:r>
            <w:r w:rsidR="009E2424" w:rsidRPr="009E2424">
              <w:rPr>
                <w:i/>
                <w:iCs/>
                <w:lang w:val="en-GB"/>
              </w:rPr>
              <w:t xml:space="preserve"> </w:t>
            </w:r>
            <w:r w:rsidRPr="009E2424">
              <w:rPr>
                <w:i/>
                <w:iCs/>
                <w:lang w:val="en-GB"/>
              </w:rPr>
              <w:t xml:space="preserve">protocol can be </w:t>
            </w:r>
            <w:r w:rsidR="009E2424" w:rsidRPr="009E2424">
              <w:rPr>
                <w:i/>
                <w:iCs/>
                <w:lang w:val="en-GB"/>
              </w:rPr>
              <w:t>referenced.</w:t>
            </w:r>
          </w:p>
          <w:p w14:paraId="497065AA" w14:textId="71593A8E" w:rsidR="00D149FD" w:rsidRPr="006411AE" w:rsidRDefault="00D149FD">
            <w:pPr>
              <w:rPr>
                <w:lang w:val="en-GB"/>
              </w:rPr>
            </w:pPr>
          </w:p>
        </w:tc>
        <w:tc>
          <w:tcPr>
            <w:tcW w:w="601" w:type="pct"/>
          </w:tcPr>
          <w:p w14:paraId="77F8F65C" w14:textId="0F387D19" w:rsidR="0094085B" w:rsidRPr="006411AE" w:rsidRDefault="0094085B">
            <w:pPr>
              <w:widowControl w:val="0"/>
              <w:spacing w:before="60"/>
              <w:rPr>
                <w:lang w:val="en-GB"/>
              </w:rPr>
            </w:pPr>
          </w:p>
        </w:tc>
        <w:tc>
          <w:tcPr>
            <w:tcW w:w="1193" w:type="pct"/>
          </w:tcPr>
          <w:p w14:paraId="251022D5" w14:textId="0A3DCC4C" w:rsidR="0094085B" w:rsidRPr="006411AE" w:rsidRDefault="00AA1B00">
            <w:pPr>
              <w:widowControl w:val="0"/>
              <w:spacing w:before="60" w:after="120"/>
              <w:rPr>
                <w:lang w:val="en-GB"/>
              </w:rPr>
            </w:pPr>
            <w:r>
              <w:rPr>
                <w:lang w:val="en-GB"/>
              </w:rPr>
              <w:t>Mapping is performed correctly</w:t>
            </w:r>
          </w:p>
        </w:tc>
        <w:tc>
          <w:tcPr>
            <w:tcW w:w="986" w:type="pct"/>
          </w:tcPr>
          <w:p w14:paraId="7714FF25" w14:textId="77777777" w:rsidR="0094085B" w:rsidRPr="006411AE" w:rsidRDefault="0094085B">
            <w:pPr>
              <w:widowControl w:val="0"/>
              <w:spacing w:before="60"/>
              <w:rPr>
                <w:rFonts w:eastAsia="Times New Roman" w:cs="Calibri"/>
                <w:szCs w:val="24"/>
                <w:lang w:val="en-GB"/>
              </w:rPr>
            </w:pPr>
          </w:p>
        </w:tc>
        <w:tc>
          <w:tcPr>
            <w:tcW w:w="488" w:type="pct"/>
          </w:tcPr>
          <w:p w14:paraId="7B8D305D" w14:textId="77777777" w:rsidR="0094085B" w:rsidRPr="006411AE" w:rsidRDefault="00000000">
            <w:pPr>
              <w:widowControl w:val="0"/>
              <w:spacing w:before="60"/>
              <w:jc w:val="center"/>
              <w:rPr>
                <w:rFonts w:cstheme="minorHAnsi"/>
                <w:lang w:val="en-GB"/>
              </w:rPr>
            </w:pPr>
            <w:sdt>
              <w:sdtPr>
                <w:rPr>
                  <w:rFonts w:cstheme="minorHAnsi"/>
                  <w:lang w:val="en-GB"/>
                </w:rPr>
                <w:alias w:val="MedCom vurdering"/>
                <w:tag w:val="MedCom vurdering"/>
                <w:id w:val="1359082861"/>
                <w:placeholder>
                  <w:docPart w:val="6609A3F1045D486B9DE49CBDE66E633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4085B" w:rsidRPr="006411AE">
                  <w:rPr>
                    <w:rStyle w:val="Pladsholdertekst"/>
                    <w:lang w:val="en-GB"/>
                  </w:rPr>
                  <w:t>Choose</w:t>
                </w:r>
              </w:sdtContent>
            </w:sdt>
          </w:p>
        </w:tc>
      </w:tr>
      <w:tr w:rsidR="001440B6" w:rsidRPr="006411AE" w14:paraId="72D5708E" w14:textId="77777777" w:rsidTr="00AE1E44">
        <w:trPr>
          <w:cantSplit/>
        </w:trPr>
        <w:tc>
          <w:tcPr>
            <w:tcW w:w="332" w:type="pct"/>
          </w:tcPr>
          <w:p w14:paraId="4E26D667" w14:textId="77777777" w:rsidR="001440B6" w:rsidRPr="006411AE" w:rsidRDefault="001440B6" w:rsidP="00C41EB1">
            <w:pPr>
              <w:pStyle w:val="Overskrift4"/>
              <w:keepNext w:val="0"/>
              <w:widowControl w:val="0"/>
              <w:numPr>
                <w:ilvl w:val="0"/>
                <w:numId w:val="27"/>
              </w:numPr>
              <w:rPr>
                <w:lang w:val="en-GB"/>
              </w:rPr>
            </w:pPr>
          </w:p>
        </w:tc>
        <w:tc>
          <w:tcPr>
            <w:tcW w:w="1400" w:type="pct"/>
          </w:tcPr>
          <w:p w14:paraId="7A9B646E" w14:textId="4BEF484E" w:rsidR="001440B6" w:rsidRDefault="001440B6" w:rsidP="001440B6">
            <w:pPr>
              <w:rPr>
                <w:lang w:val="en-GB"/>
              </w:rPr>
            </w:pPr>
            <w:r>
              <w:rPr>
                <w:lang w:val="en-GB"/>
              </w:rPr>
              <w:t>Demonstrate</w:t>
            </w:r>
            <w:r w:rsidRPr="006411AE">
              <w:rPr>
                <w:lang w:val="en-GB"/>
              </w:rPr>
              <w:t xml:space="preserve"> that elements are mapped correctly from </w:t>
            </w:r>
            <w:r>
              <w:rPr>
                <w:lang w:val="en-GB"/>
              </w:rPr>
              <w:t xml:space="preserve">reply </w:t>
            </w:r>
            <w:r w:rsidRPr="006411AE">
              <w:rPr>
                <w:lang w:val="en-GB"/>
              </w:rPr>
              <w:t>CareCommunication to XDIS91 cf</w:t>
            </w:r>
            <w:r w:rsidR="008F6317">
              <w:rPr>
                <w:lang w:val="en-GB"/>
              </w:rPr>
              <w:t>.</w:t>
            </w:r>
            <w:hyperlink w:anchor="_Baggrundsmaterialer_2" w:history="1">
              <w:r w:rsidR="008F6317">
                <w:rPr>
                  <w:lang w:val="en-GB"/>
                </w:rPr>
                <w:t xml:space="preserve"> </w:t>
              </w:r>
              <w:r w:rsidR="008F6317">
                <w:rPr>
                  <w:rStyle w:val="Hyperlink"/>
                  <w:rFonts w:ascii="Calibri" w:eastAsiaTheme="minorHAnsi" w:hAnsi="Calibri" w:cstheme="minorBidi"/>
                  <w:lang w:val="en-GB" w:eastAsia="en-US"/>
                </w:rPr>
                <w:t>m</w:t>
              </w:r>
              <w:r w:rsidR="008F6317">
                <w:rPr>
                  <w:rStyle w:val="Hyperlink"/>
                  <w:rFonts w:ascii="Calibri" w:hAnsi="Calibri"/>
                  <w:lang w:val="en-GB"/>
                </w:rPr>
                <w:t>ap</w:t>
              </w:r>
              <w:r w:rsidR="008F6317" w:rsidRPr="008510EE">
                <w:rPr>
                  <w:rStyle w:val="Hyperlink"/>
                  <w:rFonts w:ascii="Calibri" w:eastAsiaTheme="minorHAnsi" w:hAnsi="Calibri" w:cstheme="minorBidi"/>
                  <w:lang w:val="en-GB" w:eastAsia="en-US"/>
                </w:rPr>
                <w:t>ping table</w:t>
              </w:r>
            </w:hyperlink>
            <w:r w:rsidRPr="006411AE">
              <w:rPr>
                <w:lang w:val="en-GB"/>
              </w:rPr>
              <w:t>.</w:t>
            </w:r>
          </w:p>
          <w:p w14:paraId="42FC0C81" w14:textId="77777777" w:rsidR="001440B6" w:rsidRDefault="001440B6" w:rsidP="006439AE">
            <w:pPr>
              <w:rPr>
                <w:lang w:val="en-GB"/>
              </w:rPr>
            </w:pPr>
          </w:p>
        </w:tc>
        <w:tc>
          <w:tcPr>
            <w:tcW w:w="601" w:type="pct"/>
          </w:tcPr>
          <w:p w14:paraId="5A787798" w14:textId="77777777" w:rsidR="001440B6" w:rsidRPr="006411AE" w:rsidRDefault="001440B6" w:rsidP="001440B6">
            <w:pPr>
              <w:widowControl w:val="0"/>
              <w:spacing w:before="60"/>
              <w:rPr>
                <w:lang w:val="en-GB"/>
              </w:rPr>
            </w:pPr>
          </w:p>
        </w:tc>
        <w:tc>
          <w:tcPr>
            <w:tcW w:w="1193" w:type="pct"/>
          </w:tcPr>
          <w:p w14:paraId="5A90EE0A" w14:textId="56275418" w:rsidR="001440B6" w:rsidRDefault="001440B6" w:rsidP="001440B6">
            <w:pPr>
              <w:widowControl w:val="0"/>
              <w:spacing w:before="60" w:after="120"/>
              <w:rPr>
                <w:lang w:val="en-GB"/>
              </w:rPr>
            </w:pPr>
            <w:r>
              <w:rPr>
                <w:lang w:val="en-GB"/>
              </w:rPr>
              <w:t>Mapping is performed correctly</w:t>
            </w:r>
          </w:p>
        </w:tc>
        <w:tc>
          <w:tcPr>
            <w:tcW w:w="986" w:type="pct"/>
          </w:tcPr>
          <w:p w14:paraId="0508DE16" w14:textId="77777777" w:rsidR="001440B6" w:rsidRPr="006411AE" w:rsidRDefault="001440B6" w:rsidP="001440B6">
            <w:pPr>
              <w:widowControl w:val="0"/>
              <w:spacing w:before="60"/>
              <w:rPr>
                <w:rFonts w:eastAsia="Times New Roman" w:cs="Calibri"/>
                <w:szCs w:val="24"/>
                <w:lang w:val="en-GB"/>
              </w:rPr>
            </w:pPr>
          </w:p>
        </w:tc>
        <w:tc>
          <w:tcPr>
            <w:tcW w:w="488" w:type="pct"/>
          </w:tcPr>
          <w:p w14:paraId="403CAD69" w14:textId="3DD1FE5A" w:rsidR="001440B6" w:rsidRPr="006411AE" w:rsidRDefault="00000000" w:rsidP="001440B6">
            <w:pPr>
              <w:widowControl w:val="0"/>
              <w:spacing w:before="60"/>
              <w:jc w:val="center"/>
              <w:rPr>
                <w:rFonts w:cstheme="minorHAnsi"/>
                <w:lang w:val="en-GB"/>
              </w:rPr>
            </w:pPr>
            <w:sdt>
              <w:sdtPr>
                <w:rPr>
                  <w:rFonts w:cstheme="minorHAnsi"/>
                  <w:lang w:val="en-GB"/>
                </w:rPr>
                <w:alias w:val="MedCom vurdering"/>
                <w:tag w:val="MedCom vurdering"/>
                <w:id w:val="933786210"/>
                <w:placeholder>
                  <w:docPart w:val="D8DCEE18644749B694F8F3C47ACB5D7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40B6" w:rsidRPr="006411AE">
                  <w:rPr>
                    <w:rStyle w:val="Pladsholdertekst"/>
                    <w:lang w:val="en-GB"/>
                  </w:rPr>
                  <w:t>Choose</w:t>
                </w:r>
              </w:sdtContent>
            </w:sdt>
          </w:p>
        </w:tc>
      </w:tr>
      <w:tr w:rsidR="001440B6" w:rsidRPr="006411AE" w14:paraId="30BEF1CA" w14:textId="77777777" w:rsidTr="00AE1E44">
        <w:trPr>
          <w:cantSplit/>
        </w:trPr>
        <w:tc>
          <w:tcPr>
            <w:tcW w:w="332" w:type="pct"/>
          </w:tcPr>
          <w:p w14:paraId="65BAB1C6" w14:textId="77777777" w:rsidR="001440B6" w:rsidRPr="006411AE" w:rsidRDefault="001440B6" w:rsidP="00C41EB1">
            <w:pPr>
              <w:pStyle w:val="Overskrift4"/>
              <w:keepNext w:val="0"/>
              <w:widowControl w:val="0"/>
              <w:numPr>
                <w:ilvl w:val="0"/>
                <w:numId w:val="27"/>
              </w:numPr>
              <w:rPr>
                <w:lang w:val="en-GB"/>
              </w:rPr>
            </w:pPr>
          </w:p>
        </w:tc>
        <w:tc>
          <w:tcPr>
            <w:tcW w:w="1400" w:type="pct"/>
          </w:tcPr>
          <w:p w14:paraId="462A15C0" w14:textId="59426357" w:rsidR="001440B6" w:rsidRDefault="001440B6" w:rsidP="001440B6">
            <w:pPr>
              <w:rPr>
                <w:lang w:val="en-GB"/>
              </w:rPr>
            </w:pPr>
            <w:r>
              <w:rPr>
                <w:lang w:val="en-GB"/>
              </w:rPr>
              <w:t>Demonstrate</w:t>
            </w:r>
            <w:r w:rsidRPr="006411AE">
              <w:rPr>
                <w:lang w:val="en-GB"/>
              </w:rPr>
              <w:t xml:space="preserve"> that elements are mapped correctly from </w:t>
            </w:r>
            <w:r>
              <w:rPr>
                <w:lang w:val="en-GB"/>
              </w:rPr>
              <w:t xml:space="preserve">forwarded </w:t>
            </w:r>
            <w:r w:rsidRPr="006411AE">
              <w:rPr>
                <w:lang w:val="en-GB"/>
              </w:rPr>
              <w:t>CareCommunication to XDIS91 cf</w:t>
            </w:r>
            <w:r w:rsidR="00B27350">
              <w:rPr>
                <w:lang w:val="en-GB"/>
              </w:rPr>
              <w:t>.</w:t>
            </w:r>
            <w:hyperlink w:anchor="_Baggrundsmaterialer_2" w:history="1">
              <w:r w:rsidR="00B27350">
                <w:rPr>
                  <w:lang w:val="en-GB"/>
                </w:rPr>
                <w:t xml:space="preserve"> </w:t>
              </w:r>
              <w:r w:rsidR="00B27350">
                <w:rPr>
                  <w:rStyle w:val="Hyperlink"/>
                  <w:rFonts w:ascii="Calibri" w:eastAsiaTheme="minorHAnsi" w:hAnsi="Calibri" w:cstheme="minorBidi"/>
                  <w:lang w:val="en-GB" w:eastAsia="en-US"/>
                </w:rPr>
                <w:t>m</w:t>
              </w:r>
              <w:r w:rsidR="00B27350">
                <w:rPr>
                  <w:rStyle w:val="Hyperlink"/>
                  <w:rFonts w:ascii="Calibri" w:hAnsi="Calibri"/>
                  <w:lang w:val="en-GB"/>
                </w:rPr>
                <w:t>ap</w:t>
              </w:r>
              <w:r w:rsidR="00D22DCE" w:rsidRPr="008510EE">
                <w:rPr>
                  <w:rStyle w:val="Hyperlink"/>
                  <w:rFonts w:ascii="Calibri" w:eastAsiaTheme="minorHAnsi" w:hAnsi="Calibri" w:cstheme="minorBidi"/>
                  <w:lang w:val="en-GB" w:eastAsia="en-US"/>
                </w:rPr>
                <w:t>ping table</w:t>
              </w:r>
            </w:hyperlink>
            <w:r w:rsidRPr="006411AE">
              <w:rPr>
                <w:lang w:val="en-GB"/>
              </w:rPr>
              <w:t>.</w:t>
            </w:r>
          </w:p>
          <w:p w14:paraId="4642E8DF" w14:textId="77777777" w:rsidR="001440B6" w:rsidRDefault="001440B6" w:rsidP="006439AE">
            <w:pPr>
              <w:rPr>
                <w:lang w:val="en-GB"/>
              </w:rPr>
            </w:pPr>
          </w:p>
        </w:tc>
        <w:tc>
          <w:tcPr>
            <w:tcW w:w="601" w:type="pct"/>
          </w:tcPr>
          <w:p w14:paraId="0FEC9B17" w14:textId="77777777" w:rsidR="001440B6" w:rsidRPr="006411AE" w:rsidRDefault="001440B6" w:rsidP="001440B6">
            <w:pPr>
              <w:widowControl w:val="0"/>
              <w:spacing w:before="60"/>
              <w:rPr>
                <w:lang w:val="en-GB"/>
              </w:rPr>
            </w:pPr>
          </w:p>
        </w:tc>
        <w:tc>
          <w:tcPr>
            <w:tcW w:w="1193" w:type="pct"/>
          </w:tcPr>
          <w:p w14:paraId="0306804D" w14:textId="11489371" w:rsidR="001440B6" w:rsidRDefault="001440B6" w:rsidP="001440B6">
            <w:pPr>
              <w:widowControl w:val="0"/>
              <w:spacing w:before="60" w:after="120"/>
              <w:rPr>
                <w:lang w:val="en-GB"/>
              </w:rPr>
            </w:pPr>
            <w:r>
              <w:rPr>
                <w:lang w:val="en-GB"/>
              </w:rPr>
              <w:t>Mapping is performed correctly</w:t>
            </w:r>
          </w:p>
        </w:tc>
        <w:tc>
          <w:tcPr>
            <w:tcW w:w="986" w:type="pct"/>
          </w:tcPr>
          <w:p w14:paraId="2B74AD44" w14:textId="77777777" w:rsidR="001440B6" w:rsidRPr="006411AE" w:rsidRDefault="001440B6" w:rsidP="001440B6">
            <w:pPr>
              <w:widowControl w:val="0"/>
              <w:spacing w:before="60"/>
              <w:rPr>
                <w:rFonts w:eastAsia="Times New Roman" w:cs="Calibri"/>
                <w:szCs w:val="24"/>
                <w:lang w:val="en-GB"/>
              </w:rPr>
            </w:pPr>
          </w:p>
        </w:tc>
        <w:tc>
          <w:tcPr>
            <w:tcW w:w="488" w:type="pct"/>
          </w:tcPr>
          <w:p w14:paraId="3627D263" w14:textId="284D149E" w:rsidR="001440B6" w:rsidRPr="006411AE" w:rsidRDefault="00000000" w:rsidP="001440B6">
            <w:pPr>
              <w:widowControl w:val="0"/>
              <w:spacing w:before="60"/>
              <w:jc w:val="center"/>
              <w:rPr>
                <w:rFonts w:cstheme="minorHAnsi"/>
                <w:lang w:val="en-GB"/>
              </w:rPr>
            </w:pPr>
            <w:sdt>
              <w:sdtPr>
                <w:rPr>
                  <w:rFonts w:cstheme="minorHAnsi"/>
                  <w:lang w:val="en-GB"/>
                </w:rPr>
                <w:alias w:val="MedCom vurdering"/>
                <w:tag w:val="MedCom vurdering"/>
                <w:id w:val="1269053296"/>
                <w:placeholder>
                  <w:docPart w:val="F8BE3F2C2AB04896B1F3A72C3C3C6F2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40B6" w:rsidRPr="006411AE">
                  <w:rPr>
                    <w:rStyle w:val="Pladsholdertekst"/>
                    <w:lang w:val="en-GB"/>
                  </w:rPr>
                  <w:t>Choose</w:t>
                </w:r>
              </w:sdtContent>
            </w:sdt>
          </w:p>
        </w:tc>
      </w:tr>
      <w:tr w:rsidR="001440B6" w:rsidRPr="006411AE" w14:paraId="11A66FDB" w14:textId="77777777" w:rsidTr="00AE1E44">
        <w:trPr>
          <w:cantSplit/>
        </w:trPr>
        <w:tc>
          <w:tcPr>
            <w:tcW w:w="332" w:type="pct"/>
          </w:tcPr>
          <w:p w14:paraId="121E7A3F" w14:textId="77777777" w:rsidR="001440B6" w:rsidRPr="006411AE" w:rsidRDefault="001440B6" w:rsidP="00C41EB1">
            <w:pPr>
              <w:pStyle w:val="Overskrift4"/>
              <w:keepNext w:val="0"/>
              <w:widowControl w:val="0"/>
              <w:numPr>
                <w:ilvl w:val="0"/>
                <w:numId w:val="27"/>
              </w:numPr>
              <w:rPr>
                <w:lang w:val="en-GB"/>
              </w:rPr>
            </w:pPr>
          </w:p>
        </w:tc>
        <w:tc>
          <w:tcPr>
            <w:tcW w:w="1400" w:type="pct"/>
          </w:tcPr>
          <w:p w14:paraId="26E4684C" w14:textId="3192B458" w:rsidR="001440B6" w:rsidRPr="006411AE" w:rsidRDefault="001440B6" w:rsidP="001440B6">
            <w:pPr>
              <w:rPr>
                <w:lang w:val="en-GB"/>
              </w:rPr>
            </w:pPr>
            <w:r>
              <w:rPr>
                <w:lang w:val="en-GB"/>
              </w:rPr>
              <w:t>Demonstrate</w:t>
            </w:r>
            <w:r w:rsidRPr="006411AE">
              <w:rPr>
                <w:lang w:val="en-GB"/>
              </w:rPr>
              <w:t xml:space="preserve"> that elements are mapped correctly from CareCommunication to XBIN01 cf</w:t>
            </w:r>
            <w:r w:rsidR="00B27350">
              <w:rPr>
                <w:lang w:val="en-GB"/>
              </w:rPr>
              <w:t>.</w:t>
            </w:r>
            <w:hyperlink w:anchor="_Baggrundsmaterialer_2" w:history="1">
              <w:r w:rsidR="00B27350">
                <w:rPr>
                  <w:lang w:val="en-GB"/>
                </w:rPr>
                <w:t xml:space="preserve"> </w:t>
              </w:r>
              <w:r w:rsidR="00B27350">
                <w:rPr>
                  <w:rStyle w:val="Hyperlink"/>
                  <w:rFonts w:ascii="Calibri" w:eastAsiaTheme="minorHAnsi" w:hAnsi="Calibri" w:cstheme="minorBidi"/>
                  <w:lang w:val="en-GB" w:eastAsia="en-US"/>
                </w:rPr>
                <w:t>m</w:t>
              </w:r>
              <w:r w:rsidR="00B27350">
                <w:rPr>
                  <w:rStyle w:val="Hyperlink"/>
                  <w:rFonts w:ascii="Calibri" w:hAnsi="Calibri"/>
                  <w:lang w:val="en-GB"/>
                </w:rPr>
                <w:t>ap</w:t>
              </w:r>
              <w:r w:rsidR="00B27350" w:rsidRPr="008510EE">
                <w:rPr>
                  <w:rStyle w:val="Hyperlink"/>
                  <w:rFonts w:ascii="Calibri" w:eastAsiaTheme="minorHAnsi" w:hAnsi="Calibri" w:cstheme="minorBidi"/>
                  <w:lang w:val="en-GB" w:eastAsia="en-US"/>
                </w:rPr>
                <w:t>ping table</w:t>
              </w:r>
            </w:hyperlink>
            <w:r w:rsidRPr="006411AE">
              <w:rPr>
                <w:lang w:val="en-GB"/>
              </w:rPr>
              <w:t>.</w:t>
            </w:r>
          </w:p>
          <w:p w14:paraId="364485A6" w14:textId="77777777" w:rsidR="001440B6" w:rsidRPr="006411AE" w:rsidRDefault="001440B6" w:rsidP="001440B6">
            <w:pPr>
              <w:rPr>
                <w:lang w:val="en-GB"/>
              </w:rPr>
            </w:pPr>
          </w:p>
        </w:tc>
        <w:tc>
          <w:tcPr>
            <w:tcW w:w="601" w:type="pct"/>
          </w:tcPr>
          <w:p w14:paraId="7DC80512" w14:textId="612B0A26" w:rsidR="001440B6" w:rsidRPr="006411AE" w:rsidRDefault="001440B6" w:rsidP="001440B6">
            <w:pPr>
              <w:widowControl w:val="0"/>
              <w:spacing w:before="60"/>
              <w:rPr>
                <w:rFonts w:ascii="Courier New" w:eastAsia="Times New Roman" w:hAnsi="Courier New" w:cs="Courier New"/>
                <w:shd w:val="clear" w:color="auto" w:fill="FFFFFF"/>
                <w:lang w:val="en-GB"/>
              </w:rPr>
            </w:pPr>
          </w:p>
        </w:tc>
        <w:tc>
          <w:tcPr>
            <w:tcW w:w="1193" w:type="pct"/>
          </w:tcPr>
          <w:p w14:paraId="7D778696" w14:textId="1EA08B5F" w:rsidR="001440B6" w:rsidRPr="006411AE" w:rsidRDefault="001440B6" w:rsidP="001440B6">
            <w:pPr>
              <w:widowControl w:val="0"/>
              <w:spacing w:before="60" w:after="120"/>
              <w:rPr>
                <w:lang w:val="en-GB"/>
              </w:rPr>
            </w:pPr>
            <w:r>
              <w:rPr>
                <w:lang w:val="en-GB"/>
              </w:rPr>
              <w:t>Mapping is performed correctly</w:t>
            </w:r>
          </w:p>
        </w:tc>
        <w:tc>
          <w:tcPr>
            <w:tcW w:w="986" w:type="pct"/>
          </w:tcPr>
          <w:p w14:paraId="6D731CDA" w14:textId="77777777" w:rsidR="001440B6" w:rsidRPr="006411AE" w:rsidRDefault="001440B6" w:rsidP="001440B6">
            <w:pPr>
              <w:widowControl w:val="0"/>
              <w:spacing w:before="60"/>
              <w:rPr>
                <w:rFonts w:eastAsia="Times New Roman" w:cs="Calibri"/>
                <w:szCs w:val="24"/>
                <w:lang w:val="en-GB"/>
              </w:rPr>
            </w:pPr>
          </w:p>
        </w:tc>
        <w:tc>
          <w:tcPr>
            <w:tcW w:w="488" w:type="pct"/>
          </w:tcPr>
          <w:p w14:paraId="7426DAD7" w14:textId="7FCDF3D4" w:rsidR="001440B6" w:rsidRPr="006411AE" w:rsidRDefault="00000000" w:rsidP="001440B6">
            <w:pPr>
              <w:widowControl w:val="0"/>
              <w:spacing w:before="60"/>
              <w:jc w:val="center"/>
              <w:rPr>
                <w:rFonts w:cstheme="minorHAnsi"/>
                <w:lang w:val="en-GB"/>
              </w:rPr>
            </w:pPr>
            <w:sdt>
              <w:sdtPr>
                <w:rPr>
                  <w:rFonts w:cstheme="minorHAnsi"/>
                  <w:lang w:val="en-GB"/>
                </w:rPr>
                <w:alias w:val="MedCom vurdering"/>
                <w:tag w:val="MedCom vurdering"/>
                <w:id w:val="-425887002"/>
                <w:placeholder>
                  <w:docPart w:val="842A6BFCBD2644A3821E2BCE527E8D9D"/>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40B6" w:rsidRPr="006411AE">
                  <w:rPr>
                    <w:rStyle w:val="Pladsholdertekst"/>
                    <w:lang w:val="en-GB"/>
                  </w:rPr>
                  <w:t>Choose</w:t>
                </w:r>
              </w:sdtContent>
            </w:sdt>
          </w:p>
        </w:tc>
      </w:tr>
      <w:tr w:rsidR="001440B6" w:rsidRPr="006411AE" w14:paraId="7DA3D73D" w14:textId="77777777" w:rsidTr="00AE1E44">
        <w:trPr>
          <w:cantSplit/>
        </w:trPr>
        <w:tc>
          <w:tcPr>
            <w:tcW w:w="332" w:type="pct"/>
          </w:tcPr>
          <w:p w14:paraId="33BB6ED9" w14:textId="77777777" w:rsidR="001440B6" w:rsidRPr="006411AE" w:rsidRDefault="001440B6" w:rsidP="00C41EB1">
            <w:pPr>
              <w:pStyle w:val="Overskrift4"/>
              <w:keepNext w:val="0"/>
              <w:widowControl w:val="0"/>
              <w:numPr>
                <w:ilvl w:val="0"/>
                <w:numId w:val="27"/>
              </w:numPr>
              <w:rPr>
                <w:lang w:val="en-GB"/>
              </w:rPr>
            </w:pPr>
          </w:p>
        </w:tc>
        <w:tc>
          <w:tcPr>
            <w:tcW w:w="1400" w:type="pct"/>
          </w:tcPr>
          <w:p w14:paraId="686358A7" w14:textId="1FA4CF47" w:rsidR="001440B6" w:rsidRPr="006411AE" w:rsidRDefault="001440B6" w:rsidP="001440B6">
            <w:pPr>
              <w:rPr>
                <w:lang w:val="en-GB"/>
              </w:rPr>
            </w:pPr>
            <w:r>
              <w:rPr>
                <w:lang w:val="en-GB"/>
              </w:rPr>
              <w:t>Demonstrate</w:t>
            </w:r>
            <w:r w:rsidRPr="006411AE">
              <w:rPr>
                <w:lang w:val="en-GB"/>
              </w:rPr>
              <w:t xml:space="preserve"> that elements are mapped correctly from XDIS91 to CareCommunication cf</w:t>
            </w:r>
            <w:r w:rsidR="00B27350">
              <w:rPr>
                <w:lang w:val="en-GB"/>
              </w:rPr>
              <w:t>.</w:t>
            </w:r>
            <w:hyperlink w:anchor="_Baggrundsmaterialer_2" w:history="1">
              <w:r w:rsidR="00B27350">
                <w:rPr>
                  <w:lang w:val="en-GB"/>
                </w:rPr>
                <w:t xml:space="preserve"> </w:t>
              </w:r>
              <w:r w:rsidR="00B27350">
                <w:rPr>
                  <w:rStyle w:val="Hyperlink"/>
                  <w:rFonts w:ascii="Calibri" w:eastAsiaTheme="minorHAnsi" w:hAnsi="Calibri" w:cstheme="minorBidi"/>
                  <w:lang w:val="en-GB" w:eastAsia="en-US"/>
                </w:rPr>
                <w:t>m</w:t>
              </w:r>
              <w:r w:rsidR="00B27350">
                <w:rPr>
                  <w:rStyle w:val="Hyperlink"/>
                  <w:rFonts w:ascii="Calibri" w:hAnsi="Calibri"/>
                  <w:lang w:val="en-GB"/>
                </w:rPr>
                <w:t>ap</w:t>
              </w:r>
              <w:r w:rsidR="00B27350" w:rsidRPr="008510EE">
                <w:rPr>
                  <w:rStyle w:val="Hyperlink"/>
                  <w:rFonts w:ascii="Calibri" w:eastAsiaTheme="minorHAnsi" w:hAnsi="Calibri" w:cstheme="minorBidi"/>
                  <w:lang w:val="en-GB" w:eastAsia="en-US"/>
                </w:rPr>
                <w:t>ping table</w:t>
              </w:r>
            </w:hyperlink>
            <w:r w:rsidRPr="006411AE">
              <w:rPr>
                <w:lang w:val="en-GB"/>
              </w:rPr>
              <w:t>.</w:t>
            </w:r>
          </w:p>
          <w:p w14:paraId="38984071" w14:textId="77777777" w:rsidR="001440B6" w:rsidRPr="006411AE" w:rsidRDefault="001440B6" w:rsidP="001440B6">
            <w:pPr>
              <w:rPr>
                <w:lang w:val="en-GB"/>
              </w:rPr>
            </w:pPr>
          </w:p>
        </w:tc>
        <w:tc>
          <w:tcPr>
            <w:tcW w:w="601" w:type="pct"/>
          </w:tcPr>
          <w:p w14:paraId="43ECFF13" w14:textId="656C8261" w:rsidR="001440B6" w:rsidRPr="006411AE" w:rsidRDefault="001440B6" w:rsidP="001440B6">
            <w:pPr>
              <w:widowControl w:val="0"/>
              <w:spacing w:before="60"/>
              <w:rPr>
                <w:rFonts w:ascii="Courier New" w:eastAsia="Times New Roman" w:hAnsi="Courier New" w:cs="Courier New"/>
                <w:shd w:val="clear" w:color="auto" w:fill="FFFFFF"/>
                <w:lang w:val="en-GB"/>
              </w:rPr>
            </w:pPr>
          </w:p>
        </w:tc>
        <w:tc>
          <w:tcPr>
            <w:tcW w:w="1193" w:type="pct"/>
          </w:tcPr>
          <w:p w14:paraId="76025570" w14:textId="448CBF64" w:rsidR="001440B6" w:rsidRPr="006411AE" w:rsidRDefault="001440B6" w:rsidP="001440B6">
            <w:pPr>
              <w:widowControl w:val="0"/>
              <w:spacing w:before="60" w:after="120"/>
              <w:rPr>
                <w:lang w:val="en-GB"/>
              </w:rPr>
            </w:pPr>
            <w:r>
              <w:rPr>
                <w:lang w:val="en-GB"/>
              </w:rPr>
              <w:t>Mapping is performed correctly</w:t>
            </w:r>
          </w:p>
        </w:tc>
        <w:tc>
          <w:tcPr>
            <w:tcW w:w="986" w:type="pct"/>
          </w:tcPr>
          <w:p w14:paraId="5294AC36" w14:textId="77777777" w:rsidR="001440B6" w:rsidRPr="006411AE" w:rsidRDefault="001440B6" w:rsidP="001440B6">
            <w:pPr>
              <w:widowControl w:val="0"/>
              <w:spacing w:before="60"/>
              <w:rPr>
                <w:rFonts w:eastAsia="Times New Roman" w:cs="Calibri"/>
                <w:szCs w:val="24"/>
                <w:lang w:val="en-GB"/>
              </w:rPr>
            </w:pPr>
          </w:p>
        </w:tc>
        <w:tc>
          <w:tcPr>
            <w:tcW w:w="488" w:type="pct"/>
          </w:tcPr>
          <w:p w14:paraId="2C9F7DA4" w14:textId="7E3DC688" w:rsidR="001440B6" w:rsidRPr="006411AE" w:rsidRDefault="00000000" w:rsidP="001440B6">
            <w:pPr>
              <w:widowControl w:val="0"/>
              <w:spacing w:before="60"/>
              <w:jc w:val="center"/>
              <w:rPr>
                <w:rFonts w:cstheme="minorHAnsi"/>
                <w:lang w:val="en-GB"/>
              </w:rPr>
            </w:pPr>
            <w:sdt>
              <w:sdtPr>
                <w:rPr>
                  <w:rFonts w:cstheme="minorHAnsi"/>
                  <w:lang w:val="en-GB"/>
                </w:rPr>
                <w:alias w:val="MedCom vurdering"/>
                <w:tag w:val="MedCom vurdering"/>
                <w:id w:val="-95177761"/>
                <w:placeholder>
                  <w:docPart w:val="ADEA9AEC5FB841E5B7312D3D4A0930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40B6" w:rsidRPr="006411AE">
                  <w:rPr>
                    <w:rStyle w:val="Pladsholdertekst"/>
                    <w:lang w:val="en-GB"/>
                  </w:rPr>
                  <w:t>Choose</w:t>
                </w:r>
              </w:sdtContent>
            </w:sdt>
          </w:p>
        </w:tc>
      </w:tr>
      <w:tr w:rsidR="001440B6" w:rsidRPr="006411AE" w14:paraId="5217BD3C" w14:textId="77777777" w:rsidTr="00AE1E44">
        <w:trPr>
          <w:cantSplit/>
        </w:trPr>
        <w:tc>
          <w:tcPr>
            <w:tcW w:w="332" w:type="pct"/>
          </w:tcPr>
          <w:p w14:paraId="6D91D76F" w14:textId="77777777" w:rsidR="001440B6" w:rsidRPr="006411AE" w:rsidRDefault="001440B6" w:rsidP="00C41EB1">
            <w:pPr>
              <w:pStyle w:val="Overskrift4"/>
              <w:keepNext w:val="0"/>
              <w:widowControl w:val="0"/>
              <w:numPr>
                <w:ilvl w:val="0"/>
                <w:numId w:val="27"/>
              </w:numPr>
              <w:rPr>
                <w:lang w:val="en-GB"/>
              </w:rPr>
            </w:pPr>
          </w:p>
        </w:tc>
        <w:tc>
          <w:tcPr>
            <w:tcW w:w="1400" w:type="pct"/>
          </w:tcPr>
          <w:p w14:paraId="3B9EFE4F" w14:textId="7E2DD060" w:rsidR="001440B6" w:rsidRPr="006411AE" w:rsidRDefault="001440B6" w:rsidP="001440B6">
            <w:pPr>
              <w:rPr>
                <w:lang w:val="en-GB"/>
              </w:rPr>
            </w:pPr>
            <w:r>
              <w:rPr>
                <w:lang w:val="en-GB"/>
              </w:rPr>
              <w:t>Demonstrate</w:t>
            </w:r>
            <w:r w:rsidRPr="006411AE">
              <w:rPr>
                <w:lang w:val="en-GB"/>
              </w:rPr>
              <w:t xml:space="preserve"> that elements are mapped correctly from X</w:t>
            </w:r>
            <w:r>
              <w:rPr>
                <w:lang w:val="en-GB"/>
              </w:rPr>
              <w:t>BIN0</w:t>
            </w:r>
            <w:r w:rsidRPr="006411AE">
              <w:rPr>
                <w:lang w:val="en-GB"/>
              </w:rPr>
              <w:t>1 to CareCommunication cf</w:t>
            </w:r>
            <w:r w:rsidR="00B27350">
              <w:rPr>
                <w:lang w:val="en-GB"/>
              </w:rPr>
              <w:t>.</w:t>
            </w:r>
            <w:hyperlink w:anchor="_Baggrundsmaterialer_2" w:history="1">
              <w:r w:rsidR="00B27350">
                <w:rPr>
                  <w:lang w:val="en-GB"/>
                </w:rPr>
                <w:t xml:space="preserve"> </w:t>
              </w:r>
              <w:r w:rsidR="00B27350">
                <w:rPr>
                  <w:rStyle w:val="Hyperlink"/>
                  <w:rFonts w:ascii="Calibri" w:eastAsiaTheme="minorHAnsi" w:hAnsi="Calibri" w:cstheme="minorBidi"/>
                  <w:lang w:val="en-GB" w:eastAsia="en-US"/>
                </w:rPr>
                <w:t>m</w:t>
              </w:r>
              <w:r w:rsidR="00B27350">
                <w:rPr>
                  <w:rStyle w:val="Hyperlink"/>
                  <w:rFonts w:ascii="Calibri" w:hAnsi="Calibri"/>
                  <w:lang w:val="en-GB"/>
                </w:rPr>
                <w:t>ap</w:t>
              </w:r>
              <w:r w:rsidR="00B27350" w:rsidRPr="008510EE">
                <w:rPr>
                  <w:rStyle w:val="Hyperlink"/>
                  <w:rFonts w:ascii="Calibri" w:eastAsiaTheme="minorHAnsi" w:hAnsi="Calibri" w:cstheme="minorBidi"/>
                  <w:lang w:val="en-GB" w:eastAsia="en-US"/>
                </w:rPr>
                <w:t>ping table</w:t>
              </w:r>
            </w:hyperlink>
            <w:r w:rsidRPr="006411AE">
              <w:rPr>
                <w:lang w:val="en-GB"/>
              </w:rPr>
              <w:t>.</w:t>
            </w:r>
          </w:p>
          <w:p w14:paraId="0F02B48A" w14:textId="77777777" w:rsidR="001440B6" w:rsidRPr="006411AE" w:rsidRDefault="001440B6" w:rsidP="001440B6">
            <w:pPr>
              <w:rPr>
                <w:lang w:val="en-GB"/>
              </w:rPr>
            </w:pPr>
          </w:p>
        </w:tc>
        <w:tc>
          <w:tcPr>
            <w:tcW w:w="601" w:type="pct"/>
          </w:tcPr>
          <w:p w14:paraId="75D4C54E" w14:textId="79560E4B" w:rsidR="001440B6" w:rsidRPr="006411AE" w:rsidRDefault="001440B6" w:rsidP="001440B6">
            <w:pPr>
              <w:widowControl w:val="0"/>
              <w:spacing w:before="60"/>
              <w:rPr>
                <w:rFonts w:ascii="Courier New" w:eastAsia="Times New Roman" w:hAnsi="Courier New" w:cs="Courier New"/>
                <w:shd w:val="clear" w:color="auto" w:fill="FFFFFF"/>
                <w:lang w:val="en-GB"/>
              </w:rPr>
            </w:pPr>
          </w:p>
        </w:tc>
        <w:tc>
          <w:tcPr>
            <w:tcW w:w="1193" w:type="pct"/>
          </w:tcPr>
          <w:p w14:paraId="7EA243DC" w14:textId="75157B08" w:rsidR="001440B6" w:rsidRPr="006411AE" w:rsidRDefault="001440B6" w:rsidP="001440B6">
            <w:pPr>
              <w:widowControl w:val="0"/>
              <w:spacing w:before="60" w:after="120"/>
              <w:rPr>
                <w:lang w:val="en-GB"/>
              </w:rPr>
            </w:pPr>
            <w:r>
              <w:rPr>
                <w:lang w:val="en-GB"/>
              </w:rPr>
              <w:t>Mapping is performed correctly</w:t>
            </w:r>
          </w:p>
        </w:tc>
        <w:tc>
          <w:tcPr>
            <w:tcW w:w="986" w:type="pct"/>
          </w:tcPr>
          <w:p w14:paraId="321238F2" w14:textId="77777777" w:rsidR="001440B6" w:rsidRPr="006411AE" w:rsidRDefault="001440B6" w:rsidP="001440B6">
            <w:pPr>
              <w:widowControl w:val="0"/>
              <w:spacing w:before="60"/>
              <w:rPr>
                <w:rFonts w:eastAsia="Times New Roman" w:cs="Calibri"/>
                <w:szCs w:val="24"/>
                <w:lang w:val="en-GB"/>
              </w:rPr>
            </w:pPr>
          </w:p>
        </w:tc>
        <w:tc>
          <w:tcPr>
            <w:tcW w:w="488" w:type="pct"/>
          </w:tcPr>
          <w:p w14:paraId="001F76A8" w14:textId="3DC21D36" w:rsidR="001440B6" w:rsidRPr="006411AE" w:rsidRDefault="00000000" w:rsidP="001440B6">
            <w:pPr>
              <w:widowControl w:val="0"/>
              <w:spacing w:before="60"/>
              <w:jc w:val="center"/>
              <w:rPr>
                <w:rFonts w:cstheme="minorHAnsi"/>
                <w:lang w:val="en-GB"/>
              </w:rPr>
            </w:pPr>
            <w:sdt>
              <w:sdtPr>
                <w:rPr>
                  <w:rFonts w:cstheme="minorHAnsi"/>
                  <w:lang w:val="en-GB"/>
                </w:rPr>
                <w:alias w:val="MedCom vurdering"/>
                <w:tag w:val="MedCom vurdering"/>
                <w:id w:val="-698552222"/>
                <w:placeholder>
                  <w:docPart w:val="A508EA1DD9FC44A488942010BC2B2D8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40B6" w:rsidRPr="006411AE">
                  <w:rPr>
                    <w:rStyle w:val="Pladsholdertekst"/>
                    <w:lang w:val="en-GB"/>
                  </w:rPr>
                  <w:t>Choose</w:t>
                </w:r>
              </w:sdtContent>
            </w:sdt>
          </w:p>
        </w:tc>
      </w:tr>
      <w:tr w:rsidR="001440B6" w:rsidRPr="006411AE" w14:paraId="5B8172E0" w14:textId="77777777" w:rsidTr="00AE1E44">
        <w:trPr>
          <w:cantSplit/>
        </w:trPr>
        <w:tc>
          <w:tcPr>
            <w:tcW w:w="332" w:type="pct"/>
          </w:tcPr>
          <w:p w14:paraId="1CCA3371" w14:textId="77777777" w:rsidR="001440B6" w:rsidRPr="006411AE" w:rsidRDefault="001440B6" w:rsidP="00C41EB1">
            <w:pPr>
              <w:pStyle w:val="Overskrift4"/>
              <w:keepNext w:val="0"/>
              <w:widowControl w:val="0"/>
              <w:numPr>
                <w:ilvl w:val="0"/>
                <w:numId w:val="27"/>
              </w:numPr>
              <w:rPr>
                <w:lang w:val="en-GB"/>
              </w:rPr>
            </w:pPr>
          </w:p>
        </w:tc>
        <w:tc>
          <w:tcPr>
            <w:tcW w:w="1400" w:type="pct"/>
          </w:tcPr>
          <w:p w14:paraId="361B48C5" w14:textId="1D0CBA0A" w:rsidR="001440B6" w:rsidRPr="006411AE" w:rsidRDefault="001440B6" w:rsidP="001440B6">
            <w:pPr>
              <w:rPr>
                <w:lang w:val="en-GB"/>
              </w:rPr>
            </w:pPr>
            <w:r>
              <w:rPr>
                <w:lang w:val="en-GB"/>
              </w:rPr>
              <w:t>Demonstrate</w:t>
            </w:r>
            <w:r w:rsidRPr="006411AE">
              <w:rPr>
                <w:lang w:val="en-GB"/>
              </w:rPr>
              <w:t xml:space="preserve"> that elements are mapped correctly from XCTL to Acknowledgement cf</w:t>
            </w:r>
            <w:r w:rsidR="00B27350">
              <w:rPr>
                <w:lang w:val="en-GB"/>
              </w:rPr>
              <w:t>.</w:t>
            </w:r>
            <w:hyperlink w:anchor="_Baggrundsmaterialer_2" w:history="1">
              <w:r w:rsidR="00B27350">
                <w:rPr>
                  <w:lang w:val="en-GB"/>
                </w:rPr>
                <w:t xml:space="preserve"> </w:t>
              </w:r>
              <w:r w:rsidR="00B27350">
                <w:rPr>
                  <w:rStyle w:val="Hyperlink"/>
                  <w:rFonts w:ascii="Calibri" w:eastAsiaTheme="minorHAnsi" w:hAnsi="Calibri" w:cstheme="minorBidi"/>
                  <w:lang w:val="en-GB" w:eastAsia="en-US"/>
                </w:rPr>
                <w:t>m</w:t>
              </w:r>
              <w:r w:rsidR="00B27350">
                <w:rPr>
                  <w:rStyle w:val="Hyperlink"/>
                  <w:rFonts w:ascii="Calibri" w:hAnsi="Calibri"/>
                  <w:lang w:val="en-GB"/>
                </w:rPr>
                <w:t>ap</w:t>
              </w:r>
              <w:r w:rsidR="00B27350" w:rsidRPr="008510EE">
                <w:rPr>
                  <w:rStyle w:val="Hyperlink"/>
                  <w:rFonts w:ascii="Calibri" w:eastAsiaTheme="minorHAnsi" w:hAnsi="Calibri" w:cstheme="minorBidi"/>
                  <w:lang w:val="en-GB" w:eastAsia="en-US"/>
                </w:rPr>
                <w:t>ping table</w:t>
              </w:r>
            </w:hyperlink>
            <w:r w:rsidRPr="006411AE">
              <w:rPr>
                <w:lang w:val="en-GB"/>
              </w:rPr>
              <w:t>.</w:t>
            </w:r>
          </w:p>
          <w:p w14:paraId="1424434E" w14:textId="5DE1AF9F" w:rsidR="001440B6" w:rsidRPr="006411AE" w:rsidRDefault="001440B6" w:rsidP="001440B6">
            <w:pPr>
              <w:rPr>
                <w:lang w:val="en-GB"/>
              </w:rPr>
            </w:pPr>
          </w:p>
        </w:tc>
        <w:tc>
          <w:tcPr>
            <w:tcW w:w="601" w:type="pct"/>
          </w:tcPr>
          <w:p w14:paraId="4E36C53A" w14:textId="154BA788" w:rsidR="001440B6" w:rsidRPr="006411AE" w:rsidRDefault="001440B6" w:rsidP="001440B6">
            <w:pPr>
              <w:widowControl w:val="0"/>
              <w:spacing w:before="60"/>
              <w:rPr>
                <w:rFonts w:ascii="Courier New" w:eastAsia="Times New Roman" w:hAnsi="Courier New" w:cs="Courier New"/>
                <w:shd w:val="clear" w:color="auto" w:fill="FFFFFF"/>
                <w:lang w:val="en-GB"/>
              </w:rPr>
            </w:pPr>
          </w:p>
        </w:tc>
        <w:tc>
          <w:tcPr>
            <w:tcW w:w="1193" w:type="pct"/>
          </w:tcPr>
          <w:p w14:paraId="26391D43" w14:textId="7C848C64" w:rsidR="001440B6" w:rsidRPr="006411AE" w:rsidRDefault="001440B6" w:rsidP="001440B6">
            <w:pPr>
              <w:widowControl w:val="0"/>
              <w:spacing w:before="60" w:after="120"/>
              <w:rPr>
                <w:lang w:val="en-GB"/>
              </w:rPr>
            </w:pPr>
            <w:r>
              <w:rPr>
                <w:lang w:val="en-GB"/>
              </w:rPr>
              <w:t>Mapping is performed correctly</w:t>
            </w:r>
          </w:p>
        </w:tc>
        <w:tc>
          <w:tcPr>
            <w:tcW w:w="986" w:type="pct"/>
          </w:tcPr>
          <w:p w14:paraId="782448FC" w14:textId="77777777" w:rsidR="001440B6" w:rsidRPr="006411AE" w:rsidRDefault="001440B6" w:rsidP="001440B6">
            <w:pPr>
              <w:widowControl w:val="0"/>
              <w:spacing w:before="60"/>
              <w:rPr>
                <w:rFonts w:eastAsia="Times New Roman" w:cs="Calibri"/>
                <w:szCs w:val="24"/>
                <w:lang w:val="en-GB"/>
              </w:rPr>
            </w:pPr>
          </w:p>
        </w:tc>
        <w:tc>
          <w:tcPr>
            <w:tcW w:w="488" w:type="pct"/>
          </w:tcPr>
          <w:p w14:paraId="2310EDD9" w14:textId="0AD689C4" w:rsidR="001440B6" w:rsidRPr="006411AE" w:rsidRDefault="00000000" w:rsidP="001440B6">
            <w:pPr>
              <w:widowControl w:val="0"/>
              <w:spacing w:before="60"/>
              <w:jc w:val="center"/>
              <w:rPr>
                <w:rFonts w:cstheme="minorHAnsi"/>
                <w:lang w:val="en-GB"/>
              </w:rPr>
            </w:pPr>
            <w:sdt>
              <w:sdtPr>
                <w:rPr>
                  <w:rFonts w:cstheme="minorHAnsi"/>
                  <w:lang w:val="en-GB"/>
                </w:rPr>
                <w:alias w:val="MedCom vurdering"/>
                <w:tag w:val="MedCom vurdering"/>
                <w:id w:val="-715355224"/>
                <w:placeholder>
                  <w:docPart w:val="2E2C3A0F8BFC4D17A9B6B7F2543C5385"/>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40B6" w:rsidRPr="006411AE">
                  <w:rPr>
                    <w:rStyle w:val="Pladsholdertekst"/>
                    <w:lang w:val="en-GB"/>
                  </w:rPr>
                  <w:t>Choose</w:t>
                </w:r>
              </w:sdtContent>
            </w:sdt>
          </w:p>
        </w:tc>
      </w:tr>
      <w:tr w:rsidR="001440B6" w:rsidRPr="006411AE" w14:paraId="60558975" w14:textId="77777777" w:rsidTr="00AE1E44">
        <w:trPr>
          <w:cantSplit/>
        </w:trPr>
        <w:tc>
          <w:tcPr>
            <w:tcW w:w="332" w:type="pct"/>
          </w:tcPr>
          <w:p w14:paraId="36586FA5" w14:textId="77777777" w:rsidR="001440B6" w:rsidRPr="006411AE" w:rsidRDefault="001440B6" w:rsidP="00C41EB1">
            <w:pPr>
              <w:pStyle w:val="Overskrift4"/>
              <w:keepNext w:val="0"/>
              <w:widowControl w:val="0"/>
              <w:numPr>
                <w:ilvl w:val="0"/>
                <w:numId w:val="27"/>
              </w:numPr>
              <w:rPr>
                <w:lang w:val="en-GB"/>
              </w:rPr>
            </w:pPr>
          </w:p>
        </w:tc>
        <w:tc>
          <w:tcPr>
            <w:tcW w:w="1400" w:type="pct"/>
          </w:tcPr>
          <w:p w14:paraId="4FC37785" w14:textId="0C4317CC" w:rsidR="001440B6" w:rsidRPr="006411AE" w:rsidRDefault="001440B6" w:rsidP="001440B6">
            <w:pPr>
              <w:rPr>
                <w:lang w:val="en-GB"/>
              </w:rPr>
            </w:pPr>
            <w:r>
              <w:rPr>
                <w:lang w:val="en-GB"/>
              </w:rPr>
              <w:t>Demonstrate</w:t>
            </w:r>
            <w:r w:rsidRPr="006411AE">
              <w:rPr>
                <w:lang w:val="en-GB"/>
              </w:rPr>
              <w:t xml:space="preserve"> that elements are mapped correctly from Acknowledgement to XCTL cf</w:t>
            </w:r>
            <w:r w:rsidR="00B27350">
              <w:rPr>
                <w:lang w:val="en-GB"/>
              </w:rPr>
              <w:t>.</w:t>
            </w:r>
            <w:hyperlink w:anchor="_Baggrundsmaterialer_2" w:history="1">
              <w:r w:rsidR="00B27350">
                <w:rPr>
                  <w:lang w:val="en-GB"/>
                </w:rPr>
                <w:t xml:space="preserve"> </w:t>
              </w:r>
              <w:r w:rsidR="00B27350">
                <w:rPr>
                  <w:rStyle w:val="Hyperlink"/>
                  <w:rFonts w:ascii="Calibri" w:eastAsiaTheme="minorHAnsi" w:hAnsi="Calibri" w:cstheme="minorBidi"/>
                  <w:lang w:val="en-GB" w:eastAsia="en-US"/>
                </w:rPr>
                <w:t>m</w:t>
              </w:r>
              <w:r w:rsidR="00B27350">
                <w:rPr>
                  <w:rStyle w:val="Hyperlink"/>
                  <w:rFonts w:ascii="Calibri" w:hAnsi="Calibri"/>
                  <w:lang w:val="en-GB"/>
                </w:rPr>
                <w:t>ap</w:t>
              </w:r>
              <w:r w:rsidR="00B27350" w:rsidRPr="008510EE">
                <w:rPr>
                  <w:rStyle w:val="Hyperlink"/>
                  <w:rFonts w:ascii="Calibri" w:eastAsiaTheme="minorHAnsi" w:hAnsi="Calibri" w:cstheme="minorBidi"/>
                  <w:lang w:val="en-GB" w:eastAsia="en-US"/>
                </w:rPr>
                <w:t>ping table</w:t>
              </w:r>
            </w:hyperlink>
            <w:r w:rsidRPr="006411AE">
              <w:rPr>
                <w:lang w:val="en-GB"/>
              </w:rPr>
              <w:t>.</w:t>
            </w:r>
          </w:p>
          <w:p w14:paraId="79BFE6B4" w14:textId="77777777" w:rsidR="001440B6" w:rsidRPr="006411AE" w:rsidRDefault="001440B6" w:rsidP="001440B6">
            <w:pPr>
              <w:rPr>
                <w:lang w:val="en-GB"/>
              </w:rPr>
            </w:pPr>
          </w:p>
        </w:tc>
        <w:tc>
          <w:tcPr>
            <w:tcW w:w="601" w:type="pct"/>
          </w:tcPr>
          <w:p w14:paraId="52027875" w14:textId="77777777" w:rsidR="001440B6" w:rsidRPr="006411AE" w:rsidRDefault="001440B6" w:rsidP="001440B6">
            <w:pPr>
              <w:widowControl w:val="0"/>
              <w:spacing w:before="60"/>
              <w:rPr>
                <w:rFonts w:ascii="Courier New" w:eastAsia="Times New Roman" w:hAnsi="Courier New" w:cs="Courier New"/>
                <w:shd w:val="clear" w:color="auto" w:fill="FFFFFF"/>
                <w:lang w:val="en-GB"/>
              </w:rPr>
            </w:pPr>
          </w:p>
        </w:tc>
        <w:tc>
          <w:tcPr>
            <w:tcW w:w="1193" w:type="pct"/>
          </w:tcPr>
          <w:p w14:paraId="43D3FE17" w14:textId="30753BE0" w:rsidR="001440B6" w:rsidRPr="006411AE" w:rsidRDefault="001440B6" w:rsidP="001440B6">
            <w:pPr>
              <w:widowControl w:val="0"/>
              <w:spacing w:before="60" w:after="120"/>
              <w:rPr>
                <w:lang w:val="en-GB"/>
              </w:rPr>
            </w:pPr>
            <w:r>
              <w:rPr>
                <w:lang w:val="en-GB"/>
              </w:rPr>
              <w:t>Mapping is performed correctly</w:t>
            </w:r>
          </w:p>
        </w:tc>
        <w:tc>
          <w:tcPr>
            <w:tcW w:w="986" w:type="pct"/>
          </w:tcPr>
          <w:p w14:paraId="36C78D2D" w14:textId="77777777" w:rsidR="001440B6" w:rsidRPr="006411AE" w:rsidRDefault="001440B6" w:rsidP="001440B6">
            <w:pPr>
              <w:widowControl w:val="0"/>
              <w:spacing w:before="60"/>
              <w:rPr>
                <w:rFonts w:eastAsia="Times New Roman" w:cs="Calibri"/>
                <w:szCs w:val="24"/>
                <w:lang w:val="en-GB"/>
              </w:rPr>
            </w:pPr>
          </w:p>
        </w:tc>
        <w:tc>
          <w:tcPr>
            <w:tcW w:w="488" w:type="pct"/>
          </w:tcPr>
          <w:p w14:paraId="207FC281" w14:textId="203632CD" w:rsidR="001440B6" w:rsidRPr="006411AE" w:rsidRDefault="00000000" w:rsidP="001440B6">
            <w:pPr>
              <w:widowControl w:val="0"/>
              <w:spacing w:before="60"/>
              <w:jc w:val="center"/>
              <w:rPr>
                <w:rFonts w:cstheme="minorHAnsi"/>
                <w:lang w:val="en-GB"/>
              </w:rPr>
            </w:pPr>
            <w:sdt>
              <w:sdtPr>
                <w:rPr>
                  <w:rFonts w:cstheme="minorHAnsi"/>
                  <w:lang w:val="en-GB"/>
                </w:rPr>
                <w:alias w:val="MedCom vurdering"/>
                <w:tag w:val="MedCom vurdering"/>
                <w:id w:val="-1117900084"/>
                <w:placeholder>
                  <w:docPart w:val="6DAB2FD7FECB47029DAF78535CF75C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440B6" w:rsidRPr="006411AE">
                  <w:rPr>
                    <w:rStyle w:val="Pladsholdertekst"/>
                    <w:lang w:val="en-GB"/>
                  </w:rPr>
                  <w:t>Choose</w:t>
                </w:r>
              </w:sdtContent>
            </w:sdt>
          </w:p>
        </w:tc>
      </w:tr>
      <w:tr w:rsidR="001440B6" w:rsidRPr="006411AE" w14:paraId="47D8A12F" w14:textId="77777777" w:rsidTr="000F296C">
        <w:trPr>
          <w:cantSplit/>
        </w:trPr>
        <w:tc>
          <w:tcPr>
            <w:tcW w:w="5000" w:type="pct"/>
            <w:gridSpan w:val="6"/>
            <w:shd w:val="clear" w:color="auto" w:fill="DAE9F7" w:themeFill="text2" w:themeFillTint="1A"/>
          </w:tcPr>
          <w:p w14:paraId="499DDA9D" w14:textId="24E6EDBE" w:rsidR="001440B6" w:rsidRPr="006411AE" w:rsidRDefault="001440B6" w:rsidP="001440B6">
            <w:pPr>
              <w:widowControl w:val="0"/>
              <w:spacing w:before="60"/>
              <w:jc w:val="center"/>
              <w:rPr>
                <w:rFonts w:cstheme="minorHAnsi"/>
                <w:lang w:val="en-GB"/>
              </w:rPr>
            </w:pPr>
            <w:proofErr w:type="spellStart"/>
            <w:r w:rsidRPr="006411AE">
              <w:rPr>
                <w:rFonts w:cstheme="minorHAnsi"/>
                <w:lang w:val="en-GB"/>
              </w:rPr>
              <w:t>EpisodeOfCare</w:t>
            </w:r>
            <w:proofErr w:type="spellEnd"/>
          </w:p>
        </w:tc>
      </w:tr>
      <w:tr w:rsidR="001440B6" w:rsidRPr="005017ED" w14:paraId="17669AA0" w14:textId="77777777" w:rsidTr="00AE1E44">
        <w:trPr>
          <w:cantSplit/>
        </w:trPr>
        <w:tc>
          <w:tcPr>
            <w:tcW w:w="332" w:type="pct"/>
          </w:tcPr>
          <w:p w14:paraId="290F333D" w14:textId="77777777" w:rsidR="001440B6" w:rsidRPr="006411AE" w:rsidRDefault="001440B6" w:rsidP="00D96E7B">
            <w:pPr>
              <w:pStyle w:val="Overskrift4"/>
              <w:keepNext w:val="0"/>
              <w:widowControl w:val="0"/>
              <w:numPr>
                <w:ilvl w:val="0"/>
                <w:numId w:val="27"/>
              </w:numPr>
              <w:rPr>
                <w:lang w:val="en-GB"/>
              </w:rPr>
            </w:pPr>
          </w:p>
        </w:tc>
        <w:tc>
          <w:tcPr>
            <w:tcW w:w="1400" w:type="pct"/>
          </w:tcPr>
          <w:p w14:paraId="47200D9D" w14:textId="6B39E1CF" w:rsidR="001440B6" w:rsidRPr="006411AE" w:rsidRDefault="001440B6" w:rsidP="001440B6">
            <w:pPr>
              <w:rPr>
                <w:lang w:val="en-GB"/>
              </w:rPr>
            </w:pPr>
            <w:r w:rsidRPr="006411AE">
              <w:rPr>
                <w:lang w:val="en-GB"/>
              </w:rPr>
              <w:t xml:space="preserve">Demonstrate that the </w:t>
            </w:r>
            <w:proofErr w:type="spellStart"/>
            <w:r w:rsidRPr="006411AE">
              <w:rPr>
                <w:lang w:val="en-GB"/>
              </w:rPr>
              <w:t>EpisodeOfCare</w:t>
            </w:r>
            <w:proofErr w:type="spellEnd"/>
            <w:r w:rsidRPr="006411AE">
              <w:rPr>
                <w:lang w:val="en-GB"/>
              </w:rPr>
              <w:t>-identifiers are transferred correct from CareCommunication to XDIS91</w:t>
            </w:r>
            <w:r>
              <w:rPr>
                <w:lang w:val="en-GB"/>
              </w:rPr>
              <w:t>.</w:t>
            </w:r>
          </w:p>
          <w:p w14:paraId="1553D66D" w14:textId="77777777" w:rsidR="001440B6" w:rsidRPr="006411AE" w:rsidRDefault="001440B6" w:rsidP="001440B6">
            <w:pPr>
              <w:rPr>
                <w:lang w:val="en-GB"/>
              </w:rPr>
            </w:pPr>
          </w:p>
          <w:p w14:paraId="472D6C29" w14:textId="6D9FC0FC" w:rsidR="001440B6" w:rsidRPr="00AA01C9" w:rsidRDefault="001440B6" w:rsidP="001440B6">
            <w:pPr>
              <w:rPr>
                <w:i/>
                <w:iCs/>
                <w:lang w:val="en-GB"/>
              </w:rPr>
            </w:pPr>
            <w:r w:rsidRPr="00AA01C9">
              <w:rPr>
                <w:b/>
                <w:bCs/>
                <w:i/>
                <w:iCs/>
                <w:lang w:val="en-GB"/>
              </w:rPr>
              <w:t>Note</w:t>
            </w:r>
            <w:r w:rsidRPr="00AA01C9">
              <w:rPr>
                <w:i/>
                <w:iCs/>
                <w:lang w:val="en-GB"/>
              </w:rPr>
              <w:t xml:space="preserve">: it is allowed to include more </w:t>
            </w:r>
            <w:proofErr w:type="spellStart"/>
            <w:r w:rsidRPr="00AA01C9">
              <w:rPr>
                <w:i/>
                <w:iCs/>
                <w:lang w:val="en-GB"/>
              </w:rPr>
              <w:t>episodeOfCare</w:t>
            </w:r>
            <w:proofErr w:type="spellEnd"/>
            <w:r w:rsidRPr="00AA01C9">
              <w:rPr>
                <w:i/>
                <w:iCs/>
                <w:lang w:val="en-GB"/>
              </w:rPr>
              <w:t>-identif</w:t>
            </w:r>
            <w:r w:rsidR="00277A99">
              <w:rPr>
                <w:i/>
                <w:iCs/>
                <w:lang w:val="en-GB"/>
              </w:rPr>
              <w:t>i</w:t>
            </w:r>
            <w:r w:rsidRPr="00AA01C9">
              <w:rPr>
                <w:i/>
                <w:iCs/>
                <w:lang w:val="en-GB"/>
              </w:rPr>
              <w:t>ers, but there is only room for one in the XDIS91.</w:t>
            </w:r>
            <w:r>
              <w:rPr>
                <w:i/>
                <w:iCs/>
                <w:lang w:val="en-GB"/>
              </w:rPr>
              <w:t xml:space="preserve"> In case more </w:t>
            </w:r>
            <w:proofErr w:type="spellStart"/>
            <w:r>
              <w:rPr>
                <w:i/>
                <w:iCs/>
                <w:lang w:val="en-GB"/>
              </w:rPr>
              <w:t>ep</w:t>
            </w:r>
            <w:r w:rsidR="00277A99">
              <w:rPr>
                <w:i/>
                <w:iCs/>
                <w:lang w:val="en-GB"/>
              </w:rPr>
              <w:t>i</w:t>
            </w:r>
            <w:r>
              <w:rPr>
                <w:i/>
                <w:iCs/>
                <w:lang w:val="en-GB"/>
              </w:rPr>
              <w:t>sodeOfCare</w:t>
            </w:r>
            <w:proofErr w:type="spellEnd"/>
            <w:r>
              <w:rPr>
                <w:i/>
                <w:iCs/>
                <w:lang w:val="en-GB"/>
              </w:rPr>
              <w:t>-identifiers are included, the locally d</w:t>
            </w:r>
            <w:r w:rsidR="00277A99">
              <w:rPr>
                <w:i/>
                <w:iCs/>
                <w:lang w:val="en-GB"/>
              </w:rPr>
              <w:t>e</w:t>
            </w:r>
            <w:r>
              <w:rPr>
                <w:i/>
                <w:iCs/>
                <w:lang w:val="en-GB"/>
              </w:rPr>
              <w:t xml:space="preserve">fined one is expected to be included cf. </w:t>
            </w:r>
            <w:hyperlink r:id="rId24" w:history="1">
              <w:r>
                <w:rPr>
                  <w:rStyle w:val="Hyperlink"/>
                  <w:rFonts w:ascii="Calibri" w:hAnsi="Calibri" w:cstheme="minorBidi"/>
                  <w:i/>
                  <w:iCs/>
                  <w:lang w:val="en-GB"/>
                </w:rPr>
                <w:t xml:space="preserve">Governance for </w:t>
              </w:r>
              <w:proofErr w:type="spellStart"/>
              <w:r>
                <w:rPr>
                  <w:rStyle w:val="Hyperlink"/>
                  <w:rFonts w:ascii="Calibri" w:hAnsi="Calibri" w:cstheme="minorBidi"/>
                  <w:i/>
                  <w:iCs/>
                  <w:lang w:val="en-GB"/>
                </w:rPr>
                <w:t>EpisodeofCare</w:t>
              </w:r>
              <w:proofErr w:type="spellEnd"/>
              <w:r>
                <w:rPr>
                  <w:rStyle w:val="Hyperlink"/>
                  <w:rFonts w:ascii="Calibri" w:hAnsi="Calibri" w:cstheme="minorBidi"/>
                  <w:i/>
                  <w:iCs/>
                  <w:lang w:val="en-GB"/>
                </w:rPr>
                <w:t>-identifier</w:t>
              </w:r>
            </w:hyperlink>
            <w:r>
              <w:rPr>
                <w:i/>
                <w:iCs/>
                <w:lang w:val="en-GB"/>
              </w:rPr>
              <w:t xml:space="preserve"> </w:t>
            </w:r>
          </w:p>
        </w:tc>
        <w:tc>
          <w:tcPr>
            <w:tcW w:w="601" w:type="pct"/>
          </w:tcPr>
          <w:p w14:paraId="349B3D8B" w14:textId="5A899584" w:rsidR="001440B6" w:rsidRPr="006411AE" w:rsidRDefault="001440B6" w:rsidP="001440B6">
            <w:pPr>
              <w:widowControl w:val="0"/>
              <w:spacing w:before="60"/>
              <w:rPr>
                <w:rFonts w:ascii="Courier New" w:eastAsia="Times New Roman" w:hAnsi="Courier New" w:cs="Courier New"/>
                <w:shd w:val="clear" w:color="auto" w:fill="FFFFFF"/>
                <w:lang w:val="en-GB"/>
              </w:rPr>
            </w:pPr>
            <w:r>
              <w:rPr>
                <w:rFonts w:ascii="Courier New" w:eastAsia="Times New Roman" w:hAnsi="Courier New" w:cs="Courier New"/>
                <w:shd w:val="clear" w:color="auto" w:fill="FFFFFF"/>
                <w:lang w:val="en-GB"/>
              </w:rPr>
              <w:t>CareCommunication_tec_2_EpisodeOfCare</w:t>
            </w:r>
          </w:p>
        </w:tc>
        <w:tc>
          <w:tcPr>
            <w:tcW w:w="1193" w:type="pct"/>
          </w:tcPr>
          <w:p w14:paraId="4294DB28" w14:textId="443C623A" w:rsidR="001440B6" w:rsidRPr="006411AE" w:rsidRDefault="001440B6" w:rsidP="001440B6">
            <w:pPr>
              <w:widowControl w:val="0"/>
              <w:spacing w:before="60" w:after="120"/>
              <w:rPr>
                <w:lang w:val="en-GB"/>
              </w:rPr>
            </w:pPr>
            <w:r>
              <w:rPr>
                <w:lang w:val="en-GB"/>
              </w:rPr>
              <w:t xml:space="preserve">The locally defined </w:t>
            </w:r>
            <w:proofErr w:type="spellStart"/>
            <w:r w:rsidR="00277A99">
              <w:rPr>
                <w:lang w:val="en-GB"/>
              </w:rPr>
              <w:t>E</w:t>
            </w:r>
            <w:r>
              <w:rPr>
                <w:lang w:val="en-GB"/>
              </w:rPr>
              <w:t>pisodeOfCare</w:t>
            </w:r>
            <w:proofErr w:type="spellEnd"/>
            <w:r>
              <w:rPr>
                <w:lang w:val="en-GB"/>
              </w:rPr>
              <w:t>-identifier is included the XDIS91.</w:t>
            </w:r>
          </w:p>
        </w:tc>
        <w:tc>
          <w:tcPr>
            <w:tcW w:w="986" w:type="pct"/>
          </w:tcPr>
          <w:p w14:paraId="63A86951" w14:textId="77777777" w:rsidR="001440B6" w:rsidRPr="006411AE" w:rsidRDefault="001440B6" w:rsidP="001440B6">
            <w:pPr>
              <w:widowControl w:val="0"/>
              <w:spacing w:before="60"/>
              <w:rPr>
                <w:rFonts w:eastAsia="Times New Roman" w:cs="Calibri"/>
                <w:szCs w:val="24"/>
                <w:lang w:val="en-GB"/>
              </w:rPr>
            </w:pPr>
          </w:p>
        </w:tc>
        <w:tc>
          <w:tcPr>
            <w:tcW w:w="488" w:type="pct"/>
          </w:tcPr>
          <w:p w14:paraId="4EDD35D2" w14:textId="77777777" w:rsidR="001440B6" w:rsidRPr="006411AE" w:rsidRDefault="001440B6" w:rsidP="001440B6">
            <w:pPr>
              <w:widowControl w:val="0"/>
              <w:spacing w:before="60"/>
              <w:jc w:val="center"/>
              <w:rPr>
                <w:rFonts w:cstheme="minorHAnsi"/>
                <w:lang w:val="en-GB"/>
              </w:rPr>
            </w:pPr>
          </w:p>
        </w:tc>
      </w:tr>
      <w:tr w:rsidR="001440B6" w:rsidRPr="005017ED" w14:paraId="6534BEC0" w14:textId="77777777" w:rsidTr="00AE1E44">
        <w:trPr>
          <w:cantSplit/>
        </w:trPr>
        <w:tc>
          <w:tcPr>
            <w:tcW w:w="332" w:type="pct"/>
          </w:tcPr>
          <w:p w14:paraId="34A7218D" w14:textId="77777777" w:rsidR="001440B6" w:rsidRPr="006411AE" w:rsidRDefault="001440B6" w:rsidP="00D96E7B">
            <w:pPr>
              <w:pStyle w:val="Overskrift4"/>
              <w:keepNext w:val="0"/>
              <w:widowControl w:val="0"/>
              <w:numPr>
                <w:ilvl w:val="0"/>
                <w:numId w:val="27"/>
              </w:numPr>
              <w:rPr>
                <w:lang w:val="en-GB"/>
              </w:rPr>
            </w:pPr>
          </w:p>
        </w:tc>
        <w:tc>
          <w:tcPr>
            <w:tcW w:w="1400" w:type="pct"/>
          </w:tcPr>
          <w:p w14:paraId="0ABEF751" w14:textId="0258576E" w:rsidR="001440B6" w:rsidRPr="006411AE" w:rsidRDefault="001440B6" w:rsidP="001440B6">
            <w:pPr>
              <w:rPr>
                <w:lang w:val="en-GB"/>
              </w:rPr>
            </w:pPr>
            <w:r w:rsidRPr="006411AE">
              <w:rPr>
                <w:lang w:val="en-GB"/>
              </w:rPr>
              <w:t xml:space="preserve">Demonstrate that the </w:t>
            </w:r>
            <w:proofErr w:type="spellStart"/>
            <w:r>
              <w:rPr>
                <w:lang w:val="en-GB"/>
              </w:rPr>
              <w:t>Encounter.</w:t>
            </w:r>
            <w:r w:rsidRPr="006411AE">
              <w:rPr>
                <w:lang w:val="en-GB"/>
              </w:rPr>
              <w:t>status</w:t>
            </w:r>
            <w:proofErr w:type="spellEnd"/>
            <w:r>
              <w:rPr>
                <w:lang w:val="en-GB"/>
              </w:rPr>
              <w:t xml:space="preserve"> and class </w:t>
            </w:r>
            <w:r w:rsidRPr="006411AE">
              <w:rPr>
                <w:lang w:val="en-GB"/>
              </w:rPr>
              <w:t xml:space="preserve">are transferred cf. </w:t>
            </w:r>
            <w:r>
              <w:rPr>
                <w:lang w:val="en-GB"/>
              </w:rPr>
              <w:t xml:space="preserve">section 4.2 in use case document, see </w:t>
            </w:r>
            <w:r>
              <w:rPr>
                <w:lang w:val="en-GB"/>
              </w:rPr>
              <w:fldChar w:fldCharType="begin"/>
            </w:r>
            <w:r>
              <w:rPr>
                <w:lang w:val="en-GB"/>
              </w:rPr>
              <w:instrText xml:space="preserve"> REF _Ref144466925 \h </w:instrText>
            </w:r>
            <w:r>
              <w:rPr>
                <w:lang w:val="en-GB"/>
              </w:rPr>
            </w:r>
            <w:r>
              <w:rPr>
                <w:lang w:val="en-GB"/>
              </w:rPr>
              <w:fldChar w:fldCharType="separate"/>
            </w:r>
            <w:r w:rsidRPr="006411AE">
              <w:rPr>
                <w:lang w:val="en-GB"/>
              </w:rPr>
              <w:t>Background materials</w:t>
            </w:r>
            <w:r>
              <w:rPr>
                <w:lang w:val="en-GB"/>
              </w:rPr>
              <w:fldChar w:fldCharType="end"/>
            </w:r>
            <w:r w:rsidRPr="006411AE">
              <w:rPr>
                <w:lang w:val="en-GB"/>
              </w:rPr>
              <w:t xml:space="preserve"> from the CareCommunication to</w:t>
            </w:r>
            <w:r>
              <w:rPr>
                <w:lang w:val="en-GB"/>
              </w:rPr>
              <w:t xml:space="preserve"> t</w:t>
            </w:r>
            <w:r w:rsidRPr="006411AE">
              <w:rPr>
                <w:lang w:val="en-GB"/>
              </w:rPr>
              <w:t>he XDIS91.</w:t>
            </w:r>
          </w:p>
        </w:tc>
        <w:tc>
          <w:tcPr>
            <w:tcW w:w="601" w:type="pct"/>
          </w:tcPr>
          <w:p w14:paraId="5B2290C7" w14:textId="675A5294" w:rsidR="001440B6" w:rsidRPr="006411AE" w:rsidRDefault="001440B6" w:rsidP="001440B6">
            <w:pPr>
              <w:widowControl w:val="0"/>
              <w:spacing w:before="60"/>
              <w:rPr>
                <w:rFonts w:ascii="Courier New" w:eastAsia="Times New Roman" w:hAnsi="Courier New" w:cs="Courier New"/>
                <w:shd w:val="clear" w:color="auto" w:fill="FFFFFF"/>
                <w:lang w:val="en-GB"/>
              </w:rPr>
            </w:pPr>
            <w:r>
              <w:rPr>
                <w:rFonts w:ascii="Courier New" w:eastAsia="Times New Roman" w:hAnsi="Courier New" w:cs="Courier New"/>
                <w:shd w:val="clear" w:color="auto" w:fill="FFFFFF"/>
                <w:lang w:val="en-GB"/>
              </w:rPr>
              <w:t>CareCommunication_tec_2_EpisodeOfCare</w:t>
            </w:r>
          </w:p>
        </w:tc>
        <w:tc>
          <w:tcPr>
            <w:tcW w:w="1193" w:type="pct"/>
          </w:tcPr>
          <w:p w14:paraId="5818FE87" w14:textId="7F59E963" w:rsidR="001440B6" w:rsidRPr="006411AE" w:rsidRDefault="001440B6" w:rsidP="001440B6">
            <w:pPr>
              <w:widowControl w:val="0"/>
              <w:spacing w:before="60" w:after="120"/>
              <w:rPr>
                <w:lang w:val="en-GB"/>
              </w:rPr>
            </w:pPr>
            <w:proofErr w:type="spellStart"/>
            <w:r>
              <w:rPr>
                <w:lang w:val="en-GB"/>
              </w:rPr>
              <w:t>Encounter.</w:t>
            </w:r>
            <w:r w:rsidRPr="006411AE">
              <w:rPr>
                <w:lang w:val="en-GB"/>
              </w:rPr>
              <w:t>status</w:t>
            </w:r>
            <w:proofErr w:type="spellEnd"/>
            <w:r>
              <w:rPr>
                <w:lang w:val="en-GB"/>
              </w:rPr>
              <w:t xml:space="preserve"> and </w:t>
            </w:r>
            <w:proofErr w:type="spellStart"/>
            <w:r>
              <w:rPr>
                <w:lang w:val="en-GB"/>
              </w:rPr>
              <w:t>Encounter.class</w:t>
            </w:r>
            <w:proofErr w:type="spellEnd"/>
            <w:r>
              <w:rPr>
                <w:lang w:val="en-GB"/>
              </w:rPr>
              <w:t xml:space="preserve"> are transferred correctly to the XDIS91</w:t>
            </w:r>
          </w:p>
        </w:tc>
        <w:tc>
          <w:tcPr>
            <w:tcW w:w="986" w:type="pct"/>
          </w:tcPr>
          <w:p w14:paraId="51E971E2" w14:textId="77777777" w:rsidR="001440B6" w:rsidRPr="006411AE" w:rsidRDefault="001440B6" w:rsidP="001440B6">
            <w:pPr>
              <w:widowControl w:val="0"/>
              <w:spacing w:before="60"/>
              <w:rPr>
                <w:rFonts w:eastAsia="Times New Roman" w:cs="Calibri"/>
                <w:szCs w:val="24"/>
                <w:lang w:val="en-GB"/>
              </w:rPr>
            </w:pPr>
          </w:p>
        </w:tc>
        <w:tc>
          <w:tcPr>
            <w:tcW w:w="488" w:type="pct"/>
          </w:tcPr>
          <w:p w14:paraId="03C2DA13" w14:textId="77777777" w:rsidR="001440B6" w:rsidRPr="006411AE" w:rsidRDefault="001440B6" w:rsidP="001440B6">
            <w:pPr>
              <w:widowControl w:val="0"/>
              <w:spacing w:before="60"/>
              <w:jc w:val="center"/>
              <w:rPr>
                <w:rFonts w:cstheme="minorHAnsi"/>
                <w:lang w:val="en-GB"/>
              </w:rPr>
            </w:pPr>
          </w:p>
        </w:tc>
      </w:tr>
      <w:tr w:rsidR="001440B6" w:rsidRPr="005017ED" w14:paraId="4E978BC2" w14:textId="77777777" w:rsidTr="00AE1E44">
        <w:trPr>
          <w:cantSplit/>
        </w:trPr>
        <w:tc>
          <w:tcPr>
            <w:tcW w:w="332" w:type="pct"/>
          </w:tcPr>
          <w:p w14:paraId="2F1F163B" w14:textId="77777777" w:rsidR="001440B6" w:rsidRPr="006411AE" w:rsidRDefault="001440B6" w:rsidP="00D96E7B">
            <w:pPr>
              <w:pStyle w:val="Overskrift4"/>
              <w:keepNext w:val="0"/>
              <w:widowControl w:val="0"/>
              <w:numPr>
                <w:ilvl w:val="0"/>
                <w:numId w:val="27"/>
              </w:numPr>
              <w:rPr>
                <w:lang w:val="en-GB"/>
              </w:rPr>
            </w:pPr>
          </w:p>
        </w:tc>
        <w:tc>
          <w:tcPr>
            <w:tcW w:w="1400" w:type="pct"/>
          </w:tcPr>
          <w:p w14:paraId="56A48F94" w14:textId="6FD6C7D5" w:rsidR="001440B6" w:rsidRPr="006411AE" w:rsidRDefault="001440B6" w:rsidP="001440B6">
            <w:pPr>
              <w:rPr>
                <w:lang w:val="en-GB"/>
              </w:rPr>
            </w:pPr>
            <w:r w:rsidRPr="006411AE">
              <w:rPr>
                <w:lang w:val="en-GB"/>
              </w:rPr>
              <w:t xml:space="preserve">Demonstrate that the </w:t>
            </w:r>
            <w:proofErr w:type="spellStart"/>
            <w:r w:rsidRPr="006411AE">
              <w:rPr>
                <w:lang w:val="en-GB"/>
              </w:rPr>
              <w:t>EpisodeOfCare</w:t>
            </w:r>
            <w:proofErr w:type="spellEnd"/>
            <w:r w:rsidRPr="006411AE">
              <w:rPr>
                <w:lang w:val="en-GB"/>
              </w:rPr>
              <w:t xml:space="preserve">-identifier </w:t>
            </w:r>
            <w:r>
              <w:rPr>
                <w:lang w:val="en-GB"/>
              </w:rPr>
              <w:t xml:space="preserve">is </w:t>
            </w:r>
            <w:r w:rsidRPr="006411AE">
              <w:rPr>
                <w:lang w:val="en-GB"/>
              </w:rPr>
              <w:t>transferred correct from XDIS91 to CareCommunication</w:t>
            </w:r>
          </w:p>
        </w:tc>
        <w:tc>
          <w:tcPr>
            <w:tcW w:w="601" w:type="pct"/>
          </w:tcPr>
          <w:p w14:paraId="0224F8CF" w14:textId="1DBD37C8" w:rsidR="001440B6" w:rsidRPr="006411AE" w:rsidRDefault="001440B6" w:rsidP="001440B6">
            <w:pPr>
              <w:widowControl w:val="0"/>
              <w:spacing w:before="60"/>
              <w:rPr>
                <w:rFonts w:ascii="Courier New" w:eastAsia="Times New Roman" w:hAnsi="Courier New" w:cs="Courier New"/>
                <w:shd w:val="clear" w:color="auto" w:fill="FFFFFF"/>
                <w:lang w:val="en-GB"/>
              </w:rPr>
            </w:pPr>
            <w:r>
              <w:rPr>
                <w:rFonts w:ascii="Courier New" w:eastAsia="Times New Roman" w:hAnsi="Courier New" w:cs="Courier New"/>
                <w:shd w:val="clear" w:color="auto" w:fill="FFFFFF"/>
                <w:lang w:val="en-GB"/>
              </w:rPr>
              <w:t>XDIS91_tec_2</w:t>
            </w:r>
          </w:p>
        </w:tc>
        <w:tc>
          <w:tcPr>
            <w:tcW w:w="1193" w:type="pct"/>
          </w:tcPr>
          <w:p w14:paraId="5F69E115" w14:textId="1142DEEF" w:rsidR="001440B6" w:rsidRPr="006411AE" w:rsidRDefault="001440B6" w:rsidP="001440B6">
            <w:pPr>
              <w:widowControl w:val="0"/>
              <w:spacing w:before="60" w:after="120"/>
              <w:rPr>
                <w:lang w:val="en-GB"/>
              </w:rPr>
            </w:pPr>
            <w:r>
              <w:rPr>
                <w:lang w:val="en-GB"/>
              </w:rPr>
              <w:t xml:space="preserve">The </w:t>
            </w:r>
            <w:proofErr w:type="spellStart"/>
            <w:r>
              <w:rPr>
                <w:lang w:val="en-GB"/>
              </w:rPr>
              <w:t>episodeOfCare</w:t>
            </w:r>
            <w:proofErr w:type="spellEnd"/>
            <w:r>
              <w:rPr>
                <w:lang w:val="en-GB"/>
              </w:rPr>
              <w:t>-identifier is transferred correctly to the CareCommunication.</w:t>
            </w:r>
          </w:p>
        </w:tc>
        <w:tc>
          <w:tcPr>
            <w:tcW w:w="986" w:type="pct"/>
          </w:tcPr>
          <w:p w14:paraId="7BECD232" w14:textId="77777777" w:rsidR="001440B6" w:rsidRPr="006411AE" w:rsidRDefault="001440B6" w:rsidP="001440B6">
            <w:pPr>
              <w:widowControl w:val="0"/>
              <w:spacing w:before="60"/>
              <w:rPr>
                <w:rFonts w:eastAsia="Times New Roman" w:cs="Calibri"/>
                <w:szCs w:val="24"/>
                <w:lang w:val="en-GB"/>
              </w:rPr>
            </w:pPr>
          </w:p>
        </w:tc>
        <w:tc>
          <w:tcPr>
            <w:tcW w:w="488" w:type="pct"/>
          </w:tcPr>
          <w:p w14:paraId="4748CAC4" w14:textId="77777777" w:rsidR="001440B6" w:rsidRPr="006411AE" w:rsidRDefault="001440B6" w:rsidP="001440B6">
            <w:pPr>
              <w:widowControl w:val="0"/>
              <w:spacing w:before="60"/>
              <w:jc w:val="center"/>
              <w:rPr>
                <w:rFonts w:cstheme="minorHAnsi"/>
                <w:lang w:val="en-GB"/>
              </w:rPr>
            </w:pPr>
          </w:p>
        </w:tc>
      </w:tr>
      <w:tr w:rsidR="001440B6" w:rsidRPr="005017ED" w14:paraId="30B730EC" w14:textId="77777777" w:rsidTr="00AE1E44">
        <w:trPr>
          <w:cantSplit/>
        </w:trPr>
        <w:tc>
          <w:tcPr>
            <w:tcW w:w="332" w:type="pct"/>
          </w:tcPr>
          <w:p w14:paraId="0D36E9B3" w14:textId="77777777" w:rsidR="001440B6" w:rsidRPr="006411AE" w:rsidRDefault="001440B6" w:rsidP="00D96E7B">
            <w:pPr>
              <w:pStyle w:val="Overskrift4"/>
              <w:keepNext w:val="0"/>
              <w:widowControl w:val="0"/>
              <w:numPr>
                <w:ilvl w:val="0"/>
                <w:numId w:val="27"/>
              </w:numPr>
              <w:rPr>
                <w:lang w:val="en-GB"/>
              </w:rPr>
            </w:pPr>
          </w:p>
        </w:tc>
        <w:tc>
          <w:tcPr>
            <w:tcW w:w="1400" w:type="pct"/>
          </w:tcPr>
          <w:p w14:paraId="0EB030FB" w14:textId="1FB77516" w:rsidR="001440B6" w:rsidRPr="006411AE" w:rsidRDefault="001440B6" w:rsidP="001440B6">
            <w:pPr>
              <w:rPr>
                <w:lang w:val="en-GB"/>
              </w:rPr>
            </w:pPr>
            <w:r w:rsidRPr="006411AE">
              <w:rPr>
                <w:lang w:val="en-GB"/>
              </w:rPr>
              <w:t xml:space="preserve">Demonstrate that the statuses are transferred cf. </w:t>
            </w:r>
            <w:r>
              <w:rPr>
                <w:lang w:val="en-GB"/>
              </w:rPr>
              <w:t xml:space="preserve">section 4.2 in use case document, see </w:t>
            </w:r>
            <w:r>
              <w:rPr>
                <w:lang w:val="en-GB"/>
              </w:rPr>
              <w:fldChar w:fldCharType="begin"/>
            </w:r>
            <w:r>
              <w:rPr>
                <w:lang w:val="en-GB"/>
              </w:rPr>
              <w:instrText xml:space="preserve"> REF _Ref144466925 \h </w:instrText>
            </w:r>
            <w:r>
              <w:rPr>
                <w:lang w:val="en-GB"/>
              </w:rPr>
            </w:r>
            <w:r>
              <w:rPr>
                <w:lang w:val="en-GB"/>
              </w:rPr>
              <w:fldChar w:fldCharType="separate"/>
            </w:r>
            <w:r w:rsidRPr="006411AE">
              <w:rPr>
                <w:lang w:val="en-GB"/>
              </w:rPr>
              <w:t>Background materials</w:t>
            </w:r>
            <w:r>
              <w:rPr>
                <w:lang w:val="en-GB"/>
              </w:rPr>
              <w:fldChar w:fldCharType="end"/>
            </w:r>
            <w:r w:rsidRPr="006411AE">
              <w:rPr>
                <w:lang w:val="en-GB"/>
              </w:rPr>
              <w:t xml:space="preserve"> from the XDIS91 to the CareCommunication</w:t>
            </w:r>
          </w:p>
        </w:tc>
        <w:tc>
          <w:tcPr>
            <w:tcW w:w="601" w:type="pct"/>
          </w:tcPr>
          <w:p w14:paraId="1853B317" w14:textId="595E21CB" w:rsidR="001440B6" w:rsidRPr="006411AE" w:rsidRDefault="001440B6" w:rsidP="001440B6">
            <w:pPr>
              <w:widowControl w:val="0"/>
              <w:spacing w:before="60"/>
              <w:rPr>
                <w:rFonts w:ascii="Courier New" w:eastAsia="Times New Roman" w:hAnsi="Courier New" w:cs="Courier New"/>
                <w:shd w:val="clear" w:color="auto" w:fill="FFFFFF"/>
                <w:lang w:val="en-GB"/>
              </w:rPr>
            </w:pPr>
            <w:r>
              <w:rPr>
                <w:rFonts w:ascii="Courier New" w:eastAsia="Times New Roman" w:hAnsi="Courier New" w:cs="Courier New"/>
                <w:shd w:val="clear" w:color="auto" w:fill="FFFFFF"/>
                <w:lang w:val="en-GB"/>
              </w:rPr>
              <w:t>XDIS91_tec_2</w:t>
            </w:r>
          </w:p>
        </w:tc>
        <w:tc>
          <w:tcPr>
            <w:tcW w:w="1193" w:type="pct"/>
          </w:tcPr>
          <w:p w14:paraId="5E0A4080" w14:textId="6E1FC82D" w:rsidR="001440B6" w:rsidRPr="006411AE" w:rsidRDefault="001440B6" w:rsidP="001440B6">
            <w:pPr>
              <w:widowControl w:val="0"/>
              <w:spacing w:before="60" w:after="120"/>
              <w:rPr>
                <w:lang w:val="en-GB"/>
              </w:rPr>
            </w:pPr>
            <w:proofErr w:type="spellStart"/>
            <w:r>
              <w:rPr>
                <w:lang w:val="en-GB"/>
              </w:rPr>
              <w:t>Statusses</w:t>
            </w:r>
            <w:proofErr w:type="spellEnd"/>
            <w:r>
              <w:rPr>
                <w:lang w:val="en-GB"/>
              </w:rPr>
              <w:t xml:space="preserve"> are transferred correctly to the CareCommunication</w:t>
            </w:r>
          </w:p>
        </w:tc>
        <w:tc>
          <w:tcPr>
            <w:tcW w:w="986" w:type="pct"/>
          </w:tcPr>
          <w:p w14:paraId="4A59471A" w14:textId="77777777" w:rsidR="001440B6" w:rsidRPr="006411AE" w:rsidRDefault="001440B6" w:rsidP="001440B6">
            <w:pPr>
              <w:widowControl w:val="0"/>
              <w:spacing w:before="60"/>
              <w:rPr>
                <w:rFonts w:eastAsia="Times New Roman" w:cs="Calibri"/>
                <w:szCs w:val="24"/>
                <w:lang w:val="en-GB"/>
              </w:rPr>
            </w:pPr>
          </w:p>
        </w:tc>
        <w:tc>
          <w:tcPr>
            <w:tcW w:w="488" w:type="pct"/>
          </w:tcPr>
          <w:p w14:paraId="5E099572" w14:textId="77777777" w:rsidR="001440B6" w:rsidRPr="006411AE" w:rsidRDefault="001440B6" w:rsidP="001440B6">
            <w:pPr>
              <w:widowControl w:val="0"/>
              <w:spacing w:before="60"/>
              <w:jc w:val="center"/>
              <w:rPr>
                <w:rFonts w:cstheme="minorHAnsi"/>
                <w:lang w:val="en-GB"/>
              </w:rPr>
            </w:pPr>
          </w:p>
        </w:tc>
      </w:tr>
      <w:tr w:rsidR="001440B6" w:rsidRPr="006411AE" w14:paraId="13D9675A" w14:textId="77777777" w:rsidTr="00E64594">
        <w:trPr>
          <w:cantSplit/>
        </w:trPr>
        <w:tc>
          <w:tcPr>
            <w:tcW w:w="5000" w:type="pct"/>
            <w:gridSpan w:val="6"/>
            <w:shd w:val="clear" w:color="auto" w:fill="DAE9F7" w:themeFill="text2" w:themeFillTint="1A"/>
          </w:tcPr>
          <w:p w14:paraId="7333588F" w14:textId="6A4B97A2" w:rsidR="001440B6" w:rsidRPr="006411AE" w:rsidRDefault="001440B6" w:rsidP="001440B6">
            <w:pPr>
              <w:widowControl w:val="0"/>
              <w:spacing w:before="60"/>
              <w:jc w:val="center"/>
              <w:rPr>
                <w:rFonts w:cstheme="minorHAnsi"/>
                <w:lang w:val="en-GB"/>
              </w:rPr>
            </w:pPr>
            <w:r w:rsidRPr="006411AE">
              <w:rPr>
                <w:rFonts w:cstheme="minorHAnsi"/>
                <w:lang w:val="en-GB"/>
              </w:rPr>
              <w:t xml:space="preserve">Attachment size </w:t>
            </w:r>
          </w:p>
        </w:tc>
      </w:tr>
      <w:tr w:rsidR="001440B6" w:rsidRPr="005017ED" w14:paraId="191E3D3C" w14:textId="77777777" w:rsidTr="00AE1E44">
        <w:trPr>
          <w:cantSplit/>
        </w:trPr>
        <w:tc>
          <w:tcPr>
            <w:tcW w:w="332" w:type="pct"/>
          </w:tcPr>
          <w:p w14:paraId="01DE7429" w14:textId="77777777" w:rsidR="001440B6" w:rsidRPr="006411AE" w:rsidRDefault="001440B6" w:rsidP="00562E8A">
            <w:pPr>
              <w:pStyle w:val="Overskrift4"/>
              <w:keepNext w:val="0"/>
              <w:widowControl w:val="0"/>
              <w:numPr>
                <w:ilvl w:val="0"/>
                <w:numId w:val="27"/>
              </w:numPr>
              <w:rPr>
                <w:lang w:val="en-GB"/>
              </w:rPr>
            </w:pPr>
          </w:p>
        </w:tc>
        <w:tc>
          <w:tcPr>
            <w:tcW w:w="1400" w:type="pct"/>
          </w:tcPr>
          <w:p w14:paraId="6AC05EE1" w14:textId="019F3516" w:rsidR="001440B6" w:rsidRDefault="001440B6" w:rsidP="001440B6">
            <w:pPr>
              <w:rPr>
                <w:lang w:val="en-GB"/>
              </w:rPr>
            </w:pPr>
            <w:r w:rsidRPr="006411AE">
              <w:rPr>
                <w:lang w:val="en-GB"/>
              </w:rPr>
              <w:t xml:space="preserve">Describe </w:t>
            </w:r>
            <w:r w:rsidR="00CE36C1">
              <w:rPr>
                <w:lang w:val="en-GB"/>
              </w:rPr>
              <w:t xml:space="preserve">and demonstrate </w:t>
            </w:r>
            <w:r w:rsidRPr="006411AE">
              <w:rPr>
                <w:lang w:val="en-GB"/>
              </w:rPr>
              <w:t>how the size of</w:t>
            </w:r>
            <w:r w:rsidR="006439AE">
              <w:rPr>
                <w:lang w:val="en-GB"/>
              </w:rPr>
              <w:t xml:space="preserve"> </w:t>
            </w:r>
            <w:r w:rsidRPr="006411AE">
              <w:rPr>
                <w:lang w:val="en-GB"/>
              </w:rPr>
              <w:t xml:space="preserve">the attachment is </w:t>
            </w:r>
            <w:r w:rsidR="006439AE" w:rsidRPr="006411AE">
              <w:rPr>
                <w:lang w:val="en-GB"/>
              </w:rPr>
              <w:t>calculated</w:t>
            </w:r>
            <w:r w:rsidRPr="006411AE">
              <w:rPr>
                <w:lang w:val="en-GB"/>
              </w:rPr>
              <w:t xml:space="preserve"> before sending the XBIN01.</w:t>
            </w:r>
          </w:p>
          <w:p w14:paraId="22DB82E1" w14:textId="77777777" w:rsidR="006439AE" w:rsidRDefault="006439AE" w:rsidP="001440B6">
            <w:pPr>
              <w:rPr>
                <w:lang w:val="en-GB"/>
              </w:rPr>
            </w:pPr>
          </w:p>
          <w:p w14:paraId="3AFFC250" w14:textId="77777777" w:rsidR="00CE36C1" w:rsidRDefault="00CE36C1" w:rsidP="00CE36C1">
            <w:pPr>
              <w:rPr>
                <w:lang w:val="en-GB"/>
              </w:rPr>
            </w:pPr>
            <w:r w:rsidRPr="00CE36C1">
              <w:rPr>
                <w:b/>
                <w:bCs/>
                <w:i/>
                <w:iCs/>
                <w:lang w:val="en-GB"/>
              </w:rPr>
              <w:t>Note:</w:t>
            </w:r>
            <w:r>
              <w:rPr>
                <w:lang w:val="en-GB"/>
              </w:rPr>
              <w:t xml:space="preserve"> </w:t>
            </w:r>
            <w:r w:rsidRPr="00A401F1">
              <w:rPr>
                <w:i/>
                <w:iCs/>
                <w:lang w:val="en-GB"/>
              </w:rPr>
              <w:t>In a CareCommunication with an attachment, the size of the attachment is not mandatory to include</w:t>
            </w:r>
            <w:r>
              <w:rPr>
                <w:lang w:val="en-GB"/>
              </w:rPr>
              <w:t xml:space="preserve">. </w:t>
            </w:r>
          </w:p>
          <w:p w14:paraId="4E1B0D14" w14:textId="00CE4D4F" w:rsidR="00CE36C1" w:rsidRPr="006411AE" w:rsidRDefault="00CE36C1" w:rsidP="001440B6">
            <w:pPr>
              <w:rPr>
                <w:lang w:val="en-GB"/>
              </w:rPr>
            </w:pPr>
          </w:p>
        </w:tc>
        <w:tc>
          <w:tcPr>
            <w:tcW w:w="601" w:type="pct"/>
          </w:tcPr>
          <w:p w14:paraId="7ED19D58" w14:textId="77777777" w:rsidR="001440B6" w:rsidRPr="006411AE" w:rsidRDefault="001440B6" w:rsidP="001440B6">
            <w:pPr>
              <w:widowControl w:val="0"/>
              <w:spacing w:before="60"/>
              <w:rPr>
                <w:rFonts w:ascii="Courier New" w:eastAsia="Times New Roman" w:hAnsi="Courier New" w:cs="Courier New"/>
                <w:shd w:val="clear" w:color="auto" w:fill="FFFFFF"/>
                <w:lang w:val="en-GB"/>
              </w:rPr>
            </w:pPr>
          </w:p>
        </w:tc>
        <w:tc>
          <w:tcPr>
            <w:tcW w:w="1193" w:type="pct"/>
          </w:tcPr>
          <w:p w14:paraId="4A8E2B16" w14:textId="52567034" w:rsidR="001440B6" w:rsidRPr="006411AE" w:rsidRDefault="00A401F1" w:rsidP="001440B6">
            <w:pPr>
              <w:widowControl w:val="0"/>
              <w:spacing w:before="60" w:after="120"/>
              <w:rPr>
                <w:lang w:val="en-GB"/>
              </w:rPr>
            </w:pPr>
            <w:r>
              <w:rPr>
                <w:lang w:val="en-GB"/>
              </w:rPr>
              <w:t>E.g. “</w:t>
            </w:r>
            <w:r w:rsidRPr="00E56A60">
              <w:rPr>
                <w:i/>
                <w:iCs/>
                <w:lang w:val="en-GB"/>
              </w:rPr>
              <w:t xml:space="preserve">The </w:t>
            </w:r>
            <w:r w:rsidR="00D50CF0" w:rsidRPr="00E56A60">
              <w:rPr>
                <w:i/>
                <w:iCs/>
                <w:lang w:val="en-GB"/>
              </w:rPr>
              <w:t xml:space="preserve">size of the </w:t>
            </w:r>
            <w:r w:rsidRPr="00E56A60">
              <w:rPr>
                <w:i/>
                <w:iCs/>
                <w:lang w:val="en-GB"/>
              </w:rPr>
              <w:t>base64encoded content is</w:t>
            </w:r>
            <w:r w:rsidR="00D50CF0" w:rsidRPr="00E56A60">
              <w:rPr>
                <w:i/>
                <w:iCs/>
                <w:lang w:val="en-GB"/>
              </w:rPr>
              <w:t xml:space="preserve"> calculated </w:t>
            </w:r>
            <w:r w:rsidR="00E56A60" w:rsidRPr="00E56A60">
              <w:rPr>
                <w:i/>
                <w:iCs/>
                <w:lang w:val="en-GB"/>
              </w:rPr>
              <w:t>before including it into the XBIN01</w:t>
            </w:r>
            <w:r>
              <w:rPr>
                <w:lang w:val="en-GB"/>
              </w:rPr>
              <w:t>”</w:t>
            </w:r>
          </w:p>
        </w:tc>
        <w:tc>
          <w:tcPr>
            <w:tcW w:w="986" w:type="pct"/>
          </w:tcPr>
          <w:p w14:paraId="4B17B70B" w14:textId="77777777" w:rsidR="001440B6" w:rsidRPr="006411AE" w:rsidRDefault="001440B6" w:rsidP="001440B6">
            <w:pPr>
              <w:widowControl w:val="0"/>
              <w:spacing w:before="60"/>
              <w:rPr>
                <w:rFonts w:eastAsia="Times New Roman" w:cs="Calibri"/>
                <w:szCs w:val="24"/>
                <w:lang w:val="en-GB"/>
              </w:rPr>
            </w:pPr>
          </w:p>
        </w:tc>
        <w:tc>
          <w:tcPr>
            <w:tcW w:w="488" w:type="pct"/>
          </w:tcPr>
          <w:p w14:paraId="67D608D8" w14:textId="77777777" w:rsidR="001440B6" w:rsidRPr="006411AE" w:rsidRDefault="001440B6" w:rsidP="001440B6">
            <w:pPr>
              <w:widowControl w:val="0"/>
              <w:spacing w:before="60"/>
              <w:jc w:val="center"/>
              <w:rPr>
                <w:rFonts w:cstheme="minorHAnsi"/>
                <w:lang w:val="en-GB"/>
              </w:rPr>
            </w:pPr>
          </w:p>
        </w:tc>
      </w:tr>
      <w:tr w:rsidR="001440B6" w:rsidRPr="006411AE" w14:paraId="20FEE492" w14:textId="77777777" w:rsidTr="00872332">
        <w:trPr>
          <w:cantSplit/>
        </w:trPr>
        <w:tc>
          <w:tcPr>
            <w:tcW w:w="5000" w:type="pct"/>
            <w:gridSpan w:val="6"/>
            <w:shd w:val="clear" w:color="auto" w:fill="DAE9F7" w:themeFill="text2" w:themeFillTint="1A"/>
          </w:tcPr>
          <w:p w14:paraId="7DBEEFB5" w14:textId="35D814C7" w:rsidR="001440B6" w:rsidRPr="006411AE" w:rsidRDefault="001440B6" w:rsidP="001440B6">
            <w:pPr>
              <w:widowControl w:val="0"/>
              <w:spacing w:before="60"/>
              <w:jc w:val="center"/>
              <w:rPr>
                <w:rFonts w:cstheme="minorHAnsi"/>
                <w:lang w:val="en-GB"/>
              </w:rPr>
            </w:pPr>
            <w:r w:rsidRPr="006411AE">
              <w:rPr>
                <w:rFonts w:cstheme="minorHAnsi"/>
                <w:lang w:val="en-GB"/>
              </w:rPr>
              <w:t>Title of attachment</w:t>
            </w:r>
          </w:p>
        </w:tc>
      </w:tr>
      <w:tr w:rsidR="0052781F" w:rsidRPr="005017ED" w14:paraId="3C2521DA" w14:textId="77777777" w:rsidTr="00AE1E44">
        <w:trPr>
          <w:cantSplit/>
        </w:trPr>
        <w:tc>
          <w:tcPr>
            <w:tcW w:w="332" w:type="pct"/>
          </w:tcPr>
          <w:p w14:paraId="287F28DF" w14:textId="77777777" w:rsidR="0052781F" w:rsidRPr="006411AE" w:rsidRDefault="0052781F" w:rsidP="00562E8A">
            <w:pPr>
              <w:pStyle w:val="Listeafsnit"/>
              <w:numPr>
                <w:ilvl w:val="0"/>
                <w:numId w:val="27"/>
              </w:numPr>
              <w:rPr>
                <w:lang w:val="en-GB"/>
              </w:rPr>
            </w:pPr>
          </w:p>
        </w:tc>
        <w:tc>
          <w:tcPr>
            <w:tcW w:w="1400" w:type="pct"/>
          </w:tcPr>
          <w:p w14:paraId="314FBF37" w14:textId="64FF221E" w:rsidR="0052781F" w:rsidRPr="006411AE" w:rsidRDefault="0052781F" w:rsidP="0052781F">
            <w:pPr>
              <w:rPr>
                <w:lang w:val="en-GB"/>
              </w:rPr>
            </w:pPr>
            <w:r w:rsidRPr="006411AE">
              <w:rPr>
                <w:lang w:val="en-GB"/>
              </w:rPr>
              <w:t>Demonstrate that the title of</w:t>
            </w:r>
            <w:r>
              <w:rPr>
                <w:lang w:val="en-GB"/>
              </w:rPr>
              <w:t xml:space="preserve"> t</w:t>
            </w:r>
            <w:r w:rsidRPr="006411AE">
              <w:rPr>
                <w:lang w:val="en-GB"/>
              </w:rPr>
              <w:t xml:space="preserve">he attachment is transferred cf. </w:t>
            </w:r>
            <w:r>
              <w:rPr>
                <w:lang w:val="en-GB"/>
              </w:rPr>
              <w:t>section 4.</w:t>
            </w:r>
            <w:r w:rsidR="00910638">
              <w:rPr>
                <w:lang w:val="en-GB"/>
              </w:rPr>
              <w:t>6.2</w:t>
            </w:r>
            <w:r>
              <w:rPr>
                <w:lang w:val="en-GB"/>
              </w:rPr>
              <w:t xml:space="preserve"> in use case document, see </w:t>
            </w:r>
            <w:r>
              <w:rPr>
                <w:lang w:val="en-GB"/>
              </w:rPr>
              <w:fldChar w:fldCharType="begin"/>
            </w:r>
            <w:r>
              <w:rPr>
                <w:lang w:val="en-GB"/>
              </w:rPr>
              <w:instrText xml:space="preserve"> REF _Ref144466925 \h </w:instrText>
            </w:r>
            <w:r>
              <w:rPr>
                <w:lang w:val="en-GB"/>
              </w:rPr>
            </w:r>
            <w:r>
              <w:rPr>
                <w:lang w:val="en-GB"/>
              </w:rPr>
              <w:fldChar w:fldCharType="separate"/>
            </w:r>
            <w:r w:rsidRPr="006411AE">
              <w:rPr>
                <w:lang w:val="en-GB"/>
              </w:rPr>
              <w:t>Background materials</w:t>
            </w:r>
            <w:r>
              <w:rPr>
                <w:lang w:val="en-GB"/>
              </w:rPr>
              <w:fldChar w:fldCharType="end"/>
            </w:r>
            <w:r>
              <w:rPr>
                <w:lang w:val="en-GB"/>
              </w:rPr>
              <w:t xml:space="preserve"> from the </w:t>
            </w:r>
            <w:r w:rsidR="006E246E">
              <w:rPr>
                <w:lang w:val="en-GB"/>
              </w:rPr>
              <w:t xml:space="preserve">CareCommunication to </w:t>
            </w:r>
            <w:r>
              <w:rPr>
                <w:lang w:val="en-GB"/>
              </w:rPr>
              <w:t>XDIS91</w:t>
            </w:r>
          </w:p>
        </w:tc>
        <w:tc>
          <w:tcPr>
            <w:tcW w:w="601" w:type="pct"/>
          </w:tcPr>
          <w:p w14:paraId="5B677067" w14:textId="230CD5C5" w:rsidR="0052781F" w:rsidRPr="006411AE" w:rsidRDefault="006E246E" w:rsidP="0052781F">
            <w:pPr>
              <w:widowControl w:val="0"/>
              <w:spacing w:before="60"/>
              <w:rPr>
                <w:rFonts w:ascii="Courier New" w:eastAsia="Times New Roman" w:hAnsi="Courier New" w:cs="Courier New"/>
                <w:shd w:val="clear" w:color="auto" w:fill="FFFFFF"/>
                <w:lang w:val="en-GB"/>
              </w:rPr>
            </w:pPr>
            <w:r>
              <w:rPr>
                <w:rFonts w:ascii="Courier New" w:eastAsia="Times New Roman" w:hAnsi="Courier New" w:cs="Courier New"/>
                <w:shd w:val="clear" w:color="auto" w:fill="FFFFFF"/>
                <w:lang w:val="en-GB"/>
              </w:rPr>
              <w:t>CareCommunication</w:t>
            </w:r>
            <w:r w:rsidR="0052781F">
              <w:rPr>
                <w:rFonts w:ascii="Courier New" w:eastAsia="Times New Roman" w:hAnsi="Courier New" w:cs="Courier New"/>
                <w:shd w:val="clear" w:color="auto" w:fill="FFFFFF"/>
                <w:lang w:val="en-GB"/>
              </w:rPr>
              <w:t>_tec_3</w:t>
            </w:r>
          </w:p>
        </w:tc>
        <w:tc>
          <w:tcPr>
            <w:tcW w:w="1193" w:type="pct"/>
          </w:tcPr>
          <w:p w14:paraId="2A500DF0" w14:textId="5FA59583" w:rsidR="0052781F" w:rsidRPr="006411AE" w:rsidRDefault="006E246E" w:rsidP="0052781F">
            <w:pPr>
              <w:widowControl w:val="0"/>
              <w:spacing w:before="60" w:after="120"/>
              <w:rPr>
                <w:lang w:val="en-GB"/>
              </w:rPr>
            </w:pPr>
            <w:r>
              <w:rPr>
                <w:lang w:val="en-GB"/>
              </w:rPr>
              <w:t>The title of the attachment is transferred correctly</w:t>
            </w:r>
          </w:p>
        </w:tc>
        <w:tc>
          <w:tcPr>
            <w:tcW w:w="986" w:type="pct"/>
          </w:tcPr>
          <w:p w14:paraId="5C3386F4" w14:textId="77777777" w:rsidR="0052781F" w:rsidRPr="006411AE" w:rsidRDefault="0052781F" w:rsidP="0052781F">
            <w:pPr>
              <w:widowControl w:val="0"/>
              <w:spacing w:before="60"/>
              <w:rPr>
                <w:rFonts w:eastAsia="Times New Roman" w:cs="Calibri"/>
                <w:szCs w:val="24"/>
                <w:lang w:val="en-GB"/>
              </w:rPr>
            </w:pPr>
          </w:p>
        </w:tc>
        <w:tc>
          <w:tcPr>
            <w:tcW w:w="488" w:type="pct"/>
          </w:tcPr>
          <w:p w14:paraId="3FCD2584" w14:textId="77777777" w:rsidR="0052781F" w:rsidRPr="006411AE" w:rsidRDefault="0052781F" w:rsidP="0052781F">
            <w:pPr>
              <w:widowControl w:val="0"/>
              <w:spacing w:before="60"/>
              <w:jc w:val="center"/>
              <w:rPr>
                <w:rFonts w:cstheme="minorHAnsi"/>
                <w:lang w:val="en-GB"/>
              </w:rPr>
            </w:pPr>
          </w:p>
        </w:tc>
      </w:tr>
      <w:tr w:rsidR="006E246E" w:rsidRPr="005017ED" w14:paraId="059CA2DD" w14:textId="77777777" w:rsidTr="00AE1E44">
        <w:trPr>
          <w:cantSplit/>
        </w:trPr>
        <w:tc>
          <w:tcPr>
            <w:tcW w:w="332" w:type="pct"/>
          </w:tcPr>
          <w:p w14:paraId="4617DBAF" w14:textId="77777777" w:rsidR="006E246E" w:rsidRPr="006411AE" w:rsidRDefault="006E246E" w:rsidP="00562E8A">
            <w:pPr>
              <w:pStyle w:val="Listeafsnit"/>
              <w:numPr>
                <w:ilvl w:val="0"/>
                <w:numId w:val="27"/>
              </w:numPr>
              <w:rPr>
                <w:lang w:val="en-GB"/>
              </w:rPr>
            </w:pPr>
          </w:p>
        </w:tc>
        <w:tc>
          <w:tcPr>
            <w:tcW w:w="1400" w:type="pct"/>
          </w:tcPr>
          <w:p w14:paraId="1C53AF74" w14:textId="604A6FBF" w:rsidR="006E246E" w:rsidRPr="006411AE" w:rsidRDefault="006E246E" w:rsidP="006E246E">
            <w:pPr>
              <w:rPr>
                <w:lang w:val="en-GB"/>
              </w:rPr>
            </w:pPr>
            <w:r w:rsidRPr="006411AE">
              <w:rPr>
                <w:lang w:val="en-GB"/>
              </w:rPr>
              <w:t>Demonstrate that the title of</w:t>
            </w:r>
            <w:r>
              <w:rPr>
                <w:lang w:val="en-GB"/>
              </w:rPr>
              <w:t xml:space="preserve"> t</w:t>
            </w:r>
            <w:r w:rsidRPr="006411AE">
              <w:rPr>
                <w:lang w:val="en-GB"/>
              </w:rPr>
              <w:t xml:space="preserve">he attachment is transferred cf. </w:t>
            </w:r>
            <w:r>
              <w:rPr>
                <w:lang w:val="en-GB"/>
              </w:rPr>
              <w:t xml:space="preserve">section 4.6.2 in use case document, see </w:t>
            </w:r>
            <w:r>
              <w:rPr>
                <w:lang w:val="en-GB"/>
              </w:rPr>
              <w:fldChar w:fldCharType="begin"/>
            </w:r>
            <w:r>
              <w:rPr>
                <w:lang w:val="en-GB"/>
              </w:rPr>
              <w:instrText xml:space="preserve"> REF _Ref144466925 \h </w:instrText>
            </w:r>
            <w:r>
              <w:rPr>
                <w:lang w:val="en-GB"/>
              </w:rPr>
            </w:r>
            <w:r>
              <w:rPr>
                <w:lang w:val="en-GB"/>
              </w:rPr>
              <w:fldChar w:fldCharType="separate"/>
            </w:r>
            <w:r w:rsidRPr="006411AE">
              <w:rPr>
                <w:lang w:val="en-GB"/>
              </w:rPr>
              <w:t>Background materials</w:t>
            </w:r>
            <w:r>
              <w:rPr>
                <w:lang w:val="en-GB"/>
              </w:rPr>
              <w:fldChar w:fldCharType="end"/>
            </w:r>
            <w:r>
              <w:rPr>
                <w:lang w:val="en-GB"/>
              </w:rPr>
              <w:t xml:space="preserve"> from the XDIS91 to CareCommunication </w:t>
            </w:r>
          </w:p>
        </w:tc>
        <w:tc>
          <w:tcPr>
            <w:tcW w:w="601" w:type="pct"/>
          </w:tcPr>
          <w:p w14:paraId="517EB7AD" w14:textId="054EE765" w:rsidR="006E246E" w:rsidRDefault="006E246E" w:rsidP="006E246E">
            <w:pPr>
              <w:widowControl w:val="0"/>
              <w:spacing w:before="60"/>
              <w:rPr>
                <w:rFonts w:ascii="Courier New" w:eastAsia="Times New Roman" w:hAnsi="Courier New" w:cs="Courier New"/>
                <w:shd w:val="clear" w:color="auto" w:fill="FFFFFF"/>
                <w:lang w:val="en-GB"/>
              </w:rPr>
            </w:pPr>
            <w:r>
              <w:rPr>
                <w:rFonts w:ascii="Courier New" w:eastAsia="Times New Roman" w:hAnsi="Courier New" w:cs="Courier New"/>
                <w:shd w:val="clear" w:color="auto" w:fill="FFFFFF"/>
                <w:lang w:val="en-GB"/>
              </w:rPr>
              <w:t>XDIS91_tec_3</w:t>
            </w:r>
          </w:p>
        </w:tc>
        <w:tc>
          <w:tcPr>
            <w:tcW w:w="1193" w:type="pct"/>
          </w:tcPr>
          <w:p w14:paraId="05594D14" w14:textId="7FED3E60" w:rsidR="006E246E" w:rsidRPr="006411AE" w:rsidRDefault="006E246E" w:rsidP="006E246E">
            <w:pPr>
              <w:widowControl w:val="0"/>
              <w:spacing w:before="60" w:after="120"/>
              <w:rPr>
                <w:lang w:val="en-GB"/>
              </w:rPr>
            </w:pPr>
            <w:r>
              <w:rPr>
                <w:lang w:val="en-GB"/>
              </w:rPr>
              <w:t>The title of the attachment is transferred correctly</w:t>
            </w:r>
          </w:p>
        </w:tc>
        <w:tc>
          <w:tcPr>
            <w:tcW w:w="986" w:type="pct"/>
          </w:tcPr>
          <w:p w14:paraId="4DEEBAF4" w14:textId="77777777" w:rsidR="006E246E" w:rsidRPr="006411AE" w:rsidRDefault="006E246E" w:rsidP="006E246E">
            <w:pPr>
              <w:widowControl w:val="0"/>
              <w:spacing w:before="60"/>
              <w:rPr>
                <w:rFonts w:eastAsia="Times New Roman" w:cs="Calibri"/>
                <w:szCs w:val="24"/>
                <w:lang w:val="en-GB"/>
              </w:rPr>
            </w:pPr>
          </w:p>
        </w:tc>
        <w:tc>
          <w:tcPr>
            <w:tcW w:w="488" w:type="pct"/>
          </w:tcPr>
          <w:p w14:paraId="5A86EF71" w14:textId="77777777" w:rsidR="006E246E" w:rsidRPr="006411AE" w:rsidRDefault="006E246E" w:rsidP="006E246E">
            <w:pPr>
              <w:widowControl w:val="0"/>
              <w:spacing w:before="60"/>
              <w:jc w:val="center"/>
              <w:rPr>
                <w:rFonts w:cstheme="minorHAnsi"/>
                <w:lang w:val="en-GB"/>
              </w:rPr>
            </w:pPr>
          </w:p>
        </w:tc>
      </w:tr>
      <w:tr w:rsidR="006E246E" w:rsidRPr="005017ED" w14:paraId="5C1D37D6" w14:textId="77777777" w:rsidTr="00606961">
        <w:trPr>
          <w:cantSplit/>
        </w:trPr>
        <w:tc>
          <w:tcPr>
            <w:tcW w:w="5000" w:type="pct"/>
            <w:gridSpan w:val="6"/>
            <w:shd w:val="clear" w:color="auto" w:fill="DAE9F7" w:themeFill="text2" w:themeFillTint="1A"/>
          </w:tcPr>
          <w:p w14:paraId="0F7A2655" w14:textId="113CA83A" w:rsidR="006E246E" w:rsidRPr="006411AE" w:rsidRDefault="006E246E" w:rsidP="006E246E">
            <w:pPr>
              <w:widowControl w:val="0"/>
              <w:spacing w:before="60"/>
              <w:jc w:val="center"/>
              <w:rPr>
                <w:rFonts w:cstheme="minorHAnsi"/>
                <w:lang w:val="en-GB"/>
              </w:rPr>
            </w:pPr>
            <w:r w:rsidRPr="006411AE">
              <w:rPr>
                <w:rFonts w:cstheme="minorHAnsi"/>
                <w:lang w:val="en-GB"/>
              </w:rPr>
              <w:t>Number of attachments (more than 10)</w:t>
            </w:r>
          </w:p>
        </w:tc>
      </w:tr>
      <w:tr w:rsidR="006E246E" w:rsidRPr="006411AE" w14:paraId="2942978C" w14:textId="77777777" w:rsidTr="00AE1E44">
        <w:trPr>
          <w:cantSplit/>
        </w:trPr>
        <w:tc>
          <w:tcPr>
            <w:tcW w:w="332" w:type="pct"/>
          </w:tcPr>
          <w:p w14:paraId="067241F6" w14:textId="77777777" w:rsidR="006E246E" w:rsidRPr="006411AE" w:rsidRDefault="006E246E" w:rsidP="00562E8A">
            <w:pPr>
              <w:pStyle w:val="Listeafsnit"/>
              <w:numPr>
                <w:ilvl w:val="0"/>
                <w:numId w:val="27"/>
              </w:numPr>
              <w:rPr>
                <w:lang w:val="en-GB"/>
              </w:rPr>
            </w:pPr>
          </w:p>
        </w:tc>
        <w:tc>
          <w:tcPr>
            <w:tcW w:w="1400" w:type="pct"/>
          </w:tcPr>
          <w:p w14:paraId="685926DF" w14:textId="50A3FDD0" w:rsidR="006E246E" w:rsidRPr="006411AE" w:rsidRDefault="006E246E" w:rsidP="006E246E">
            <w:pPr>
              <w:rPr>
                <w:lang w:val="en-GB"/>
              </w:rPr>
            </w:pPr>
            <w:r w:rsidRPr="006411AE">
              <w:rPr>
                <w:rFonts w:eastAsia="Times New Roman" w:cs="Calibri"/>
                <w:szCs w:val="24"/>
                <w:lang w:val="en-GB"/>
              </w:rPr>
              <w:t>Perform test step</w:t>
            </w:r>
            <w:r w:rsidR="00F533A1">
              <w:rPr>
                <w:rFonts w:eastAsia="Times New Roman" w:cs="Calibri"/>
                <w:szCs w:val="24"/>
                <w:lang w:val="en-GB"/>
              </w:rPr>
              <w:t xml:space="preserve"> </w:t>
            </w:r>
            <w:r w:rsidR="00C105A8">
              <w:rPr>
                <w:rFonts w:eastAsia="Times New Roman" w:cs="Calibri"/>
                <w:szCs w:val="24"/>
                <w:lang w:val="en-GB"/>
              </w:rPr>
              <w:fldChar w:fldCharType="begin"/>
            </w:r>
            <w:r w:rsidR="00C105A8">
              <w:rPr>
                <w:rFonts w:eastAsia="Times New Roman" w:cs="Calibri"/>
                <w:szCs w:val="24"/>
                <w:lang w:val="en-GB"/>
              </w:rPr>
              <w:instrText xml:space="preserve"> REF _Ref181608881 \r \h </w:instrText>
            </w:r>
            <w:r w:rsidR="00C105A8">
              <w:rPr>
                <w:rFonts w:eastAsia="Times New Roman" w:cs="Calibri"/>
                <w:szCs w:val="24"/>
                <w:lang w:val="en-GB"/>
              </w:rPr>
            </w:r>
            <w:r w:rsidR="00C105A8">
              <w:rPr>
                <w:rFonts w:eastAsia="Times New Roman" w:cs="Calibri"/>
                <w:szCs w:val="24"/>
                <w:lang w:val="en-GB"/>
              </w:rPr>
              <w:fldChar w:fldCharType="separate"/>
            </w:r>
            <w:r w:rsidR="00C105A8">
              <w:rPr>
                <w:rFonts w:eastAsia="Times New Roman" w:cs="Calibri"/>
                <w:szCs w:val="24"/>
                <w:lang w:val="en-GB"/>
              </w:rPr>
              <w:t>3.2.2.1</w:t>
            </w:r>
            <w:r w:rsidR="00C105A8">
              <w:rPr>
                <w:rFonts w:eastAsia="Times New Roman" w:cs="Calibri"/>
                <w:szCs w:val="24"/>
                <w:lang w:val="en-GB"/>
              </w:rPr>
              <w:fldChar w:fldCharType="end"/>
            </w:r>
            <w:r w:rsidR="00C105A8">
              <w:rPr>
                <w:rFonts w:eastAsia="Times New Roman" w:cs="Calibri"/>
                <w:szCs w:val="24"/>
                <w:lang w:val="en-GB"/>
              </w:rPr>
              <w:t>-</w:t>
            </w:r>
            <w:r w:rsidR="00C105A8">
              <w:rPr>
                <w:rFonts w:eastAsia="Times New Roman" w:cs="Calibri"/>
                <w:szCs w:val="24"/>
                <w:lang w:val="en-GB"/>
              </w:rPr>
              <w:fldChar w:fldCharType="begin"/>
            </w:r>
            <w:r w:rsidR="00C105A8">
              <w:rPr>
                <w:rFonts w:eastAsia="Times New Roman" w:cs="Calibri"/>
                <w:szCs w:val="24"/>
                <w:lang w:val="en-GB"/>
              </w:rPr>
              <w:instrText xml:space="preserve"> REF _Ref181608885 \r \h </w:instrText>
            </w:r>
            <w:r w:rsidR="00C105A8">
              <w:rPr>
                <w:rFonts w:eastAsia="Times New Roman" w:cs="Calibri"/>
                <w:szCs w:val="24"/>
                <w:lang w:val="en-GB"/>
              </w:rPr>
            </w:r>
            <w:r w:rsidR="00C105A8">
              <w:rPr>
                <w:rFonts w:eastAsia="Times New Roman" w:cs="Calibri"/>
                <w:szCs w:val="24"/>
                <w:lang w:val="en-GB"/>
              </w:rPr>
              <w:fldChar w:fldCharType="separate"/>
            </w:r>
            <w:r w:rsidR="00C105A8">
              <w:rPr>
                <w:rFonts w:eastAsia="Times New Roman" w:cs="Calibri"/>
                <w:szCs w:val="24"/>
                <w:lang w:val="en-GB"/>
              </w:rPr>
              <w:t>3.2.2.5</w:t>
            </w:r>
            <w:r w:rsidR="00C105A8">
              <w:rPr>
                <w:rFonts w:eastAsia="Times New Roman" w:cs="Calibri"/>
                <w:szCs w:val="24"/>
                <w:lang w:val="en-GB"/>
              </w:rPr>
              <w:fldChar w:fldCharType="end"/>
            </w:r>
            <w:r w:rsidRPr="006411AE">
              <w:rPr>
                <w:rFonts w:eastAsia="Times New Roman" w:cs="Calibri"/>
                <w:szCs w:val="24"/>
                <w:lang w:val="en-GB"/>
              </w:rPr>
              <w:t xml:space="preserve"> </w:t>
            </w:r>
          </w:p>
        </w:tc>
        <w:tc>
          <w:tcPr>
            <w:tcW w:w="601" w:type="pct"/>
          </w:tcPr>
          <w:p w14:paraId="3F35352B" w14:textId="2BDD5703" w:rsidR="006E246E" w:rsidRPr="006411AE" w:rsidRDefault="006E246E" w:rsidP="006E246E">
            <w:pPr>
              <w:widowControl w:val="0"/>
              <w:spacing w:before="60"/>
              <w:rPr>
                <w:rFonts w:ascii="Courier New" w:eastAsia="Times New Roman" w:hAnsi="Courier New" w:cs="Courier New"/>
                <w:shd w:val="clear" w:color="auto" w:fill="FFFFFF"/>
                <w:lang w:val="en-GB"/>
              </w:rPr>
            </w:pPr>
            <w:r w:rsidRPr="006411AE">
              <w:rPr>
                <w:rFonts w:ascii="Courier New" w:eastAsia="Times New Roman" w:hAnsi="Courier New" w:cs="Courier New"/>
                <w:szCs w:val="24"/>
                <w:lang w:val="en-GB"/>
              </w:rPr>
              <w:t>CC_5</w:t>
            </w:r>
          </w:p>
        </w:tc>
        <w:tc>
          <w:tcPr>
            <w:tcW w:w="1193" w:type="pct"/>
          </w:tcPr>
          <w:p w14:paraId="77458BA2" w14:textId="655FCA7B" w:rsidR="006E246E" w:rsidRPr="006411AE" w:rsidRDefault="006E246E" w:rsidP="006E246E">
            <w:pPr>
              <w:widowControl w:val="0"/>
              <w:spacing w:before="60" w:after="120"/>
              <w:rPr>
                <w:lang w:val="en-GB"/>
              </w:rPr>
            </w:pPr>
            <w:r w:rsidRPr="006411AE">
              <w:rPr>
                <w:rFonts w:eastAsia="Times New Roman" w:cs="Calibri"/>
                <w:szCs w:val="24"/>
                <w:lang w:val="en-GB"/>
              </w:rPr>
              <w:t>The CareCommunication must be converted to XDIS91 and XBIN01.</w:t>
            </w:r>
          </w:p>
        </w:tc>
        <w:tc>
          <w:tcPr>
            <w:tcW w:w="986" w:type="pct"/>
          </w:tcPr>
          <w:p w14:paraId="420ABDF6" w14:textId="77777777" w:rsidR="006E246E" w:rsidRPr="006411AE" w:rsidRDefault="006E246E" w:rsidP="006E246E">
            <w:pPr>
              <w:widowControl w:val="0"/>
              <w:spacing w:before="60"/>
              <w:rPr>
                <w:rFonts w:eastAsia="Times New Roman" w:cs="Calibri"/>
                <w:szCs w:val="24"/>
                <w:lang w:val="en-GB"/>
              </w:rPr>
            </w:pPr>
          </w:p>
        </w:tc>
        <w:tc>
          <w:tcPr>
            <w:tcW w:w="488" w:type="pct"/>
          </w:tcPr>
          <w:p w14:paraId="312666CD" w14:textId="26E7B9F6" w:rsidR="006E246E" w:rsidRPr="006411AE" w:rsidRDefault="00000000" w:rsidP="006E246E">
            <w:pPr>
              <w:widowControl w:val="0"/>
              <w:spacing w:before="60"/>
              <w:jc w:val="center"/>
              <w:rPr>
                <w:rFonts w:cstheme="minorHAnsi"/>
                <w:lang w:val="en-GB"/>
              </w:rPr>
            </w:pPr>
            <w:sdt>
              <w:sdtPr>
                <w:rPr>
                  <w:rFonts w:cstheme="minorHAnsi"/>
                  <w:lang w:val="en-GB"/>
                </w:rPr>
                <w:alias w:val="MedCom vurdering"/>
                <w:tag w:val="MedCom vurdering"/>
                <w:id w:val="1541940440"/>
                <w:placeholder>
                  <w:docPart w:val="0906910BE46C48DB9723FB2E8C6EDE5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E246E" w:rsidRPr="006411AE">
                  <w:rPr>
                    <w:rStyle w:val="Pladsholdertekst"/>
                    <w:lang w:val="en-GB"/>
                  </w:rPr>
                  <w:t>Choose</w:t>
                </w:r>
              </w:sdtContent>
            </w:sdt>
          </w:p>
        </w:tc>
      </w:tr>
      <w:tr w:rsidR="006E246E" w:rsidRPr="005017ED" w14:paraId="1B53D9A4" w14:textId="77777777" w:rsidTr="00AE1E44">
        <w:trPr>
          <w:cantSplit/>
        </w:trPr>
        <w:tc>
          <w:tcPr>
            <w:tcW w:w="332" w:type="pct"/>
          </w:tcPr>
          <w:p w14:paraId="3546EB54" w14:textId="77777777" w:rsidR="006E246E" w:rsidRPr="006411AE" w:rsidRDefault="006E246E" w:rsidP="00562E8A">
            <w:pPr>
              <w:pStyle w:val="Listeafsnit"/>
              <w:numPr>
                <w:ilvl w:val="0"/>
                <w:numId w:val="27"/>
              </w:numPr>
              <w:rPr>
                <w:lang w:val="en-GB"/>
              </w:rPr>
            </w:pPr>
          </w:p>
        </w:tc>
        <w:tc>
          <w:tcPr>
            <w:tcW w:w="1400" w:type="pct"/>
          </w:tcPr>
          <w:p w14:paraId="346937DB" w14:textId="77777777" w:rsidR="006E246E" w:rsidRPr="006411AE" w:rsidRDefault="006E246E" w:rsidP="006E246E">
            <w:pPr>
              <w:spacing w:before="60"/>
              <w:rPr>
                <w:rFonts w:eastAsia="Times New Roman" w:cs="Calibri"/>
                <w:szCs w:val="24"/>
                <w:lang w:val="en-GB"/>
              </w:rPr>
            </w:pPr>
            <w:r w:rsidRPr="006411AE">
              <w:rPr>
                <w:rFonts w:eastAsia="Times New Roman" w:cs="Calibri"/>
                <w:szCs w:val="24"/>
                <w:lang w:val="en-GB"/>
              </w:rPr>
              <w:t>The CareCommunication includes more than 10 attachments.</w:t>
            </w:r>
          </w:p>
          <w:p w14:paraId="43908D5F" w14:textId="77777777" w:rsidR="006E246E" w:rsidRPr="006411AE" w:rsidRDefault="006E246E" w:rsidP="006E246E">
            <w:pPr>
              <w:spacing w:before="60"/>
              <w:rPr>
                <w:rFonts w:eastAsia="Times New Roman" w:cs="Calibri"/>
                <w:szCs w:val="24"/>
                <w:lang w:val="en-GB"/>
              </w:rPr>
            </w:pPr>
          </w:p>
          <w:p w14:paraId="7CBEC264" w14:textId="68735D8B" w:rsidR="006E246E" w:rsidRPr="006411AE" w:rsidRDefault="006E246E" w:rsidP="006E246E">
            <w:pPr>
              <w:rPr>
                <w:lang w:val="en-GB"/>
              </w:rPr>
            </w:pPr>
            <w:r w:rsidRPr="006411AE">
              <w:rPr>
                <w:rFonts w:eastAsia="Times New Roman" w:cs="Calibri"/>
                <w:b/>
                <w:bCs/>
                <w:i/>
                <w:iCs/>
                <w:szCs w:val="24"/>
                <w:lang w:val="en-GB"/>
              </w:rPr>
              <w:t>Note</w:t>
            </w:r>
            <w:r w:rsidRPr="006411AE">
              <w:rPr>
                <w:rFonts w:eastAsia="Times New Roman" w:cs="Calibri"/>
                <w:i/>
                <w:iCs/>
                <w:szCs w:val="24"/>
                <w:lang w:val="en-GB"/>
              </w:rPr>
              <w:t>: As described in “</w:t>
            </w:r>
            <w:proofErr w:type="spellStart"/>
            <w:r w:rsidRPr="006411AE">
              <w:rPr>
                <w:rFonts w:eastAsia="Times New Roman" w:cs="Calibri"/>
                <w:i/>
                <w:iCs/>
                <w:szCs w:val="24"/>
                <w:lang w:val="en-GB"/>
              </w:rPr>
              <w:t>Forudsætning</w:t>
            </w:r>
            <w:proofErr w:type="spellEnd"/>
            <w:r w:rsidRPr="006411AE">
              <w:rPr>
                <w:rFonts w:eastAsia="Times New Roman" w:cs="Calibri"/>
                <w:i/>
                <w:iCs/>
                <w:szCs w:val="24"/>
                <w:lang w:val="en-GB"/>
              </w:rPr>
              <w:t xml:space="preserve"> 5</w:t>
            </w:r>
            <w:r w:rsidRPr="00F4484F">
              <w:rPr>
                <w:rFonts w:eastAsia="Times New Roman" w:cs="Calibri"/>
                <w:i/>
                <w:iCs/>
                <w:szCs w:val="24"/>
                <w:lang w:val="en-GB"/>
              </w:rPr>
              <w:t>”</w:t>
            </w:r>
            <w:r w:rsidR="00F4484F" w:rsidRPr="00F4484F">
              <w:rPr>
                <w:rFonts w:eastAsia="Times New Roman" w:cs="Calibri"/>
                <w:i/>
                <w:iCs/>
                <w:szCs w:val="24"/>
                <w:lang w:val="en-GB"/>
              </w:rPr>
              <w:t xml:space="preserve">, </w:t>
            </w:r>
            <w:r w:rsidR="00F4484F" w:rsidRPr="008B6224">
              <w:rPr>
                <w:rFonts w:eastAsia="Times New Roman" w:cs="Calibri"/>
                <w:i/>
                <w:iCs/>
              </w:rPr>
              <w:t>cf.</w:t>
            </w:r>
            <w:r w:rsidRPr="008B6224">
              <w:rPr>
                <w:rFonts w:eastAsia="Times New Roman" w:cs="Calibri"/>
                <w:i/>
                <w:iCs/>
                <w:lang w:val="en-GB"/>
              </w:rPr>
              <w:t xml:space="preserve"> </w:t>
            </w:r>
            <w:hyperlink r:id="rId25" w:history="1">
              <w:r w:rsidR="00F4484F" w:rsidRPr="008B6224">
                <w:rPr>
                  <w:rStyle w:val="Hyperlink"/>
                  <w:rFonts w:ascii="Calibri" w:eastAsiaTheme="minorHAnsi" w:hAnsi="Calibri" w:cstheme="minorBidi"/>
                  <w:i/>
                  <w:iCs/>
                  <w:lang w:val="en-GB" w:eastAsia="en-US"/>
                </w:rPr>
                <w:t xml:space="preserve">section </w:t>
              </w:r>
              <w:r w:rsidR="00107F1A">
                <w:rPr>
                  <w:rStyle w:val="Hyperlink"/>
                  <w:rFonts w:ascii="Calibri" w:eastAsiaTheme="minorHAnsi" w:hAnsi="Calibri" w:cstheme="minorBidi"/>
                  <w:i/>
                  <w:iCs/>
                  <w:lang w:val="en-GB" w:eastAsia="en-US"/>
                </w:rPr>
                <w:t>1</w:t>
              </w:r>
              <w:r w:rsidR="00107F1A">
                <w:rPr>
                  <w:rStyle w:val="Hyperlink"/>
                  <w:rFonts w:ascii="Calibri" w:eastAsiaTheme="minorHAnsi" w:hAnsi="Calibri" w:cstheme="minorBidi"/>
                </w:rPr>
                <w:t>.</w:t>
              </w:r>
              <w:r w:rsidR="00F4484F" w:rsidRPr="008B6224">
                <w:rPr>
                  <w:rStyle w:val="Hyperlink"/>
                  <w:rFonts w:ascii="Calibri" w:eastAsiaTheme="minorHAnsi" w:hAnsi="Calibri" w:cstheme="minorBidi"/>
                  <w:i/>
                  <w:iCs/>
                  <w:lang w:val="en-GB" w:eastAsia="en-US"/>
                </w:rPr>
                <w:t>4.2</w:t>
              </w:r>
              <w:r w:rsidR="00107F1A">
                <w:rPr>
                  <w:rStyle w:val="Hyperlink"/>
                  <w:rFonts w:ascii="Calibri" w:eastAsiaTheme="minorHAnsi" w:hAnsi="Calibri" w:cstheme="minorBidi"/>
                  <w:i/>
                  <w:iCs/>
                  <w:lang w:val="en-GB" w:eastAsia="en-US"/>
                </w:rPr>
                <w:t>.5</w:t>
              </w:r>
              <w:r w:rsidR="00F4484F" w:rsidRPr="008B6224">
                <w:rPr>
                  <w:rStyle w:val="Hyperlink"/>
                  <w:rFonts w:ascii="Calibri" w:eastAsiaTheme="minorHAnsi" w:hAnsi="Calibri" w:cstheme="minorBidi"/>
                  <w:i/>
                  <w:iCs/>
                  <w:lang w:val="en-GB" w:eastAsia="en-US"/>
                </w:rPr>
                <w:t xml:space="preserve"> in use case document</w:t>
              </w:r>
            </w:hyperlink>
            <w:r w:rsidR="00F4484F" w:rsidRPr="008B6224">
              <w:rPr>
                <w:i/>
                <w:iCs/>
                <w:lang w:val="en-GB"/>
              </w:rPr>
              <w:t>,</w:t>
            </w:r>
            <w:r w:rsidRPr="008B6224">
              <w:rPr>
                <w:lang w:val="en-GB"/>
              </w:rPr>
              <w:t xml:space="preserve"> </w:t>
            </w:r>
            <w:r w:rsidRPr="008B6224">
              <w:rPr>
                <w:rFonts w:eastAsia="Times New Roman" w:cs="Calibri"/>
                <w:i/>
                <w:lang w:val="en-GB"/>
              </w:rPr>
              <w:t>a</w:t>
            </w:r>
            <w:r w:rsidRPr="006411AE">
              <w:rPr>
                <w:rFonts w:eastAsia="Times New Roman" w:cs="Calibri"/>
                <w:i/>
                <w:iCs/>
                <w:szCs w:val="24"/>
                <w:lang w:val="en-GB"/>
              </w:rPr>
              <w:t xml:space="preserve"> maximum of 10 attachments may be included in a CareCommunication in the transition period.</w:t>
            </w:r>
          </w:p>
        </w:tc>
        <w:tc>
          <w:tcPr>
            <w:tcW w:w="601" w:type="pct"/>
          </w:tcPr>
          <w:p w14:paraId="3D345E1B" w14:textId="77777777" w:rsidR="006E246E" w:rsidRPr="006411AE" w:rsidRDefault="006E246E" w:rsidP="006E246E">
            <w:pPr>
              <w:widowControl w:val="0"/>
              <w:spacing w:before="60"/>
              <w:rPr>
                <w:rFonts w:ascii="Courier New" w:eastAsia="Times New Roman" w:hAnsi="Courier New" w:cs="Courier New"/>
                <w:shd w:val="clear" w:color="auto" w:fill="FFFFFF"/>
                <w:lang w:val="en-GB"/>
              </w:rPr>
            </w:pPr>
          </w:p>
        </w:tc>
        <w:tc>
          <w:tcPr>
            <w:tcW w:w="1193" w:type="pct"/>
          </w:tcPr>
          <w:p w14:paraId="1D0AFB51" w14:textId="717C597A" w:rsidR="006E246E" w:rsidRPr="006411AE" w:rsidRDefault="006E246E" w:rsidP="006E246E">
            <w:pPr>
              <w:widowControl w:val="0"/>
              <w:spacing w:before="60" w:after="120"/>
              <w:rPr>
                <w:lang w:val="en-GB"/>
              </w:rPr>
            </w:pPr>
            <w:r w:rsidRPr="006411AE">
              <w:rPr>
                <w:rFonts w:eastAsia="Times New Roman" w:cs="Calibri"/>
                <w:szCs w:val="24"/>
                <w:lang w:val="en-GB"/>
              </w:rPr>
              <w:t xml:space="preserve">Evaluation states that more than ten attachments are included. </w:t>
            </w:r>
          </w:p>
        </w:tc>
        <w:tc>
          <w:tcPr>
            <w:tcW w:w="986" w:type="pct"/>
          </w:tcPr>
          <w:p w14:paraId="49580D2B" w14:textId="77777777" w:rsidR="006E246E" w:rsidRPr="006411AE" w:rsidRDefault="006E246E" w:rsidP="006E246E">
            <w:pPr>
              <w:widowControl w:val="0"/>
              <w:spacing w:before="60"/>
              <w:rPr>
                <w:rFonts w:eastAsia="Times New Roman" w:cs="Calibri"/>
                <w:szCs w:val="24"/>
                <w:lang w:val="en-GB"/>
              </w:rPr>
            </w:pPr>
          </w:p>
        </w:tc>
        <w:tc>
          <w:tcPr>
            <w:tcW w:w="488" w:type="pct"/>
          </w:tcPr>
          <w:p w14:paraId="51FE140B" w14:textId="77777777" w:rsidR="006E246E" w:rsidRPr="006411AE" w:rsidRDefault="006E246E" w:rsidP="006E246E">
            <w:pPr>
              <w:widowControl w:val="0"/>
              <w:spacing w:before="60"/>
              <w:jc w:val="center"/>
              <w:rPr>
                <w:rFonts w:cstheme="minorHAnsi"/>
                <w:lang w:val="en-GB"/>
              </w:rPr>
            </w:pPr>
          </w:p>
        </w:tc>
      </w:tr>
      <w:tr w:rsidR="006E246E" w:rsidRPr="006411AE" w14:paraId="7D6849E4" w14:textId="77777777" w:rsidTr="00AE1E44">
        <w:trPr>
          <w:cantSplit/>
        </w:trPr>
        <w:tc>
          <w:tcPr>
            <w:tcW w:w="332" w:type="pct"/>
          </w:tcPr>
          <w:p w14:paraId="342222E9" w14:textId="77777777" w:rsidR="006E246E" w:rsidRPr="006411AE" w:rsidRDefault="006E246E" w:rsidP="00562E8A">
            <w:pPr>
              <w:pStyle w:val="Listeafsnit"/>
              <w:numPr>
                <w:ilvl w:val="0"/>
                <w:numId w:val="27"/>
              </w:numPr>
              <w:rPr>
                <w:lang w:val="en-GB"/>
              </w:rPr>
            </w:pPr>
          </w:p>
        </w:tc>
        <w:tc>
          <w:tcPr>
            <w:tcW w:w="1400" w:type="pct"/>
          </w:tcPr>
          <w:p w14:paraId="4A8187DE" w14:textId="77777777" w:rsidR="006E246E" w:rsidRPr="006411AE" w:rsidRDefault="006E246E" w:rsidP="006E246E">
            <w:pPr>
              <w:spacing w:before="60"/>
              <w:rPr>
                <w:rFonts w:eastAsia="Times New Roman" w:cs="Calibri"/>
                <w:szCs w:val="24"/>
                <w:lang w:val="en-GB"/>
              </w:rPr>
            </w:pPr>
            <w:r w:rsidRPr="006411AE">
              <w:rPr>
                <w:rFonts w:eastAsia="Times New Roman" w:cs="Calibri"/>
                <w:szCs w:val="24"/>
                <w:lang w:val="en-GB"/>
              </w:rPr>
              <w:t xml:space="preserve">A negative XCTL including a reason for the negative receipt is created. </w:t>
            </w:r>
          </w:p>
          <w:p w14:paraId="1CA21199" w14:textId="664634E0" w:rsidR="006E246E" w:rsidRPr="006411AE" w:rsidRDefault="006E246E" w:rsidP="006E246E">
            <w:pPr>
              <w:rPr>
                <w:lang w:val="en-GB"/>
              </w:rPr>
            </w:pPr>
            <w:r w:rsidRPr="006411AE">
              <w:rPr>
                <w:rFonts w:eastAsia="Times New Roman" w:cs="Calibri"/>
                <w:szCs w:val="24"/>
                <w:lang w:val="en-GB"/>
              </w:rPr>
              <w:t xml:space="preserve">The XCTL includes a reference is returned on the XDIS91. </w:t>
            </w:r>
          </w:p>
        </w:tc>
        <w:tc>
          <w:tcPr>
            <w:tcW w:w="601" w:type="pct"/>
          </w:tcPr>
          <w:p w14:paraId="1089E2F7" w14:textId="77777777" w:rsidR="006E246E" w:rsidRPr="006411AE" w:rsidRDefault="006E246E" w:rsidP="006E246E">
            <w:pPr>
              <w:widowControl w:val="0"/>
              <w:spacing w:before="60"/>
              <w:rPr>
                <w:rFonts w:ascii="Courier New" w:eastAsia="Times New Roman" w:hAnsi="Courier New" w:cs="Courier New"/>
                <w:shd w:val="clear" w:color="auto" w:fill="FFFFFF"/>
                <w:lang w:val="en-GB"/>
              </w:rPr>
            </w:pPr>
          </w:p>
        </w:tc>
        <w:tc>
          <w:tcPr>
            <w:tcW w:w="1193" w:type="pct"/>
          </w:tcPr>
          <w:p w14:paraId="14D4E30B" w14:textId="2E675E6D" w:rsidR="006E246E" w:rsidRPr="006411AE" w:rsidRDefault="006E246E" w:rsidP="006E246E">
            <w:pPr>
              <w:widowControl w:val="0"/>
              <w:spacing w:before="60" w:after="120"/>
              <w:rPr>
                <w:lang w:val="en-GB"/>
              </w:rPr>
            </w:pPr>
            <w:r w:rsidRPr="006411AE">
              <w:rPr>
                <w:rFonts w:eastAsia="Times New Roman" w:cs="Calibri"/>
                <w:szCs w:val="24"/>
                <w:lang w:val="en-GB"/>
              </w:rPr>
              <w:t>A XCTL is created with information from the XDIS91.</w:t>
            </w:r>
          </w:p>
        </w:tc>
        <w:tc>
          <w:tcPr>
            <w:tcW w:w="986" w:type="pct"/>
          </w:tcPr>
          <w:p w14:paraId="4616D125" w14:textId="77777777" w:rsidR="006E246E" w:rsidRPr="006411AE" w:rsidRDefault="006E246E" w:rsidP="006E246E">
            <w:pPr>
              <w:widowControl w:val="0"/>
              <w:spacing w:before="60"/>
              <w:rPr>
                <w:rFonts w:eastAsia="Times New Roman" w:cs="Calibri"/>
                <w:szCs w:val="24"/>
                <w:lang w:val="en-GB"/>
              </w:rPr>
            </w:pPr>
          </w:p>
        </w:tc>
        <w:tc>
          <w:tcPr>
            <w:tcW w:w="488" w:type="pct"/>
          </w:tcPr>
          <w:p w14:paraId="74626276" w14:textId="4E9E4866" w:rsidR="006E246E" w:rsidRPr="006411AE" w:rsidRDefault="00000000" w:rsidP="006E246E">
            <w:pPr>
              <w:widowControl w:val="0"/>
              <w:spacing w:before="60"/>
              <w:jc w:val="center"/>
              <w:rPr>
                <w:rFonts w:cstheme="minorHAnsi"/>
                <w:lang w:val="en-GB"/>
              </w:rPr>
            </w:pPr>
            <w:sdt>
              <w:sdtPr>
                <w:rPr>
                  <w:rFonts w:cstheme="minorHAnsi"/>
                  <w:lang w:val="en-GB"/>
                </w:rPr>
                <w:alias w:val="MedCom vurdering"/>
                <w:tag w:val="MedCom vurdering"/>
                <w:id w:val="-800609587"/>
                <w:placeholder>
                  <w:docPart w:val="C8800D6DEE8241BAA62888C6353B3DA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E246E" w:rsidRPr="006411AE">
                  <w:rPr>
                    <w:rStyle w:val="Pladsholdertekst"/>
                    <w:lang w:val="en-GB"/>
                  </w:rPr>
                  <w:t>Choose</w:t>
                </w:r>
              </w:sdtContent>
            </w:sdt>
          </w:p>
        </w:tc>
      </w:tr>
      <w:tr w:rsidR="006E246E" w:rsidRPr="006411AE" w14:paraId="0190920A" w14:textId="77777777" w:rsidTr="00AE1E44">
        <w:trPr>
          <w:cantSplit/>
        </w:trPr>
        <w:tc>
          <w:tcPr>
            <w:tcW w:w="332" w:type="pct"/>
          </w:tcPr>
          <w:p w14:paraId="5DC91874" w14:textId="77777777" w:rsidR="006E246E" w:rsidRPr="006411AE" w:rsidRDefault="006E246E" w:rsidP="00562E8A">
            <w:pPr>
              <w:pStyle w:val="Listeafsnit"/>
              <w:numPr>
                <w:ilvl w:val="0"/>
                <w:numId w:val="27"/>
              </w:numPr>
              <w:rPr>
                <w:lang w:val="en-GB"/>
              </w:rPr>
            </w:pPr>
          </w:p>
        </w:tc>
        <w:tc>
          <w:tcPr>
            <w:tcW w:w="1400" w:type="pct"/>
          </w:tcPr>
          <w:p w14:paraId="0B1BF300" w14:textId="77777777" w:rsidR="006E246E" w:rsidRDefault="006E246E" w:rsidP="006E246E">
            <w:pPr>
              <w:rPr>
                <w:rFonts w:eastAsia="Times New Roman" w:cs="Calibri"/>
                <w:szCs w:val="24"/>
                <w:lang w:val="en-GB"/>
              </w:rPr>
            </w:pPr>
            <w:r w:rsidRPr="006411AE">
              <w:rPr>
                <w:rFonts w:eastAsia="Times New Roman" w:cs="Calibri"/>
                <w:szCs w:val="24"/>
                <w:lang w:val="en-GB"/>
              </w:rPr>
              <w:t xml:space="preserve">The negative XCTL is wrapped in a </w:t>
            </w:r>
            <w:proofErr w:type="spellStart"/>
            <w:r w:rsidRPr="006411AE">
              <w:rPr>
                <w:rFonts w:eastAsia="Times New Roman" w:cs="Calibri"/>
                <w:szCs w:val="24"/>
                <w:lang w:val="en-GB"/>
              </w:rPr>
              <w:t>VANSEnvelope</w:t>
            </w:r>
            <w:proofErr w:type="spellEnd"/>
          </w:p>
          <w:p w14:paraId="06BBFA94" w14:textId="41824145" w:rsidR="009802A7" w:rsidRPr="006411AE" w:rsidRDefault="009802A7" w:rsidP="006E246E">
            <w:pPr>
              <w:rPr>
                <w:lang w:val="en-GB"/>
              </w:rPr>
            </w:pPr>
          </w:p>
        </w:tc>
        <w:tc>
          <w:tcPr>
            <w:tcW w:w="601" w:type="pct"/>
          </w:tcPr>
          <w:p w14:paraId="7488AA79" w14:textId="77777777" w:rsidR="006E246E" w:rsidRPr="006411AE" w:rsidRDefault="006E246E" w:rsidP="006E246E">
            <w:pPr>
              <w:widowControl w:val="0"/>
              <w:spacing w:before="60"/>
              <w:rPr>
                <w:rFonts w:ascii="Courier New" w:eastAsia="Times New Roman" w:hAnsi="Courier New" w:cs="Courier New"/>
                <w:shd w:val="clear" w:color="auto" w:fill="FFFFFF"/>
                <w:lang w:val="en-GB"/>
              </w:rPr>
            </w:pPr>
          </w:p>
        </w:tc>
        <w:tc>
          <w:tcPr>
            <w:tcW w:w="1193" w:type="pct"/>
          </w:tcPr>
          <w:p w14:paraId="3A00D254" w14:textId="3D0ECDFB" w:rsidR="006E246E" w:rsidRPr="006411AE" w:rsidRDefault="006E246E" w:rsidP="006E246E">
            <w:pPr>
              <w:widowControl w:val="0"/>
              <w:spacing w:before="60" w:after="120"/>
              <w:rPr>
                <w:lang w:val="en-GB"/>
              </w:rPr>
            </w:pPr>
            <w:r w:rsidRPr="006411AE">
              <w:rPr>
                <w:lang w:val="en-GB"/>
              </w:rPr>
              <w:t>The XCTL is correctly wrapped.</w:t>
            </w:r>
          </w:p>
        </w:tc>
        <w:tc>
          <w:tcPr>
            <w:tcW w:w="986" w:type="pct"/>
          </w:tcPr>
          <w:p w14:paraId="4C91A96C" w14:textId="77777777" w:rsidR="006E246E" w:rsidRPr="006411AE" w:rsidRDefault="006E246E" w:rsidP="006E246E">
            <w:pPr>
              <w:widowControl w:val="0"/>
              <w:spacing w:before="60"/>
              <w:rPr>
                <w:rFonts w:eastAsia="Times New Roman" w:cs="Calibri"/>
                <w:szCs w:val="24"/>
                <w:lang w:val="en-GB"/>
              </w:rPr>
            </w:pPr>
          </w:p>
        </w:tc>
        <w:tc>
          <w:tcPr>
            <w:tcW w:w="488" w:type="pct"/>
          </w:tcPr>
          <w:p w14:paraId="0B1D63F6" w14:textId="7C00EED2" w:rsidR="006E246E" w:rsidRPr="006411AE" w:rsidRDefault="00000000" w:rsidP="006E246E">
            <w:pPr>
              <w:widowControl w:val="0"/>
              <w:spacing w:before="60"/>
              <w:jc w:val="center"/>
              <w:rPr>
                <w:rFonts w:cstheme="minorHAnsi"/>
                <w:lang w:val="en-GB"/>
              </w:rPr>
            </w:pPr>
            <w:sdt>
              <w:sdtPr>
                <w:rPr>
                  <w:rFonts w:cstheme="minorHAnsi"/>
                  <w:lang w:val="en-GB"/>
                </w:rPr>
                <w:alias w:val="MedCom vurdering"/>
                <w:tag w:val="MedCom vurdering"/>
                <w:id w:val="-809250978"/>
                <w:placeholder>
                  <w:docPart w:val="FDC0DC16C37D4EB095E18CD3E3D024C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E246E" w:rsidRPr="006411AE">
                  <w:rPr>
                    <w:rStyle w:val="Pladsholdertekst"/>
                    <w:lang w:val="en-GB"/>
                  </w:rPr>
                  <w:t>Choose</w:t>
                </w:r>
              </w:sdtContent>
            </w:sdt>
          </w:p>
        </w:tc>
      </w:tr>
      <w:tr w:rsidR="006E246E" w:rsidRPr="006411AE" w14:paraId="766E5D5A" w14:textId="77777777" w:rsidTr="00872332">
        <w:trPr>
          <w:cantSplit/>
        </w:trPr>
        <w:tc>
          <w:tcPr>
            <w:tcW w:w="5000" w:type="pct"/>
            <w:gridSpan w:val="6"/>
            <w:shd w:val="clear" w:color="auto" w:fill="DAE9F7" w:themeFill="text2" w:themeFillTint="1A"/>
          </w:tcPr>
          <w:p w14:paraId="4D5FFCB4" w14:textId="4A8F7232" w:rsidR="006E246E" w:rsidRPr="006411AE" w:rsidRDefault="006E246E" w:rsidP="006E246E">
            <w:pPr>
              <w:widowControl w:val="0"/>
              <w:spacing w:before="60"/>
              <w:jc w:val="center"/>
              <w:rPr>
                <w:rFonts w:cstheme="minorHAnsi"/>
                <w:lang w:val="en-GB"/>
              </w:rPr>
            </w:pPr>
            <w:r w:rsidRPr="006411AE">
              <w:rPr>
                <w:rFonts w:cstheme="minorHAnsi"/>
                <w:lang w:val="en-GB"/>
              </w:rPr>
              <w:t>Timestamps</w:t>
            </w:r>
          </w:p>
        </w:tc>
      </w:tr>
      <w:tr w:rsidR="006E246E" w:rsidRPr="006411AE" w14:paraId="6F43310B" w14:textId="77777777" w:rsidTr="00AE1E44">
        <w:trPr>
          <w:cantSplit/>
        </w:trPr>
        <w:tc>
          <w:tcPr>
            <w:tcW w:w="332" w:type="pct"/>
          </w:tcPr>
          <w:p w14:paraId="2CDFDE6B" w14:textId="77777777" w:rsidR="006E246E" w:rsidRPr="006411AE" w:rsidRDefault="006E246E" w:rsidP="00562E8A">
            <w:pPr>
              <w:pStyle w:val="Listeafsnit"/>
              <w:numPr>
                <w:ilvl w:val="0"/>
                <w:numId w:val="27"/>
              </w:numPr>
              <w:rPr>
                <w:lang w:val="en-GB"/>
              </w:rPr>
            </w:pPr>
          </w:p>
        </w:tc>
        <w:tc>
          <w:tcPr>
            <w:tcW w:w="1400" w:type="pct"/>
          </w:tcPr>
          <w:p w14:paraId="16A6C229" w14:textId="52245823" w:rsidR="006E246E" w:rsidRPr="006411AE" w:rsidRDefault="006E246E" w:rsidP="006E246E">
            <w:pPr>
              <w:rPr>
                <w:rFonts w:eastAsia="Times New Roman" w:cs="Calibri"/>
                <w:szCs w:val="24"/>
                <w:lang w:val="en-GB"/>
              </w:rPr>
            </w:pPr>
            <w:r w:rsidRPr="006411AE">
              <w:rPr>
                <w:rFonts w:eastAsia="Times New Roman" w:cs="Calibri"/>
                <w:szCs w:val="24"/>
                <w:lang w:val="en-GB"/>
              </w:rPr>
              <w:t>Demonstrate the timestamps and time zones are transferred correctly from the CareCommunication to</w:t>
            </w:r>
            <w:r w:rsidR="00AE1E44">
              <w:rPr>
                <w:rFonts w:eastAsia="Times New Roman" w:cs="Calibri"/>
                <w:szCs w:val="24"/>
                <w:lang w:val="en-GB"/>
              </w:rPr>
              <w:t xml:space="preserve"> t</w:t>
            </w:r>
            <w:r w:rsidRPr="006411AE">
              <w:rPr>
                <w:rFonts w:eastAsia="Times New Roman" w:cs="Calibri"/>
                <w:szCs w:val="24"/>
                <w:lang w:val="en-GB"/>
              </w:rPr>
              <w:t>he XDIS91.</w:t>
            </w:r>
          </w:p>
          <w:p w14:paraId="1A705680" w14:textId="77777777" w:rsidR="006E246E" w:rsidRPr="006411AE" w:rsidRDefault="006E246E" w:rsidP="006E246E">
            <w:pPr>
              <w:rPr>
                <w:rFonts w:eastAsia="Times New Roman" w:cs="Calibri"/>
                <w:szCs w:val="24"/>
                <w:lang w:val="en-GB"/>
              </w:rPr>
            </w:pPr>
          </w:p>
          <w:p w14:paraId="236476A8" w14:textId="57560863" w:rsidR="006E246E" w:rsidRPr="00AE1E44" w:rsidRDefault="006E246E" w:rsidP="006E246E">
            <w:pPr>
              <w:rPr>
                <w:rFonts w:eastAsia="Times New Roman" w:cs="Calibri"/>
                <w:i/>
                <w:iCs/>
                <w:szCs w:val="24"/>
                <w:lang w:val="en-GB"/>
              </w:rPr>
            </w:pPr>
            <w:r w:rsidRPr="00AE1E44">
              <w:rPr>
                <w:rFonts w:eastAsia="Times New Roman" w:cs="Calibri"/>
                <w:b/>
                <w:bCs/>
                <w:i/>
                <w:iCs/>
                <w:szCs w:val="24"/>
                <w:lang w:val="en-GB"/>
              </w:rPr>
              <w:t>Note</w:t>
            </w:r>
            <w:r w:rsidRPr="00AE1E44">
              <w:rPr>
                <w:rFonts w:eastAsia="Times New Roman" w:cs="Calibri"/>
                <w:i/>
                <w:iCs/>
                <w:szCs w:val="24"/>
                <w:lang w:val="en-GB"/>
              </w:rPr>
              <w:t xml:space="preserve">: Time zone is included in CareCommunication and can be </w:t>
            </w:r>
            <w:proofErr w:type="spellStart"/>
            <w:r w:rsidRPr="00AE1E44">
              <w:rPr>
                <w:rFonts w:eastAsia="Times New Roman" w:cs="Calibri"/>
                <w:i/>
                <w:iCs/>
                <w:szCs w:val="24"/>
                <w:lang w:val="en-GB"/>
              </w:rPr>
              <w:t>zulutime</w:t>
            </w:r>
            <w:proofErr w:type="spellEnd"/>
            <w:r w:rsidRPr="00AE1E44">
              <w:rPr>
                <w:rFonts w:eastAsia="Times New Roman" w:cs="Calibri"/>
                <w:i/>
                <w:iCs/>
                <w:szCs w:val="24"/>
                <w:lang w:val="en-GB"/>
              </w:rPr>
              <w:t xml:space="preserve"> or another </w:t>
            </w:r>
            <w:proofErr w:type="spellStart"/>
            <w:r w:rsidRPr="00AE1E44">
              <w:rPr>
                <w:rFonts w:eastAsia="Times New Roman" w:cs="Calibri"/>
                <w:i/>
                <w:iCs/>
                <w:szCs w:val="24"/>
                <w:lang w:val="en-GB"/>
              </w:rPr>
              <w:t>timezone</w:t>
            </w:r>
            <w:proofErr w:type="spellEnd"/>
            <w:r w:rsidRPr="00AE1E44">
              <w:rPr>
                <w:rFonts w:eastAsia="Times New Roman" w:cs="Calibri"/>
                <w:i/>
                <w:iCs/>
                <w:szCs w:val="24"/>
                <w:lang w:val="en-GB"/>
              </w:rPr>
              <w:t>.</w:t>
            </w:r>
          </w:p>
        </w:tc>
        <w:tc>
          <w:tcPr>
            <w:tcW w:w="601" w:type="pct"/>
          </w:tcPr>
          <w:p w14:paraId="6028BEF4" w14:textId="77777777" w:rsidR="006E246E" w:rsidRPr="006411AE" w:rsidRDefault="006E246E" w:rsidP="006E246E">
            <w:pPr>
              <w:widowControl w:val="0"/>
              <w:spacing w:before="60"/>
              <w:rPr>
                <w:rFonts w:ascii="Courier New" w:eastAsia="Times New Roman" w:hAnsi="Courier New" w:cs="Courier New"/>
                <w:shd w:val="clear" w:color="auto" w:fill="FFFFFF"/>
                <w:lang w:val="en-GB"/>
              </w:rPr>
            </w:pPr>
          </w:p>
        </w:tc>
        <w:tc>
          <w:tcPr>
            <w:tcW w:w="1193" w:type="pct"/>
          </w:tcPr>
          <w:p w14:paraId="21C0AF25" w14:textId="77777777" w:rsidR="006E246E" w:rsidRDefault="00AE1E44" w:rsidP="006E246E">
            <w:pPr>
              <w:widowControl w:val="0"/>
              <w:spacing w:before="60" w:after="120"/>
              <w:rPr>
                <w:lang w:val="en-GB"/>
              </w:rPr>
            </w:pPr>
            <w:r>
              <w:rPr>
                <w:lang w:val="en-GB"/>
              </w:rPr>
              <w:t>Timestamps are transferred correctly.</w:t>
            </w:r>
          </w:p>
          <w:p w14:paraId="16329220" w14:textId="37E7E1BB" w:rsidR="00B10AB6" w:rsidRPr="006411AE" w:rsidRDefault="00B10AB6" w:rsidP="006E246E">
            <w:pPr>
              <w:widowControl w:val="0"/>
              <w:spacing w:before="60" w:after="120"/>
              <w:rPr>
                <w:lang w:val="en-GB"/>
              </w:rPr>
            </w:pPr>
            <w:r>
              <w:rPr>
                <w:lang w:val="en-GB"/>
              </w:rPr>
              <w:t>The</w:t>
            </w:r>
            <w:r w:rsidR="009B4E2D">
              <w:rPr>
                <w:lang w:val="en-GB"/>
              </w:rPr>
              <w:t xml:space="preserve"> timestamps in the</w:t>
            </w:r>
            <w:r>
              <w:rPr>
                <w:lang w:val="en-GB"/>
              </w:rPr>
              <w:t xml:space="preserve"> XDIS91 and XBIN01 </w:t>
            </w:r>
            <w:r w:rsidR="00687419">
              <w:rPr>
                <w:lang w:val="en-GB"/>
              </w:rPr>
              <w:t xml:space="preserve">has the format: </w:t>
            </w:r>
            <w:r w:rsidR="00687419" w:rsidRPr="00687419">
              <w:rPr>
                <w:lang w:val="en-GB"/>
              </w:rPr>
              <w:t xml:space="preserve">HH:MM </w:t>
            </w:r>
            <w:r w:rsidR="00687419">
              <w:rPr>
                <w:lang w:val="en-GB"/>
              </w:rPr>
              <w:t xml:space="preserve">= </w:t>
            </w:r>
            <w:r w:rsidR="00687419" w:rsidRPr="00687419">
              <w:rPr>
                <w:lang w:val="en-GB"/>
              </w:rPr>
              <w:t>"00:00"</w:t>
            </w:r>
            <w:r w:rsidR="00687419">
              <w:rPr>
                <w:lang w:val="en-GB"/>
              </w:rPr>
              <w:t xml:space="preserve">, where seconds and </w:t>
            </w:r>
            <w:proofErr w:type="spellStart"/>
            <w:r w:rsidR="00687419">
              <w:rPr>
                <w:lang w:val="en-GB"/>
              </w:rPr>
              <w:t>timezone</w:t>
            </w:r>
            <w:proofErr w:type="spellEnd"/>
            <w:r w:rsidR="00687419">
              <w:rPr>
                <w:lang w:val="en-GB"/>
              </w:rPr>
              <w:t xml:space="preserve"> is included in the </w:t>
            </w:r>
            <w:r w:rsidR="00B16D8C">
              <w:rPr>
                <w:lang w:val="en-GB"/>
              </w:rPr>
              <w:t>CareCommunication.</w:t>
            </w:r>
          </w:p>
        </w:tc>
        <w:tc>
          <w:tcPr>
            <w:tcW w:w="986" w:type="pct"/>
          </w:tcPr>
          <w:p w14:paraId="2D1C964A" w14:textId="77777777" w:rsidR="006E246E" w:rsidRPr="006411AE" w:rsidRDefault="006E246E" w:rsidP="006E246E">
            <w:pPr>
              <w:widowControl w:val="0"/>
              <w:spacing w:before="60"/>
              <w:rPr>
                <w:rFonts w:eastAsia="Times New Roman" w:cs="Calibri"/>
                <w:szCs w:val="24"/>
                <w:lang w:val="en-GB"/>
              </w:rPr>
            </w:pPr>
          </w:p>
        </w:tc>
        <w:tc>
          <w:tcPr>
            <w:tcW w:w="488" w:type="pct"/>
          </w:tcPr>
          <w:p w14:paraId="3CBE655B" w14:textId="7DA1B0B9" w:rsidR="006E246E" w:rsidRPr="006411AE" w:rsidRDefault="00000000" w:rsidP="006E246E">
            <w:pPr>
              <w:widowControl w:val="0"/>
              <w:spacing w:before="60"/>
              <w:jc w:val="center"/>
              <w:rPr>
                <w:rFonts w:cstheme="minorHAnsi"/>
                <w:lang w:val="en-GB"/>
              </w:rPr>
            </w:pPr>
            <w:sdt>
              <w:sdtPr>
                <w:rPr>
                  <w:rFonts w:cstheme="minorHAnsi"/>
                  <w:lang w:val="en-GB"/>
                </w:rPr>
                <w:alias w:val="MedCom vurdering"/>
                <w:tag w:val="MedCom vurdering"/>
                <w:id w:val="-43294588"/>
                <w:placeholder>
                  <w:docPart w:val="F3E55B5A864149458501590A30DF30E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16D8C" w:rsidRPr="006411AE">
                  <w:rPr>
                    <w:rStyle w:val="Pladsholdertekst"/>
                    <w:lang w:val="en-GB"/>
                  </w:rPr>
                  <w:t>Choose</w:t>
                </w:r>
              </w:sdtContent>
            </w:sdt>
          </w:p>
        </w:tc>
      </w:tr>
    </w:tbl>
    <w:p w14:paraId="019240BB" w14:textId="77777777" w:rsidR="0094085B" w:rsidRDefault="0094085B" w:rsidP="0094085B">
      <w:pPr>
        <w:rPr>
          <w:lang w:val="en-GB"/>
        </w:rPr>
      </w:pPr>
    </w:p>
    <w:p w14:paraId="58FB8022" w14:textId="77777777" w:rsidR="003D12D7" w:rsidRDefault="003D12D7">
      <w:pPr>
        <w:rPr>
          <w:rFonts w:eastAsiaTheme="majorEastAsia" w:cstheme="minorHAnsi"/>
          <w:color w:val="0F4761" w:themeColor="accent1" w:themeShade="BF"/>
          <w:sz w:val="28"/>
          <w:szCs w:val="28"/>
          <w:lang w:val="en-GB"/>
        </w:rPr>
      </w:pPr>
      <w:r>
        <w:rPr>
          <w:rFonts w:cstheme="minorHAnsi"/>
          <w:lang w:val="en-GB"/>
        </w:rPr>
        <w:br w:type="page"/>
      </w:r>
    </w:p>
    <w:p w14:paraId="660EC8C5" w14:textId="61281005" w:rsidR="001440B6" w:rsidRPr="009D2574" w:rsidRDefault="001440B6" w:rsidP="00D33670">
      <w:pPr>
        <w:pStyle w:val="Overskrift3"/>
        <w:numPr>
          <w:ilvl w:val="2"/>
          <w:numId w:val="26"/>
        </w:numPr>
        <w:rPr>
          <w:lang w:val="en-GB"/>
        </w:rPr>
      </w:pPr>
      <w:r w:rsidRPr="009D2574">
        <w:rPr>
          <w:rFonts w:cstheme="minorHAnsi"/>
          <w:lang w:val="en-GB"/>
        </w:rPr>
        <w:lastRenderedPageBreak/>
        <w:t>Use of texts for negative receipts</w:t>
      </w:r>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1440B6" w:rsidRPr="006411AE" w14:paraId="302AA528" w14:textId="77777777" w:rsidTr="00A0152D">
        <w:trPr>
          <w:cantSplit/>
        </w:trPr>
        <w:tc>
          <w:tcPr>
            <w:tcW w:w="332" w:type="pct"/>
            <w:shd w:val="clear" w:color="auto" w:fill="152F4A"/>
            <w:vAlign w:val="center"/>
          </w:tcPr>
          <w:p w14:paraId="603918B6" w14:textId="77777777" w:rsidR="001440B6" w:rsidRPr="006411AE" w:rsidRDefault="001440B6" w:rsidP="00A0152D">
            <w:pPr>
              <w:rPr>
                <w:b/>
                <w:bCs/>
                <w:lang w:val="en-GB"/>
              </w:rPr>
            </w:pPr>
            <w:r w:rsidRPr="006411AE">
              <w:rPr>
                <w:b/>
                <w:bCs/>
                <w:lang w:val="en-GB"/>
              </w:rPr>
              <w:t>Test step #</w:t>
            </w:r>
          </w:p>
        </w:tc>
        <w:tc>
          <w:tcPr>
            <w:tcW w:w="1223" w:type="pct"/>
            <w:shd w:val="clear" w:color="auto" w:fill="152F4A"/>
            <w:vAlign w:val="center"/>
          </w:tcPr>
          <w:p w14:paraId="0975F495" w14:textId="77777777" w:rsidR="001440B6" w:rsidRPr="006411AE" w:rsidRDefault="001440B6" w:rsidP="00A0152D">
            <w:pPr>
              <w:rPr>
                <w:b/>
                <w:bCs/>
                <w:lang w:val="en-GB"/>
              </w:rPr>
            </w:pPr>
          </w:p>
        </w:tc>
        <w:tc>
          <w:tcPr>
            <w:tcW w:w="570" w:type="pct"/>
            <w:shd w:val="clear" w:color="auto" w:fill="152F4A"/>
            <w:vAlign w:val="center"/>
          </w:tcPr>
          <w:p w14:paraId="0D34B247" w14:textId="77777777" w:rsidR="001440B6" w:rsidRPr="006411AE" w:rsidRDefault="001440B6" w:rsidP="00A0152D">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39A7FF79" w14:textId="77777777" w:rsidR="001440B6" w:rsidRPr="006411AE" w:rsidRDefault="001440B6" w:rsidP="00A0152D">
            <w:pPr>
              <w:rPr>
                <w:b/>
                <w:bCs/>
                <w:lang w:val="en-GB"/>
              </w:rPr>
            </w:pPr>
            <w:r w:rsidRPr="006411AE">
              <w:rPr>
                <w:b/>
                <w:bCs/>
                <w:lang w:val="en-GB"/>
              </w:rPr>
              <w:t>Expected result</w:t>
            </w:r>
          </w:p>
        </w:tc>
        <w:tc>
          <w:tcPr>
            <w:tcW w:w="1296" w:type="pct"/>
            <w:shd w:val="clear" w:color="auto" w:fill="152F4A"/>
            <w:vAlign w:val="center"/>
          </w:tcPr>
          <w:p w14:paraId="7D0088D7" w14:textId="77777777" w:rsidR="001440B6" w:rsidRPr="006411AE" w:rsidRDefault="001440B6" w:rsidP="00A0152D">
            <w:pPr>
              <w:rPr>
                <w:b/>
                <w:bCs/>
                <w:lang w:val="en-GB"/>
              </w:rPr>
            </w:pPr>
            <w:r w:rsidRPr="006411AE">
              <w:rPr>
                <w:b/>
                <w:bCs/>
                <w:lang w:val="en-GB"/>
              </w:rPr>
              <w:t>Actual result</w:t>
            </w:r>
          </w:p>
        </w:tc>
        <w:tc>
          <w:tcPr>
            <w:tcW w:w="437" w:type="pct"/>
            <w:shd w:val="clear" w:color="auto" w:fill="152F4A"/>
            <w:vAlign w:val="center"/>
          </w:tcPr>
          <w:p w14:paraId="188E8FAD" w14:textId="77777777" w:rsidR="001440B6" w:rsidRPr="006411AE" w:rsidRDefault="001440B6" w:rsidP="00A0152D">
            <w:pPr>
              <w:rPr>
                <w:rFonts w:cstheme="minorHAnsi"/>
                <w:b/>
                <w:bCs/>
                <w:lang w:val="en-GB"/>
              </w:rPr>
            </w:pPr>
            <w:r w:rsidRPr="006411AE">
              <w:rPr>
                <w:b/>
                <w:bCs/>
                <w:lang w:val="en-GB"/>
              </w:rPr>
              <w:t>MedCom assessment</w:t>
            </w:r>
          </w:p>
        </w:tc>
      </w:tr>
      <w:tr w:rsidR="006439AE" w:rsidRPr="009D2574" w14:paraId="11254F11" w14:textId="77777777" w:rsidTr="00A0152D">
        <w:trPr>
          <w:cantSplit/>
        </w:trPr>
        <w:tc>
          <w:tcPr>
            <w:tcW w:w="332" w:type="pct"/>
          </w:tcPr>
          <w:p w14:paraId="6F0ECA0B" w14:textId="6C3A206E" w:rsidR="006439AE" w:rsidRPr="006411AE" w:rsidRDefault="006439AE" w:rsidP="003376AB">
            <w:pPr>
              <w:pStyle w:val="Overskrift4"/>
              <w:numPr>
                <w:ilvl w:val="3"/>
                <w:numId w:val="26"/>
              </w:numPr>
              <w:rPr>
                <w:rFonts w:eastAsia="Calibri"/>
                <w:lang w:val="en-GB"/>
              </w:rPr>
            </w:pPr>
          </w:p>
        </w:tc>
        <w:tc>
          <w:tcPr>
            <w:tcW w:w="1223" w:type="pct"/>
          </w:tcPr>
          <w:p w14:paraId="2569F206" w14:textId="4F6B9877" w:rsidR="006439AE" w:rsidRPr="006411AE" w:rsidRDefault="006439AE" w:rsidP="006439AE">
            <w:pPr>
              <w:spacing w:before="60"/>
              <w:rPr>
                <w:rFonts w:eastAsia="Times New Roman" w:cs="Calibri"/>
                <w:szCs w:val="24"/>
                <w:lang w:val="en-GB"/>
              </w:rPr>
            </w:pPr>
            <w:r w:rsidRPr="006411AE">
              <w:rPr>
                <w:lang w:val="en-GB"/>
              </w:rPr>
              <w:t>Describe the use of predefined texts for negative receipts</w:t>
            </w:r>
          </w:p>
        </w:tc>
        <w:tc>
          <w:tcPr>
            <w:tcW w:w="570" w:type="pct"/>
          </w:tcPr>
          <w:p w14:paraId="6C76848D" w14:textId="77777777" w:rsidR="006439AE" w:rsidRPr="006411AE" w:rsidRDefault="006439AE" w:rsidP="006439AE">
            <w:pPr>
              <w:widowControl w:val="0"/>
              <w:spacing w:before="60"/>
              <w:rPr>
                <w:rFonts w:ascii="Courier New" w:eastAsia="Times New Roman" w:hAnsi="Courier New" w:cs="Courier New"/>
                <w:szCs w:val="24"/>
                <w:lang w:val="en-GB"/>
              </w:rPr>
            </w:pPr>
          </w:p>
        </w:tc>
        <w:tc>
          <w:tcPr>
            <w:tcW w:w="1142" w:type="pct"/>
          </w:tcPr>
          <w:p w14:paraId="19C81427" w14:textId="0F0C08A3" w:rsidR="006439AE" w:rsidRPr="006411AE" w:rsidRDefault="00B16D8C" w:rsidP="006439AE">
            <w:pPr>
              <w:spacing w:before="60" w:after="120"/>
              <w:rPr>
                <w:rFonts w:eastAsia="Times New Roman" w:cs="Calibri"/>
                <w:szCs w:val="24"/>
                <w:lang w:val="en-GB"/>
              </w:rPr>
            </w:pPr>
            <w:r>
              <w:rPr>
                <w:rFonts w:eastAsia="Times New Roman" w:cs="Calibri"/>
                <w:szCs w:val="24"/>
                <w:lang w:val="en-GB"/>
              </w:rPr>
              <w:t>E.g. “</w:t>
            </w:r>
            <w:r w:rsidR="00747F3F" w:rsidRPr="00862901">
              <w:rPr>
                <w:rFonts w:eastAsia="Times New Roman" w:cs="Calibri"/>
                <w:i/>
                <w:iCs/>
                <w:szCs w:val="24"/>
                <w:lang w:val="en-GB"/>
              </w:rPr>
              <w:t xml:space="preserve">The different predefined texts </w:t>
            </w:r>
            <w:r w:rsidR="004F5495" w:rsidRPr="00862901">
              <w:rPr>
                <w:rFonts w:eastAsia="Times New Roman" w:cs="Calibri"/>
                <w:i/>
                <w:iCs/>
                <w:szCs w:val="24"/>
                <w:lang w:val="en-GB"/>
              </w:rPr>
              <w:t xml:space="preserve">from the use case document </w:t>
            </w:r>
            <w:r w:rsidR="00747F3F" w:rsidRPr="00862901">
              <w:rPr>
                <w:rFonts w:eastAsia="Times New Roman" w:cs="Calibri"/>
                <w:i/>
                <w:iCs/>
                <w:szCs w:val="24"/>
                <w:lang w:val="en-GB"/>
              </w:rPr>
              <w:t xml:space="preserve">are </w:t>
            </w:r>
            <w:r w:rsidR="004F5495" w:rsidRPr="00862901">
              <w:rPr>
                <w:rFonts w:eastAsia="Times New Roman" w:cs="Calibri"/>
                <w:i/>
                <w:iCs/>
                <w:szCs w:val="24"/>
                <w:lang w:val="en-GB"/>
              </w:rPr>
              <w:t>used in the different situations</w:t>
            </w:r>
            <w:r w:rsidR="00862901" w:rsidRPr="00862901">
              <w:rPr>
                <w:rFonts w:eastAsia="Times New Roman" w:cs="Calibri"/>
                <w:i/>
                <w:iCs/>
                <w:szCs w:val="24"/>
                <w:lang w:val="en-GB"/>
              </w:rPr>
              <w:t xml:space="preserve"> where the conversion service generated a negative receipt</w:t>
            </w:r>
            <w:r w:rsidR="00862901">
              <w:rPr>
                <w:rFonts w:eastAsia="Times New Roman" w:cs="Calibri"/>
                <w:szCs w:val="24"/>
                <w:lang w:val="en-GB"/>
              </w:rPr>
              <w:t>.</w:t>
            </w:r>
            <w:r>
              <w:rPr>
                <w:rFonts w:eastAsia="Times New Roman" w:cs="Calibri"/>
                <w:szCs w:val="24"/>
                <w:lang w:val="en-GB"/>
              </w:rPr>
              <w:t>”</w:t>
            </w:r>
          </w:p>
        </w:tc>
        <w:tc>
          <w:tcPr>
            <w:tcW w:w="1296" w:type="pct"/>
          </w:tcPr>
          <w:p w14:paraId="2BB9EA9F" w14:textId="77777777" w:rsidR="006439AE" w:rsidRPr="006411AE" w:rsidRDefault="006439AE" w:rsidP="006439AE">
            <w:pPr>
              <w:spacing w:before="60"/>
              <w:rPr>
                <w:rFonts w:eastAsia="Times New Roman" w:cs="Calibri"/>
                <w:szCs w:val="24"/>
                <w:lang w:val="en-GB"/>
              </w:rPr>
            </w:pPr>
          </w:p>
        </w:tc>
        <w:tc>
          <w:tcPr>
            <w:tcW w:w="437" w:type="pct"/>
          </w:tcPr>
          <w:p w14:paraId="166A900F" w14:textId="227AD8B2" w:rsidR="006439AE" w:rsidRPr="006411AE" w:rsidRDefault="00000000" w:rsidP="006439AE">
            <w:pPr>
              <w:spacing w:before="60"/>
              <w:jc w:val="center"/>
              <w:rPr>
                <w:rFonts w:cstheme="minorHAnsi"/>
                <w:lang w:val="en-GB"/>
              </w:rPr>
            </w:pPr>
            <w:sdt>
              <w:sdtPr>
                <w:rPr>
                  <w:rFonts w:cstheme="minorHAnsi"/>
                  <w:lang w:val="en-GB"/>
                </w:rPr>
                <w:alias w:val="MedCom vurdering"/>
                <w:tag w:val="MedCom vurdering"/>
                <w:id w:val="-1420787416"/>
                <w:placeholder>
                  <w:docPart w:val="DD851C3BB683433AA57C9F17CEE295F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3312" w:rsidRPr="006411AE">
                  <w:rPr>
                    <w:rStyle w:val="Pladsholdertekst"/>
                    <w:lang w:val="en-GB"/>
                  </w:rPr>
                  <w:t>Choose</w:t>
                </w:r>
              </w:sdtContent>
            </w:sdt>
          </w:p>
        </w:tc>
      </w:tr>
    </w:tbl>
    <w:p w14:paraId="1F96AF11" w14:textId="77777777" w:rsidR="001440B6" w:rsidRDefault="001440B6" w:rsidP="0094085B">
      <w:pPr>
        <w:rPr>
          <w:lang w:val="en-GB"/>
        </w:rPr>
      </w:pPr>
    </w:p>
    <w:p w14:paraId="4AAD38C0" w14:textId="28237604" w:rsidR="00D50CF0" w:rsidRPr="00862901" w:rsidRDefault="00D50CF0" w:rsidP="003376AB">
      <w:pPr>
        <w:pStyle w:val="Overskrift3"/>
        <w:numPr>
          <w:ilvl w:val="2"/>
          <w:numId w:val="26"/>
        </w:numPr>
        <w:rPr>
          <w:lang w:val="en-GB"/>
        </w:rPr>
      </w:pPr>
      <w:r w:rsidRPr="00862901">
        <w:rPr>
          <w:lang w:val="en-GB"/>
        </w:rPr>
        <w:t xml:space="preserve">Embedment into </w:t>
      </w:r>
      <w:proofErr w:type="spellStart"/>
      <w:r w:rsidRPr="00862901">
        <w:rPr>
          <w:lang w:val="en-GB"/>
        </w:rPr>
        <w:t>VANSEnvelope</w:t>
      </w:r>
      <w:proofErr w:type="spellEnd"/>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D50CF0" w:rsidRPr="006411AE" w14:paraId="3E095BC1" w14:textId="77777777" w:rsidTr="00A0152D">
        <w:trPr>
          <w:cantSplit/>
        </w:trPr>
        <w:tc>
          <w:tcPr>
            <w:tcW w:w="332" w:type="pct"/>
            <w:shd w:val="clear" w:color="auto" w:fill="152F4A"/>
            <w:vAlign w:val="center"/>
          </w:tcPr>
          <w:p w14:paraId="7266EAD9" w14:textId="77777777" w:rsidR="00D50CF0" w:rsidRPr="006411AE" w:rsidRDefault="00D50CF0" w:rsidP="00A0152D">
            <w:pPr>
              <w:rPr>
                <w:b/>
                <w:bCs/>
                <w:lang w:val="en-GB"/>
              </w:rPr>
            </w:pPr>
            <w:r w:rsidRPr="006411AE">
              <w:rPr>
                <w:b/>
                <w:bCs/>
                <w:lang w:val="en-GB"/>
              </w:rPr>
              <w:t>Test step #</w:t>
            </w:r>
          </w:p>
        </w:tc>
        <w:tc>
          <w:tcPr>
            <w:tcW w:w="1223" w:type="pct"/>
            <w:shd w:val="clear" w:color="auto" w:fill="152F4A"/>
            <w:vAlign w:val="center"/>
          </w:tcPr>
          <w:p w14:paraId="714C8383" w14:textId="77777777" w:rsidR="00D50CF0" w:rsidRPr="006411AE" w:rsidRDefault="00D50CF0" w:rsidP="00A0152D">
            <w:pPr>
              <w:rPr>
                <w:b/>
                <w:bCs/>
                <w:lang w:val="en-GB"/>
              </w:rPr>
            </w:pPr>
          </w:p>
        </w:tc>
        <w:tc>
          <w:tcPr>
            <w:tcW w:w="570" w:type="pct"/>
            <w:shd w:val="clear" w:color="auto" w:fill="152F4A"/>
            <w:vAlign w:val="center"/>
          </w:tcPr>
          <w:p w14:paraId="1F5E1C06" w14:textId="77777777" w:rsidR="00D50CF0" w:rsidRPr="006411AE" w:rsidRDefault="00D50CF0" w:rsidP="00A0152D">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7865C727" w14:textId="77777777" w:rsidR="00D50CF0" w:rsidRPr="006411AE" w:rsidRDefault="00D50CF0" w:rsidP="00A0152D">
            <w:pPr>
              <w:rPr>
                <w:b/>
                <w:bCs/>
                <w:lang w:val="en-GB"/>
              </w:rPr>
            </w:pPr>
            <w:r w:rsidRPr="006411AE">
              <w:rPr>
                <w:b/>
                <w:bCs/>
                <w:lang w:val="en-GB"/>
              </w:rPr>
              <w:t>Expected result</w:t>
            </w:r>
          </w:p>
        </w:tc>
        <w:tc>
          <w:tcPr>
            <w:tcW w:w="1296" w:type="pct"/>
            <w:shd w:val="clear" w:color="auto" w:fill="152F4A"/>
            <w:vAlign w:val="center"/>
          </w:tcPr>
          <w:p w14:paraId="73960D1D" w14:textId="77777777" w:rsidR="00D50CF0" w:rsidRPr="006411AE" w:rsidRDefault="00D50CF0" w:rsidP="00A0152D">
            <w:pPr>
              <w:rPr>
                <w:b/>
                <w:bCs/>
                <w:lang w:val="en-GB"/>
              </w:rPr>
            </w:pPr>
            <w:r w:rsidRPr="006411AE">
              <w:rPr>
                <w:b/>
                <w:bCs/>
                <w:lang w:val="en-GB"/>
              </w:rPr>
              <w:t>Actual result</w:t>
            </w:r>
          </w:p>
        </w:tc>
        <w:tc>
          <w:tcPr>
            <w:tcW w:w="437" w:type="pct"/>
            <w:shd w:val="clear" w:color="auto" w:fill="152F4A"/>
            <w:vAlign w:val="center"/>
          </w:tcPr>
          <w:p w14:paraId="5E820BBE" w14:textId="77777777" w:rsidR="00D50CF0" w:rsidRPr="006411AE" w:rsidRDefault="00D50CF0" w:rsidP="00A0152D">
            <w:pPr>
              <w:rPr>
                <w:rFonts w:cstheme="minorHAnsi"/>
                <w:b/>
                <w:bCs/>
                <w:lang w:val="en-GB"/>
              </w:rPr>
            </w:pPr>
            <w:r w:rsidRPr="006411AE">
              <w:rPr>
                <w:b/>
                <w:bCs/>
                <w:lang w:val="en-GB"/>
              </w:rPr>
              <w:t>MedCom assessment</w:t>
            </w:r>
          </w:p>
        </w:tc>
      </w:tr>
      <w:tr w:rsidR="00D50CF0" w:rsidRPr="009D2574" w14:paraId="588C4162" w14:textId="77777777" w:rsidTr="00A0152D">
        <w:trPr>
          <w:cantSplit/>
        </w:trPr>
        <w:tc>
          <w:tcPr>
            <w:tcW w:w="332" w:type="pct"/>
          </w:tcPr>
          <w:p w14:paraId="0811CBE4" w14:textId="44AF4009" w:rsidR="00D50CF0" w:rsidRPr="006411AE" w:rsidRDefault="00D50CF0" w:rsidP="00722B97">
            <w:pPr>
              <w:pStyle w:val="Overskrift4"/>
              <w:numPr>
                <w:ilvl w:val="3"/>
                <w:numId w:val="26"/>
              </w:numPr>
              <w:rPr>
                <w:rFonts w:eastAsia="Calibri"/>
                <w:lang w:val="en-GB"/>
              </w:rPr>
            </w:pPr>
          </w:p>
        </w:tc>
        <w:tc>
          <w:tcPr>
            <w:tcW w:w="1223" w:type="pct"/>
          </w:tcPr>
          <w:p w14:paraId="649DB7BF" w14:textId="77777777" w:rsidR="00D50CF0" w:rsidRDefault="00D50CF0" w:rsidP="00D50CF0">
            <w:pPr>
              <w:rPr>
                <w:lang w:val="en-GB"/>
              </w:rPr>
            </w:pPr>
            <w:r w:rsidRPr="006411AE">
              <w:rPr>
                <w:lang w:val="en-GB"/>
              </w:rPr>
              <w:t xml:space="preserve">Demonstrate that the XDIS91 is correctly wrapped in </w:t>
            </w:r>
            <w:proofErr w:type="spellStart"/>
            <w:r w:rsidRPr="006411AE">
              <w:rPr>
                <w:lang w:val="en-GB"/>
              </w:rPr>
              <w:t>VANSEnvelope</w:t>
            </w:r>
            <w:proofErr w:type="spellEnd"/>
          </w:p>
          <w:p w14:paraId="119EF474" w14:textId="77777777" w:rsidR="00D50CF0" w:rsidRDefault="00D50CF0" w:rsidP="00D50CF0">
            <w:pPr>
              <w:rPr>
                <w:lang w:val="en-GB"/>
              </w:rPr>
            </w:pPr>
          </w:p>
          <w:p w14:paraId="2DC795F6" w14:textId="1A14C65B" w:rsidR="00D50CF0" w:rsidRPr="006411AE" w:rsidRDefault="00D50CF0" w:rsidP="00D50CF0">
            <w:pPr>
              <w:spacing w:before="60"/>
              <w:rPr>
                <w:rFonts w:eastAsia="Times New Roman" w:cs="Calibri"/>
                <w:szCs w:val="24"/>
                <w:lang w:val="en-GB"/>
              </w:rPr>
            </w:pPr>
            <w:r w:rsidRPr="00501219">
              <w:rPr>
                <w:b/>
                <w:bCs/>
                <w:i/>
                <w:iCs/>
                <w:lang w:val="en-GB"/>
              </w:rPr>
              <w:t>Note</w:t>
            </w:r>
            <w:r w:rsidRPr="00501219">
              <w:rPr>
                <w:i/>
                <w:iCs/>
                <w:lang w:val="en-GB"/>
              </w:rPr>
              <w:t xml:space="preserve">: Link to </w:t>
            </w:r>
            <w:proofErr w:type="spellStart"/>
            <w:r w:rsidRPr="00501219">
              <w:rPr>
                <w:i/>
                <w:iCs/>
                <w:lang w:val="en-GB"/>
              </w:rPr>
              <w:t>VANSEnvelope</w:t>
            </w:r>
            <w:proofErr w:type="spellEnd"/>
            <w:r w:rsidRPr="00501219">
              <w:rPr>
                <w:i/>
                <w:iCs/>
                <w:lang w:val="en-GB"/>
              </w:rPr>
              <w:t xml:space="preserve"> specifications can be found in </w:t>
            </w:r>
            <w:r w:rsidRPr="00501219">
              <w:rPr>
                <w:i/>
                <w:iCs/>
                <w:lang w:val="en-GB"/>
              </w:rPr>
              <w:fldChar w:fldCharType="begin"/>
            </w:r>
            <w:r w:rsidRPr="00501219">
              <w:rPr>
                <w:i/>
                <w:iCs/>
                <w:lang w:val="en-GB"/>
              </w:rPr>
              <w:instrText xml:space="preserve"> REF _Ref144466925 \h </w:instrText>
            </w:r>
            <w:r>
              <w:rPr>
                <w:i/>
                <w:iCs/>
                <w:lang w:val="en-GB"/>
              </w:rPr>
              <w:instrText xml:space="preserve"> \* MERGEFORMAT </w:instrText>
            </w:r>
            <w:r w:rsidRPr="00501219">
              <w:rPr>
                <w:i/>
                <w:iCs/>
                <w:lang w:val="en-GB"/>
              </w:rPr>
            </w:r>
            <w:r w:rsidRPr="00501219">
              <w:rPr>
                <w:i/>
                <w:iCs/>
                <w:lang w:val="en-GB"/>
              </w:rPr>
              <w:fldChar w:fldCharType="separate"/>
            </w:r>
            <w:r w:rsidRPr="00F3168B">
              <w:rPr>
                <w:i/>
                <w:iCs/>
                <w:lang w:val="en-GB"/>
              </w:rPr>
              <w:t>Background materials</w:t>
            </w:r>
            <w:r w:rsidRPr="00501219">
              <w:rPr>
                <w:i/>
                <w:iCs/>
                <w:lang w:val="en-GB"/>
              </w:rPr>
              <w:fldChar w:fldCharType="end"/>
            </w:r>
            <w:r>
              <w:rPr>
                <w:i/>
                <w:iCs/>
                <w:lang w:val="en-GB"/>
              </w:rPr>
              <w:t>.</w:t>
            </w:r>
          </w:p>
        </w:tc>
        <w:tc>
          <w:tcPr>
            <w:tcW w:w="570" w:type="pct"/>
          </w:tcPr>
          <w:p w14:paraId="5CD0D7AE" w14:textId="77777777" w:rsidR="00D50CF0" w:rsidRPr="006411AE" w:rsidRDefault="00D50CF0" w:rsidP="00D50CF0">
            <w:pPr>
              <w:widowControl w:val="0"/>
              <w:spacing w:before="60"/>
              <w:rPr>
                <w:rFonts w:ascii="Courier New" w:eastAsia="Times New Roman" w:hAnsi="Courier New" w:cs="Courier New"/>
                <w:szCs w:val="24"/>
                <w:lang w:val="en-GB"/>
              </w:rPr>
            </w:pPr>
          </w:p>
        </w:tc>
        <w:tc>
          <w:tcPr>
            <w:tcW w:w="1142" w:type="pct"/>
          </w:tcPr>
          <w:p w14:paraId="52EF1BD5" w14:textId="2A0A5E16" w:rsidR="00D50CF0" w:rsidRPr="006411AE" w:rsidRDefault="00D50CF0" w:rsidP="00D50CF0">
            <w:pPr>
              <w:spacing w:before="60" w:after="120"/>
              <w:rPr>
                <w:rFonts w:eastAsia="Times New Roman" w:cs="Calibri"/>
                <w:szCs w:val="24"/>
                <w:lang w:val="en-GB"/>
              </w:rPr>
            </w:pPr>
            <w:r>
              <w:rPr>
                <w:lang w:val="en-GB"/>
              </w:rPr>
              <w:t xml:space="preserve">The XDIS91 is wrapped correctly in the </w:t>
            </w:r>
            <w:proofErr w:type="spellStart"/>
            <w:r>
              <w:rPr>
                <w:lang w:val="en-GB"/>
              </w:rPr>
              <w:t>VANSEnvelope</w:t>
            </w:r>
            <w:proofErr w:type="spellEnd"/>
          </w:p>
        </w:tc>
        <w:tc>
          <w:tcPr>
            <w:tcW w:w="1296" w:type="pct"/>
          </w:tcPr>
          <w:p w14:paraId="3A0B8A41" w14:textId="77777777" w:rsidR="00D50CF0" w:rsidRPr="006411AE" w:rsidRDefault="00D50CF0" w:rsidP="00D50CF0">
            <w:pPr>
              <w:spacing w:before="60"/>
              <w:rPr>
                <w:rFonts w:eastAsia="Times New Roman" w:cs="Calibri"/>
                <w:szCs w:val="24"/>
                <w:lang w:val="en-GB"/>
              </w:rPr>
            </w:pPr>
          </w:p>
        </w:tc>
        <w:tc>
          <w:tcPr>
            <w:tcW w:w="437" w:type="pct"/>
          </w:tcPr>
          <w:p w14:paraId="67C3AB37" w14:textId="6DF0CD41" w:rsidR="00D50CF0" w:rsidRPr="006411AE" w:rsidRDefault="00000000" w:rsidP="00D50CF0">
            <w:pPr>
              <w:spacing w:before="60"/>
              <w:jc w:val="center"/>
              <w:rPr>
                <w:rFonts w:cstheme="minorHAnsi"/>
                <w:lang w:val="en-GB"/>
              </w:rPr>
            </w:pPr>
            <w:sdt>
              <w:sdtPr>
                <w:rPr>
                  <w:rFonts w:cstheme="minorHAnsi"/>
                  <w:lang w:val="en-GB"/>
                </w:rPr>
                <w:alias w:val="MedCom vurdering"/>
                <w:tag w:val="MedCom vurdering"/>
                <w:id w:val="-1919777820"/>
                <w:placeholder>
                  <w:docPart w:val="BF3BDB4C0545468EA2C032029566016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73312" w:rsidRPr="00B1478A">
                  <w:rPr>
                    <w:rStyle w:val="Pladsholdertekst"/>
                    <w:lang w:val="en-GB"/>
                  </w:rPr>
                  <w:t>Choose</w:t>
                </w:r>
              </w:sdtContent>
            </w:sdt>
          </w:p>
        </w:tc>
      </w:tr>
      <w:tr w:rsidR="00D50CF0" w:rsidRPr="009D2574" w14:paraId="450098A9" w14:textId="77777777" w:rsidTr="00A0152D">
        <w:trPr>
          <w:cantSplit/>
        </w:trPr>
        <w:tc>
          <w:tcPr>
            <w:tcW w:w="332" w:type="pct"/>
          </w:tcPr>
          <w:p w14:paraId="17B535BB" w14:textId="637C85DD" w:rsidR="00D50CF0" w:rsidRPr="006411AE" w:rsidRDefault="00D50CF0" w:rsidP="00722B97">
            <w:pPr>
              <w:pStyle w:val="Overskrift4"/>
              <w:numPr>
                <w:ilvl w:val="3"/>
                <w:numId w:val="26"/>
              </w:numPr>
              <w:rPr>
                <w:rFonts w:eastAsia="Calibri"/>
                <w:lang w:val="en-GB"/>
              </w:rPr>
            </w:pPr>
          </w:p>
        </w:tc>
        <w:tc>
          <w:tcPr>
            <w:tcW w:w="1223" w:type="pct"/>
          </w:tcPr>
          <w:p w14:paraId="1DDAF458" w14:textId="6AC84157" w:rsidR="00D50CF0" w:rsidRPr="006411AE" w:rsidRDefault="00D50CF0" w:rsidP="00D50CF0">
            <w:pPr>
              <w:spacing w:before="60"/>
              <w:rPr>
                <w:rFonts w:eastAsia="Times New Roman" w:cs="Calibri"/>
                <w:szCs w:val="24"/>
                <w:lang w:val="en-GB"/>
              </w:rPr>
            </w:pPr>
            <w:r w:rsidRPr="006411AE">
              <w:rPr>
                <w:lang w:val="en-GB"/>
              </w:rPr>
              <w:t>Demonstrate</w:t>
            </w:r>
            <w:r w:rsidRPr="006411AE" w:rsidDel="00F96166">
              <w:rPr>
                <w:lang w:val="en-GB"/>
              </w:rPr>
              <w:t xml:space="preserve"> </w:t>
            </w:r>
            <w:r w:rsidRPr="006411AE">
              <w:rPr>
                <w:lang w:val="en-GB"/>
              </w:rPr>
              <w:t xml:space="preserve">that the XBIN01 is correctly wrapped in </w:t>
            </w:r>
            <w:proofErr w:type="spellStart"/>
            <w:r w:rsidRPr="006411AE">
              <w:rPr>
                <w:lang w:val="en-GB"/>
              </w:rPr>
              <w:t>VANSEnvelope</w:t>
            </w:r>
            <w:proofErr w:type="spellEnd"/>
          </w:p>
        </w:tc>
        <w:tc>
          <w:tcPr>
            <w:tcW w:w="570" w:type="pct"/>
          </w:tcPr>
          <w:p w14:paraId="73DC8A4A" w14:textId="77777777" w:rsidR="00D50CF0" w:rsidRPr="006411AE" w:rsidRDefault="00D50CF0" w:rsidP="00D50CF0">
            <w:pPr>
              <w:spacing w:before="60"/>
              <w:rPr>
                <w:rFonts w:ascii="Courier New" w:eastAsia="Times New Roman" w:hAnsi="Courier New" w:cs="Courier New"/>
                <w:szCs w:val="24"/>
                <w:lang w:val="en-GB"/>
              </w:rPr>
            </w:pPr>
          </w:p>
        </w:tc>
        <w:tc>
          <w:tcPr>
            <w:tcW w:w="1142" w:type="pct"/>
          </w:tcPr>
          <w:p w14:paraId="6EB22D2B" w14:textId="1F7F8E29" w:rsidR="00D50CF0" w:rsidRPr="006411AE" w:rsidRDefault="00D50CF0" w:rsidP="00D50CF0">
            <w:pPr>
              <w:spacing w:before="60"/>
              <w:rPr>
                <w:rFonts w:eastAsia="Times New Roman" w:cs="Calibri"/>
                <w:szCs w:val="24"/>
                <w:lang w:val="en-GB"/>
              </w:rPr>
            </w:pPr>
            <w:r>
              <w:rPr>
                <w:lang w:val="en-GB"/>
              </w:rPr>
              <w:t xml:space="preserve">The XBIN01 is wrapped correctly in the </w:t>
            </w:r>
            <w:proofErr w:type="spellStart"/>
            <w:r>
              <w:rPr>
                <w:lang w:val="en-GB"/>
              </w:rPr>
              <w:t>VANSEnvelope</w:t>
            </w:r>
            <w:proofErr w:type="spellEnd"/>
          </w:p>
        </w:tc>
        <w:tc>
          <w:tcPr>
            <w:tcW w:w="1296" w:type="pct"/>
          </w:tcPr>
          <w:p w14:paraId="447BC73A" w14:textId="77777777" w:rsidR="00D50CF0" w:rsidRPr="006411AE" w:rsidRDefault="00D50CF0" w:rsidP="00D50CF0">
            <w:pPr>
              <w:spacing w:before="60"/>
              <w:rPr>
                <w:rFonts w:eastAsia="Times New Roman" w:cs="Calibri"/>
                <w:szCs w:val="24"/>
                <w:lang w:val="en-GB"/>
              </w:rPr>
            </w:pPr>
          </w:p>
        </w:tc>
        <w:tc>
          <w:tcPr>
            <w:tcW w:w="437" w:type="pct"/>
          </w:tcPr>
          <w:p w14:paraId="5B96D89B" w14:textId="17CEA823" w:rsidR="00D50CF0" w:rsidRPr="006411AE" w:rsidRDefault="00000000" w:rsidP="00D50CF0">
            <w:pPr>
              <w:spacing w:before="60"/>
              <w:jc w:val="center"/>
              <w:rPr>
                <w:rFonts w:cstheme="minorHAnsi"/>
                <w:lang w:val="en-GB"/>
              </w:rPr>
            </w:pPr>
            <w:sdt>
              <w:sdtPr>
                <w:rPr>
                  <w:rFonts w:cstheme="minorHAnsi"/>
                  <w:lang w:val="en-GB"/>
                </w:rPr>
                <w:alias w:val="MedCom vurdering"/>
                <w:tag w:val="MedCom vurdering"/>
                <w:id w:val="-544756447"/>
                <w:placeholder>
                  <w:docPart w:val="3E23FFF366B34C7199A60C15FCAE80C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A1208" w:rsidRPr="00B1478A">
                  <w:rPr>
                    <w:rStyle w:val="Pladsholdertekst"/>
                    <w:lang w:val="en-GB"/>
                  </w:rPr>
                  <w:t>Choose</w:t>
                </w:r>
              </w:sdtContent>
            </w:sdt>
          </w:p>
        </w:tc>
      </w:tr>
      <w:tr w:rsidR="00D50CF0" w:rsidRPr="009D2574" w14:paraId="4E7534AE" w14:textId="77777777" w:rsidTr="00A0152D">
        <w:trPr>
          <w:cantSplit/>
        </w:trPr>
        <w:tc>
          <w:tcPr>
            <w:tcW w:w="332" w:type="pct"/>
          </w:tcPr>
          <w:p w14:paraId="42ED69E1" w14:textId="77777777" w:rsidR="00D50CF0" w:rsidRPr="006411AE" w:rsidRDefault="00D50CF0" w:rsidP="00722B97">
            <w:pPr>
              <w:pStyle w:val="Overskrift4"/>
              <w:numPr>
                <w:ilvl w:val="3"/>
                <w:numId w:val="26"/>
              </w:numPr>
              <w:rPr>
                <w:rFonts w:eastAsia="Calibri"/>
                <w:lang w:val="en-GB"/>
              </w:rPr>
            </w:pPr>
          </w:p>
        </w:tc>
        <w:tc>
          <w:tcPr>
            <w:tcW w:w="1223" w:type="pct"/>
          </w:tcPr>
          <w:p w14:paraId="2903B874" w14:textId="7B7D6F91" w:rsidR="00D50CF0" w:rsidRPr="006411AE" w:rsidRDefault="00D50CF0" w:rsidP="00D50CF0">
            <w:pPr>
              <w:spacing w:before="60"/>
              <w:rPr>
                <w:rFonts w:eastAsia="Times New Roman" w:cs="Calibri"/>
                <w:szCs w:val="24"/>
                <w:lang w:val="en-GB"/>
              </w:rPr>
            </w:pPr>
            <w:r w:rsidRPr="006411AE">
              <w:rPr>
                <w:lang w:val="en-GB"/>
              </w:rPr>
              <w:t>Demonstrate</w:t>
            </w:r>
            <w:r w:rsidRPr="006411AE" w:rsidDel="00F96166">
              <w:rPr>
                <w:lang w:val="en-GB"/>
              </w:rPr>
              <w:t xml:space="preserve"> </w:t>
            </w:r>
            <w:r w:rsidRPr="006411AE">
              <w:rPr>
                <w:lang w:val="en-GB"/>
              </w:rPr>
              <w:t xml:space="preserve">that the CareCommunication is correctly wrapped in </w:t>
            </w:r>
            <w:proofErr w:type="spellStart"/>
            <w:r w:rsidRPr="006411AE">
              <w:rPr>
                <w:lang w:val="en-GB"/>
              </w:rPr>
              <w:t>VANSEnvelope</w:t>
            </w:r>
            <w:proofErr w:type="spellEnd"/>
          </w:p>
        </w:tc>
        <w:tc>
          <w:tcPr>
            <w:tcW w:w="570" w:type="pct"/>
          </w:tcPr>
          <w:p w14:paraId="0EC7FA35" w14:textId="77777777" w:rsidR="00D50CF0" w:rsidRPr="006411AE" w:rsidRDefault="00D50CF0" w:rsidP="00D50CF0">
            <w:pPr>
              <w:spacing w:before="60"/>
              <w:rPr>
                <w:rFonts w:ascii="Courier New" w:eastAsia="Times New Roman" w:hAnsi="Courier New" w:cs="Courier New"/>
                <w:shd w:val="clear" w:color="auto" w:fill="FFFFFF"/>
                <w:lang w:val="en-GB"/>
              </w:rPr>
            </w:pPr>
          </w:p>
        </w:tc>
        <w:tc>
          <w:tcPr>
            <w:tcW w:w="1142" w:type="pct"/>
          </w:tcPr>
          <w:p w14:paraId="28D68258" w14:textId="162E021E" w:rsidR="00D50CF0" w:rsidRPr="006411AE" w:rsidRDefault="00D50CF0" w:rsidP="00D50CF0">
            <w:pPr>
              <w:spacing w:before="60"/>
              <w:rPr>
                <w:lang w:val="en-GB"/>
              </w:rPr>
            </w:pPr>
            <w:r>
              <w:rPr>
                <w:lang w:val="en-GB"/>
              </w:rPr>
              <w:t xml:space="preserve">The CareCommunication is wrapped correctly in the </w:t>
            </w:r>
            <w:proofErr w:type="spellStart"/>
            <w:r>
              <w:rPr>
                <w:lang w:val="en-GB"/>
              </w:rPr>
              <w:t>VANSEnvelope</w:t>
            </w:r>
            <w:proofErr w:type="spellEnd"/>
          </w:p>
        </w:tc>
        <w:tc>
          <w:tcPr>
            <w:tcW w:w="1296" w:type="pct"/>
          </w:tcPr>
          <w:p w14:paraId="4853418F" w14:textId="77777777" w:rsidR="00D50CF0" w:rsidRPr="006411AE" w:rsidRDefault="00D50CF0" w:rsidP="00D50CF0">
            <w:pPr>
              <w:spacing w:before="60"/>
              <w:rPr>
                <w:rFonts w:eastAsia="Times New Roman" w:cs="Calibri"/>
                <w:szCs w:val="24"/>
                <w:lang w:val="en-GB"/>
              </w:rPr>
            </w:pPr>
          </w:p>
        </w:tc>
        <w:tc>
          <w:tcPr>
            <w:tcW w:w="437" w:type="pct"/>
          </w:tcPr>
          <w:p w14:paraId="3D06F1C0" w14:textId="377B13CD" w:rsidR="00D50CF0" w:rsidRPr="006411AE" w:rsidRDefault="00000000" w:rsidP="00D50CF0">
            <w:pPr>
              <w:spacing w:before="60"/>
              <w:jc w:val="center"/>
              <w:rPr>
                <w:rFonts w:cstheme="minorHAnsi"/>
                <w:lang w:val="en-GB"/>
              </w:rPr>
            </w:pPr>
            <w:sdt>
              <w:sdtPr>
                <w:rPr>
                  <w:rFonts w:cstheme="minorHAnsi"/>
                  <w:lang w:val="en-GB"/>
                </w:rPr>
                <w:alias w:val="MedCom vurdering"/>
                <w:tag w:val="MedCom vurdering"/>
                <w:id w:val="-950780452"/>
                <w:placeholder>
                  <w:docPart w:val="2FBF17B5B2304AD783109C23D3761A7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A1208" w:rsidRPr="00B1478A">
                  <w:rPr>
                    <w:rStyle w:val="Pladsholdertekst"/>
                    <w:lang w:val="en-GB"/>
                  </w:rPr>
                  <w:t>Choose</w:t>
                </w:r>
              </w:sdtContent>
            </w:sdt>
          </w:p>
        </w:tc>
      </w:tr>
      <w:tr w:rsidR="00D50CF0" w:rsidRPr="009D2574" w14:paraId="5ED70BA6" w14:textId="77777777" w:rsidTr="00A0152D">
        <w:trPr>
          <w:cantSplit/>
        </w:trPr>
        <w:tc>
          <w:tcPr>
            <w:tcW w:w="332" w:type="pct"/>
          </w:tcPr>
          <w:p w14:paraId="487F734D" w14:textId="77777777" w:rsidR="00D50CF0" w:rsidRPr="006411AE" w:rsidRDefault="00D50CF0" w:rsidP="00722B97">
            <w:pPr>
              <w:pStyle w:val="Overskrift4"/>
              <w:numPr>
                <w:ilvl w:val="3"/>
                <w:numId w:val="26"/>
              </w:numPr>
              <w:rPr>
                <w:rFonts w:eastAsia="Calibri"/>
                <w:lang w:val="en-GB"/>
              </w:rPr>
            </w:pPr>
          </w:p>
        </w:tc>
        <w:tc>
          <w:tcPr>
            <w:tcW w:w="1223" w:type="pct"/>
          </w:tcPr>
          <w:p w14:paraId="5C7732C1" w14:textId="7E13F6DC" w:rsidR="00D50CF0" w:rsidRPr="006411AE" w:rsidRDefault="00D50CF0" w:rsidP="00D50CF0">
            <w:pPr>
              <w:spacing w:before="60"/>
              <w:rPr>
                <w:rFonts w:eastAsia="Times New Roman" w:cs="Calibri"/>
                <w:szCs w:val="24"/>
                <w:lang w:val="en-GB"/>
              </w:rPr>
            </w:pPr>
            <w:r w:rsidRPr="006411AE">
              <w:rPr>
                <w:lang w:val="en-GB"/>
              </w:rPr>
              <w:t>Demonstrate</w:t>
            </w:r>
            <w:r w:rsidRPr="006411AE" w:rsidDel="00F96166">
              <w:rPr>
                <w:lang w:val="en-GB"/>
              </w:rPr>
              <w:t xml:space="preserve"> </w:t>
            </w:r>
            <w:r w:rsidRPr="006411AE">
              <w:rPr>
                <w:lang w:val="en-GB"/>
              </w:rPr>
              <w:t xml:space="preserve">that the XCTL is correctly wrapped in </w:t>
            </w:r>
            <w:proofErr w:type="spellStart"/>
            <w:r w:rsidRPr="006411AE">
              <w:rPr>
                <w:lang w:val="en-GB"/>
              </w:rPr>
              <w:t>VANSEnvelope</w:t>
            </w:r>
            <w:proofErr w:type="spellEnd"/>
          </w:p>
        </w:tc>
        <w:tc>
          <w:tcPr>
            <w:tcW w:w="570" w:type="pct"/>
          </w:tcPr>
          <w:p w14:paraId="63E2F186" w14:textId="77777777" w:rsidR="00D50CF0" w:rsidRPr="006411AE" w:rsidRDefault="00D50CF0" w:rsidP="00D50CF0">
            <w:pPr>
              <w:spacing w:before="60"/>
              <w:rPr>
                <w:rFonts w:ascii="Courier New" w:eastAsia="Times New Roman" w:hAnsi="Courier New" w:cs="Courier New"/>
                <w:shd w:val="clear" w:color="auto" w:fill="FFFFFF"/>
                <w:lang w:val="en-GB"/>
              </w:rPr>
            </w:pPr>
          </w:p>
        </w:tc>
        <w:tc>
          <w:tcPr>
            <w:tcW w:w="1142" w:type="pct"/>
          </w:tcPr>
          <w:p w14:paraId="1458929A" w14:textId="5EF25E71" w:rsidR="00D50CF0" w:rsidRPr="006411AE" w:rsidRDefault="00D50CF0" w:rsidP="00D50CF0">
            <w:pPr>
              <w:spacing w:before="60"/>
              <w:rPr>
                <w:lang w:val="en-GB"/>
              </w:rPr>
            </w:pPr>
            <w:r>
              <w:rPr>
                <w:lang w:val="en-GB"/>
              </w:rPr>
              <w:t xml:space="preserve">The XCTL is wrapped correctly in the </w:t>
            </w:r>
            <w:proofErr w:type="spellStart"/>
            <w:r>
              <w:rPr>
                <w:lang w:val="en-GB"/>
              </w:rPr>
              <w:t>VANSEnvelope</w:t>
            </w:r>
            <w:proofErr w:type="spellEnd"/>
          </w:p>
        </w:tc>
        <w:tc>
          <w:tcPr>
            <w:tcW w:w="1296" w:type="pct"/>
          </w:tcPr>
          <w:p w14:paraId="24FCC728" w14:textId="77777777" w:rsidR="00D50CF0" w:rsidRPr="006411AE" w:rsidRDefault="00D50CF0" w:rsidP="00D50CF0">
            <w:pPr>
              <w:spacing w:before="60"/>
              <w:rPr>
                <w:rFonts w:eastAsia="Times New Roman" w:cs="Calibri"/>
                <w:szCs w:val="24"/>
                <w:lang w:val="en-GB"/>
              </w:rPr>
            </w:pPr>
          </w:p>
        </w:tc>
        <w:tc>
          <w:tcPr>
            <w:tcW w:w="437" w:type="pct"/>
          </w:tcPr>
          <w:p w14:paraId="10711FA1" w14:textId="1B71B774" w:rsidR="00D50CF0" w:rsidRPr="006411AE" w:rsidRDefault="00000000" w:rsidP="00D50CF0">
            <w:pPr>
              <w:spacing w:before="60"/>
              <w:jc w:val="center"/>
              <w:rPr>
                <w:rFonts w:cstheme="minorHAnsi"/>
                <w:lang w:val="en-GB"/>
              </w:rPr>
            </w:pPr>
            <w:sdt>
              <w:sdtPr>
                <w:rPr>
                  <w:rFonts w:cstheme="minorHAnsi"/>
                  <w:lang w:val="en-GB"/>
                </w:rPr>
                <w:alias w:val="MedCom vurdering"/>
                <w:tag w:val="MedCom vurdering"/>
                <w:id w:val="481511242"/>
                <w:placeholder>
                  <w:docPart w:val="3C0D06CD719340F78A7DB49A9B90419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A1208" w:rsidRPr="00B1478A">
                  <w:rPr>
                    <w:rStyle w:val="Pladsholdertekst"/>
                    <w:lang w:val="en-GB"/>
                  </w:rPr>
                  <w:t>Choose</w:t>
                </w:r>
              </w:sdtContent>
            </w:sdt>
          </w:p>
        </w:tc>
      </w:tr>
      <w:tr w:rsidR="00D50CF0" w:rsidRPr="009D2574" w14:paraId="103F5AD9" w14:textId="77777777" w:rsidTr="00A0152D">
        <w:trPr>
          <w:cantSplit/>
        </w:trPr>
        <w:tc>
          <w:tcPr>
            <w:tcW w:w="332" w:type="pct"/>
          </w:tcPr>
          <w:p w14:paraId="165AEF19" w14:textId="77777777" w:rsidR="00D50CF0" w:rsidRPr="006411AE" w:rsidRDefault="00D50CF0" w:rsidP="00722B97">
            <w:pPr>
              <w:pStyle w:val="Overskrift4"/>
              <w:numPr>
                <w:ilvl w:val="3"/>
                <w:numId w:val="26"/>
              </w:numPr>
              <w:rPr>
                <w:rFonts w:eastAsia="Calibri"/>
                <w:lang w:val="en-GB"/>
              </w:rPr>
            </w:pPr>
          </w:p>
        </w:tc>
        <w:tc>
          <w:tcPr>
            <w:tcW w:w="1223" w:type="pct"/>
          </w:tcPr>
          <w:p w14:paraId="3993579E" w14:textId="131DED18" w:rsidR="00D50CF0" w:rsidRPr="006411AE" w:rsidRDefault="00D50CF0" w:rsidP="00D50CF0">
            <w:pPr>
              <w:spacing w:before="60"/>
              <w:rPr>
                <w:rFonts w:eastAsia="Times New Roman" w:cs="Calibri"/>
                <w:szCs w:val="24"/>
                <w:lang w:val="en-GB"/>
              </w:rPr>
            </w:pPr>
            <w:r w:rsidRPr="006411AE">
              <w:rPr>
                <w:lang w:val="en-GB"/>
              </w:rPr>
              <w:t>Demonstrate</w:t>
            </w:r>
            <w:r w:rsidRPr="006411AE" w:rsidDel="00F96166">
              <w:rPr>
                <w:lang w:val="en-GB"/>
              </w:rPr>
              <w:t xml:space="preserve"> </w:t>
            </w:r>
            <w:r w:rsidRPr="006411AE">
              <w:rPr>
                <w:lang w:val="en-GB"/>
              </w:rPr>
              <w:t xml:space="preserve">that the Acknowledgement is correctly wrapped in </w:t>
            </w:r>
            <w:proofErr w:type="spellStart"/>
            <w:r w:rsidRPr="006411AE">
              <w:rPr>
                <w:lang w:val="en-GB"/>
              </w:rPr>
              <w:t>VANSEnvelope</w:t>
            </w:r>
            <w:proofErr w:type="spellEnd"/>
          </w:p>
        </w:tc>
        <w:tc>
          <w:tcPr>
            <w:tcW w:w="570" w:type="pct"/>
          </w:tcPr>
          <w:p w14:paraId="64951174" w14:textId="77777777" w:rsidR="00D50CF0" w:rsidRPr="006411AE" w:rsidRDefault="00D50CF0" w:rsidP="00D50CF0">
            <w:pPr>
              <w:spacing w:before="60"/>
              <w:rPr>
                <w:rFonts w:ascii="Courier New" w:eastAsia="Times New Roman" w:hAnsi="Courier New" w:cs="Courier New"/>
                <w:shd w:val="clear" w:color="auto" w:fill="FFFFFF"/>
                <w:lang w:val="en-GB"/>
              </w:rPr>
            </w:pPr>
          </w:p>
        </w:tc>
        <w:tc>
          <w:tcPr>
            <w:tcW w:w="1142" w:type="pct"/>
          </w:tcPr>
          <w:p w14:paraId="7E1D759A" w14:textId="77777777" w:rsidR="00D50CF0" w:rsidRDefault="00D50CF0" w:rsidP="00D50CF0">
            <w:pPr>
              <w:widowControl w:val="0"/>
              <w:spacing w:before="60" w:after="120"/>
              <w:rPr>
                <w:lang w:val="en-GB"/>
              </w:rPr>
            </w:pPr>
            <w:r>
              <w:rPr>
                <w:lang w:val="en-GB"/>
              </w:rPr>
              <w:t xml:space="preserve">The Acknowledgement is wrapped correctly in the </w:t>
            </w:r>
            <w:proofErr w:type="spellStart"/>
            <w:r>
              <w:rPr>
                <w:lang w:val="en-GB"/>
              </w:rPr>
              <w:t>VANSEnvelope</w:t>
            </w:r>
            <w:proofErr w:type="spellEnd"/>
          </w:p>
          <w:p w14:paraId="4B358483" w14:textId="77777777" w:rsidR="00D50CF0" w:rsidRDefault="00D50CF0" w:rsidP="00D50CF0">
            <w:pPr>
              <w:widowControl w:val="0"/>
              <w:spacing w:before="60" w:after="120"/>
              <w:rPr>
                <w:lang w:val="en-GB"/>
              </w:rPr>
            </w:pPr>
          </w:p>
          <w:p w14:paraId="45CB6CCD" w14:textId="77777777" w:rsidR="00D50CF0" w:rsidRPr="006411AE" w:rsidRDefault="00D50CF0" w:rsidP="00D50CF0">
            <w:pPr>
              <w:spacing w:before="60"/>
              <w:rPr>
                <w:lang w:val="en-GB"/>
              </w:rPr>
            </w:pPr>
          </w:p>
        </w:tc>
        <w:tc>
          <w:tcPr>
            <w:tcW w:w="1296" w:type="pct"/>
          </w:tcPr>
          <w:p w14:paraId="2819D043" w14:textId="77777777" w:rsidR="00D50CF0" w:rsidRPr="006411AE" w:rsidRDefault="00D50CF0" w:rsidP="00D50CF0">
            <w:pPr>
              <w:spacing w:before="60"/>
              <w:rPr>
                <w:rFonts w:eastAsia="Times New Roman" w:cs="Calibri"/>
                <w:szCs w:val="24"/>
                <w:lang w:val="en-GB"/>
              </w:rPr>
            </w:pPr>
          </w:p>
        </w:tc>
        <w:tc>
          <w:tcPr>
            <w:tcW w:w="437" w:type="pct"/>
          </w:tcPr>
          <w:p w14:paraId="01576160" w14:textId="376E250E" w:rsidR="00D50CF0" w:rsidRPr="006411AE" w:rsidRDefault="00000000" w:rsidP="00D50CF0">
            <w:pPr>
              <w:spacing w:before="60"/>
              <w:jc w:val="center"/>
              <w:rPr>
                <w:rFonts w:cstheme="minorHAnsi"/>
                <w:lang w:val="en-GB"/>
              </w:rPr>
            </w:pPr>
            <w:sdt>
              <w:sdtPr>
                <w:rPr>
                  <w:rFonts w:cstheme="minorHAnsi"/>
                  <w:lang w:val="en-GB"/>
                </w:rPr>
                <w:alias w:val="MedCom vurdering"/>
                <w:tag w:val="MedCom vurdering"/>
                <w:id w:val="-1709334035"/>
                <w:placeholder>
                  <w:docPart w:val="C12CC53318574241A22100FFE305B14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A1208" w:rsidRPr="00B1478A">
                  <w:rPr>
                    <w:rStyle w:val="Pladsholdertekst"/>
                    <w:lang w:val="en-GB"/>
                  </w:rPr>
                  <w:t>Choose</w:t>
                </w:r>
              </w:sdtContent>
            </w:sdt>
          </w:p>
        </w:tc>
      </w:tr>
    </w:tbl>
    <w:p w14:paraId="50FF1D2B" w14:textId="77777777" w:rsidR="001440B6" w:rsidRDefault="001440B6" w:rsidP="0094085B">
      <w:pPr>
        <w:rPr>
          <w:lang w:val="en-GB"/>
        </w:rPr>
      </w:pPr>
    </w:p>
    <w:p w14:paraId="780AA01C" w14:textId="77777777" w:rsidR="00D50CF0" w:rsidRDefault="00D50CF0" w:rsidP="0094085B">
      <w:pPr>
        <w:rPr>
          <w:lang w:val="en-GB"/>
        </w:rPr>
      </w:pPr>
    </w:p>
    <w:p w14:paraId="234DDFF2" w14:textId="6C509955" w:rsidR="00D31919" w:rsidRPr="007B7B2E" w:rsidRDefault="00140A65" w:rsidP="00722B97">
      <w:pPr>
        <w:pStyle w:val="Overskrift3"/>
        <w:numPr>
          <w:ilvl w:val="2"/>
          <w:numId w:val="26"/>
        </w:numPr>
        <w:rPr>
          <w:lang w:val="en-GB"/>
        </w:rPr>
      </w:pPr>
      <w:r w:rsidRPr="007B7B2E">
        <w:rPr>
          <w:lang w:val="en-GB"/>
        </w:rPr>
        <w:lastRenderedPageBreak/>
        <w:t>EDIFACT to FHIR</w:t>
      </w:r>
    </w:p>
    <w:tbl>
      <w:tblPr>
        <w:tblStyle w:val="Tabel-Gitter2"/>
        <w:tblW w:w="5088" w:type="pct"/>
        <w:tblLayout w:type="fixed"/>
        <w:tblLook w:val="04A0" w:firstRow="1" w:lastRow="0" w:firstColumn="1" w:lastColumn="0" w:noHBand="0" w:noVBand="1"/>
      </w:tblPr>
      <w:tblGrid>
        <w:gridCol w:w="907"/>
        <w:gridCol w:w="3768"/>
        <w:gridCol w:w="1560"/>
        <w:gridCol w:w="2976"/>
        <w:gridCol w:w="3260"/>
        <w:gridCol w:w="1191"/>
      </w:tblGrid>
      <w:tr w:rsidR="00D31919" w:rsidRPr="006411AE" w14:paraId="1149D515" w14:textId="77777777" w:rsidTr="007B7B2E">
        <w:trPr>
          <w:cantSplit/>
        </w:trPr>
        <w:tc>
          <w:tcPr>
            <w:tcW w:w="332" w:type="pct"/>
            <w:shd w:val="clear" w:color="auto" w:fill="152F4A"/>
            <w:vAlign w:val="center"/>
          </w:tcPr>
          <w:p w14:paraId="7D94FB36" w14:textId="77777777" w:rsidR="00D31919" w:rsidRPr="006411AE" w:rsidRDefault="00D31919">
            <w:pPr>
              <w:rPr>
                <w:b/>
                <w:bCs/>
                <w:lang w:val="en-GB"/>
              </w:rPr>
            </w:pPr>
            <w:r w:rsidRPr="006411AE">
              <w:rPr>
                <w:b/>
                <w:bCs/>
                <w:lang w:val="en-GB"/>
              </w:rPr>
              <w:t>Test step #</w:t>
            </w:r>
          </w:p>
        </w:tc>
        <w:tc>
          <w:tcPr>
            <w:tcW w:w="1379" w:type="pct"/>
            <w:shd w:val="clear" w:color="auto" w:fill="152F4A"/>
            <w:vAlign w:val="center"/>
          </w:tcPr>
          <w:p w14:paraId="57763E94" w14:textId="66CE2ED2" w:rsidR="00D31919" w:rsidRPr="006411AE" w:rsidRDefault="00D31919">
            <w:pPr>
              <w:rPr>
                <w:b/>
                <w:bCs/>
                <w:lang w:val="en-GB"/>
              </w:rPr>
            </w:pPr>
          </w:p>
        </w:tc>
        <w:tc>
          <w:tcPr>
            <w:tcW w:w="571" w:type="pct"/>
            <w:shd w:val="clear" w:color="auto" w:fill="152F4A"/>
            <w:vAlign w:val="center"/>
          </w:tcPr>
          <w:p w14:paraId="6E4B8642" w14:textId="77777777" w:rsidR="00D31919" w:rsidRPr="006411AE" w:rsidRDefault="00D31919">
            <w:pPr>
              <w:rPr>
                <w:rFonts w:ascii="Courier New" w:hAnsi="Courier New" w:cs="Courier New"/>
                <w:b/>
                <w:bCs/>
                <w:shd w:val="clear" w:color="auto" w:fill="FFFFFF"/>
                <w:lang w:val="en-GB"/>
              </w:rPr>
            </w:pPr>
            <w:r w:rsidRPr="006411AE">
              <w:rPr>
                <w:b/>
                <w:bCs/>
                <w:lang w:val="en-GB"/>
              </w:rPr>
              <w:t>Test data</w:t>
            </w:r>
          </w:p>
        </w:tc>
        <w:tc>
          <w:tcPr>
            <w:tcW w:w="1089" w:type="pct"/>
            <w:shd w:val="clear" w:color="auto" w:fill="152F4A"/>
            <w:vAlign w:val="center"/>
          </w:tcPr>
          <w:p w14:paraId="626A91A7" w14:textId="77777777" w:rsidR="00D31919" w:rsidRPr="006411AE" w:rsidRDefault="00D31919">
            <w:pPr>
              <w:rPr>
                <w:b/>
                <w:bCs/>
                <w:lang w:val="en-GB"/>
              </w:rPr>
            </w:pPr>
            <w:r w:rsidRPr="006411AE">
              <w:rPr>
                <w:b/>
                <w:bCs/>
                <w:lang w:val="en-GB"/>
              </w:rPr>
              <w:t>Expected result</w:t>
            </w:r>
          </w:p>
        </w:tc>
        <w:tc>
          <w:tcPr>
            <w:tcW w:w="1193" w:type="pct"/>
            <w:shd w:val="clear" w:color="auto" w:fill="152F4A"/>
            <w:vAlign w:val="center"/>
          </w:tcPr>
          <w:p w14:paraId="2D62A14A" w14:textId="77777777" w:rsidR="00D31919" w:rsidRPr="006411AE" w:rsidRDefault="00D31919">
            <w:pPr>
              <w:rPr>
                <w:b/>
                <w:bCs/>
                <w:lang w:val="en-GB"/>
              </w:rPr>
            </w:pPr>
            <w:r w:rsidRPr="006411AE">
              <w:rPr>
                <w:b/>
                <w:bCs/>
                <w:lang w:val="en-GB"/>
              </w:rPr>
              <w:t>Actual result</w:t>
            </w:r>
          </w:p>
        </w:tc>
        <w:tc>
          <w:tcPr>
            <w:tcW w:w="437" w:type="pct"/>
            <w:shd w:val="clear" w:color="auto" w:fill="152F4A"/>
            <w:vAlign w:val="center"/>
          </w:tcPr>
          <w:p w14:paraId="3BD263C2" w14:textId="77777777" w:rsidR="00D31919" w:rsidRPr="006411AE" w:rsidRDefault="00D31919">
            <w:pPr>
              <w:rPr>
                <w:rFonts w:cstheme="minorHAnsi"/>
                <w:b/>
                <w:bCs/>
                <w:lang w:val="en-GB"/>
              </w:rPr>
            </w:pPr>
            <w:r w:rsidRPr="006411AE">
              <w:rPr>
                <w:b/>
                <w:bCs/>
                <w:lang w:val="en-GB"/>
              </w:rPr>
              <w:t>MedCom assessment</w:t>
            </w:r>
          </w:p>
        </w:tc>
      </w:tr>
      <w:tr w:rsidR="00862901" w:rsidRPr="005017ED" w14:paraId="7E037ABB" w14:textId="77777777" w:rsidTr="007B7B2E">
        <w:trPr>
          <w:cantSplit/>
        </w:trPr>
        <w:tc>
          <w:tcPr>
            <w:tcW w:w="332" w:type="pct"/>
          </w:tcPr>
          <w:p w14:paraId="588044AB" w14:textId="7829C508" w:rsidR="00862901" w:rsidRPr="006411AE" w:rsidRDefault="00862901" w:rsidP="00DC7104">
            <w:pPr>
              <w:pStyle w:val="Overskrift4"/>
              <w:keepNext w:val="0"/>
              <w:numPr>
                <w:ilvl w:val="3"/>
                <w:numId w:val="26"/>
              </w:numPr>
              <w:rPr>
                <w:rFonts w:eastAsia="Calibri"/>
                <w:lang w:val="en-GB"/>
              </w:rPr>
            </w:pPr>
          </w:p>
        </w:tc>
        <w:tc>
          <w:tcPr>
            <w:tcW w:w="1379" w:type="pct"/>
          </w:tcPr>
          <w:p w14:paraId="6E57E7E8" w14:textId="4A5B8977" w:rsidR="008F63B3" w:rsidRDefault="008F63B3" w:rsidP="00862901">
            <w:pPr>
              <w:spacing w:before="60"/>
              <w:rPr>
                <w:rFonts w:eastAsia="Times New Roman" w:cs="Calibri"/>
                <w:szCs w:val="24"/>
                <w:lang w:val="en-GB"/>
              </w:rPr>
            </w:pPr>
            <w:r>
              <w:rPr>
                <w:rFonts w:eastAsia="Times New Roman" w:cs="Calibri"/>
                <w:szCs w:val="24"/>
                <w:lang w:val="en-GB"/>
              </w:rPr>
              <w:t xml:space="preserve">Load the test </w:t>
            </w:r>
            <w:r w:rsidR="00785F08">
              <w:rPr>
                <w:rFonts w:eastAsia="Times New Roman" w:cs="Calibri"/>
                <w:szCs w:val="24"/>
                <w:lang w:val="en-GB"/>
              </w:rPr>
              <w:t>data and</w:t>
            </w:r>
            <w:r>
              <w:rPr>
                <w:rFonts w:eastAsia="Times New Roman" w:cs="Calibri"/>
                <w:szCs w:val="24"/>
                <w:lang w:val="en-GB"/>
              </w:rPr>
              <w:t xml:space="preserve"> demonstrate th</w:t>
            </w:r>
            <w:r w:rsidR="005A6D7D">
              <w:rPr>
                <w:rFonts w:eastAsia="Times New Roman" w:cs="Calibri"/>
                <w:szCs w:val="24"/>
                <w:lang w:val="en-GB"/>
              </w:rPr>
              <w:t>at</w:t>
            </w:r>
            <w:r>
              <w:rPr>
                <w:rFonts w:eastAsia="Times New Roman" w:cs="Calibri"/>
                <w:szCs w:val="24"/>
                <w:lang w:val="en-GB"/>
              </w:rPr>
              <w:t xml:space="preserve"> the conversion </w:t>
            </w:r>
            <w:r w:rsidR="005A6D7D">
              <w:rPr>
                <w:rFonts w:eastAsia="Times New Roman" w:cs="Calibri"/>
                <w:szCs w:val="24"/>
                <w:lang w:val="en-GB"/>
              </w:rPr>
              <w:t xml:space="preserve">service converts the </w:t>
            </w:r>
            <w:r w:rsidR="001038A2">
              <w:rPr>
                <w:rFonts w:eastAsia="Times New Roman" w:cs="Calibri"/>
                <w:szCs w:val="24"/>
                <w:lang w:val="en-GB"/>
              </w:rPr>
              <w:t>DIS91</w:t>
            </w:r>
            <w:r w:rsidR="005A6D7D">
              <w:rPr>
                <w:rFonts w:eastAsia="Times New Roman" w:cs="Calibri"/>
                <w:szCs w:val="24"/>
                <w:lang w:val="en-GB"/>
              </w:rPr>
              <w:t xml:space="preserve"> message to </w:t>
            </w:r>
            <w:r w:rsidR="001038A2">
              <w:rPr>
                <w:rFonts w:eastAsia="Times New Roman" w:cs="Calibri"/>
                <w:szCs w:val="24"/>
                <w:lang w:val="en-GB"/>
              </w:rPr>
              <w:t>CareCommunication</w:t>
            </w:r>
            <w:r w:rsidR="00287DFE">
              <w:rPr>
                <w:rFonts w:eastAsia="Times New Roman" w:cs="Calibri"/>
                <w:szCs w:val="24"/>
                <w:lang w:val="en-GB"/>
              </w:rPr>
              <w:t>.</w:t>
            </w:r>
          </w:p>
          <w:p w14:paraId="0913FC59" w14:textId="77777777" w:rsidR="00A41174" w:rsidRPr="008F63B3" w:rsidRDefault="00A41174" w:rsidP="00862901">
            <w:pPr>
              <w:spacing w:before="60"/>
              <w:rPr>
                <w:rFonts w:eastAsia="Times New Roman" w:cs="Calibri"/>
                <w:szCs w:val="24"/>
                <w:lang w:val="en-GB"/>
              </w:rPr>
            </w:pPr>
          </w:p>
          <w:p w14:paraId="4BD73D3F" w14:textId="4D2AE919" w:rsidR="00785F08" w:rsidRPr="00785F08" w:rsidRDefault="007F7DD8" w:rsidP="00862901">
            <w:pPr>
              <w:spacing w:before="60"/>
              <w:rPr>
                <w:rFonts w:eastAsia="Times New Roman" w:cs="Calibri"/>
                <w:i/>
                <w:iCs/>
                <w:szCs w:val="24"/>
                <w:lang w:val="en-GB"/>
              </w:rPr>
            </w:pPr>
            <w:r w:rsidRPr="007F7DD8">
              <w:rPr>
                <w:rFonts w:eastAsia="Times New Roman" w:cs="Calibri"/>
                <w:b/>
                <w:bCs/>
                <w:i/>
                <w:iCs/>
                <w:szCs w:val="24"/>
                <w:lang w:val="en-GB"/>
              </w:rPr>
              <w:t>Note</w:t>
            </w:r>
            <w:r>
              <w:rPr>
                <w:rFonts w:eastAsia="Times New Roman" w:cs="Calibri"/>
                <w:i/>
                <w:iCs/>
                <w:szCs w:val="24"/>
                <w:lang w:val="en-GB"/>
              </w:rPr>
              <w:t xml:space="preserve">: </w:t>
            </w:r>
            <w:r w:rsidR="00862901" w:rsidRPr="006411AE">
              <w:rPr>
                <w:rFonts w:eastAsia="Times New Roman" w:cs="Calibri"/>
                <w:i/>
                <w:iCs/>
                <w:szCs w:val="24"/>
                <w:lang w:val="en-GB"/>
              </w:rPr>
              <w:t>As described in “</w:t>
            </w:r>
            <w:proofErr w:type="spellStart"/>
            <w:r w:rsidR="00862901" w:rsidRPr="006411AE">
              <w:rPr>
                <w:rFonts w:eastAsia="Times New Roman" w:cs="Calibri"/>
                <w:i/>
                <w:iCs/>
                <w:szCs w:val="24"/>
                <w:lang w:val="en-GB"/>
              </w:rPr>
              <w:t>Forudsætning</w:t>
            </w:r>
            <w:proofErr w:type="spellEnd"/>
            <w:r w:rsidR="00862901" w:rsidRPr="006411AE">
              <w:rPr>
                <w:rFonts w:eastAsia="Times New Roman" w:cs="Calibri"/>
                <w:i/>
                <w:iCs/>
                <w:szCs w:val="24"/>
                <w:lang w:val="en-GB"/>
              </w:rPr>
              <w:t xml:space="preserve"> </w:t>
            </w:r>
            <w:r w:rsidR="0028473F">
              <w:rPr>
                <w:rFonts w:eastAsia="Times New Roman" w:cs="Calibri"/>
                <w:i/>
                <w:iCs/>
                <w:szCs w:val="24"/>
                <w:lang w:val="en-GB"/>
              </w:rPr>
              <w:t>4</w:t>
            </w:r>
            <w:r w:rsidR="00862901" w:rsidRPr="006411AE">
              <w:rPr>
                <w:rFonts w:eastAsia="Times New Roman" w:cs="Calibri"/>
                <w:i/>
                <w:iCs/>
                <w:szCs w:val="24"/>
                <w:lang w:val="en-GB"/>
              </w:rPr>
              <w:t xml:space="preserve">” </w:t>
            </w:r>
            <w:r>
              <w:rPr>
                <w:rFonts w:eastAsia="Times New Roman" w:cs="Calibri"/>
                <w:i/>
                <w:iCs/>
                <w:szCs w:val="24"/>
                <w:lang w:val="en-GB"/>
              </w:rPr>
              <w:t xml:space="preserve">the conversion service must be able to </w:t>
            </w:r>
            <w:r w:rsidR="00FB0BCE">
              <w:rPr>
                <w:rFonts w:eastAsia="Times New Roman" w:cs="Calibri"/>
                <w:i/>
                <w:iCs/>
                <w:szCs w:val="24"/>
                <w:lang w:val="en-GB"/>
              </w:rPr>
              <w:t xml:space="preserve">convert </w:t>
            </w:r>
            <w:r w:rsidR="00A41174">
              <w:rPr>
                <w:rFonts w:eastAsia="Times New Roman" w:cs="Calibri"/>
                <w:i/>
                <w:iCs/>
                <w:szCs w:val="24"/>
                <w:lang w:val="en-GB"/>
              </w:rPr>
              <w:t>between</w:t>
            </w:r>
            <w:r w:rsidR="00FB0BCE">
              <w:rPr>
                <w:rFonts w:eastAsia="Times New Roman" w:cs="Calibri"/>
                <w:i/>
                <w:iCs/>
                <w:szCs w:val="24"/>
                <w:lang w:val="en-GB"/>
              </w:rPr>
              <w:t xml:space="preserve"> DIS91, BIN01 and CTL</w:t>
            </w:r>
            <w:r w:rsidR="00A41174">
              <w:rPr>
                <w:rFonts w:eastAsia="Times New Roman" w:cs="Calibri"/>
                <w:i/>
                <w:iCs/>
                <w:szCs w:val="24"/>
                <w:lang w:val="en-GB"/>
              </w:rPr>
              <w:t>,</w:t>
            </w:r>
            <w:r w:rsidR="00FB0BCE">
              <w:rPr>
                <w:rFonts w:eastAsia="Times New Roman" w:cs="Calibri"/>
                <w:i/>
                <w:iCs/>
                <w:szCs w:val="24"/>
                <w:lang w:val="en-GB"/>
              </w:rPr>
              <w:t xml:space="preserve"> </w:t>
            </w:r>
            <w:r w:rsidR="00A41174">
              <w:rPr>
                <w:rFonts w:eastAsia="Times New Roman" w:cs="Calibri"/>
                <w:i/>
                <w:iCs/>
                <w:szCs w:val="24"/>
                <w:lang w:val="en-GB"/>
              </w:rPr>
              <w:t>and</w:t>
            </w:r>
            <w:r w:rsidR="00FB0BCE">
              <w:rPr>
                <w:rFonts w:eastAsia="Times New Roman" w:cs="Calibri"/>
                <w:i/>
                <w:iCs/>
                <w:szCs w:val="24"/>
                <w:lang w:val="en-GB"/>
              </w:rPr>
              <w:t xml:space="preserve"> </w:t>
            </w:r>
            <w:r w:rsidR="00785F08">
              <w:rPr>
                <w:rFonts w:eastAsia="Times New Roman" w:cs="Calibri"/>
                <w:i/>
                <w:iCs/>
                <w:szCs w:val="24"/>
                <w:lang w:val="en-GB"/>
              </w:rPr>
              <w:t>CareCommunication</w:t>
            </w:r>
            <w:r w:rsidR="00A41174">
              <w:rPr>
                <w:rFonts w:eastAsia="Times New Roman" w:cs="Calibri"/>
                <w:i/>
                <w:iCs/>
                <w:szCs w:val="24"/>
                <w:lang w:val="en-GB"/>
              </w:rPr>
              <w:t xml:space="preserve"> and Acknowledgement</w:t>
            </w:r>
            <w:r w:rsidR="00862901" w:rsidRPr="006411AE">
              <w:rPr>
                <w:rFonts w:eastAsia="Times New Roman" w:cs="Calibri"/>
                <w:i/>
                <w:iCs/>
                <w:szCs w:val="24"/>
                <w:lang w:val="en-GB"/>
              </w:rPr>
              <w:t>.</w:t>
            </w:r>
            <w:r w:rsidR="00785F08">
              <w:rPr>
                <w:rFonts w:eastAsia="Times New Roman" w:cs="Calibri"/>
                <w:i/>
                <w:iCs/>
                <w:szCs w:val="24"/>
                <w:lang w:val="en-GB"/>
              </w:rPr>
              <w:t xml:space="preserve"> This conversion only happens when a</w:t>
            </w:r>
            <w:r w:rsidR="001038A2">
              <w:rPr>
                <w:rFonts w:eastAsia="Times New Roman" w:cs="Calibri"/>
                <w:i/>
                <w:iCs/>
                <w:szCs w:val="24"/>
                <w:lang w:val="en-GB"/>
              </w:rPr>
              <w:t xml:space="preserve">n </w:t>
            </w:r>
            <w:r w:rsidR="00A41174">
              <w:rPr>
                <w:rFonts w:eastAsia="Times New Roman" w:cs="Calibri"/>
                <w:i/>
                <w:iCs/>
                <w:szCs w:val="24"/>
                <w:lang w:val="en-GB"/>
              </w:rPr>
              <w:t>DIS91</w:t>
            </w:r>
            <w:r w:rsidR="001038A2">
              <w:rPr>
                <w:rFonts w:eastAsia="Times New Roman" w:cs="Calibri"/>
                <w:i/>
                <w:iCs/>
                <w:szCs w:val="24"/>
                <w:lang w:val="en-GB"/>
              </w:rPr>
              <w:t xml:space="preserve"> message is received, and the receiver only can receive a CareCommunication.</w:t>
            </w:r>
          </w:p>
        </w:tc>
        <w:tc>
          <w:tcPr>
            <w:tcW w:w="571" w:type="pct"/>
          </w:tcPr>
          <w:p w14:paraId="1B556DA9" w14:textId="3C151B7F" w:rsidR="00862901" w:rsidRPr="006411AE" w:rsidRDefault="00785F08" w:rsidP="00862901">
            <w:pPr>
              <w:widowControl w:val="0"/>
              <w:spacing w:before="60"/>
              <w:rPr>
                <w:rFonts w:ascii="Courier New" w:eastAsia="Times New Roman" w:hAnsi="Courier New" w:cs="Courier New"/>
                <w:szCs w:val="24"/>
                <w:lang w:val="en-GB"/>
              </w:rPr>
            </w:pPr>
            <w:r>
              <w:rPr>
                <w:rFonts w:ascii="Courier New" w:eastAsia="Times New Roman" w:hAnsi="Courier New" w:cs="Courier New"/>
                <w:szCs w:val="24"/>
                <w:lang w:val="en-GB"/>
              </w:rPr>
              <w:t>DIS91_tec_1</w:t>
            </w:r>
          </w:p>
        </w:tc>
        <w:tc>
          <w:tcPr>
            <w:tcW w:w="1089" w:type="pct"/>
          </w:tcPr>
          <w:p w14:paraId="375CA2B8" w14:textId="3C3F706E" w:rsidR="00862901" w:rsidRPr="006411AE" w:rsidRDefault="00785F08" w:rsidP="00862901">
            <w:pPr>
              <w:spacing w:before="60" w:after="120"/>
              <w:rPr>
                <w:rFonts w:eastAsia="Times New Roman" w:cs="Calibri"/>
                <w:szCs w:val="24"/>
                <w:lang w:val="en-GB"/>
              </w:rPr>
            </w:pPr>
            <w:r>
              <w:rPr>
                <w:rFonts w:eastAsia="Times New Roman" w:cs="Calibri"/>
                <w:szCs w:val="24"/>
                <w:lang w:val="en-GB"/>
              </w:rPr>
              <w:t>The DIS91 is correctly converted to a CareCommunication.</w:t>
            </w:r>
          </w:p>
        </w:tc>
        <w:tc>
          <w:tcPr>
            <w:tcW w:w="1193" w:type="pct"/>
          </w:tcPr>
          <w:p w14:paraId="77DB3AC4" w14:textId="77777777" w:rsidR="00862901" w:rsidRPr="006411AE" w:rsidRDefault="00862901" w:rsidP="00862901">
            <w:pPr>
              <w:spacing w:before="60"/>
              <w:rPr>
                <w:rFonts w:eastAsia="Times New Roman" w:cs="Calibri"/>
                <w:szCs w:val="24"/>
                <w:lang w:val="en-GB"/>
              </w:rPr>
            </w:pPr>
          </w:p>
        </w:tc>
        <w:tc>
          <w:tcPr>
            <w:tcW w:w="437" w:type="pct"/>
          </w:tcPr>
          <w:p w14:paraId="306A6DCF" w14:textId="77777777" w:rsidR="00862901" w:rsidRPr="006411AE" w:rsidRDefault="00862901" w:rsidP="00862901">
            <w:pPr>
              <w:spacing w:before="60"/>
              <w:jc w:val="center"/>
              <w:rPr>
                <w:rFonts w:cstheme="minorHAnsi"/>
                <w:lang w:val="en-GB"/>
              </w:rPr>
            </w:pPr>
          </w:p>
        </w:tc>
      </w:tr>
      <w:tr w:rsidR="00862901" w:rsidRPr="005017ED" w14:paraId="0044F346" w14:textId="77777777" w:rsidTr="007B7B2E">
        <w:trPr>
          <w:cantSplit/>
        </w:trPr>
        <w:tc>
          <w:tcPr>
            <w:tcW w:w="332" w:type="pct"/>
          </w:tcPr>
          <w:p w14:paraId="668864A6" w14:textId="77777777" w:rsidR="00862901" w:rsidRPr="006411AE" w:rsidRDefault="00862901" w:rsidP="00DC7104">
            <w:pPr>
              <w:pStyle w:val="Overskrift4"/>
              <w:keepNext w:val="0"/>
              <w:numPr>
                <w:ilvl w:val="3"/>
                <w:numId w:val="26"/>
              </w:numPr>
              <w:rPr>
                <w:rFonts w:eastAsia="Calibri"/>
                <w:lang w:val="en-GB"/>
              </w:rPr>
            </w:pPr>
          </w:p>
        </w:tc>
        <w:tc>
          <w:tcPr>
            <w:tcW w:w="1379" w:type="pct"/>
          </w:tcPr>
          <w:p w14:paraId="198A12F1" w14:textId="1C72E9B1" w:rsidR="00862901" w:rsidRPr="006411AE" w:rsidRDefault="00287DFE" w:rsidP="00862901">
            <w:pPr>
              <w:spacing w:before="60"/>
              <w:rPr>
                <w:rFonts w:eastAsia="Times New Roman" w:cs="Calibri"/>
                <w:szCs w:val="24"/>
                <w:lang w:val="en-GB"/>
              </w:rPr>
            </w:pPr>
            <w:r>
              <w:rPr>
                <w:rFonts w:eastAsia="Times New Roman" w:cs="Calibri"/>
                <w:szCs w:val="24"/>
                <w:lang w:val="en-GB"/>
              </w:rPr>
              <w:t xml:space="preserve">Describe </w:t>
            </w:r>
            <w:r w:rsidR="007F7DD8">
              <w:rPr>
                <w:rFonts w:eastAsia="Times New Roman" w:cs="Calibri"/>
                <w:szCs w:val="24"/>
                <w:lang w:val="en-GB"/>
              </w:rPr>
              <w:t>when</w:t>
            </w:r>
            <w:r>
              <w:rPr>
                <w:rFonts w:eastAsia="Times New Roman" w:cs="Calibri"/>
                <w:szCs w:val="24"/>
                <w:lang w:val="en-GB"/>
              </w:rPr>
              <w:t xml:space="preserve"> this conversion happens</w:t>
            </w:r>
            <w:r w:rsidR="007F7DD8">
              <w:rPr>
                <w:rFonts w:eastAsia="Times New Roman" w:cs="Calibri"/>
                <w:szCs w:val="24"/>
                <w:lang w:val="en-GB"/>
              </w:rPr>
              <w:t>.</w:t>
            </w:r>
          </w:p>
        </w:tc>
        <w:tc>
          <w:tcPr>
            <w:tcW w:w="571" w:type="pct"/>
          </w:tcPr>
          <w:p w14:paraId="61056AD6" w14:textId="77777777" w:rsidR="00862901" w:rsidRPr="006411AE" w:rsidRDefault="00862901" w:rsidP="00862901">
            <w:pPr>
              <w:spacing w:before="60"/>
              <w:rPr>
                <w:rFonts w:ascii="Courier New" w:eastAsia="Times New Roman" w:hAnsi="Courier New" w:cs="Courier New"/>
                <w:szCs w:val="24"/>
                <w:lang w:val="en-GB"/>
              </w:rPr>
            </w:pPr>
          </w:p>
        </w:tc>
        <w:tc>
          <w:tcPr>
            <w:tcW w:w="1089" w:type="pct"/>
          </w:tcPr>
          <w:p w14:paraId="27E071EE" w14:textId="1A57A1FB" w:rsidR="00862901" w:rsidRPr="006411AE" w:rsidRDefault="00287DFE" w:rsidP="00862901">
            <w:pPr>
              <w:spacing w:before="60"/>
              <w:rPr>
                <w:rFonts w:eastAsia="Times New Roman" w:cs="Calibri"/>
                <w:szCs w:val="24"/>
                <w:lang w:val="en-GB"/>
              </w:rPr>
            </w:pPr>
            <w:r>
              <w:rPr>
                <w:rFonts w:eastAsia="Times New Roman" w:cs="Calibri"/>
                <w:szCs w:val="24"/>
                <w:lang w:val="en-GB"/>
              </w:rPr>
              <w:t>E.g. “</w:t>
            </w:r>
            <w:r>
              <w:rPr>
                <w:rFonts w:eastAsia="Times New Roman" w:cs="Calibri"/>
                <w:i/>
                <w:iCs/>
                <w:szCs w:val="24"/>
                <w:lang w:val="en-GB"/>
              </w:rPr>
              <w:t xml:space="preserve">The conversion service </w:t>
            </w:r>
            <w:r w:rsidR="007F7DD8">
              <w:rPr>
                <w:rFonts w:eastAsia="Times New Roman" w:cs="Calibri"/>
                <w:i/>
                <w:iCs/>
                <w:szCs w:val="24"/>
                <w:lang w:val="en-GB"/>
              </w:rPr>
              <w:t>can</w:t>
            </w:r>
            <w:r>
              <w:rPr>
                <w:rFonts w:eastAsia="Times New Roman" w:cs="Calibri"/>
                <w:i/>
                <w:iCs/>
                <w:szCs w:val="24"/>
                <w:lang w:val="en-GB"/>
              </w:rPr>
              <w:t xml:space="preserve"> convert the EIDFACT message to OIOXML before converting it to FHIR. This only happens, when an </w:t>
            </w:r>
            <w:r w:rsidR="007F7DD8">
              <w:rPr>
                <w:rFonts w:eastAsia="Times New Roman" w:cs="Calibri"/>
                <w:i/>
                <w:iCs/>
                <w:szCs w:val="24"/>
                <w:lang w:val="en-GB"/>
              </w:rPr>
              <w:t>DIS91 is received, and the receiver can receive CareCommunication</w:t>
            </w:r>
            <w:r>
              <w:rPr>
                <w:rFonts w:eastAsia="Times New Roman" w:cs="Calibri"/>
                <w:szCs w:val="24"/>
                <w:lang w:val="en-GB"/>
              </w:rPr>
              <w:t>”</w:t>
            </w:r>
          </w:p>
        </w:tc>
        <w:tc>
          <w:tcPr>
            <w:tcW w:w="1193" w:type="pct"/>
          </w:tcPr>
          <w:p w14:paraId="687F774C" w14:textId="77777777" w:rsidR="00862901" w:rsidRPr="006411AE" w:rsidRDefault="00862901" w:rsidP="00862901">
            <w:pPr>
              <w:spacing w:before="60"/>
              <w:rPr>
                <w:rFonts w:eastAsia="Times New Roman" w:cs="Calibri"/>
                <w:szCs w:val="24"/>
                <w:lang w:val="en-GB"/>
              </w:rPr>
            </w:pPr>
          </w:p>
        </w:tc>
        <w:tc>
          <w:tcPr>
            <w:tcW w:w="437" w:type="pct"/>
          </w:tcPr>
          <w:p w14:paraId="7D109584" w14:textId="77777777" w:rsidR="00862901" w:rsidRPr="006411AE" w:rsidRDefault="00862901" w:rsidP="00862901">
            <w:pPr>
              <w:spacing w:before="60"/>
              <w:jc w:val="center"/>
              <w:rPr>
                <w:rFonts w:cstheme="minorHAnsi"/>
                <w:lang w:val="en-GB"/>
              </w:rPr>
            </w:pPr>
          </w:p>
        </w:tc>
      </w:tr>
      <w:tr w:rsidR="001038A2" w:rsidRPr="005017ED" w14:paraId="2399DD77" w14:textId="77777777" w:rsidTr="007B7B2E">
        <w:trPr>
          <w:cantSplit/>
        </w:trPr>
        <w:tc>
          <w:tcPr>
            <w:tcW w:w="332" w:type="pct"/>
          </w:tcPr>
          <w:p w14:paraId="703583E4" w14:textId="77777777" w:rsidR="001038A2" w:rsidRPr="006411AE" w:rsidRDefault="001038A2" w:rsidP="00DC7104">
            <w:pPr>
              <w:pStyle w:val="Overskrift4"/>
              <w:keepNext w:val="0"/>
              <w:numPr>
                <w:ilvl w:val="3"/>
                <w:numId w:val="26"/>
              </w:numPr>
              <w:rPr>
                <w:rFonts w:eastAsia="Calibri"/>
                <w:lang w:val="en-GB"/>
              </w:rPr>
            </w:pPr>
          </w:p>
        </w:tc>
        <w:tc>
          <w:tcPr>
            <w:tcW w:w="1379" w:type="pct"/>
          </w:tcPr>
          <w:p w14:paraId="3B9E3D26" w14:textId="01D76A6D" w:rsidR="001038A2" w:rsidRDefault="001038A2" w:rsidP="001038A2">
            <w:pPr>
              <w:spacing w:before="60"/>
              <w:rPr>
                <w:rFonts w:eastAsia="Times New Roman" w:cs="Calibri"/>
                <w:szCs w:val="24"/>
                <w:lang w:val="en-GB"/>
              </w:rPr>
            </w:pPr>
            <w:r>
              <w:rPr>
                <w:rFonts w:eastAsia="Times New Roman" w:cs="Calibri"/>
                <w:szCs w:val="24"/>
                <w:lang w:val="en-GB"/>
              </w:rPr>
              <w:t>Load the test data and demonstrate that the conversion service converts the CareCommunication message to DIS91.</w:t>
            </w:r>
          </w:p>
          <w:p w14:paraId="2C6D2976" w14:textId="77777777" w:rsidR="00A41174" w:rsidRPr="008F63B3" w:rsidRDefault="00A41174" w:rsidP="001038A2">
            <w:pPr>
              <w:spacing w:before="60"/>
              <w:rPr>
                <w:rFonts w:eastAsia="Times New Roman" w:cs="Calibri"/>
                <w:szCs w:val="24"/>
                <w:lang w:val="en-GB"/>
              </w:rPr>
            </w:pPr>
          </w:p>
          <w:p w14:paraId="5011BC43" w14:textId="22F6AEBE" w:rsidR="001038A2" w:rsidRPr="006411AE" w:rsidRDefault="001038A2" w:rsidP="001038A2">
            <w:pPr>
              <w:spacing w:before="60"/>
              <w:rPr>
                <w:rFonts w:eastAsia="Times New Roman" w:cs="Calibri"/>
                <w:szCs w:val="24"/>
                <w:lang w:val="en-GB"/>
              </w:rPr>
            </w:pPr>
            <w:r w:rsidRPr="007F7DD8">
              <w:rPr>
                <w:rFonts w:eastAsia="Times New Roman" w:cs="Calibri"/>
                <w:b/>
                <w:bCs/>
                <w:i/>
                <w:iCs/>
                <w:szCs w:val="24"/>
                <w:lang w:val="en-GB"/>
              </w:rPr>
              <w:t>Note</w:t>
            </w:r>
            <w:r>
              <w:rPr>
                <w:rFonts w:eastAsia="Times New Roman" w:cs="Calibri"/>
                <w:i/>
                <w:iCs/>
                <w:szCs w:val="24"/>
                <w:lang w:val="en-GB"/>
              </w:rPr>
              <w:t xml:space="preserve">: This conversion only happens when a CareCommunication message is received, and the receiver only can receive an </w:t>
            </w:r>
            <w:r w:rsidR="00A41174">
              <w:rPr>
                <w:rFonts w:eastAsia="Times New Roman" w:cs="Calibri"/>
                <w:i/>
                <w:iCs/>
                <w:szCs w:val="24"/>
                <w:lang w:val="en-GB"/>
              </w:rPr>
              <w:t>DIS91</w:t>
            </w:r>
            <w:r>
              <w:rPr>
                <w:rFonts w:eastAsia="Times New Roman" w:cs="Calibri"/>
                <w:i/>
                <w:iCs/>
                <w:szCs w:val="24"/>
                <w:lang w:val="en-GB"/>
              </w:rPr>
              <w:t>.</w:t>
            </w:r>
          </w:p>
        </w:tc>
        <w:tc>
          <w:tcPr>
            <w:tcW w:w="571" w:type="pct"/>
          </w:tcPr>
          <w:p w14:paraId="537036EC" w14:textId="7816935D" w:rsidR="001038A2" w:rsidRPr="006411AE" w:rsidRDefault="001038A2" w:rsidP="001038A2">
            <w:pPr>
              <w:spacing w:before="60"/>
              <w:rPr>
                <w:rFonts w:ascii="Courier New" w:eastAsia="Times New Roman" w:hAnsi="Courier New" w:cs="Courier New"/>
                <w:shd w:val="clear" w:color="auto" w:fill="FFFFFF"/>
                <w:lang w:val="en-GB"/>
              </w:rPr>
            </w:pPr>
            <w:r>
              <w:rPr>
                <w:rFonts w:ascii="Courier New" w:eastAsia="Times New Roman" w:hAnsi="Courier New" w:cs="Courier New"/>
                <w:szCs w:val="24"/>
                <w:lang w:val="en-GB"/>
              </w:rPr>
              <w:t>CareCommunication_tec_4</w:t>
            </w:r>
          </w:p>
        </w:tc>
        <w:tc>
          <w:tcPr>
            <w:tcW w:w="1089" w:type="pct"/>
          </w:tcPr>
          <w:p w14:paraId="12F7DABF" w14:textId="5160B0FC" w:rsidR="001038A2" w:rsidRPr="006411AE" w:rsidRDefault="001038A2" w:rsidP="001038A2">
            <w:pPr>
              <w:spacing w:before="60"/>
              <w:rPr>
                <w:lang w:val="en-GB"/>
              </w:rPr>
            </w:pPr>
            <w:r>
              <w:rPr>
                <w:rFonts w:eastAsia="Times New Roman" w:cs="Calibri"/>
                <w:szCs w:val="24"/>
                <w:lang w:val="en-GB"/>
              </w:rPr>
              <w:t>The CareCommunication is correctly converted to a DIS91.</w:t>
            </w:r>
          </w:p>
        </w:tc>
        <w:tc>
          <w:tcPr>
            <w:tcW w:w="1193" w:type="pct"/>
          </w:tcPr>
          <w:p w14:paraId="498F9127" w14:textId="77777777" w:rsidR="001038A2" w:rsidRPr="006411AE" w:rsidRDefault="001038A2" w:rsidP="001038A2">
            <w:pPr>
              <w:spacing w:before="60"/>
              <w:rPr>
                <w:rFonts w:eastAsia="Times New Roman" w:cs="Calibri"/>
                <w:szCs w:val="24"/>
                <w:lang w:val="en-GB"/>
              </w:rPr>
            </w:pPr>
          </w:p>
        </w:tc>
        <w:tc>
          <w:tcPr>
            <w:tcW w:w="437" w:type="pct"/>
          </w:tcPr>
          <w:p w14:paraId="23C04EC0" w14:textId="77777777" w:rsidR="001038A2" w:rsidRPr="006411AE" w:rsidRDefault="001038A2" w:rsidP="001038A2">
            <w:pPr>
              <w:spacing w:before="60"/>
              <w:jc w:val="center"/>
              <w:rPr>
                <w:rFonts w:cstheme="minorHAnsi"/>
                <w:lang w:val="en-GB"/>
              </w:rPr>
            </w:pPr>
          </w:p>
        </w:tc>
      </w:tr>
      <w:tr w:rsidR="00A41174" w:rsidRPr="005017ED" w14:paraId="434719ED" w14:textId="77777777" w:rsidTr="007B7B2E">
        <w:trPr>
          <w:cantSplit/>
        </w:trPr>
        <w:tc>
          <w:tcPr>
            <w:tcW w:w="332" w:type="pct"/>
          </w:tcPr>
          <w:p w14:paraId="6C7DD6A8" w14:textId="77777777" w:rsidR="00A41174" w:rsidRPr="006411AE" w:rsidRDefault="00A41174" w:rsidP="00DC7104">
            <w:pPr>
              <w:pStyle w:val="Overskrift4"/>
              <w:keepNext w:val="0"/>
              <w:numPr>
                <w:ilvl w:val="3"/>
                <w:numId w:val="26"/>
              </w:numPr>
              <w:rPr>
                <w:rFonts w:eastAsia="Calibri"/>
                <w:lang w:val="en-GB"/>
              </w:rPr>
            </w:pPr>
          </w:p>
        </w:tc>
        <w:tc>
          <w:tcPr>
            <w:tcW w:w="1379" w:type="pct"/>
          </w:tcPr>
          <w:p w14:paraId="394ED9DE" w14:textId="04F1540A" w:rsidR="00A41174" w:rsidRDefault="00A41174" w:rsidP="00A41174">
            <w:pPr>
              <w:spacing w:before="60"/>
              <w:rPr>
                <w:rFonts w:eastAsia="Times New Roman" w:cs="Calibri"/>
                <w:szCs w:val="24"/>
                <w:lang w:val="en-GB"/>
              </w:rPr>
            </w:pPr>
            <w:r>
              <w:rPr>
                <w:rFonts w:eastAsia="Times New Roman" w:cs="Calibri"/>
                <w:szCs w:val="24"/>
                <w:lang w:val="en-GB"/>
              </w:rPr>
              <w:t>Load the test data and demonstrate that the conversion service converts the Acknowledgement message to CTL.</w:t>
            </w:r>
          </w:p>
          <w:p w14:paraId="43645DAE" w14:textId="77777777" w:rsidR="00A41174" w:rsidRPr="008F63B3" w:rsidRDefault="00A41174" w:rsidP="00A41174">
            <w:pPr>
              <w:spacing w:before="60"/>
              <w:rPr>
                <w:rFonts w:eastAsia="Times New Roman" w:cs="Calibri"/>
                <w:szCs w:val="24"/>
                <w:lang w:val="en-GB"/>
              </w:rPr>
            </w:pPr>
          </w:p>
          <w:p w14:paraId="32A0EF22" w14:textId="19AE9321" w:rsidR="00A41174" w:rsidRDefault="00A41174" w:rsidP="00A41174">
            <w:pPr>
              <w:spacing w:before="60"/>
              <w:rPr>
                <w:rFonts w:eastAsia="Times New Roman" w:cs="Calibri"/>
                <w:szCs w:val="24"/>
                <w:lang w:val="en-GB"/>
              </w:rPr>
            </w:pPr>
            <w:r w:rsidRPr="007F7DD8">
              <w:rPr>
                <w:rFonts w:eastAsia="Times New Roman" w:cs="Calibri"/>
                <w:b/>
                <w:bCs/>
                <w:i/>
                <w:iCs/>
                <w:szCs w:val="24"/>
                <w:lang w:val="en-GB"/>
              </w:rPr>
              <w:t>Note</w:t>
            </w:r>
            <w:r>
              <w:rPr>
                <w:rFonts w:eastAsia="Times New Roman" w:cs="Calibri"/>
                <w:i/>
                <w:iCs/>
                <w:szCs w:val="24"/>
                <w:lang w:val="en-GB"/>
              </w:rPr>
              <w:t>: This conversion only happens when an Acknowledgement message is received, and the receiver only can receive a CTL.</w:t>
            </w:r>
          </w:p>
        </w:tc>
        <w:tc>
          <w:tcPr>
            <w:tcW w:w="571" w:type="pct"/>
          </w:tcPr>
          <w:p w14:paraId="6302A7D1" w14:textId="2A6E7E88" w:rsidR="00A41174" w:rsidRDefault="00A41174" w:rsidP="00A41174">
            <w:pPr>
              <w:spacing w:before="60"/>
              <w:rPr>
                <w:rFonts w:ascii="Courier New" w:eastAsia="Times New Roman" w:hAnsi="Courier New" w:cs="Courier New"/>
                <w:szCs w:val="24"/>
                <w:lang w:val="en-GB"/>
              </w:rPr>
            </w:pPr>
            <w:r>
              <w:rPr>
                <w:rFonts w:ascii="Courier New" w:eastAsia="Times New Roman" w:hAnsi="Courier New" w:cs="Courier New"/>
                <w:szCs w:val="24"/>
                <w:lang w:val="en-GB"/>
              </w:rPr>
              <w:t>Acknowledgement_tec_1</w:t>
            </w:r>
          </w:p>
        </w:tc>
        <w:tc>
          <w:tcPr>
            <w:tcW w:w="1089" w:type="pct"/>
          </w:tcPr>
          <w:p w14:paraId="77ECED2A" w14:textId="5ABECC56" w:rsidR="00A41174" w:rsidRDefault="00A41174" w:rsidP="00A41174">
            <w:pPr>
              <w:spacing w:before="60"/>
              <w:rPr>
                <w:rFonts w:eastAsia="Times New Roman" w:cs="Calibri"/>
                <w:szCs w:val="24"/>
                <w:lang w:val="en-GB"/>
              </w:rPr>
            </w:pPr>
            <w:r>
              <w:rPr>
                <w:rFonts w:eastAsia="Times New Roman" w:cs="Calibri"/>
                <w:szCs w:val="24"/>
                <w:lang w:val="en-GB"/>
              </w:rPr>
              <w:t>The Acknowledgement is correctly converted to a CTL.</w:t>
            </w:r>
          </w:p>
        </w:tc>
        <w:tc>
          <w:tcPr>
            <w:tcW w:w="1193" w:type="pct"/>
          </w:tcPr>
          <w:p w14:paraId="57536835" w14:textId="77777777" w:rsidR="00A41174" w:rsidRPr="006411AE" w:rsidRDefault="00A41174" w:rsidP="00A41174">
            <w:pPr>
              <w:spacing w:before="60"/>
              <w:rPr>
                <w:rFonts w:eastAsia="Times New Roman" w:cs="Calibri"/>
                <w:szCs w:val="24"/>
                <w:lang w:val="en-GB"/>
              </w:rPr>
            </w:pPr>
          </w:p>
        </w:tc>
        <w:tc>
          <w:tcPr>
            <w:tcW w:w="437" w:type="pct"/>
          </w:tcPr>
          <w:p w14:paraId="35D18E26" w14:textId="77777777" w:rsidR="00A41174" w:rsidRPr="006411AE" w:rsidRDefault="00A41174" w:rsidP="00A41174">
            <w:pPr>
              <w:spacing w:before="60"/>
              <w:jc w:val="center"/>
              <w:rPr>
                <w:rFonts w:cstheme="minorHAnsi"/>
                <w:lang w:val="en-GB"/>
              </w:rPr>
            </w:pPr>
          </w:p>
        </w:tc>
      </w:tr>
      <w:tr w:rsidR="00A41174" w:rsidRPr="005017ED" w14:paraId="557DE539" w14:textId="77777777" w:rsidTr="007B7B2E">
        <w:trPr>
          <w:cantSplit/>
        </w:trPr>
        <w:tc>
          <w:tcPr>
            <w:tcW w:w="332" w:type="pct"/>
          </w:tcPr>
          <w:p w14:paraId="2702D72F" w14:textId="77777777" w:rsidR="00A41174" w:rsidRPr="006411AE" w:rsidRDefault="00A41174" w:rsidP="00DC7104">
            <w:pPr>
              <w:pStyle w:val="Overskrift4"/>
              <w:keepNext w:val="0"/>
              <w:numPr>
                <w:ilvl w:val="3"/>
                <w:numId w:val="26"/>
              </w:numPr>
              <w:rPr>
                <w:rFonts w:eastAsia="Calibri"/>
                <w:lang w:val="en-GB"/>
              </w:rPr>
            </w:pPr>
          </w:p>
        </w:tc>
        <w:tc>
          <w:tcPr>
            <w:tcW w:w="1379" w:type="pct"/>
          </w:tcPr>
          <w:p w14:paraId="39110A45" w14:textId="77777777" w:rsidR="00A41174" w:rsidRPr="008F63B3" w:rsidRDefault="00A41174" w:rsidP="00A41174">
            <w:pPr>
              <w:spacing w:before="60"/>
              <w:rPr>
                <w:rFonts w:eastAsia="Times New Roman" w:cs="Calibri"/>
                <w:szCs w:val="24"/>
                <w:lang w:val="en-GB"/>
              </w:rPr>
            </w:pPr>
            <w:r>
              <w:rPr>
                <w:rFonts w:eastAsia="Times New Roman" w:cs="Calibri"/>
                <w:szCs w:val="24"/>
                <w:lang w:val="en-GB"/>
              </w:rPr>
              <w:t>Load the test data and demonstrate that the conversion service converts the CareCommunication message to DIS91.</w:t>
            </w:r>
          </w:p>
          <w:p w14:paraId="3305E504" w14:textId="7343FFEA" w:rsidR="00A41174" w:rsidRDefault="00A41174" w:rsidP="00A41174">
            <w:pPr>
              <w:spacing w:before="60"/>
              <w:rPr>
                <w:rFonts w:eastAsia="Times New Roman" w:cs="Calibri"/>
                <w:szCs w:val="24"/>
                <w:lang w:val="en-GB"/>
              </w:rPr>
            </w:pPr>
            <w:r w:rsidRPr="007F7DD8">
              <w:rPr>
                <w:rFonts w:eastAsia="Times New Roman" w:cs="Calibri"/>
                <w:b/>
                <w:bCs/>
                <w:i/>
                <w:iCs/>
                <w:szCs w:val="24"/>
                <w:lang w:val="en-GB"/>
              </w:rPr>
              <w:t>Note</w:t>
            </w:r>
            <w:r>
              <w:rPr>
                <w:rFonts w:eastAsia="Times New Roman" w:cs="Calibri"/>
                <w:i/>
                <w:iCs/>
                <w:szCs w:val="24"/>
                <w:lang w:val="en-GB"/>
              </w:rPr>
              <w:t>: This conversion only happens when a CTL message is received, and the receiver only can receive an Acknowledgement.</w:t>
            </w:r>
          </w:p>
        </w:tc>
        <w:tc>
          <w:tcPr>
            <w:tcW w:w="571" w:type="pct"/>
          </w:tcPr>
          <w:p w14:paraId="042F941D" w14:textId="465651BD" w:rsidR="00A41174" w:rsidRDefault="00A41174" w:rsidP="00A41174">
            <w:pPr>
              <w:spacing w:before="60"/>
              <w:rPr>
                <w:rFonts w:ascii="Courier New" w:eastAsia="Times New Roman" w:hAnsi="Courier New" w:cs="Courier New"/>
                <w:szCs w:val="24"/>
                <w:lang w:val="en-GB"/>
              </w:rPr>
            </w:pPr>
            <w:r>
              <w:rPr>
                <w:rFonts w:ascii="Courier New" w:eastAsia="Times New Roman" w:hAnsi="Courier New" w:cs="Courier New"/>
                <w:szCs w:val="24"/>
                <w:lang w:val="en-GB"/>
              </w:rPr>
              <w:t>CTL_tec_1</w:t>
            </w:r>
          </w:p>
        </w:tc>
        <w:tc>
          <w:tcPr>
            <w:tcW w:w="1089" w:type="pct"/>
          </w:tcPr>
          <w:p w14:paraId="3051BEDB" w14:textId="4B086EB1" w:rsidR="00A41174" w:rsidRDefault="00A41174" w:rsidP="00A41174">
            <w:pPr>
              <w:spacing w:before="60"/>
              <w:rPr>
                <w:rFonts w:eastAsia="Times New Roman" w:cs="Calibri"/>
                <w:szCs w:val="24"/>
                <w:lang w:val="en-GB"/>
              </w:rPr>
            </w:pPr>
            <w:r>
              <w:rPr>
                <w:rFonts w:eastAsia="Times New Roman" w:cs="Calibri"/>
                <w:szCs w:val="24"/>
                <w:lang w:val="en-GB"/>
              </w:rPr>
              <w:t>The CTL is correctly converted to a</w:t>
            </w:r>
            <w:r w:rsidR="0087141A">
              <w:rPr>
                <w:rFonts w:eastAsia="Times New Roman" w:cs="Calibri"/>
                <w:szCs w:val="24"/>
                <w:lang w:val="en-GB"/>
              </w:rPr>
              <w:t>n</w:t>
            </w:r>
            <w:r>
              <w:rPr>
                <w:rFonts w:eastAsia="Times New Roman" w:cs="Calibri"/>
                <w:szCs w:val="24"/>
                <w:lang w:val="en-GB"/>
              </w:rPr>
              <w:t xml:space="preserve"> Acknowledgement.</w:t>
            </w:r>
          </w:p>
        </w:tc>
        <w:tc>
          <w:tcPr>
            <w:tcW w:w="1193" w:type="pct"/>
          </w:tcPr>
          <w:p w14:paraId="4B139261" w14:textId="77777777" w:rsidR="00A41174" w:rsidRPr="006411AE" w:rsidRDefault="00A41174" w:rsidP="00A41174">
            <w:pPr>
              <w:spacing w:before="60"/>
              <w:rPr>
                <w:rFonts w:eastAsia="Times New Roman" w:cs="Calibri"/>
                <w:szCs w:val="24"/>
                <w:lang w:val="en-GB"/>
              </w:rPr>
            </w:pPr>
          </w:p>
        </w:tc>
        <w:tc>
          <w:tcPr>
            <w:tcW w:w="437" w:type="pct"/>
          </w:tcPr>
          <w:p w14:paraId="48E35D44" w14:textId="77777777" w:rsidR="00A41174" w:rsidRPr="006411AE" w:rsidRDefault="00A41174" w:rsidP="00A41174">
            <w:pPr>
              <w:spacing w:before="60"/>
              <w:jc w:val="center"/>
              <w:rPr>
                <w:rFonts w:cstheme="minorHAnsi"/>
                <w:lang w:val="en-GB"/>
              </w:rPr>
            </w:pPr>
          </w:p>
        </w:tc>
      </w:tr>
    </w:tbl>
    <w:p w14:paraId="60D1DD2B" w14:textId="77777777" w:rsidR="00D31919" w:rsidRPr="006411AE" w:rsidRDefault="00D31919" w:rsidP="00D31919">
      <w:pPr>
        <w:rPr>
          <w:lang w:val="en-GB"/>
        </w:rPr>
      </w:pPr>
    </w:p>
    <w:p w14:paraId="39A039A6" w14:textId="77777777" w:rsidR="009B6D88" w:rsidRDefault="009B6D88">
      <w:pPr>
        <w:rPr>
          <w:lang w:val="en-GB"/>
        </w:rPr>
      </w:pPr>
    </w:p>
    <w:p w14:paraId="0A6D1E95" w14:textId="77777777" w:rsidR="00B91D4A" w:rsidRDefault="00B91D4A">
      <w:pPr>
        <w:rPr>
          <w:lang w:val="en-GB"/>
        </w:rPr>
      </w:pPr>
    </w:p>
    <w:p w14:paraId="4883DE75" w14:textId="77777777" w:rsidR="00B91D4A" w:rsidRDefault="00B91D4A">
      <w:pPr>
        <w:rPr>
          <w:lang w:val="en-GB"/>
        </w:rPr>
      </w:pPr>
    </w:p>
    <w:p w14:paraId="64FC3FAE" w14:textId="77777777" w:rsidR="00B91D4A" w:rsidRDefault="00B91D4A">
      <w:pPr>
        <w:rPr>
          <w:lang w:val="en-GB"/>
        </w:rPr>
      </w:pPr>
    </w:p>
    <w:p w14:paraId="491044EF" w14:textId="77777777" w:rsidR="00B91D4A" w:rsidRDefault="00B91D4A">
      <w:pPr>
        <w:rPr>
          <w:lang w:val="en-GB"/>
        </w:rPr>
      </w:pPr>
    </w:p>
    <w:p w14:paraId="4E886E45" w14:textId="77777777" w:rsidR="00B91D4A" w:rsidRDefault="00B91D4A">
      <w:pPr>
        <w:rPr>
          <w:lang w:val="en-GB"/>
        </w:rPr>
      </w:pPr>
    </w:p>
    <w:p w14:paraId="57BD07B4" w14:textId="77777777" w:rsidR="00B91D4A" w:rsidRDefault="00B91D4A">
      <w:pPr>
        <w:rPr>
          <w:lang w:val="en-GB"/>
        </w:rPr>
      </w:pPr>
    </w:p>
    <w:p w14:paraId="07F2980B" w14:textId="77777777" w:rsidR="0087141A" w:rsidRDefault="0087141A">
      <w:pPr>
        <w:rPr>
          <w:lang w:val="en-GB"/>
        </w:rPr>
      </w:pPr>
    </w:p>
    <w:p w14:paraId="510B9751" w14:textId="77777777" w:rsidR="0087141A" w:rsidRDefault="0087141A">
      <w:pPr>
        <w:rPr>
          <w:lang w:val="en-GB"/>
        </w:rPr>
      </w:pPr>
    </w:p>
    <w:p w14:paraId="0D0D2841" w14:textId="77777777" w:rsidR="00B91D4A" w:rsidRPr="006411AE" w:rsidRDefault="00B91D4A">
      <w:pPr>
        <w:rPr>
          <w:lang w:val="en-GB"/>
        </w:rPr>
      </w:pPr>
    </w:p>
    <w:p w14:paraId="4AB4FC00" w14:textId="50D961B1" w:rsidR="00EA5E61" w:rsidRPr="00B91D4A" w:rsidRDefault="00AB74B7" w:rsidP="0087141A">
      <w:pPr>
        <w:pStyle w:val="Overskrift3"/>
        <w:numPr>
          <w:ilvl w:val="2"/>
          <w:numId w:val="26"/>
        </w:numPr>
        <w:rPr>
          <w:lang w:val="en-GB"/>
        </w:rPr>
      </w:pPr>
      <w:proofErr w:type="spellStart"/>
      <w:r w:rsidRPr="00B91D4A">
        <w:rPr>
          <w:lang w:val="en-GB"/>
        </w:rPr>
        <w:lastRenderedPageBreak/>
        <w:t>Timelimits</w:t>
      </w:r>
      <w:proofErr w:type="spellEnd"/>
      <w:r w:rsidRPr="00B91D4A">
        <w:rPr>
          <w:lang w:val="en-GB"/>
        </w:rPr>
        <w:t xml:space="preserve"> on receipts (XCLT and Acknowledgement)</w:t>
      </w:r>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EA5E61" w:rsidRPr="006411AE" w14:paraId="37AE726E" w14:textId="77777777">
        <w:trPr>
          <w:cantSplit/>
        </w:trPr>
        <w:tc>
          <w:tcPr>
            <w:tcW w:w="332" w:type="pct"/>
            <w:shd w:val="clear" w:color="auto" w:fill="152F4A"/>
            <w:vAlign w:val="center"/>
          </w:tcPr>
          <w:p w14:paraId="1C3469D0" w14:textId="77777777" w:rsidR="00EA5E61" w:rsidRPr="006411AE" w:rsidRDefault="00EA5E61">
            <w:pPr>
              <w:rPr>
                <w:b/>
                <w:bCs/>
                <w:lang w:val="en-GB"/>
              </w:rPr>
            </w:pPr>
            <w:r w:rsidRPr="006411AE">
              <w:rPr>
                <w:b/>
                <w:bCs/>
                <w:lang w:val="en-GB"/>
              </w:rPr>
              <w:t>Test step #</w:t>
            </w:r>
          </w:p>
        </w:tc>
        <w:tc>
          <w:tcPr>
            <w:tcW w:w="1223" w:type="pct"/>
            <w:shd w:val="clear" w:color="auto" w:fill="152F4A"/>
            <w:vAlign w:val="center"/>
          </w:tcPr>
          <w:p w14:paraId="21CC13ED" w14:textId="77777777" w:rsidR="00EA5E61" w:rsidRPr="006411AE" w:rsidRDefault="00EA5E61">
            <w:pPr>
              <w:rPr>
                <w:b/>
                <w:bCs/>
                <w:lang w:val="en-GB"/>
              </w:rPr>
            </w:pPr>
          </w:p>
        </w:tc>
        <w:tc>
          <w:tcPr>
            <w:tcW w:w="570" w:type="pct"/>
            <w:shd w:val="clear" w:color="auto" w:fill="152F4A"/>
            <w:vAlign w:val="center"/>
          </w:tcPr>
          <w:p w14:paraId="2D2529E4" w14:textId="77777777" w:rsidR="00EA5E61" w:rsidRPr="006411AE" w:rsidRDefault="00EA5E61">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05C4CB8D" w14:textId="77777777" w:rsidR="00EA5E61" w:rsidRPr="006411AE" w:rsidRDefault="00EA5E61">
            <w:pPr>
              <w:rPr>
                <w:b/>
                <w:bCs/>
                <w:lang w:val="en-GB"/>
              </w:rPr>
            </w:pPr>
            <w:r w:rsidRPr="006411AE">
              <w:rPr>
                <w:b/>
                <w:bCs/>
                <w:lang w:val="en-GB"/>
              </w:rPr>
              <w:t>Expected result</w:t>
            </w:r>
          </w:p>
        </w:tc>
        <w:tc>
          <w:tcPr>
            <w:tcW w:w="1296" w:type="pct"/>
            <w:shd w:val="clear" w:color="auto" w:fill="152F4A"/>
            <w:vAlign w:val="center"/>
          </w:tcPr>
          <w:p w14:paraId="69C18AC8" w14:textId="77777777" w:rsidR="00EA5E61" w:rsidRPr="006411AE" w:rsidRDefault="00EA5E61">
            <w:pPr>
              <w:rPr>
                <w:b/>
                <w:bCs/>
                <w:lang w:val="en-GB"/>
              </w:rPr>
            </w:pPr>
            <w:r w:rsidRPr="006411AE">
              <w:rPr>
                <w:b/>
                <w:bCs/>
                <w:lang w:val="en-GB"/>
              </w:rPr>
              <w:t>Actual result</w:t>
            </w:r>
          </w:p>
        </w:tc>
        <w:tc>
          <w:tcPr>
            <w:tcW w:w="437" w:type="pct"/>
            <w:shd w:val="clear" w:color="auto" w:fill="152F4A"/>
            <w:vAlign w:val="center"/>
          </w:tcPr>
          <w:p w14:paraId="40F5FB17" w14:textId="77777777" w:rsidR="00EA5E61" w:rsidRPr="006411AE" w:rsidRDefault="00EA5E61">
            <w:pPr>
              <w:rPr>
                <w:rFonts w:cstheme="minorHAnsi"/>
                <w:b/>
                <w:bCs/>
                <w:lang w:val="en-GB"/>
              </w:rPr>
            </w:pPr>
            <w:r w:rsidRPr="006411AE">
              <w:rPr>
                <w:b/>
                <w:bCs/>
                <w:lang w:val="en-GB"/>
              </w:rPr>
              <w:t>MedCom assessment</w:t>
            </w:r>
          </w:p>
        </w:tc>
      </w:tr>
      <w:tr w:rsidR="00EA5E61" w:rsidRPr="005017ED" w14:paraId="101D8E61" w14:textId="77777777">
        <w:trPr>
          <w:cantSplit/>
        </w:trPr>
        <w:tc>
          <w:tcPr>
            <w:tcW w:w="332" w:type="pct"/>
          </w:tcPr>
          <w:p w14:paraId="3A68ADF8" w14:textId="0F461F90" w:rsidR="00EA5E61" w:rsidRPr="006411AE" w:rsidRDefault="00EA5E61" w:rsidP="003D12D7">
            <w:pPr>
              <w:pStyle w:val="Overskrift4"/>
              <w:numPr>
                <w:ilvl w:val="3"/>
                <w:numId w:val="26"/>
              </w:numPr>
              <w:rPr>
                <w:rFonts w:eastAsia="Calibri"/>
                <w:lang w:val="en-GB"/>
              </w:rPr>
            </w:pPr>
          </w:p>
        </w:tc>
        <w:tc>
          <w:tcPr>
            <w:tcW w:w="1223" w:type="pct"/>
          </w:tcPr>
          <w:p w14:paraId="499BD896" w14:textId="1E4B4F0E" w:rsidR="00EA5E61" w:rsidRDefault="00720D38">
            <w:pPr>
              <w:spacing w:before="60"/>
              <w:rPr>
                <w:rFonts w:eastAsia="Times New Roman" w:cs="Calibri"/>
                <w:szCs w:val="24"/>
                <w:lang w:val="en-GB"/>
              </w:rPr>
            </w:pPr>
            <w:r w:rsidRPr="006411AE">
              <w:rPr>
                <w:rFonts w:eastAsia="Times New Roman" w:cs="Calibri"/>
                <w:szCs w:val="24"/>
                <w:lang w:val="en-GB"/>
              </w:rPr>
              <w:t xml:space="preserve">Demonstrate that </w:t>
            </w:r>
            <w:r w:rsidR="00B91D4A">
              <w:rPr>
                <w:rFonts w:eastAsia="Times New Roman" w:cs="Calibri"/>
                <w:szCs w:val="24"/>
                <w:lang w:val="en-GB"/>
              </w:rPr>
              <w:t>the conversion service</w:t>
            </w:r>
            <w:r w:rsidR="002116DA" w:rsidRPr="006411AE">
              <w:rPr>
                <w:rFonts w:eastAsia="Times New Roman" w:cs="Calibri"/>
                <w:szCs w:val="24"/>
                <w:lang w:val="en-GB"/>
              </w:rPr>
              <w:t xml:space="preserve"> returns a</w:t>
            </w:r>
            <w:r w:rsidR="008E18F6" w:rsidRPr="006411AE">
              <w:rPr>
                <w:rFonts w:eastAsia="Times New Roman" w:cs="Calibri"/>
                <w:szCs w:val="24"/>
                <w:lang w:val="en-GB"/>
              </w:rPr>
              <w:t xml:space="preserve"> negative receipt </w:t>
            </w:r>
            <w:r w:rsidR="004C5B33" w:rsidRPr="006411AE">
              <w:rPr>
                <w:rFonts w:eastAsia="Times New Roman" w:cs="Calibri"/>
                <w:szCs w:val="24"/>
                <w:lang w:val="en-GB"/>
              </w:rPr>
              <w:t>to</w:t>
            </w:r>
            <w:r w:rsidR="00E22D40">
              <w:rPr>
                <w:rFonts w:eastAsia="Times New Roman" w:cs="Calibri"/>
                <w:szCs w:val="24"/>
                <w:lang w:val="en-GB"/>
              </w:rPr>
              <w:t xml:space="preserve"> </w:t>
            </w:r>
            <w:r w:rsidR="004C5B33" w:rsidRPr="006411AE">
              <w:rPr>
                <w:rFonts w:eastAsia="Times New Roman" w:cs="Calibri"/>
                <w:szCs w:val="24"/>
                <w:lang w:val="en-GB"/>
              </w:rPr>
              <w:t xml:space="preserve">the sender </w:t>
            </w:r>
            <w:r w:rsidR="00820DDD" w:rsidRPr="006411AE">
              <w:rPr>
                <w:rFonts w:eastAsia="Times New Roman" w:cs="Calibri"/>
                <w:szCs w:val="24"/>
                <w:lang w:val="en-GB"/>
              </w:rPr>
              <w:t>if no receipts (XCTL o</w:t>
            </w:r>
            <w:r w:rsidR="00E22D40">
              <w:rPr>
                <w:rFonts w:eastAsia="Times New Roman" w:cs="Calibri"/>
                <w:szCs w:val="24"/>
                <w:lang w:val="en-GB"/>
              </w:rPr>
              <w:t>r</w:t>
            </w:r>
            <w:r w:rsidR="00820DDD" w:rsidRPr="006411AE">
              <w:rPr>
                <w:rFonts w:eastAsia="Times New Roman" w:cs="Calibri"/>
                <w:szCs w:val="24"/>
                <w:lang w:val="en-GB"/>
              </w:rPr>
              <w:t xml:space="preserve"> Acknowled</w:t>
            </w:r>
            <w:r w:rsidR="00B91D4A">
              <w:rPr>
                <w:rFonts w:eastAsia="Times New Roman" w:cs="Calibri"/>
                <w:szCs w:val="24"/>
                <w:lang w:val="en-GB"/>
              </w:rPr>
              <w:t>g</w:t>
            </w:r>
            <w:r w:rsidR="00820DDD" w:rsidRPr="006411AE">
              <w:rPr>
                <w:rFonts w:eastAsia="Times New Roman" w:cs="Calibri"/>
                <w:szCs w:val="24"/>
                <w:lang w:val="en-GB"/>
              </w:rPr>
              <w:t>emen</w:t>
            </w:r>
            <w:r w:rsidR="00E22D40">
              <w:rPr>
                <w:rFonts w:eastAsia="Times New Roman" w:cs="Calibri"/>
                <w:szCs w:val="24"/>
                <w:lang w:val="en-GB"/>
              </w:rPr>
              <w:t>t)</w:t>
            </w:r>
            <w:r w:rsidR="00820DDD" w:rsidRPr="006411AE">
              <w:rPr>
                <w:rFonts w:eastAsia="Times New Roman" w:cs="Calibri"/>
                <w:szCs w:val="24"/>
                <w:lang w:val="en-GB"/>
              </w:rPr>
              <w:t xml:space="preserve"> </w:t>
            </w:r>
            <w:r w:rsidR="00E22D40" w:rsidRPr="006411AE">
              <w:rPr>
                <w:rFonts w:eastAsia="Times New Roman" w:cs="Calibri"/>
                <w:szCs w:val="24"/>
                <w:lang w:val="en-GB"/>
              </w:rPr>
              <w:t>have</w:t>
            </w:r>
            <w:r w:rsidR="00820DDD" w:rsidRPr="006411AE">
              <w:rPr>
                <w:rFonts w:eastAsia="Times New Roman" w:cs="Calibri"/>
                <w:szCs w:val="24"/>
                <w:lang w:val="en-GB"/>
              </w:rPr>
              <w:t xml:space="preserve"> been received </w:t>
            </w:r>
            <w:r w:rsidR="006613B5" w:rsidRPr="006411AE">
              <w:rPr>
                <w:rFonts w:eastAsia="Times New Roman" w:cs="Calibri"/>
                <w:szCs w:val="24"/>
                <w:lang w:val="en-GB"/>
              </w:rPr>
              <w:t>within 72 hours.</w:t>
            </w:r>
          </w:p>
          <w:p w14:paraId="39AE4E5C" w14:textId="77777777" w:rsidR="00E22D40" w:rsidRDefault="00E22D40">
            <w:pPr>
              <w:spacing w:before="60"/>
              <w:rPr>
                <w:rFonts w:eastAsia="Times New Roman" w:cs="Calibri"/>
                <w:szCs w:val="24"/>
                <w:lang w:val="en-GB"/>
              </w:rPr>
            </w:pPr>
          </w:p>
          <w:p w14:paraId="5CE6CBEC" w14:textId="3A6198AE" w:rsidR="00E22D40" w:rsidRPr="00B91D4A" w:rsidRDefault="00E22D40">
            <w:pPr>
              <w:spacing w:before="60"/>
              <w:rPr>
                <w:rFonts w:eastAsia="Times New Roman" w:cs="Calibri"/>
                <w:i/>
                <w:iCs/>
                <w:szCs w:val="24"/>
                <w:lang w:val="en-GB"/>
              </w:rPr>
            </w:pPr>
            <w:r w:rsidRPr="00B91D4A">
              <w:rPr>
                <w:rFonts w:eastAsia="Times New Roman" w:cs="Calibri"/>
                <w:b/>
                <w:bCs/>
                <w:i/>
                <w:iCs/>
                <w:szCs w:val="24"/>
                <w:lang w:val="en-GB"/>
              </w:rPr>
              <w:t>Note</w:t>
            </w:r>
            <w:r w:rsidRPr="00B91D4A">
              <w:rPr>
                <w:rFonts w:eastAsia="Times New Roman" w:cs="Calibri"/>
                <w:i/>
                <w:iCs/>
                <w:szCs w:val="24"/>
                <w:lang w:val="en-GB"/>
              </w:rPr>
              <w:t xml:space="preserve">: for testing purposes, the </w:t>
            </w:r>
            <w:r w:rsidR="00B91D4A" w:rsidRPr="00B91D4A">
              <w:rPr>
                <w:rFonts w:eastAsia="Times New Roman" w:cs="Calibri"/>
                <w:i/>
                <w:iCs/>
                <w:szCs w:val="24"/>
                <w:lang w:val="en-GB"/>
              </w:rPr>
              <w:t>time limit</w:t>
            </w:r>
            <w:r w:rsidRPr="00B91D4A">
              <w:rPr>
                <w:rFonts w:eastAsia="Times New Roman" w:cs="Calibri"/>
                <w:i/>
                <w:iCs/>
                <w:szCs w:val="24"/>
                <w:lang w:val="en-GB"/>
              </w:rPr>
              <w:t xml:space="preserve"> may be adjusted </w:t>
            </w:r>
            <w:r w:rsidR="00B91D4A" w:rsidRPr="00B91D4A">
              <w:rPr>
                <w:rFonts w:eastAsia="Times New Roman" w:cs="Calibri"/>
                <w:i/>
                <w:iCs/>
                <w:szCs w:val="24"/>
                <w:lang w:val="en-GB"/>
              </w:rPr>
              <w:t>to a lower timeframe</w:t>
            </w:r>
          </w:p>
        </w:tc>
        <w:tc>
          <w:tcPr>
            <w:tcW w:w="570" w:type="pct"/>
          </w:tcPr>
          <w:p w14:paraId="1D2A0BDB" w14:textId="77777777" w:rsidR="00EA5E61" w:rsidRPr="006411AE" w:rsidRDefault="00EA5E61">
            <w:pPr>
              <w:widowControl w:val="0"/>
              <w:spacing w:before="60"/>
              <w:rPr>
                <w:rFonts w:ascii="Courier New" w:eastAsia="Times New Roman" w:hAnsi="Courier New" w:cs="Courier New"/>
                <w:szCs w:val="24"/>
                <w:lang w:val="en-GB"/>
              </w:rPr>
            </w:pPr>
          </w:p>
        </w:tc>
        <w:tc>
          <w:tcPr>
            <w:tcW w:w="1142" w:type="pct"/>
          </w:tcPr>
          <w:p w14:paraId="71159258" w14:textId="45C32107" w:rsidR="00EA5E61" w:rsidRPr="006411AE" w:rsidRDefault="00B91D4A">
            <w:pPr>
              <w:spacing w:before="60" w:after="120"/>
              <w:rPr>
                <w:rFonts w:eastAsia="Times New Roman" w:cs="Calibri"/>
                <w:szCs w:val="24"/>
                <w:lang w:val="en-GB"/>
              </w:rPr>
            </w:pPr>
            <w:r>
              <w:rPr>
                <w:rFonts w:eastAsia="Times New Roman" w:cs="Calibri"/>
                <w:szCs w:val="24"/>
                <w:lang w:val="en-GB"/>
              </w:rPr>
              <w:t>The conversion service</w:t>
            </w:r>
            <w:r w:rsidR="00DC5E8D">
              <w:rPr>
                <w:rFonts w:eastAsia="Times New Roman" w:cs="Calibri"/>
                <w:szCs w:val="24"/>
                <w:lang w:val="en-GB"/>
              </w:rPr>
              <w:t xml:space="preserve"> returns a negative receipt if no </w:t>
            </w:r>
            <w:r w:rsidR="00DC5E8D" w:rsidRPr="00B91D4A">
              <w:rPr>
                <w:lang w:val="en-GB"/>
              </w:rPr>
              <w:t xml:space="preserve">XCLT </w:t>
            </w:r>
            <w:r w:rsidR="00DC5E8D">
              <w:rPr>
                <w:lang w:val="en-GB"/>
              </w:rPr>
              <w:t>or</w:t>
            </w:r>
            <w:r w:rsidR="00DC5E8D" w:rsidRPr="00B91D4A">
              <w:rPr>
                <w:lang w:val="en-GB"/>
              </w:rPr>
              <w:t xml:space="preserve"> Acknowledgement</w:t>
            </w:r>
            <w:r w:rsidR="00DC5E8D">
              <w:rPr>
                <w:lang w:val="en-GB"/>
              </w:rPr>
              <w:t xml:space="preserve"> has been received from the receiver of the original message.</w:t>
            </w:r>
          </w:p>
        </w:tc>
        <w:tc>
          <w:tcPr>
            <w:tcW w:w="1296" w:type="pct"/>
          </w:tcPr>
          <w:p w14:paraId="639C263D" w14:textId="77777777" w:rsidR="00EA5E61" w:rsidRPr="006411AE" w:rsidRDefault="00EA5E61">
            <w:pPr>
              <w:spacing w:before="60"/>
              <w:rPr>
                <w:rFonts w:eastAsia="Times New Roman" w:cs="Calibri"/>
                <w:szCs w:val="24"/>
                <w:lang w:val="en-GB"/>
              </w:rPr>
            </w:pPr>
          </w:p>
        </w:tc>
        <w:tc>
          <w:tcPr>
            <w:tcW w:w="437" w:type="pct"/>
          </w:tcPr>
          <w:p w14:paraId="7873DE21" w14:textId="77777777" w:rsidR="00EA5E61" w:rsidRPr="006411AE" w:rsidRDefault="00EA5E61">
            <w:pPr>
              <w:spacing w:before="60"/>
              <w:jc w:val="center"/>
              <w:rPr>
                <w:rFonts w:cstheme="minorHAnsi"/>
                <w:lang w:val="en-GB"/>
              </w:rPr>
            </w:pPr>
          </w:p>
        </w:tc>
      </w:tr>
    </w:tbl>
    <w:p w14:paraId="6746B119" w14:textId="77777777" w:rsidR="00EA5E61" w:rsidRPr="006411AE" w:rsidRDefault="00EA5E61" w:rsidP="00EA5E61">
      <w:pPr>
        <w:rPr>
          <w:lang w:val="en-GB"/>
        </w:rPr>
      </w:pPr>
    </w:p>
    <w:p w14:paraId="1189531E" w14:textId="16DD4145" w:rsidR="001650E7" w:rsidRPr="007B7B2E" w:rsidRDefault="006A4C66" w:rsidP="0087141A">
      <w:pPr>
        <w:pStyle w:val="Overskrift3"/>
        <w:numPr>
          <w:ilvl w:val="2"/>
          <w:numId w:val="26"/>
        </w:numPr>
        <w:rPr>
          <w:lang w:val="en-GB"/>
        </w:rPr>
      </w:pPr>
      <w:r w:rsidRPr="007B7B2E">
        <w:rPr>
          <w:lang w:val="en-GB"/>
        </w:rPr>
        <w:t>Attachments from DNHF</w:t>
      </w:r>
    </w:p>
    <w:tbl>
      <w:tblPr>
        <w:tblStyle w:val="Tabel-Gitter2"/>
        <w:tblW w:w="5088" w:type="pct"/>
        <w:tblLayout w:type="fixed"/>
        <w:tblLook w:val="04A0" w:firstRow="1" w:lastRow="0" w:firstColumn="1" w:lastColumn="0" w:noHBand="0" w:noVBand="1"/>
      </w:tblPr>
      <w:tblGrid>
        <w:gridCol w:w="908"/>
        <w:gridCol w:w="3342"/>
        <w:gridCol w:w="1557"/>
        <w:gridCol w:w="3120"/>
        <w:gridCol w:w="3541"/>
        <w:gridCol w:w="1194"/>
      </w:tblGrid>
      <w:tr w:rsidR="001650E7" w:rsidRPr="006411AE" w14:paraId="6397BDAD" w14:textId="77777777">
        <w:trPr>
          <w:cantSplit/>
        </w:trPr>
        <w:tc>
          <w:tcPr>
            <w:tcW w:w="332" w:type="pct"/>
            <w:shd w:val="clear" w:color="auto" w:fill="152F4A"/>
            <w:vAlign w:val="center"/>
          </w:tcPr>
          <w:p w14:paraId="5C4656FA" w14:textId="77777777" w:rsidR="001650E7" w:rsidRPr="006411AE" w:rsidRDefault="001650E7">
            <w:pPr>
              <w:rPr>
                <w:b/>
                <w:bCs/>
                <w:lang w:val="en-GB"/>
              </w:rPr>
            </w:pPr>
            <w:r w:rsidRPr="006411AE">
              <w:rPr>
                <w:b/>
                <w:bCs/>
                <w:lang w:val="en-GB"/>
              </w:rPr>
              <w:t>Test step #</w:t>
            </w:r>
          </w:p>
        </w:tc>
        <w:tc>
          <w:tcPr>
            <w:tcW w:w="1223" w:type="pct"/>
            <w:shd w:val="clear" w:color="auto" w:fill="152F4A"/>
            <w:vAlign w:val="center"/>
          </w:tcPr>
          <w:p w14:paraId="11838DB0" w14:textId="77777777" w:rsidR="001650E7" w:rsidRPr="006411AE" w:rsidRDefault="001650E7">
            <w:pPr>
              <w:rPr>
                <w:b/>
                <w:bCs/>
                <w:lang w:val="en-GB"/>
              </w:rPr>
            </w:pPr>
          </w:p>
        </w:tc>
        <w:tc>
          <w:tcPr>
            <w:tcW w:w="570" w:type="pct"/>
            <w:shd w:val="clear" w:color="auto" w:fill="152F4A"/>
            <w:vAlign w:val="center"/>
          </w:tcPr>
          <w:p w14:paraId="7EDF5CBE" w14:textId="77777777" w:rsidR="001650E7" w:rsidRPr="006411AE" w:rsidRDefault="001650E7">
            <w:pPr>
              <w:rPr>
                <w:rFonts w:ascii="Courier New" w:hAnsi="Courier New" w:cs="Courier New"/>
                <w:b/>
                <w:bCs/>
                <w:shd w:val="clear" w:color="auto" w:fill="FFFFFF"/>
                <w:lang w:val="en-GB"/>
              </w:rPr>
            </w:pPr>
            <w:r w:rsidRPr="006411AE">
              <w:rPr>
                <w:b/>
                <w:bCs/>
                <w:lang w:val="en-GB"/>
              </w:rPr>
              <w:t>Test data</w:t>
            </w:r>
          </w:p>
        </w:tc>
        <w:tc>
          <w:tcPr>
            <w:tcW w:w="1142" w:type="pct"/>
            <w:shd w:val="clear" w:color="auto" w:fill="152F4A"/>
            <w:vAlign w:val="center"/>
          </w:tcPr>
          <w:p w14:paraId="59F5F3FC" w14:textId="77777777" w:rsidR="001650E7" w:rsidRPr="006411AE" w:rsidRDefault="001650E7">
            <w:pPr>
              <w:rPr>
                <w:b/>
                <w:bCs/>
                <w:lang w:val="en-GB"/>
              </w:rPr>
            </w:pPr>
            <w:r w:rsidRPr="006411AE">
              <w:rPr>
                <w:b/>
                <w:bCs/>
                <w:lang w:val="en-GB"/>
              </w:rPr>
              <w:t>Expected result</w:t>
            </w:r>
          </w:p>
        </w:tc>
        <w:tc>
          <w:tcPr>
            <w:tcW w:w="1296" w:type="pct"/>
            <w:shd w:val="clear" w:color="auto" w:fill="152F4A"/>
            <w:vAlign w:val="center"/>
          </w:tcPr>
          <w:p w14:paraId="4B9DFA44" w14:textId="77777777" w:rsidR="001650E7" w:rsidRPr="006411AE" w:rsidRDefault="001650E7">
            <w:pPr>
              <w:rPr>
                <w:b/>
                <w:bCs/>
                <w:lang w:val="en-GB"/>
              </w:rPr>
            </w:pPr>
            <w:r w:rsidRPr="006411AE">
              <w:rPr>
                <w:b/>
                <w:bCs/>
                <w:lang w:val="en-GB"/>
              </w:rPr>
              <w:t>Actual result</w:t>
            </w:r>
          </w:p>
        </w:tc>
        <w:tc>
          <w:tcPr>
            <w:tcW w:w="437" w:type="pct"/>
            <w:shd w:val="clear" w:color="auto" w:fill="152F4A"/>
            <w:vAlign w:val="center"/>
          </w:tcPr>
          <w:p w14:paraId="0696D5E1" w14:textId="77777777" w:rsidR="001650E7" w:rsidRPr="006411AE" w:rsidRDefault="001650E7">
            <w:pPr>
              <w:rPr>
                <w:rFonts w:cstheme="minorHAnsi"/>
                <w:b/>
                <w:bCs/>
                <w:lang w:val="en-GB"/>
              </w:rPr>
            </w:pPr>
            <w:r w:rsidRPr="006411AE">
              <w:rPr>
                <w:b/>
                <w:bCs/>
                <w:lang w:val="en-GB"/>
              </w:rPr>
              <w:t>MedCom assessment</w:t>
            </w:r>
          </w:p>
        </w:tc>
      </w:tr>
      <w:tr w:rsidR="001650E7" w:rsidRPr="005017ED" w14:paraId="6CA07C50" w14:textId="77777777">
        <w:trPr>
          <w:cantSplit/>
        </w:trPr>
        <w:tc>
          <w:tcPr>
            <w:tcW w:w="332" w:type="pct"/>
          </w:tcPr>
          <w:p w14:paraId="4F5484BE" w14:textId="48007D95" w:rsidR="001650E7" w:rsidRPr="006411AE" w:rsidRDefault="001650E7" w:rsidP="003D12D7">
            <w:pPr>
              <w:pStyle w:val="Overskrift4"/>
              <w:numPr>
                <w:ilvl w:val="3"/>
                <w:numId w:val="26"/>
              </w:numPr>
              <w:rPr>
                <w:rFonts w:eastAsia="Calibri"/>
                <w:lang w:val="en-GB"/>
              </w:rPr>
            </w:pPr>
          </w:p>
        </w:tc>
        <w:tc>
          <w:tcPr>
            <w:tcW w:w="1223" w:type="pct"/>
          </w:tcPr>
          <w:p w14:paraId="78754044" w14:textId="41C11A36" w:rsidR="001650E7" w:rsidRPr="006411AE" w:rsidRDefault="006A4C66">
            <w:pPr>
              <w:spacing w:before="60"/>
              <w:rPr>
                <w:rFonts w:eastAsia="Times New Roman" w:cs="Calibri"/>
                <w:szCs w:val="24"/>
                <w:lang w:val="en-GB"/>
              </w:rPr>
            </w:pPr>
            <w:r w:rsidRPr="006411AE">
              <w:rPr>
                <w:rFonts w:eastAsia="Times New Roman" w:cs="Calibri"/>
                <w:szCs w:val="24"/>
                <w:lang w:val="en-GB"/>
              </w:rPr>
              <w:t xml:space="preserve">Demonstrate that </w:t>
            </w:r>
            <w:r w:rsidR="00CE36C1">
              <w:rPr>
                <w:rFonts w:eastAsia="Times New Roman" w:cs="Calibri"/>
                <w:szCs w:val="24"/>
                <w:lang w:val="en-GB"/>
              </w:rPr>
              <w:t>XBIN0</w:t>
            </w:r>
            <w:r w:rsidR="00526F86">
              <w:rPr>
                <w:rFonts w:eastAsia="Times New Roman" w:cs="Calibri"/>
                <w:szCs w:val="24"/>
                <w:lang w:val="en-GB"/>
              </w:rPr>
              <w:t>1</w:t>
            </w:r>
            <w:r w:rsidRPr="006411AE">
              <w:rPr>
                <w:rFonts w:eastAsia="Times New Roman" w:cs="Calibri"/>
                <w:szCs w:val="24"/>
                <w:lang w:val="en-GB"/>
              </w:rPr>
              <w:t xml:space="preserve"> </w:t>
            </w:r>
            <w:r w:rsidR="00DC2F53">
              <w:rPr>
                <w:rFonts w:eastAsia="Times New Roman" w:cs="Calibri"/>
                <w:szCs w:val="24"/>
                <w:lang w:val="en-GB"/>
              </w:rPr>
              <w:t>which a</w:t>
            </w:r>
            <w:r w:rsidR="007E60FE">
              <w:rPr>
                <w:rFonts w:eastAsia="Times New Roman" w:cs="Calibri"/>
                <w:szCs w:val="24"/>
                <w:lang w:val="en-GB"/>
              </w:rPr>
              <w:t xml:space="preserve">re </w:t>
            </w:r>
            <w:r w:rsidR="00823E67">
              <w:rPr>
                <w:rFonts w:eastAsia="Times New Roman" w:cs="Calibri"/>
                <w:szCs w:val="24"/>
                <w:lang w:val="en-GB"/>
              </w:rPr>
              <w:t xml:space="preserve">sent </w:t>
            </w:r>
            <w:r w:rsidRPr="006411AE">
              <w:rPr>
                <w:rFonts w:eastAsia="Times New Roman" w:cs="Calibri"/>
                <w:szCs w:val="24"/>
                <w:lang w:val="en-GB"/>
              </w:rPr>
              <w:t>from DNHF are passed on without a delay.</w:t>
            </w:r>
          </w:p>
        </w:tc>
        <w:tc>
          <w:tcPr>
            <w:tcW w:w="570" w:type="pct"/>
          </w:tcPr>
          <w:p w14:paraId="452F6956" w14:textId="622ED333" w:rsidR="001650E7" w:rsidRPr="006411AE" w:rsidRDefault="007B7B2E">
            <w:pPr>
              <w:widowControl w:val="0"/>
              <w:spacing w:before="60"/>
              <w:rPr>
                <w:rFonts w:ascii="Courier New" w:eastAsia="Times New Roman" w:hAnsi="Courier New" w:cs="Courier New"/>
                <w:szCs w:val="24"/>
                <w:lang w:val="en-GB"/>
              </w:rPr>
            </w:pPr>
            <w:r>
              <w:rPr>
                <w:rFonts w:ascii="Courier New" w:eastAsia="Times New Roman" w:hAnsi="Courier New" w:cs="Courier New"/>
                <w:szCs w:val="24"/>
                <w:lang w:val="en-GB"/>
              </w:rPr>
              <w:t>XBIN0</w:t>
            </w:r>
            <w:r w:rsidR="00DC2F53">
              <w:rPr>
                <w:rFonts w:ascii="Courier New" w:eastAsia="Times New Roman" w:hAnsi="Courier New" w:cs="Courier New"/>
                <w:szCs w:val="24"/>
                <w:lang w:val="en-GB"/>
              </w:rPr>
              <w:t>2</w:t>
            </w:r>
            <w:r>
              <w:rPr>
                <w:rFonts w:ascii="Courier New" w:eastAsia="Times New Roman" w:hAnsi="Courier New" w:cs="Courier New"/>
                <w:szCs w:val="24"/>
                <w:lang w:val="en-GB"/>
              </w:rPr>
              <w:t>_tec_</w:t>
            </w:r>
            <w:r w:rsidR="00DC2F53">
              <w:rPr>
                <w:rFonts w:ascii="Courier New" w:eastAsia="Times New Roman" w:hAnsi="Courier New" w:cs="Courier New"/>
                <w:szCs w:val="24"/>
                <w:lang w:val="en-GB"/>
              </w:rPr>
              <w:t>1</w:t>
            </w:r>
          </w:p>
        </w:tc>
        <w:tc>
          <w:tcPr>
            <w:tcW w:w="1142" w:type="pct"/>
          </w:tcPr>
          <w:p w14:paraId="46E8F32A" w14:textId="6512583A" w:rsidR="001650E7" w:rsidRPr="006411AE" w:rsidRDefault="007E60FE">
            <w:pPr>
              <w:spacing w:before="60" w:after="120"/>
              <w:rPr>
                <w:rFonts w:eastAsia="Times New Roman" w:cs="Calibri"/>
                <w:szCs w:val="24"/>
                <w:lang w:val="en-GB"/>
              </w:rPr>
            </w:pPr>
            <w:r>
              <w:rPr>
                <w:rFonts w:eastAsia="Times New Roman" w:cs="Calibri"/>
                <w:szCs w:val="24"/>
                <w:lang w:val="en-GB"/>
              </w:rPr>
              <w:t>The XBIN01 with DNFH as the receiver is passed on without delay.</w:t>
            </w:r>
          </w:p>
        </w:tc>
        <w:tc>
          <w:tcPr>
            <w:tcW w:w="1296" w:type="pct"/>
          </w:tcPr>
          <w:p w14:paraId="71C573D0" w14:textId="77777777" w:rsidR="001650E7" w:rsidRPr="006411AE" w:rsidRDefault="001650E7">
            <w:pPr>
              <w:spacing w:before="60"/>
              <w:rPr>
                <w:rFonts w:eastAsia="Times New Roman" w:cs="Calibri"/>
                <w:szCs w:val="24"/>
                <w:lang w:val="en-GB"/>
              </w:rPr>
            </w:pPr>
          </w:p>
        </w:tc>
        <w:tc>
          <w:tcPr>
            <w:tcW w:w="437" w:type="pct"/>
          </w:tcPr>
          <w:p w14:paraId="3EF8DF6F" w14:textId="77777777" w:rsidR="001650E7" w:rsidRPr="006411AE" w:rsidRDefault="001650E7">
            <w:pPr>
              <w:spacing w:before="60"/>
              <w:jc w:val="center"/>
              <w:rPr>
                <w:rFonts w:cstheme="minorHAnsi"/>
                <w:lang w:val="en-GB"/>
              </w:rPr>
            </w:pPr>
          </w:p>
        </w:tc>
      </w:tr>
    </w:tbl>
    <w:p w14:paraId="093E583C" w14:textId="77777777" w:rsidR="009B6D88" w:rsidRPr="006411AE" w:rsidRDefault="009B6D88">
      <w:pPr>
        <w:rPr>
          <w:lang w:val="en-GB"/>
        </w:rPr>
      </w:pPr>
    </w:p>
    <w:sectPr w:rsidR="009B6D88" w:rsidRPr="006411AE" w:rsidSect="00487A69">
      <w:headerReference w:type="even" r:id="rId26"/>
      <w:headerReference w:type="default" r:id="rId27"/>
      <w:footerReference w:type="default" r:id="rId28"/>
      <w:headerReference w:type="first" r:id="rId29"/>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FE382" w14:textId="77777777" w:rsidR="00227BE6" w:rsidRDefault="00227BE6" w:rsidP="0094085B">
      <w:pPr>
        <w:spacing w:after="0" w:line="240" w:lineRule="auto"/>
      </w:pPr>
      <w:r>
        <w:separator/>
      </w:r>
    </w:p>
  </w:endnote>
  <w:endnote w:type="continuationSeparator" w:id="0">
    <w:p w14:paraId="75692E26" w14:textId="77777777" w:rsidR="00227BE6" w:rsidRDefault="00227BE6" w:rsidP="0094085B">
      <w:pPr>
        <w:spacing w:after="0" w:line="240" w:lineRule="auto"/>
      </w:pPr>
      <w:r>
        <w:continuationSeparator/>
      </w:r>
    </w:p>
  </w:endnote>
  <w:endnote w:type="continuationNotice" w:id="1">
    <w:p w14:paraId="5EF75019" w14:textId="77777777" w:rsidR="00227BE6" w:rsidRDefault="00227B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CEE61" w14:textId="77777777" w:rsidR="00CA14A9" w:rsidRDefault="00CA14A9">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EF8F2" w14:textId="7A151AA9" w:rsidR="0094085B" w:rsidRPr="007121A9" w:rsidRDefault="0094085B">
    <w:pPr>
      <w:pStyle w:val="Sidefod"/>
      <w:rPr>
        <w:lang w:val="en-US"/>
      </w:rPr>
    </w:pPr>
    <w:r w:rsidRPr="007121A9">
      <w:rPr>
        <w:lang w:val="en-US"/>
      </w:rPr>
      <w:t xml:space="preserve">Test protocol for </w:t>
    </w:r>
    <w:r w:rsidR="000E0C52" w:rsidRPr="000E0C52">
      <w:rPr>
        <w:lang w:val="en-GB"/>
      </w:rPr>
      <w:t>Co</w:t>
    </w:r>
    <w:r w:rsidR="000E0C52">
      <w:rPr>
        <w:lang w:val="en-GB"/>
      </w:rPr>
      <w:t>nversion service</w:t>
    </w: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E99C9" w14:textId="77777777" w:rsidR="00CA14A9" w:rsidRDefault="00CA14A9">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0368605B" w14:textId="77777777" w:rsidR="00FC0AC5" w:rsidRPr="00F939A8" w:rsidRDefault="00142514">
            <w:pPr>
              <w:pStyle w:val="Sidefod"/>
              <w:jc w:val="right"/>
              <w:rPr>
                <w:lang w:val="en-US"/>
              </w:rPr>
            </w:pPr>
            <w:r w:rsidRPr="00F939A8">
              <w:rPr>
                <w:lang w:val="en-US"/>
              </w:rPr>
              <w:t xml:space="preserve">page </w:t>
            </w:r>
            <w:r>
              <w:rPr>
                <w:b/>
                <w:bCs/>
                <w:sz w:val="24"/>
                <w:szCs w:val="24"/>
              </w:rPr>
              <w:fldChar w:fldCharType="begin"/>
            </w:r>
            <w:r w:rsidRPr="00F939A8">
              <w:rPr>
                <w:b/>
                <w:bCs/>
                <w:lang w:val="en-US"/>
              </w:rPr>
              <w:instrText>PAGE</w:instrText>
            </w:r>
            <w:r>
              <w:rPr>
                <w:b/>
                <w:bCs/>
                <w:sz w:val="24"/>
                <w:szCs w:val="24"/>
              </w:rPr>
              <w:fldChar w:fldCharType="separate"/>
            </w:r>
            <w:r w:rsidRPr="00F939A8">
              <w:rPr>
                <w:b/>
                <w:bCs/>
                <w:lang w:val="en-US"/>
              </w:rPr>
              <w:t>2</w:t>
            </w:r>
            <w:r>
              <w:rPr>
                <w:b/>
                <w:bCs/>
                <w:sz w:val="24"/>
                <w:szCs w:val="24"/>
              </w:rPr>
              <w:fldChar w:fldCharType="end"/>
            </w:r>
            <w:r w:rsidRPr="00F939A8">
              <w:rPr>
                <w:lang w:val="en-US"/>
              </w:rPr>
              <w:t xml:space="preserve"> of </w:t>
            </w:r>
            <w:r>
              <w:rPr>
                <w:b/>
                <w:bCs/>
                <w:sz w:val="24"/>
                <w:szCs w:val="24"/>
              </w:rPr>
              <w:fldChar w:fldCharType="begin"/>
            </w:r>
            <w:r w:rsidRPr="00F939A8">
              <w:rPr>
                <w:b/>
                <w:bCs/>
                <w:lang w:val="en-US"/>
              </w:rPr>
              <w:instrText>NUMPAGES</w:instrText>
            </w:r>
            <w:r>
              <w:rPr>
                <w:b/>
                <w:bCs/>
                <w:sz w:val="24"/>
                <w:szCs w:val="24"/>
              </w:rPr>
              <w:fldChar w:fldCharType="separate"/>
            </w:r>
            <w:r w:rsidRPr="00F939A8">
              <w:rPr>
                <w:b/>
                <w:bCs/>
                <w:lang w:val="en-US"/>
              </w:rPr>
              <w:t>2</w:t>
            </w:r>
            <w:r>
              <w:rPr>
                <w:b/>
                <w:bCs/>
                <w:sz w:val="24"/>
                <w:szCs w:val="24"/>
              </w:rPr>
              <w:fldChar w:fldCharType="end"/>
            </w:r>
          </w:p>
        </w:sdtContent>
      </w:sdt>
    </w:sdtContent>
  </w:sdt>
  <w:p w14:paraId="00CEE9D2" w14:textId="6426BC39" w:rsidR="00FC0AC5" w:rsidRPr="000218A9" w:rsidRDefault="00142514" w:rsidP="00A26828">
    <w:pPr>
      <w:pStyle w:val="Sidefod"/>
      <w:rPr>
        <w:lang w:val="en-GB"/>
      </w:rPr>
    </w:pPr>
    <w:r w:rsidRPr="00F939A8">
      <w:rPr>
        <w:lang w:val="en-US"/>
      </w:rPr>
      <w:t>Test proto</w:t>
    </w:r>
    <w:r>
      <w:rPr>
        <w:lang w:val="en-US"/>
      </w:rPr>
      <w:t>c</w:t>
    </w:r>
    <w:r w:rsidRPr="00F939A8">
      <w:rPr>
        <w:lang w:val="en-US"/>
      </w:rPr>
      <w:t xml:space="preserve">ol for </w:t>
    </w:r>
    <w:r w:rsidR="00A26828">
      <w:rPr>
        <w:lang w:val="nn-NO"/>
      </w:rPr>
      <w:t>Conversion service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3B3B0" w14:textId="77777777" w:rsidR="00227BE6" w:rsidRDefault="00227BE6" w:rsidP="0094085B">
      <w:pPr>
        <w:spacing w:after="0" w:line="240" w:lineRule="auto"/>
      </w:pPr>
      <w:r>
        <w:separator/>
      </w:r>
    </w:p>
  </w:footnote>
  <w:footnote w:type="continuationSeparator" w:id="0">
    <w:p w14:paraId="06BA082E" w14:textId="77777777" w:rsidR="00227BE6" w:rsidRDefault="00227BE6" w:rsidP="0094085B">
      <w:pPr>
        <w:spacing w:after="0" w:line="240" w:lineRule="auto"/>
      </w:pPr>
      <w:r>
        <w:continuationSeparator/>
      </w:r>
    </w:p>
  </w:footnote>
  <w:footnote w:type="continuationNotice" w:id="1">
    <w:p w14:paraId="721C3EB6" w14:textId="77777777" w:rsidR="00227BE6" w:rsidRDefault="00227BE6">
      <w:pPr>
        <w:spacing w:after="0" w:line="240" w:lineRule="auto"/>
      </w:pPr>
    </w:p>
  </w:footnote>
  <w:footnote w:id="2">
    <w:p w14:paraId="34EAE1C0" w14:textId="77777777" w:rsidR="0094085B" w:rsidRPr="002A34F9" w:rsidRDefault="0094085B" w:rsidP="0094085B">
      <w:pPr>
        <w:pStyle w:val="Fodnotetekst"/>
        <w:rPr>
          <w:lang w:val="en-US"/>
        </w:rPr>
      </w:pPr>
      <w:r>
        <w:rPr>
          <w:rStyle w:val="Fodnotehenvisning"/>
        </w:rPr>
        <w:footnoteRef/>
      </w:r>
      <w:r w:rsidRPr="002A34F9">
        <w:rPr>
          <w:lang w:val="en-US"/>
        </w:rPr>
        <w:t xml:space="preserve"> X </w:t>
      </w:r>
      <w:r w:rsidRPr="00256336">
        <w:rPr>
          <w:lang w:val="en-US"/>
        </w:rPr>
        <w:t>expresses patch-level versioning, which includes minor fixes that are backward compatible.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F36EC" w14:textId="6FD7D3DB" w:rsidR="00CA14A9" w:rsidRDefault="00CA14A9">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503A" w14:textId="45E75E16" w:rsidR="0094085B" w:rsidRDefault="0094085B">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94085B" w:rsidRPr="000D0FCF" w14:paraId="348EEA7B" w14:textId="77777777">
      <w:tc>
        <w:tcPr>
          <w:tcW w:w="687" w:type="pct"/>
          <w:vMerge w:val="restart"/>
        </w:tcPr>
        <w:p w14:paraId="788993DD" w14:textId="77777777" w:rsidR="0094085B" w:rsidRPr="000D0FCF" w:rsidRDefault="0094085B">
          <w:pPr>
            <w:pStyle w:val="Sidehoved"/>
          </w:pPr>
          <w:r w:rsidRPr="000D0FCF">
            <w:rPr>
              <w:noProof/>
              <w:lang w:eastAsia="da-DK"/>
            </w:rPr>
            <w:drawing>
              <wp:inline distT="0" distB="0" distL="0" distR="0" wp14:anchorId="239A6DBE" wp14:editId="7670DF92">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50FA7A79" w14:textId="77777777" w:rsidR="0094085B" w:rsidRPr="000D0FCF" w:rsidRDefault="0094085B">
          <w:pPr>
            <w:pStyle w:val="Sidehoved"/>
            <w:rPr>
              <w:b/>
              <w:sz w:val="16"/>
              <w:szCs w:val="16"/>
            </w:rPr>
          </w:pPr>
          <w:r w:rsidRPr="000D0FCF">
            <w:rPr>
              <w:b/>
              <w:sz w:val="16"/>
              <w:szCs w:val="16"/>
            </w:rPr>
            <w:t>Id og proces</w:t>
          </w:r>
        </w:p>
      </w:tc>
      <w:tc>
        <w:tcPr>
          <w:tcW w:w="1421" w:type="pct"/>
          <w:shd w:val="clear" w:color="auto" w:fill="92D050"/>
        </w:tcPr>
        <w:p w14:paraId="34395118" w14:textId="77777777" w:rsidR="0094085B" w:rsidRPr="000D0FCF" w:rsidRDefault="0094085B">
          <w:pPr>
            <w:pStyle w:val="Sidehoved"/>
            <w:rPr>
              <w:b/>
              <w:sz w:val="16"/>
              <w:szCs w:val="16"/>
            </w:rPr>
          </w:pPr>
          <w:r w:rsidRPr="000D0FCF">
            <w:rPr>
              <w:b/>
              <w:sz w:val="16"/>
              <w:szCs w:val="16"/>
            </w:rPr>
            <w:t>Id og titel</w:t>
          </w:r>
        </w:p>
      </w:tc>
      <w:tc>
        <w:tcPr>
          <w:tcW w:w="580" w:type="pct"/>
          <w:shd w:val="clear" w:color="auto" w:fill="92D050"/>
        </w:tcPr>
        <w:p w14:paraId="15E8D718" w14:textId="77777777" w:rsidR="0094085B" w:rsidRPr="000D0FCF" w:rsidRDefault="0094085B">
          <w:pPr>
            <w:pStyle w:val="Sidehoved"/>
            <w:rPr>
              <w:b/>
              <w:sz w:val="16"/>
              <w:szCs w:val="16"/>
            </w:rPr>
          </w:pPr>
          <w:proofErr w:type="spellStart"/>
          <w:r w:rsidRPr="000D0FCF">
            <w:rPr>
              <w:b/>
              <w:sz w:val="16"/>
              <w:szCs w:val="16"/>
            </w:rPr>
            <w:t>Init</w:t>
          </w:r>
          <w:proofErr w:type="spellEnd"/>
        </w:p>
      </w:tc>
      <w:tc>
        <w:tcPr>
          <w:tcW w:w="515" w:type="pct"/>
          <w:shd w:val="clear" w:color="auto" w:fill="92D050"/>
        </w:tcPr>
        <w:p w14:paraId="2090713D" w14:textId="77777777" w:rsidR="0094085B" w:rsidRPr="000D0FCF" w:rsidRDefault="0094085B">
          <w:pPr>
            <w:pStyle w:val="Sidehoved"/>
            <w:rPr>
              <w:b/>
              <w:sz w:val="16"/>
              <w:szCs w:val="16"/>
            </w:rPr>
          </w:pPr>
          <w:r w:rsidRPr="000D0FCF">
            <w:rPr>
              <w:b/>
              <w:sz w:val="16"/>
              <w:szCs w:val="16"/>
            </w:rPr>
            <w:t>Version</w:t>
          </w:r>
        </w:p>
      </w:tc>
      <w:tc>
        <w:tcPr>
          <w:tcW w:w="604" w:type="pct"/>
          <w:shd w:val="clear" w:color="auto" w:fill="92D050"/>
        </w:tcPr>
        <w:p w14:paraId="6054E981" w14:textId="77777777" w:rsidR="0094085B" w:rsidRPr="000D0FCF" w:rsidRDefault="0094085B">
          <w:pPr>
            <w:pStyle w:val="Sidehoved"/>
            <w:rPr>
              <w:b/>
              <w:sz w:val="16"/>
              <w:szCs w:val="16"/>
            </w:rPr>
          </w:pPr>
          <w:r w:rsidRPr="000D0FCF">
            <w:rPr>
              <w:b/>
              <w:sz w:val="16"/>
              <w:szCs w:val="16"/>
            </w:rPr>
            <w:t>Dat</w:t>
          </w:r>
          <w:r>
            <w:rPr>
              <w:b/>
              <w:sz w:val="16"/>
              <w:szCs w:val="16"/>
            </w:rPr>
            <w:t>e</w:t>
          </w:r>
        </w:p>
      </w:tc>
    </w:tr>
    <w:tr w:rsidR="0094085B" w:rsidRPr="000D0FCF" w14:paraId="52658B1D" w14:textId="77777777" w:rsidTr="00C6243A">
      <w:tc>
        <w:tcPr>
          <w:tcW w:w="687" w:type="pct"/>
          <w:vMerge/>
        </w:tcPr>
        <w:p w14:paraId="69C64ABF" w14:textId="77777777" w:rsidR="0094085B" w:rsidRPr="000D0FCF" w:rsidRDefault="0094085B">
          <w:pPr>
            <w:pStyle w:val="Sidehoved"/>
          </w:pPr>
        </w:p>
      </w:tc>
      <w:tc>
        <w:tcPr>
          <w:tcW w:w="1194" w:type="pct"/>
        </w:tcPr>
        <w:p w14:paraId="772E67F6" w14:textId="77777777" w:rsidR="0094085B" w:rsidRPr="000D0FCF" w:rsidRDefault="0094085B">
          <w:pPr>
            <w:pStyle w:val="Sidehoved"/>
            <w:rPr>
              <w:sz w:val="16"/>
              <w:szCs w:val="16"/>
            </w:rPr>
          </w:pPr>
          <w:r>
            <w:rPr>
              <w:sz w:val="16"/>
              <w:szCs w:val="16"/>
            </w:rPr>
            <w:t xml:space="preserve">3. Design af en testsession  </w:t>
          </w:r>
        </w:p>
      </w:tc>
      <w:tc>
        <w:tcPr>
          <w:tcW w:w="1421" w:type="pct"/>
        </w:tcPr>
        <w:p w14:paraId="4A573BC2" w14:textId="77777777" w:rsidR="0094085B" w:rsidRPr="007121A9" w:rsidRDefault="0094085B">
          <w:pPr>
            <w:pStyle w:val="Sidehoved"/>
            <w:rPr>
              <w:sz w:val="16"/>
              <w:szCs w:val="16"/>
              <w:lang w:val="en-US"/>
            </w:rPr>
          </w:pPr>
          <w:r>
            <w:rPr>
              <w:sz w:val="16"/>
              <w:szCs w:val="16"/>
              <w:lang w:val="en-US"/>
            </w:rPr>
            <w:t xml:space="preserve">SKA-3.1.2 FHIR </w:t>
          </w:r>
          <w:proofErr w:type="spellStart"/>
          <w:r>
            <w:rPr>
              <w:sz w:val="16"/>
              <w:szCs w:val="16"/>
              <w:lang w:val="en-US"/>
            </w:rPr>
            <w:t>testprotocol</w:t>
          </w:r>
          <w:proofErr w:type="spellEnd"/>
        </w:p>
      </w:tc>
      <w:tc>
        <w:tcPr>
          <w:tcW w:w="580" w:type="pct"/>
        </w:tcPr>
        <w:p w14:paraId="0F9C50D4" w14:textId="46795719" w:rsidR="0094085B" w:rsidRPr="007121A9" w:rsidRDefault="000E0C52">
          <w:pPr>
            <w:pStyle w:val="Sidehoved"/>
            <w:jc w:val="center"/>
            <w:rPr>
              <w:sz w:val="16"/>
              <w:szCs w:val="16"/>
              <w:lang w:val="en-US"/>
            </w:rPr>
          </w:pPr>
          <w:r>
            <w:rPr>
              <w:sz w:val="16"/>
              <w:szCs w:val="16"/>
              <w:lang w:val="en-US"/>
            </w:rPr>
            <w:t>TMS</w:t>
          </w:r>
          <w:r w:rsidR="00C6243A">
            <w:rPr>
              <w:sz w:val="16"/>
              <w:szCs w:val="16"/>
              <w:lang w:val="en-US"/>
            </w:rPr>
            <w:t>/KML</w:t>
          </w:r>
        </w:p>
      </w:tc>
      <w:tc>
        <w:tcPr>
          <w:tcW w:w="515" w:type="pct"/>
        </w:tcPr>
        <w:p w14:paraId="7AD59633" w14:textId="77777777" w:rsidR="0094085B" w:rsidRPr="000D0FCF" w:rsidRDefault="0094085B">
          <w:pPr>
            <w:pStyle w:val="Sidehoved"/>
            <w:jc w:val="center"/>
            <w:rPr>
              <w:sz w:val="16"/>
              <w:szCs w:val="16"/>
            </w:rPr>
          </w:pPr>
          <w:r>
            <w:rPr>
              <w:sz w:val="16"/>
              <w:szCs w:val="16"/>
            </w:rPr>
            <w:t>1.0</w:t>
          </w:r>
        </w:p>
      </w:tc>
      <w:tc>
        <w:tcPr>
          <w:tcW w:w="604" w:type="pct"/>
        </w:tcPr>
        <w:p w14:paraId="6EF023C7" w14:textId="1E36E337" w:rsidR="0094085B" w:rsidRDefault="004F4AF1" w:rsidP="00C6243A">
          <w:pPr>
            <w:pStyle w:val="Sidehoved"/>
            <w:jc w:val="center"/>
            <w:rPr>
              <w:sz w:val="16"/>
              <w:szCs w:val="16"/>
            </w:rPr>
          </w:pPr>
          <w:r>
            <w:rPr>
              <w:sz w:val="16"/>
              <w:szCs w:val="16"/>
            </w:rPr>
            <w:t>November</w:t>
          </w:r>
          <w:r w:rsidR="00A60E08">
            <w:rPr>
              <w:sz w:val="16"/>
              <w:szCs w:val="16"/>
            </w:rPr>
            <w:t xml:space="preserve"> 2024</w:t>
          </w:r>
        </w:p>
        <w:p w14:paraId="0D996FE0" w14:textId="77777777" w:rsidR="0094085B" w:rsidRPr="000D0FCF" w:rsidRDefault="0094085B" w:rsidP="00C6243A">
          <w:pPr>
            <w:pStyle w:val="Sidehoved"/>
            <w:jc w:val="center"/>
            <w:rPr>
              <w:sz w:val="16"/>
              <w:szCs w:val="16"/>
            </w:rPr>
          </w:pPr>
        </w:p>
      </w:tc>
    </w:tr>
  </w:tbl>
  <w:p w14:paraId="1C96ADDB" w14:textId="77777777" w:rsidR="0094085B" w:rsidRDefault="0094085B">
    <w:pPr>
      <w:pStyle w:val="Sidehoved"/>
    </w:pPr>
  </w:p>
  <w:p w14:paraId="5B9867A0" w14:textId="77777777" w:rsidR="0094085B" w:rsidRDefault="0094085B">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A0FA3" w14:textId="50052135" w:rsidR="00CA14A9" w:rsidRDefault="00CA14A9">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DE42A" w14:textId="2B4EF3C7" w:rsidR="00FC0AC5" w:rsidRDefault="00FC0AC5">
    <w:pPr>
      <w:pStyle w:val="Sidehoved"/>
    </w:pPr>
  </w:p>
  <w:p w14:paraId="0C2CC08A" w14:textId="77777777" w:rsidR="00FC0AC5" w:rsidRDefault="00FC0AC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FDD68" w14:textId="0EEAD11E" w:rsidR="00FC0AC5" w:rsidRDefault="00FC0AC5">
    <w:pPr>
      <w:pStyle w:val="Sidehoved"/>
    </w:pPr>
  </w:p>
  <w:p w14:paraId="29856F74" w14:textId="77777777" w:rsidR="00FC0AC5" w:rsidRDefault="00FC0AC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EA0F" w14:textId="581150A0" w:rsidR="00FC0AC5" w:rsidRDefault="00FC0A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7430E"/>
    <w:multiLevelType w:val="multilevel"/>
    <w:tmpl w:val="5B4CCF2A"/>
    <w:lvl w:ilvl="0">
      <w:start w:val="2"/>
      <w:numFmt w:val="decimal"/>
      <w:lvlText w:val="%1."/>
      <w:lvlJc w:val="left"/>
      <w:pPr>
        <w:ind w:left="720" w:hanging="360"/>
      </w:pPr>
      <w:rPr>
        <w:rFonts w:hint="default"/>
      </w:rPr>
    </w:lvl>
    <w:lvl w:ilvl="1">
      <w:start w:val="2"/>
      <w:numFmt w:val="decimal"/>
      <w:lvlText w:val="3.%2"/>
      <w:lvlJc w:val="left"/>
      <w:pPr>
        <w:ind w:left="720" w:hanging="360"/>
      </w:pPr>
      <w:rPr>
        <w:rFonts w:hint="default"/>
      </w:rPr>
    </w:lvl>
    <w:lvl w:ilvl="2">
      <w:start w:val="1"/>
      <w:numFmt w:val="decimal"/>
      <w:isLgl/>
      <w:lvlText w:val="%1.%2.%3"/>
      <w:lvlJc w:val="left"/>
      <w:pPr>
        <w:ind w:left="1080" w:hanging="72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AD3885"/>
    <w:multiLevelType w:val="multilevel"/>
    <w:tmpl w:val="63A65FEA"/>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B907BA"/>
    <w:multiLevelType w:val="hybridMultilevel"/>
    <w:tmpl w:val="2EFA9786"/>
    <w:lvl w:ilvl="0" w:tplc="FFFFFFFF">
      <w:start w:val="1"/>
      <w:numFmt w:val="decimal"/>
      <w:lvlText w:val="2.1.%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3A26AF6"/>
    <w:multiLevelType w:val="hybridMultilevel"/>
    <w:tmpl w:val="AFD883A6"/>
    <w:lvl w:ilvl="0" w:tplc="FFFFFFFF">
      <w:start w:val="1"/>
      <w:numFmt w:val="decimal"/>
      <w:lvlText w:val="2.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130DF1"/>
    <w:multiLevelType w:val="multilevel"/>
    <w:tmpl w:val="33B4CD64"/>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4475DD"/>
    <w:multiLevelType w:val="multilevel"/>
    <w:tmpl w:val="571C3486"/>
    <w:lvl w:ilvl="0">
      <w:start w:val="2"/>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9D1F93"/>
    <w:multiLevelType w:val="hybridMultilevel"/>
    <w:tmpl w:val="21644ACA"/>
    <w:lvl w:ilvl="0" w:tplc="2110B654">
      <w:start w:val="1"/>
      <w:numFmt w:val="decimal"/>
      <w:pStyle w:val="Overskrift2"/>
      <w:lvlText w:val="3.%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74C5501"/>
    <w:multiLevelType w:val="hybridMultilevel"/>
    <w:tmpl w:val="2CF8AC7E"/>
    <w:lvl w:ilvl="0" w:tplc="39501A76">
      <w:start w:val="1"/>
      <w:numFmt w:val="decimal"/>
      <w:lvlText w:val="9.%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2853152"/>
    <w:multiLevelType w:val="multilevel"/>
    <w:tmpl w:val="B4CCA838"/>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65024F7"/>
    <w:multiLevelType w:val="multilevel"/>
    <w:tmpl w:val="9D2AB9FC"/>
    <w:lvl w:ilvl="0">
      <w:start w:val="3"/>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F7E5A7A"/>
    <w:multiLevelType w:val="hybridMultilevel"/>
    <w:tmpl w:val="5C187150"/>
    <w:lvl w:ilvl="0" w:tplc="704A33AC">
      <w:start w:val="1"/>
      <w:numFmt w:val="decimal"/>
      <w:lvlText w:val="3.3.1.%1"/>
      <w:lvlJc w:val="left"/>
      <w:pPr>
        <w:ind w:left="360" w:hanging="360"/>
      </w:pPr>
      <w:rPr>
        <w:rFonts w:hint="default"/>
        <w:i/>
        <w:iCs/>
        <w:color w:val="156082" w:themeColor="accent1"/>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5" w15:restartNumberingAfterBreak="0">
    <w:nsid w:val="503E1317"/>
    <w:multiLevelType w:val="hybridMultilevel"/>
    <w:tmpl w:val="9E6E8E98"/>
    <w:lvl w:ilvl="0" w:tplc="B92448DE">
      <w:numFmt w:val="bullet"/>
      <w:lvlText w:val=""/>
      <w:lvlJc w:val="left"/>
      <w:pPr>
        <w:ind w:left="360" w:hanging="360"/>
      </w:pPr>
      <w:rPr>
        <w:rFonts w:ascii="Symbol" w:eastAsia="Times New Roman" w:hAnsi="Symbol"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521F37E4"/>
    <w:multiLevelType w:val="multilevel"/>
    <w:tmpl w:val="0BA4EF20"/>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3DA136A"/>
    <w:multiLevelType w:val="hybridMultilevel"/>
    <w:tmpl w:val="AA70F4F4"/>
    <w:lvl w:ilvl="0" w:tplc="2CB80DE8">
      <w:start w:val="1"/>
      <w:numFmt w:val="decimal"/>
      <w:pStyle w:val="Overskrift4"/>
      <w:lvlText w:val="3.3.1.%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AEF5E08"/>
    <w:multiLevelType w:val="hybridMultilevel"/>
    <w:tmpl w:val="B994FB14"/>
    <w:lvl w:ilvl="0" w:tplc="6090FB22">
      <w:start w:val="1"/>
      <w:numFmt w:val="decimal"/>
      <w:lvlText w:val="4.1.%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49F7F7A"/>
    <w:multiLevelType w:val="multilevel"/>
    <w:tmpl w:val="63A65FEA"/>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D10487F"/>
    <w:multiLevelType w:val="hybridMultilevel"/>
    <w:tmpl w:val="AFD883A6"/>
    <w:lvl w:ilvl="0" w:tplc="CCDA3FE4">
      <w:start w:val="1"/>
      <w:numFmt w:val="decimal"/>
      <w:lvlText w:val="2.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D6467B4"/>
    <w:multiLevelType w:val="hybridMultilevel"/>
    <w:tmpl w:val="9ABA5A20"/>
    <w:lvl w:ilvl="0" w:tplc="DB4CA100">
      <w:start w:val="1"/>
      <w:numFmt w:val="decimal"/>
      <w:pStyle w:val="Overskrift3"/>
      <w:lvlText w:val="%1.1.3"/>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C41B9B"/>
    <w:multiLevelType w:val="multilevel"/>
    <w:tmpl w:val="FC4A358A"/>
    <w:lvl w:ilvl="0">
      <w:start w:val="1"/>
      <w:numFmt w:val="decimal"/>
      <w:pStyle w:val="Overskrift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17F749C"/>
    <w:multiLevelType w:val="multilevel"/>
    <w:tmpl w:val="E1F89718"/>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i w:val="0"/>
        <w:iCs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31131E8"/>
    <w:multiLevelType w:val="multilevel"/>
    <w:tmpl w:val="B032EB24"/>
    <w:lvl w:ilvl="0">
      <w:start w:val="4"/>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20351244">
    <w:abstractNumId w:val="12"/>
  </w:num>
  <w:num w:numId="2" w16cid:durableId="254174782">
    <w:abstractNumId w:val="24"/>
  </w:num>
  <w:num w:numId="3" w16cid:durableId="1729114210">
    <w:abstractNumId w:val="19"/>
  </w:num>
  <w:num w:numId="4" w16cid:durableId="2027172197">
    <w:abstractNumId w:val="10"/>
  </w:num>
  <w:num w:numId="5" w16cid:durableId="1697080953">
    <w:abstractNumId w:val="2"/>
  </w:num>
  <w:num w:numId="6" w16cid:durableId="1783567533">
    <w:abstractNumId w:val="15"/>
  </w:num>
  <w:num w:numId="7" w16cid:durableId="1147239518">
    <w:abstractNumId w:val="8"/>
  </w:num>
  <w:num w:numId="8" w16cid:durableId="1823812962">
    <w:abstractNumId w:val="21"/>
  </w:num>
  <w:num w:numId="9" w16cid:durableId="836773608">
    <w:abstractNumId w:val="18"/>
  </w:num>
  <w:num w:numId="10" w16cid:durableId="593786274">
    <w:abstractNumId w:val="6"/>
  </w:num>
  <w:num w:numId="11" w16cid:durableId="722603272">
    <w:abstractNumId w:val="4"/>
  </w:num>
  <w:num w:numId="12" w16cid:durableId="156116514">
    <w:abstractNumId w:val="9"/>
  </w:num>
  <w:num w:numId="13" w16cid:durableId="164983911">
    <w:abstractNumId w:val="23"/>
  </w:num>
  <w:num w:numId="14" w16cid:durableId="1394768558">
    <w:abstractNumId w:val="7"/>
  </w:num>
  <w:num w:numId="15" w16cid:durableId="1596666695">
    <w:abstractNumId w:val="22"/>
  </w:num>
  <w:num w:numId="16" w16cid:durableId="512692867">
    <w:abstractNumId w:val="17"/>
  </w:num>
  <w:num w:numId="17" w16cid:durableId="487287001">
    <w:abstractNumId w:val="17"/>
    <w:lvlOverride w:ilvl="0">
      <w:startOverride w:val="1"/>
    </w:lvlOverride>
  </w:num>
  <w:num w:numId="18" w16cid:durableId="1805930203">
    <w:abstractNumId w:val="11"/>
  </w:num>
  <w:num w:numId="19" w16cid:durableId="573466313">
    <w:abstractNumId w:val="25"/>
  </w:num>
  <w:num w:numId="20" w16cid:durableId="878976365">
    <w:abstractNumId w:val="13"/>
  </w:num>
  <w:num w:numId="21" w16cid:durableId="2125341926">
    <w:abstractNumId w:val="5"/>
  </w:num>
  <w:num w:numId="22" w16cid:durableId="162472775">
    <w:abstractNumId w:val="0"/>
  </w:num>
  <w:num w:numId="23" w16cid:durableId="1393968229">
    <w:abstractNumId w:val="7"/>
    <w:lvlOverride w:ilvl="0">
      <w:startOverride w:val="3"/>
    </w:lvlOverride>
  </w:num>
  <w:num w:numId="24" w16cid:durableId="214121709">
    <w:abstractNumId w:val="20"/>
  </w:num>
  <w:num w:numId="25" w16cid:durableId="252662583">
    <w:abstractNumId w:val="1"/>
  </w:num>
  <w:num w:numId="26" w16cid:durableId="1739085748">
    <w:abstractNumId w:val="16"/>
  </w:num>
  <w:num w:numId="27" w16cid:durableId="987393583">
    <w:abstractNumId w:val="14"/>
  </w:num>
  <w:num w:numId="28" w16cid:durableId="1916738982">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trackRevisions/>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FF"/>
    <w:rsid w:val="000003B9"/>
    <w:rsid w:val="00000BF7"/>
    <w:rsid w:val="00000D05"/>
    <w:rsid w:val="00002A10"/>
    <w:rsid w:val="000032F2"/>
    <w:rsid w:val="00003697"/>
    <w:rsid w:val="0000386F"/>
    <w:rsid w:val="00004730"/>
    <w:rsid w:val="00004AB8"/>
    <w:rsid w:val="00005A4C"/>
    <w:rsid w:val="00007100"/>
    <w:rsid w:val="00015DD6"/>
    <w:rsid w:val="00015FB6"/>
    <w:rsid w:val="000174A0"/>
    <w:rsid w:val="00017967"/>
    <w:rsid w:val="00017A26"/>
    <w:rsid w:val="000215DA"/>
    <w:rsid w:val="000218A9"/>
    <w:rsid w:val="00022DD4"/>
    <w:rsid w:val="000247F2"/>
    <w:rsid w:val="0003122D"/>
    <w:rsid w:val="000325F0"/>
    <w:rsid w:val="00034A3D"/>
    <w:rsid w:val="000366AC"/>
    <w:rsid w:val="000433E5"/>
    <w:rsid w:val="0004475A"/>
    <w:rsid w:val="00045015"/>
    <w:rsid w:val="000458F3"/>
    <w:rsid w:val="00052C8B"/>
    <w:rsid w:val="000554F6"/>
    <w:rsid w:val="00057A99"/>
    <w:rsid w:val="0006145A"/>
    <w:rsid w:val="000619C6"/>
    <w:rsid w:val="00061E7A"/>
    <w:rsid w:val="00063A05"/>
    <w:rsid w:val="00072D0E"/>
    <w:rsid w:val="00075A98"/>
    <w:rsid w:val="00077218"/>
    <w:rsid w:val="00080D7B"/>
    <w:rsid w:val="000810FB"/>
    <w:rsid w:val="000832AF"/>
    <w:rsid w:val="00085CD5"/>
    <w:rsid w:val="00087675"/>
    <w:rsid w:val="00090BFB"/>
    <w:rsid w:val="000A04AD"/>
    <w:rsid w:val="000A2707"/>
    <w:rsid w:val="000A36B7"/>
    <w:rsid w:val="000A596E"/>
    <w:rsid w:val="000A69E5"/>
    <w:rsid w:val="000A7923"/>
    <w:rsid w:val="000B172D"/>
    <w:rsid w:val="000B2163"/>
    <w:rsid w:val="000B26E7"/>
    <w:rsid w:val="000B572B"/>
    <w:rsid w:val="000B68BA"/>
    <w:rsid w:val="000B7211"/>
    <w:rsid w:val="000B7D65"/>
    <w:rsid w:val="000C0434"/>
    <w:rsid w:val="000C4A8B"/>
    <w:rsid w:val="000C5A53"/>
    <w:rsid w:val="000C5AD0"/>
    <w:rsid w:val="000C7FE4"/>
    <w:rsid w:val="000D1202"/>
    <w:rsid w:val="000D26B0"/>
    <w:rsid w:val="000D4FC7"/>
    <w:rsid w:val="000D611A"/>
    <w:rsid w:val="000E0777"/>
    <w:rsid w:val="000E0C52"/>
    <w:rsid w:val="000E3647"/>
    <w:rsid w:val="000E65D5"/>
    <w:rsid w:val="000E7B9A"/>
    <w:rsid w:val="000F296C"/>
    <w:rsid w:val="000F573E"/>
    <w:rsid w:val="00100366"/>
    <w:rsid w:val="001013C7"/>
    <w:rsid w:val="001013FD"/>
    <w:rsid w:val="001038A2"/>
    <w:rsid w:val="00106B2B"/>
    <w:rsid w:val="0010768B"/>
    <w:rsid w:val="00107F1A"/>
    <w:rsid w:val="00110C6F"/>
    <w:rsid w:val="00110DE6"/>
    <w:rsid w:val="00110E96"/>
    <w:rsid w:val="00110F3D"/>
    <w:rsid w:val="00111CD1"/>
    <w:rsid w:val="001120B0"/>
    <w:rsid w:val="001166CE"/>
    <w:rsid w:val="001172FD"/>
    <w:rsid w:val="001217D5"/>
    <w:rsid w:val="00121C32"/>
    <w:rsid w:val="00123041"/>
    <w:rsid w:val="00123215"/>
    <w:rsid w:val="001236BA"/>
    <w:rsid w:val="001271B3"/>
    <w:rsid w:val="00131A00"/>
    <w:rsid w:val="00134EFE"/>
    <w:rsid w:val="00134FF4"/>
    <w:rsid w:val="001361C2"/>
    <w:rsid w:val="00136A3C"/>
    <w:rsid w:val="001376D4"/>
    <w:rsid w:val="00140A65"/>
    <w:rsid w:val="001410B4"/>
    <w:rsid w:val="00141884"/>
    <w:rsid w:val="00142514"/>
    <w:rsid w:val="001440B6"/>
    <w:rsid w:val="001470F5"/>
    <w:rsid w:val="00150D6D"/>
    <w:rsid w:val="001555A1"/>
    <w:rsid w:val="00155C32"/>
    <w:rsid w:val="001605E8"/>
    <w:rsid w:val="00162D8C"/>
    <w:rsid w:val="001650E7"/>
    <w:rsid w:val="00176064"/>
    <w:rsid w:val="00176F9F"/>
    <w:rsid w:val="0017786A"/>
    <w:rsid w:val="0018228E"/>
    <w:rsid w:val="001848EC"/>
    <w:rsid w:val="00187927"/>
    <w:rsid w:val="00192698"/>
    <w:rsid w:val="00192ECC"/>
    <w:rsid w:val="001936DE"/>
    <w:rsid w:val="0019499A"/>
    <w:rsid w:val="0019578F"/>
    <w:rsid w:val="001A0E58"/>
    <w:rsid w:val="001A34CD"/>
    <w:rsid w:val="001A40C4"/>
    <w:rsid w:val="001A4C70"/>
    <w:rsid w:val="001A50BF"/>
    <w:rsid w:val="001A6A88"/>
    <w:rsid w:val="001A7267"/>
    <w:rsid w:val="001A7393"/>
    <w:rsid w:val="001A76A8"/>
    <w:rsid w:val="001B0A97"/>
    <w:rsid w:val="001B5959"/>
    <w:rsid w:val="001B6491"/>
    <w:rsid w:val="001C132F"/>
    <w:rsid w:val="001C15E2"/>
    <w:rsid w:val="001C5459"/>
    <w:rsid w:val="001C681C"/>
    <w:rsid w:val="001C6DAE"/>
    <w:rsid w:val="001C7BB8"/>
    <w:rsid w:val="001D2590"/>
    <w:rsid w:val="001D28F8"/>
    <w:rsid w:val="001D4236"/>
    <w:rsid w:val="001D494C"/>
    <w:rsid w:val="001E0DF0"/>
    <w:rsid w:val="001E137F"/>
    <w:rsid w:val="001E3632"/>
    <w:rsid w:val="001E5E77"/>
    <w:rsid w:val="001E77D1"/>
    <w:rsid w:val="001E7A30"/>
    <w:rsid w:val="001F0974"/>
    <w:rsid w:val="001F30E3"/>
    <w:rsid w:val="001F71DE"/>
    <w:rsid w:val="00202A7D"/>
    <w:rsid w:val="002038D6"/>
    <w:rsid w:val="0020619D"/>
    <w:rsid w:val="00206BE3"/>
    <w:rsid w:val="002116DA"/>
    <w:rsid w:val="002116DB"/>
    <w:rsid w:val="0021298E"/>
    <w:rsid w:val="00213D04"/>
    <w:rsid w:val="002142F9"/>
    <w:rsid w:val="0022271C"/>
    <w:rsid w:val="002267B5"/>
    <w:rsid w:val="002270E1"/>
    <w:rsid w:val="00227BE6"/>
    <w:rsid w:val="00227F08"/>
    <w:rsid w:val="00233DBA"/>
    <w:rsid w:val="002350EE"/>
    <w:rsid w:val="002352B6"/>
    <w:rsid w:val="00237204"/>
    <w:rsid w:val="00237C47"/>
    <w:rsid w:val="00240C90"/>
    <w:rsid w:val="00241C75"/>
    <w:rsid w:val="00245530"/>
    <w:rsid w:val="00254F01"/>
    <w:rsid w:val="002565E3"/>
    <w:rsid w:val="00277A99"/>
    <w:rsid w:val="00277CE3"/>
    <w:rsid w:val="0028473F"/>
    <w:rsid w:val="00285E3C"/>
    <w:rsid w:val="00287DFE"/>
    <w:rsid w:val="0029144D"/>
    <w:rsid w:val="0029329C"/>
    <w:rsid w:val="002954A6"/>
    <w:rsid w:val="0029742E"/>
    <w:rsid w:val="00297E78"/>
    <w:rsid w:val="002A0094"/>
    <w:rsid w:val="002A0438"/>
    <w:rsid w:val="002A25A0"/>
    <w:rsid w:val="002A294A"/>
    <w:rsid w:val="002A46F5"/>
    <w:rsid w:val="002A49E6"/>
    <w:rsid w:val="002B0ED3"/>
    <w:rsid w:val="002B1A28"/>
    <w:rsid w:val="002B1AF1"/>
    <w:rsid w:val="002B2D47"/>
    <w:rsid w:val="002B30E9"/>
    <w:rsid w:val="002B5374"/>
    <w:rsid w:val="002B5C6F"/>
    <w:rsid w:val="002B68C6"/>
    <w:rsid w:val="002B790B"/>
    <w:rsid w:val="002B7D98"/>
    <w:rsid w:val="002C0207"/>
    <w:rsid w:val="002C1EE2"/>
    <w:rsid w:val="002C5877"/>
    <w:rsid w:val="002C659F"/>
    <w:rsid w:val="002C71A9"/>
    <w:rsid w:val="002D12E6"/>
    <w:rsid w:val="002D7D1E"/>
    <w:rsid w:val="002E0472"/>
    <w:rsid w:val="002E0E03"/>
    <w:rsid w:val="002E491C"/>
    <w:rsid w:val="002E65D3"/>
    <w:rsid w:val="002E6885"/>
    <w:rsid w:val="002F0C33"/>
    <w:rsid w:val="002F1FDE"/>
    <w:rsid w:val="002F3146"/>
    <w:rsid w:val="002F3166"/>
    <w:rsid w:val="002F58AA"/>
    <w:rsid w:val="002F6B05"/>
    <w:rsid w:val="002F6D00"/>
    <w:rsid w:val="0030120C"/>
    <w:rsid w:val="00301AF8"/>
    <w:rsid w:val="00301D94"/>
    <w:rsid w:val="00305453"/>
    <w:rsid w:val="00306D92"/>
    <w:rsid w:val="00307EF9"/>
    <w:rsid w:val="00310FA2"/>
    <w:rsid w:val="00311148"/>
    <w:rsid w:val="00312878"/>
    <w:rsid w:val="00312AA8"/>
    <w:rsid w:val="00313D91"/>
    <w:rsid w:val="00316815"/>
    <w:rsid w:val="003236DF"/>
    <w:rsid w:val="00330861"/>
    <w:rsid w:val="003376AB"/>
    <w:rsid w:val="00340688"/>
    <w:rsid w:val="00340E12"/>
    <w:rsid w:val="00342F91"/>
    <w:rsid w:val="003450F8"/>
    <w:rsid w:val="0034543F"/>
    <w:rsid w:val="00346B6F"/>
    <w:rsid w:val="00354E7B"/>
    <w:rsid w:val="00356058"/>
    <w:rsid w:val="00360285"/>
    <w:rsid w:val="00361EA2"/>
    <w:rsid w:val="0036200C"/>
    <w:rsid w:val="00362727"/>
    <w:rsid w:val="003648DF"/>
    <w:rsid w:val="00364A60"/>
    <w:rsid w:val="003670C1"/>
    <w:rsid w:val="00370C22"/>
    <w:rsid w:val="00371840"/>
    <w:rsid w:val="00371CB5"/>
    <w:rsid w:val="00373E05"/>
    <w:rsid w:val="003812DE"/>
    <w:rsid w:val="003822AE"/>
    <w:rsid w:val="00385AA5"/>
    <w:rsid w:val="003937E7"/>
    <w:rsid w:val="00393DCA"/>
    <w:rsid w:val="00395D78"/>
    <w:rsid w:val="00397AF0"/>
    <w:rsid w:val="003A3197"/>
    <w:rsid w:val="003A5C6E"/>
    <w:rsid w:val="003B105C"/>
    <w:rsid w:val="003B10F7"/>
    <w:rsid w:val="003B4414"/>
    <w:rsid w:val="003C04F9"/>
    <w:rsid w:val="003C21EE"/>
    <w:rsid w:val="003C34E9"/>
    <w:rsid w:val="003C4BAB"/>
    <w:rsid w:val="003C586A"/>
    <w:rsid w:val="003C6A2B"/>
    <w:rsid w:val="003D0261"/>
    <w:rsid w:val="003D0542"/>
    <w:rsid w:val="003D12D7"/>
    <w:rsid w:val="003D53A8"/>
    <w:rsid w:val="003D5F37"/>
    <w:rsid w:val="003D749A"/>
    <w:rsid w:val="003E03DC"/>
    <w:rsid w:val="003E06F6"/>
    <w:rsid w:val="003E1EAA"/>
    <w:rsid w:val="003E63E3"/>
    <w:rsid w:val="003F2BF6"/>
    <w:rsid w:val="003F31F7"/>
    <w:rsid w:val="003F4945"/>
    <w:rsid w:val="003F4C04"/>
    <w:rsid w:val="003F5963"/>
    <w:rsid w:val="00401465"/>
    <w:rsid w:val="004017FA"/>
    <w:rsid w:val="00404F11"/>
    <w:rsid w:val="004146DD"/>
    <w:rsid w:val="00415D06"/>
    <w:rsid w:val="00416E75"/>
    <w:rsid w:val="00421308"/>
    <w:rsid w:val="00421EBB"/>
    <w:rsid w:val="00422B3D"/>
    <w:rsid w:val="00422B49"/>
    <w:rsid w:val="00423200"/>
    <w:rsid w:val="00423B17"/>
    <w:rsid w:val="00424434"/>
    <w:rsid w:val="0042506E"/>
    <w:rsid w:val="004255ED"/>
    <w:rsid w:val="00425FA0"/>
    <w:rsid w:val="00426303"/>
    <w:rsid w:val="00426577"/>
    <w:rsid w:val="00426661"/>
    <w:rsid w:val="00427B56"/>
    <w:rsid w:val="00430061"/>
    <w:rsid w:val="0043354C"/>
    <w:rsid w:val="0043793E"/>
    <w:rsid w:val="00442536"/>
    <w:rsid w:val="00443D82"/>
    <w:rsid w:val="00446F71"/>
    <w:rsid w:val="004537FC"/>
    <w:rsid w:val="00455E1C"/>
    <w:rsid w:val="004562E0"/>
    <w:rsid w:val="00457FC2"/>
    <w:rsid w:val="00463079"/>
    <w:rsid w:val="00466C0A"/>
    <w:rsid w:val="00467125"/>
    <w:rsid w:val="0047039A"/>
    <w:rsid w:val="00471462"/>
    <w:rsid w:val="00473506"/>
    <w:rsid w:val="0047448F"/>
    <w:rsid w:val="00474D88"/>
    <w:rsid w:val="00477FC9"/>
    <w:rsid w:val="004810EE"/>
    <w:rsid w:val="00481E46"/>
    <w:rsid w:val="00485A52"/>
    <w:rsid w:val="00487A69"/>
    <w:rsid w:val="00487B37"/>
    <w:rsid w:val="00495DCE"/>
    <w:rsid w:val="00496E15"/>
    <w:rsid w:val="004A0D2D"/>
    <w:rsid w:val="004A1D0F"/>
    <w:rsid w:val="004A2503"/>
    <w:rsid w:val="004A7B19"/>
    <w:rsid w:val="004A7F17"/>
    <w:rsid w:val="004B2364"/>
    <w:rsid w:val="004B3084"/>
    <w:rsid w:val="004B3AF9"/>
    <w:rsid w:val="004B3B43"/>
    <w:rsid w:val="004B54F0"/>
    <w:rsid w:val="004C0602"/>
    <w:rsid w:val="004C376B"/>
    <w:rsid w:val="004C468F"/>
    <w:rsid w:val="004C5B33"/>
    <w:rsid w:val="004D42C1"/>
    <w:rsid w:val="004E2FA0"/>
    <w:rsid w:val="004E3163"/>
    <w:rsid w:val="004E6628"/>
    <w:rsid w:val="004F4AF1"/>
    <w:rsid w:val="004F5495"/>
    <w:rsid w:val="004F7012"/>
    <w:rsid w:val="0050080A"/>
    <w:rsid w:val="0050108F"/>
    <w:rsid w:val="00501219"/>
    <w:rsid w:val="005017ED"/>
    <w:rsid w:val="00503D01"/>
    <w:rsid w:val="00504C60"/>
    <w:rsid w:val="005050BE"/>
    <w:rsid w:val="00505C15"/>
    <w:rsid w:val="00507EF5"/>
    <w:rsid w:val="00510A6E"/>
    <w:rsid w:val="005113C2"/>
    <w:rsid w:val="0051379A"/>
    <w:rsid w:val="005140BD"/>
    <w:rsid w:val="00514B2B"/>
    <w:rsid w:val="00515220"/>
    <w:rsid w:val="005158A8"/>
    <w:rsid w:val="00516076"/>
    <w:rsid w:val="00516277"/>
    <w:rsid w:val="00516FED"/>
    <w:rsid w:val="00517AB7"/>
    <w:rsid w:val="00523EEF"/>
    <w:rsid w:val="00526F86"/>
    <w:rsid w:val="0052781F"/>
    <w:rsid w:val="00527860"/>
    <w:rsid w:val="005303D4"/>
    <w:rsid w:val="005333B4"/>
    <w:rsid w:val="005334CF"/>
    <w:rsid w:val="00534A5E"/>
    <w:rsid w:val="005410B7"/>
    <w:rsid w:val="00544E7A"/>
    <w:rsid w:val="00547F81"/>
    <w:rsid w:val="00554941"/>
    <w:rsid w:val="005556E2"/>
    <w:rsid w:val="00555975"/>
    <w:rsid w:val="00556C9B"/>
    <w:rsid w:val="00556EC9"/>
    <w:rsid w:val="00557BEA"/>
    <w:rsid w:val="00560FD2"/>
    <w:rsid w:val="00562E8A"/>
    <w:rsid w:val="00567756"/>
    <w:rsid w:val="00570E3D"/>
    <w:rsid w:val="0057464F"/>
    <w:rsid w:val="00574F47"/>
    <w:rsid w:val="00575FC8"/>
    <w:rsid w:val="00576CDB"/>
    <w:rsid w:val="0058371B"/>
    <w:rsid w:val="0058375D"/>
    <w:rsid w:val="00584136"/>
    <w:rsid w:val="00584F11"/>
    <w:rsid w:val="00586EDD"/>
    <w:rsid w:val="00587DCE"/>
    <w:rsid w:val="00590C73"/>
    <w:rsid w:val="0059173E"/>
    <w:rsid w:val="00594BCF"/>
    <w:rsid w:val="005959C1"/>
    <w:rsid w:val="00597CC8"/>
    <w:rsid w:val="005A03AC"/>
    <w:rsid w:val="005A26FF"/>
    <w:rsid w:val="005A3B2D"/>
    <w:rsid w:val="005A4D64"/>
    <w:rsid w:val="005A6D7D"/>
    <w:rsid w:val="005A6F09"/>
    <w:rsid w:val="005B2F70"/>
    <w:rsid w:val="005B3920"/>
    <w:rsid w:val="005B5260"/>
    <w:rsid w:val="005B5AE6"/>
    <w:rsid w:val="005C0BDC"/>
    <w:rsid w:val="005C2E28"/>
    <w:rsid w:val="005C4261"/>
    <w:rsid w:val="005C4AC6"/>
    <w:rsid w:val="005C6D88"/>
    <w:rsid w:val="005D0146"/>
    <w:rsid w:val="005D06E5"/>
    <w:rsid w:val="005D37DD"/>
    <w:rsid w:val="005D6774"/>
    <w:rsid w:val="005E0EB0"/>
    <w:rsid w:val="005E1394"/>
    <w:rsid w:val="005E1F86"/>
    <w:rsid w:val="005E1F9E"/>
    <w:rsid w:val="005E3C6A"/>
    <w:rsid w:val="005E7271"/>
    <w:rsid w:val="005F2D57"/>
    <w:rsid w:val="005F3153"/>
    <w:rsid w:val="005F5296"/>
    <w:rsid w:val="005F7804"/>
    <w:rsid w:val="006058C0"/>
    <w:rsid w:val="00606961"/>
    <w:rsid w:val="00607F11"/>
    <w:rsid w:val="00610B86"/>
    <w:rsid w:val="006116D1"/>
    <w:rsid w:val="006117ED"/>
    <w:rsid w:val="00612550"/>
    <w:rsid w:val="00612D2D"/>
    <w:rsid w:val="00613B65"/>
    <w:rsid w:val="00614B48"/>
    <w:rsid w:val="00615375"/>
    <w:rsid w:val="00617CAE"/>
    <w:rsid w:val="00621DB0"/>
    <w:rsid w:val="006243E3"/>
    <w:rsid w:val="006267C6"/>
    <w:rsid w:val="0064047D"/>
    <w:rsid w:val="00640D1A"/>
    <w:rsid w:val="006411AE"/>
    <w:rsid w:val="006416EE"/>
    <w:rsid w:val="00641912"/>
    <w:rsid w:val="006439AE"/>
    <w:rsid w:val="006456B2"/>
    <w:rsid w:val="00651838"/>
    <w:rsid w:val="00651E00"/>
    <w:rsid w:val="00653A76"/>
    <w:rsid w:val="00655704"/>
    <w:rsid w:val="006568FB"/>
    <w:rsid w:val="00660792"/>
    <w:rsid w:val="006613B5"/>
    <w:rsid w:val="00661942"/>
    <w:rsid w:val="00662F9A"/>
    <w:rsid w:val="00664689"/>
    <w:rsid w:val="0067443A"/>
    <w:rsid w:val="00676D2B"/>
    <w:rsid w:val="006776D4"/>
    <w:rsid w:val="006808BA"/>
    <w:rsid w:val="00681631"/>
    <w:rsid w:val="006820C8"/>
    <w:rsid w:val="00683ED1"/>
    <w:rsid w:val="00687419"/>
    <w:rsid w:val="0069083C"/>
    <w:rsid w:val="00691C3C"/>
    <w:rsid w:val="00693340"/>
    <w:rsid w:val="00694483"/>
    <w:rsid w:val="0069697E"/>
    <w:rsid w:val="00696ACB"/>
    <w:rsid w:val="00697008"/>
    <w:rsid w:val="00697151"/>
    <w:rsid w:val="0069796F"/>
    <w:rsid w:val="006A4B22"/>
    <w:rsid w:val="006A4C66"/>
    <w:rsid w:val="006A5CD2"/>
    <w:rsid w:val="006B2E22"/>
    <w:rsid w:val="006B5190"/>
    <w:rsid w:val="006C15FF"/>
    <w:rsid w:val="006C1859"/>
    <w:rsid w:val="006C260C"/>
    <w:rsid w:val="006D03A0"/>
    <w:rsid w:val="006D17EF"/>
    <w:rsid w:val="006D2C18"/>
    <w:rsid w:val="006D4288"/>
    <w:rsid w:val="006D443D"/>
    <w:rsid w:val="006D4E7D"/>
    <w:rsid w:val="006D5A6F"/>
    <w:rsid w:val="006D5FDD"/>
    <w:rsid w:val="006D6459"/>
    <w:rsid w:val="006D6896"/>
    <w:rsid w:val="006D77B9"/>
    <w:rsid w:val="006E1369"/>
    <w:rsid w:val="006E246E"/>
    <w:rsid w:val="006E5A00"/>
    <w:rsid w:val="006E7E67"/>
    <w:rsid w:val="006F4CDC"/>
    <w:rsid w:val="006F5C7B"/>
    <w:rsid w:val="006F7247"/>
    <w:rsid w:val="006F7351"/>
    <w:rsid w:val="00700092"/>
    <w:rsid w:val="00702853"/>
    <w:rsid w:val="00707542"/>
    <w:rsid w:val="00711E23"/>
    <w:rsid w:val="00711E94"/>
    <w:rsid w:val="0071248F"/>
    <w:rsid w:val="00712AF1"/>
    <w:rsid w:val="007149D3"/>
    <w:rsid w:val="00716DF2"/>
    <w:rsid w:val="007178DD"/>
    <w:rsid w:val="007206FA"/>
    <w:rsid w:val="00720D38"/>
    <w:rsid w:val="00722B97"/>
    <w:rsid w:val="007256D2"/>
    <w:rsid w:val="007355E8"/>
    <w:rsid w:val="00736317"/>
    <w:rsid w:val="007431DC"/>
    <w:rsid w:val="00743CEF"/>
    <w:rsid w:val="00743E5F"/>
    <w:rsid w:val="00744330"/>
    <w:rsid w:val="007464A5"/>
    <w:rsid w:val="00746B2A"/>
    <w:rsid w:val="00747E8E"/>
    <w:rsid w:val="00747F3F"/>
    <w:rsid w:val="00750B13"/>
    <w:rsid w:val="007512E3"/>
    <w:rsid w:val="00753AA7"/>
    <w:rsid w:val="00757420"/>
    <w:rsid w:val="00757C98"/>
    <w:rsid w:val="007603B7"/>
    <w:rsid w:val="00770272"/>
    <w:rsid w:val="00772DFE"/>
    <w:rsid w:val="00773EDD"/>
    <w:rsid w:val="007753D0"/>
    <w:rsid w:val="007764B2"/>
    <w:rsid w:val="007807F3"/>
    <w:rsid w:val="00781F93"/>
    <w:rsid w:val="00785123"/>
    <w:rsid w:val="007855F6"/>
    <w:rsid w:val="00785F08"/>
    <w:rsid w:val="00787297"/>
    <w:rsid w:val="00787673"/>
    <w:rsid w:val="00790620"/>
    <w:rsid w:val="00791F21"/>
    <w:rsid w:val="00794EBE"/>
    <w:rsid w:val="007966DB"/>
    <w:rsid w:val="0079701D"/>
    <w:rsid w:val="00797708"/>
    <w:rsid w:val="007A1307"/>
    <w:rsid w:val="007A3232"/>
    <w:rsid w:val="007A7156"/>
    <w:rsid w:val="007B0975"/>
    <w:rsid w:val="007B0D80"/>
    <w:rsid w:val="007B0F0B"/>
    <w:rsid w:val="007B299D"/>
    <w:rsid w:val="007B3694"/>
    <w:rsid w:val="007B51E3"/>
    <w:rsid w:val="007B7664"/>
    <w:rsid w:val="007B7B2E"/>
    <w:rsid w:val="007C19F6"/>
    <w:rsid w:val="007C32EF"/>
    <w:rsid w:val="007C3AA1"/>
    <w:rsid w:val="007C3BA1"/>
    <w:rsid w:val="007D0E29"/>
    <w:rsid w:val="007D1133"/>
    <w:rsid w:val="007D17F1"/>
    <w:rsid w:val="007D439F"/>
    <w:rsid w:val="007E0067"/>
    <w:rsid w:val="007E20AB"/>
    <w:rsid w:val="007E4515"/>
    <w:rsid w:val="007E561B"/>
    <w:rsid w:val="007E60FE"/>
    <w:rsid w:val="007E6A8A"/>
    <w:rsid w:val="007E72E8"/>
    <w:rsid w:val="007F4C98"/>
    <w:rsid w:val="007F503D"/>
    <w:rsid w:val="007F5AAD"/>
    <w:rsid w:val="007F6347"/>
    <w:rsid w:val="007F7DD8"/>
    <w:rsid w:val="00802454"/>
    <w:rsid w:val="00802F11"/>
    <w:rsid w:val="008033EA"/>
    <w:rsid w:val="008101CF"/>
    <w:rsid w:val="00812F7B"/>
    <w:rsid w:val="00813201"/>
    <w:rsid w:val="008142BB"/>
    <w:rsid w:val="0081470D"/>
    <w:rsid w:val="008151CB"/>
    <w:rsid w:val="00820DDD"/>
    <w:rsid w:val="0082327C"/>
    <w:rsid w:val="00823E67"/>
    <w:rsid w:val="0082671B"/>
    <w:rsid w:val="00826EE3"/>
    <w:rsid w:val="00831D26"/>
    <w:rsid w:val="00832E16"/>
    <w:rsid w:val="008426FC"/>
    <w:rsid w:val="008457DE"/>
    <w:rsid w:val="00846BA0"/>
    <w:rsid w:val="008501DC"/>
    <w:rsid w:val="008510EE"/>
    <w:rsid w:val="008548CC"/>
    <w:rsid w:val="008561F5"/>
    <w:rsid w:val="008568F5"/>
    <w:rsid w:val="00857251"/>
    <w:rsid w:val="0085766E"/>
    <w:rsid w:val="00862901"/>
    <w:rsid w:val="0086511D"/>
    <w:rsid w:val="00865DEF"/>
    <w:rsid w:val="00867C07"/>
    <w:rsid w:val="00867DA5"/>
    <w:rsid w:val="0087141A"/>
    <w:rsid w:val="00872332"/>
    <w:rsid w:val="008740D3"/>
    <w:rsid w:val="008771A2"/>
    <w:rsid w:val="00881E79"/>
    <w:rsid w:val="008829E9"/>
    <w:rsid w:val="0088478B"/>
    <w:rsid w:val="008858BA"/>
    <w:rsid w:val="00886C73"/>
    <w:rsid w:val="00887F1E"/>
    <w:rsid w:val="00890A49"/>
    <w:rsid w:val="00892E39"/>
    <w:rsid w:val="008937A1"/>
    <w:rsid w:val="00894CD5"/>
    <w:rsid w:val="00894DB4"/>
    <w:rsid w:val="008979DE"/>
    <w:rsid w:val="00897A9D"/>
    <w:rsid w:val="008A45B1"/>
    <w:rsid w:val="008A7D16"/>
    <w:rsid w:val="008B3CBB"/>
    <w:rsid w:val="008B6172"/>
    <w:rsid w:val="008B6224"/>
    <w:rsid w:val="008C1266"/>
    <w:rsid w:val="008C3477"/>
    <w:rsid w:val="008C44F8"/>
    <w:rsid w:val="008C5D41"/>
    <w:rsid w:val="008C6AEB"/>
    <w:rsid w:val="008D0DC9"/>
    <w:rsid w:val="008D5505"/>
    <w:rsid w:val="008E18F6"/>
    <w:rsid w:val="008E22F0"/>
    <w:rsid w:val="008E2625"/>
    <w:rsid w:val="008E5BE9"/>
    <w:rsid w:val="008E63DE"/>
    <w:rsid w:val="008E724A"/>
    <w:rsid w:val="008E7B61"/>
    <w:rsid w:val="008F20C1"/>
    <w:rsid w:val="008F3923"/>
    <w:rsid w:val="008F6317"/>
    <w:rsid w:val="008F63B3"/>
    <w:rsid w:val="008F730E"/>
    <w:rsid w:val="009002DA"/>
    <w:rsid w:val="009040F8"/>
    <w:rsid w:val="00905513"/>
    <w:rsid w:val="00905B0C"/>
    <w:rsid w:val="009100A8"/>
    <w:rsid w:val="00910638"/>
    <w:rsid w:val="0091145D"/>
    <w:rsid w:val="009149D2"/>
    <w:rsid w:val="009168C3"/>
    <w:rsid w:val="00916E6A"/>
    <w:rsid w:val="00917706"/>
    <w:rsid w:val="009253CA"/>
    <w:rsid w:val="009269DE"/>
    <w:rsid w:val="009273CE"/>
    <w:rsid w:val="00927981"/>
    <w:rsid w:val="00930C87"/>
    <w:rsid w:val="00932760"/>
    <w:rsid w:val="0093339A"/>
    <w:rsid w:val="0093437B"/>
    <w:rsid w:val="00935297"/>
    <w:rsid w:val="00935780"/>
    <w:rsid w:val="0093592E"/>
    <w:rsid w:val="00935D55"/>
    <w:rsid w:val="00936578"/>
    <w:rsid w:val="0093721A"/>
    <w:rsid w:val="0094085B"/>
    <w:rsid w:val="00944AAF"/>
    <w:rsid w:val="00944D7B"/>
    <w:rsid w:val="009461BE"/>
    <w:rsid w:val="00951F97"/>
    <w:rsid w:val="00960EDB"/>
    <w:rsid w:val="0096283B"/>
    <w:rsid w:val="00962D73"/>
    <w:rsid w:val="00962F4F"/>
    <w:rsid w:val="009653F9"/>
    <w:rsid w:val="0096664E"/>
    <w:rsid w:val="00967EDC"/>
    <w:rsid w:val="00973312"/>
    <w:rsid w:val="009734D8"/>
    <w:rsid w:val="00973680"/>
    <w:rsid w:val="00974152"/>
    <w:rsid w:val="00976A03"/>
    <w:rsid w:val="009802A7"/>
    <w:rsid w:val="00982FE8"/>
    <w:rsid w:val="00984918"/>
    <w:rsid w:val="00984FB9"/>
    <w:rsid w:val="00985817"/>
    <w:rsid w:val="009879D2"/>
    <w:rsid w:val="00990BBF"/>
    <w:rsid w:val="00991B1C"/>
    <w:rsid w:val="009926E8"/>
    <w:rsid w:val="00993774"/>
    <w:rsid w:val="00996144"/>
    <w:rsid w:val="009A1673"/>
    <w:rsid w:val="009A18B8"/>
    <w:rsid w:val="009A5C30"/>
    <w:rsid w:val="009A5FCC"/>
    <w:rsid w:val="009A663E"/>
    <w:rsid w:val="009A7080"/>
    <w:rsid w:val="009A783E"/>
    <w:rsid w:val="009B2DFE"/>
    <w:rsid w:val="009B3D73"/>
    <w:rsid w:val="009B405E"/>
    <w:rsid w:val="009B4E2D"/>
    <w:rsid w:val="009B50D7"/>
    <w:rsid w:val="009B6D88"/>
    <w:rsid w:val="009B789D"/>
    <w:rsid w:val="009B7BA5"/>
    <w:rsid w:val="009C3D07"/>
    <w:rsid w:val="009C4A8C"/>
    <w:rsid w:val="009C4B2C"/>
    <w:rsid w:val="009C54DF"/>
    <w:rsid w:val="009D1388"/>
    <w:rsid w:val="009D2574"/>
    <w:rsid w:val="009D291F"/>
    <w:rsid w:val="009D3D61"/>
    <w:rsid w:val="009D4C49"/>
    <w:rsid w:val="009D5353"/>
    <w:rsid w:val="009D630D"/>
    <w:rsid w:val="009D7DB5"/>
    <w:rsid w:val="009E2424"/>
    <w:rsid w:val="009E3DAE"/>
    <w:rsid w:val="009E6AAC"/>
    <w:rsid w:val="009F1875"/>
    <w:rsid w:val="009F2195"/>
    <w:rsid w:val="009F3ABA"/>
    <w:rsid w:val="009F510D"/>
    <w:rsid w:val="009F5E69"/>
    <w:rsid w:val="00A000ED"/>
    <w:rsid w:val="00A01AD9"/>
    <w:rsid w:val="00A0395F"/>
    <w:rsid w:val="00A0455B"/>
    <w:rsid w:val="00A05332"/>
    <w:rsid w:val="00A0663C"/>
    <w:rsid w:val="00A06DCB"/>
    <w:rsid w:val="00A07165"/>
    <w:rsid w:val="00A13307"/>
    <w:rsid w:val="00A21317"/>
    <w:rsid w:val="00A221D4"/>
    <w:rsid w:val="00A226FD"/>
    <w:rsid w:val="00A23EBE"/>
    <w:rsid w:val="00A24BBB"/>
    <w:rsid w:val="00A254B7"/>
    <w:rsid w:val="00A2570A"/>
    <w:rsid w:val="00A26828"/>
    <w:rsid w:val="00A31A73"/>
    <w:rsid w:val="00A325E6"/>
    <w:rsid w:val="00A32742"/>
    <w:rsid w:val="00A33903"/>
    <w:rsid w:val="00A34137"/>
    <w:rsid w:val="00A3586F"/>
    <w:rsid w:val="00A374AC"/>
    <w:rsid w:val="00A401F1"/>
    <w:rsid w:val="00A41174"/>
    <w:rsid w:val="00A43A14"/>
    <w:rsid w:val="00A46484"/>
    <w:rsid w:val="00A520EE"/>
    <w:rsid w:val="00A546B8"/>
    <w:rsid w:val="00A55BBE"/>
    <w:rsid w:val="00A60CC6"/>
    <w:rsid w:val="00A60E08"/>
    <w:rsid w:val="00A61FC2"/>
    <w:rsid w:val="00A63959"/>
    <w:rsid w:val="00A63C1E"/>
    <w:rsid w:val="00A6779D"/>
    <w:rsid w:val="00A70C10"/>
    <w:rsid w:val="00A714E1"/>
    <w:rsid w:val="00A716D5"/>
    <w:rsid w:val="00A72D1C"/>
    <w:rsid w:val="00A759EC"/>
    <w:rsid w:val="00A76237"/>
    <w:rsid w:val="00A80499"/>
    <w:rsid w:val="00A83130"/>
    <w:rsid w:val="00A843CC"/>
    <w:rsid w:val="00A848E8"/>
    <w:rsid w:val="00A84906"/>
    <w:rsid w:val="00A84975"/>
    <w:rsid w:val="00A86BA5"/>
    <w:rsid w:val="00A900E9"/>
    <w:rsid w:val="00A911A6"/>
    <w:rsid w:val="00A923AC"/>
    <w:rsid w:val="00A923BC"/>
    <w:rsid w:val="00A92FB0"/>
    <w:rsid w:val="00A9331E"/>
    <w:rsid w:val="00A96FDF"/>
    <w:rsid w:val="00A9766A"/>
    <w:rsid w:val="00A976EA"/>
    <w:rsid w:val="00AA01C9"/>
    <w:rsid w:val="00AA04E5"/>
    <w:rsid w:val="00AA1B00"/>
    <w:rsid w:val="00AB0D5F"/>
    <w:rsid w:val="00AB2885"/>
    <w:rsid w:val="00AB46C1"/>
    <w:rsid w:val="00AB5454"/>
    <w:rsid w:val="00AB6B63"/>
    <w:rsid w:val="00AB6CD6"/>
    <w:rsid w:val="00AB74B7"/>
    <w:rsid w:val="00AC0D1D"/>
    <w:rsid w:val="00AC13FE"/>
    <w:rsid w:val="00AC2DCA"/>
    <w:rsid w:val="00AC2E91"/>
    <w:rsid w:val="00AC3DEB"/>
    <w:rsid w:val="00AC42EF"/>
    <w:rsid w:val="00AC5408"/>
    <w:rsid w:val="00AC5724"/>
    <w:rsid w:val="00AC6435"/>
    <w:rsid w:val="00AC711F"/>
    <w:rsid w:val="00AC7774"/>
    <w:rsid w:val="00AD08E4"/>
    <w:rsid w:val="00AD45A6"/>
    <w:rsid w:val="00AD5975"/>
    <w:rsid w:val="00AE1E44"/>
    <w:rsid w:val="00AE1FF5"/>
    <w:rsid w:val="00AE22D1"/>
    <w:rsid w:val="00AE47E1"/>
    <w:rsid w:val="00AE799E"/>
    <w:rsid w:val="00AF079F"/>
    <w:rsid w:val="00AF510A"/>
    <w:rsid w:val="00AF672C"/>
    <w:rsid w:val="00B00695"/>
    <w:rsid w:val="00B017CB"/>
    <w:rsid w:val="00B047F6"/>
    <w:rsid w:val="00B06BDB"/>
    <w:rsid w:val="00B10AB6"/>
    <w:rsid w:val="00B1413F"/>
    <w:rsid w:val="00B141B0"/>
    <w:rsid w:val="00B16D8C"/>
    <w:rsid w:val="00B17727"/>
    <w:rsid w:val="00B21AAF"/>
    <w:rsid w:val="00B22B27"/>
    <w:rsid w:val="00B22FE6"/>
    <w:rsid w:val="00B27350"/>
    <w:rsid w:val="00B32CE3"/>
    <w:rsid w:val="00B4020D"/>
    <w:rsid w:val="00B42AAE"/>
    <w:rsid w:val="00B42D88"/>
    <w:rsid w:val="00B4431E"/>
    <w:rsid w:val="00B4504D"/>
    <w:rsid w:val="00B4529A"/>
    <w:rsid w:val="00B47D38"/>
    <w:rsid w:val="00B53182"/>
    <w:rsid w:val="00B547CC"/>
    <w:rsid w:val="00B55864"/>
    <w:rsid w:val="00B5713A"/>
    <w:rsid w:val="00B57D6C"/>
    <w:rsid w:val="00B61E0B"/>
    <w:rsid w:val="00B6204A"/>
    <w:rsid w:val="00B6309F"/>
    <w:rsid w:val="00B64DC9"/>
    <w:rsid w:val="00B7077A"/>
    <w:rsid w:val="00B7135D"/>
    <w:rsid w:val="00B72C98"/>
    <w:rsid w:val="00B777CF"/>
    <w:rsid w:val="00B80180"/>
    <w:rsid w:val="00B81C86"/>
    <w:rsid w:val="00B8484F"/>
    <w:rsid w:val="00B857DC"/>
    <w:rsid w:val="00B91D4A"/>
    <w:rsid w:val="00B9392D"/>
    <w:rsid w:val="00B97C79"/>
    <w:rsid w:val="00BA2228"/>
    <w:rsid w:val="00BA452E"/>
    <w:rsid w:val="00BA4760"/>
    <w:rsid w:val="00BA646B"/>
    <w:rsid w:val="00BA6F53"/>
    <w:rsid w:val="00BA7166"/>
    <w:rsid w:val="00BA7F76"/>
    <w:rsid w:val="00BB0D4C"/>
    <w:rsid w:val="00BB0F8C"/>
    <w:rsid w:val="00BB440E"/>
    <w:rsid w:val="00BC1650"/>
    <w:rsid w:val="00BC22C3"/>
    <w:rsid w:val="00BC2575"/>
    <w:rsid w:val="00BC2892"/>
    <w:rsid w:val="00BC2986"/>
    <w:rsid w:val="00BC4AAD"/>
    <w:rsid w:val="00BC4B99"/>
    <w:rsid w:val="00BC6A76"/>
    <w:rsid w:val="00BC7088"/>
    <w:rsid w:val="00BD374D"/>
    <w:rsid w:val="00BD42AB"/>
    <w:rsid w:val="00BD5BDB"/>
    <w:rsid w:val="00BD72B1"/>
    <w:rsid w:val="00BE097F"/>
    <w:rsid w:val="00BE3415"/>
    <w:rsid w:val="00BF11EF"/>
    <w:rsid w:val="00BF3573"/>
    <w:rsid w:val="00BF5E6C"/>
    <w:rsid w:val="00C0136B"/>
    <w:rsid w:val="00C07334"/>
    <w:rsid w:val="00C07E6F"/>
    <w:rsid w:val="00C105A8"/>
    <w:rsid w:val="00C10711"/>
    <w:rsid w:val="00C201C9"/>
    <w:rsid w:val="00C20A53"/>
    <w:rsid w:val="00C22FD8"/>
    <w:rsid w:val="00C237E6"/>
    <w:rsid w:val="00C24FBD"/>
    <w:rsid w:val="00C25DBD"/>
    <w:rsid w:val="00C301F0"/>
    <w:rsid w:val="00C30485"/>
    <w:rsid w:val="00C3264A"/>
    <w:rsid w:val="00C379BC"/>
    <w:rsid w:val="00C41EB1"/>
    <w:rsid w:val="00C50705"/>
    <w:rsid w:val="00C51AF7"/>
    <w:rsid w:val="00C52531"/>
    <w:rsid w:val="00C526D0"/>
    <w:rsid w:val="00C52EEE"/>
    <w:rsid w:val="00C53DA9"/>
    <w:rsid w:val="00C54FA9"/>
    <w:rsid w:val="00C552A9"/>
    <w:rsid w:val="00C559D0"/>
    <w:rsid w:val="00C57170"/>
    <w:rsid w:val="00C61248"/>
    <w:rsid w:val="00C618EB"/>
    <w:rsid w:val="00C6243A"/>
    <w:rsid w:val="00C64A6B"/>
    <w:rsid w:val="00C657AA"/>
    <w:rsid w:val="00C6631B"/>
    <w:rsid w:val="00C728A7"/>
    <w:rsid w:val="00C73469"/>
    <w:rsid w:val="00C76019"/>
    <w:rsid w:val="00C760D8"/>
    <w:rsid w:val="00C8184C"/>
    <w:rsid w:val="00C83DC4"/>
    <w:rsid w:val="00C85CED"/>
    <w:rsid w:val="00C87C6A"/>
    <w:rsid w:val="00C90EE3"/>
    <w:rsid w:val="00C913AC"/>
    <w:rsid w:val="00C917C1"/>
    <w:rsid w:val="00C94A70"/>
    <w:rsid w:val="00C94D74"/>
    <w:rsid w:val="00C958C7"/>
    <w:rsid w:val="00CA14A9"/>
    <w:rsid w:val="00CA4F1E"/>
    <w:rsid w:val="00CB03C6"/>
    <w:rsid w:val="00CB48BF"/>
    <w:rsid w:val="00CB64D3"/>
    <w:rsid w:val="00CC15AA"/>
    <w:rsid w:val="00CC2043"/>
    <w:rsid w:val="00CC2575"/>
    <w:rsid w:val="00CC3379"/>
    <w:rsid w:val="00CC3AFD"/>
    <w:rsid w:val="00CC4E84"/>
    <w:rsid w:val="00CD1B0B"/>
    <w:rsid w:val="00CD33DE"/>
    <w:rsid w:val="00CD6785"/>
    <w:rsid w:val="00CE36C1"/>
    <w:rsid w:val="00CE39BB"/>
    <w:rsid w:val="00CE3D83"/>
    <w:rsid w:val="00CE4095"/>
    <w:rsid w:val="00CE4E79"/>
    <w:rsid w:val="00CE56A0"/>
    <w:rsid w:val="00CE6BA6"/>
    <w:rsid w:val="00CF1EFF"/>
    <w:rsid w:val="00CF2EE5"/>
    <w:rsid w:val="00CF64A5"/>
    <w:rsid w:val="00CF6A72"/>
    <w:rsid w:val="00D0050C"/>
    <w:rsid w:val="00D0216B"/>
    <w:rsid w:val="00D026C0"/>
    <w:rsid w:val="00D04AF9"/>
    <w:rsid w:val="00D05C17"/>
    <w:rsid w:val="00D06845"/>
    <w:rsid w:val="00D103F0"/>
    <w:rsid w:val="00D149FD"/>
    <w:rsid w:val="00D22DCE"/>
    <w:rsid w:val="00D27A72"/>
    <w:rsid w:val="00D310BB"/>
    <w:rsid w:val="00D31919"/>
    <w:rsid w:val="00D32A7A"/>
    <w:rsid w:val="00D330FF"/>
    <w:rsid w:val="00D33670"/>
    <w:rsid w:val="00D355B8"/>
    <w:rsid w:val="00D41762"/>
    <w:rsid w:val="00D41CFF"/>
    <w:rsid w:val="00D41E85"/>
    <w:rsid w:val="00D43921"/>
    <w:rsid w:val="00D47290"/>
    <w:rsid w:val="00D50CF0"/>
    <w:rsid w:val="00D51233"/>
    <w:rsid w:val="00D51787"/>
    <w:rsid w:val="00D52ABE"/>
    <w:rsid w:val="00D55815"/>
    <w:rsid w:val="00D5765E"/>
    <w:rsid w:val="00D61AF7"/>
    <w:rsid w:val="00D61F16"/>
    <w:rsid w:val="00D678D8"/>
    <w:rsid w:val="00D67B53"/>
    <w:rsid w:val="00D72531"/>
    <w:rsid w:val="00D725DA"/>
    <w:rsid w:val="00D7567D"/>
    <w:rsid w:val="00D75693"/>
    <w:rsid w:val="00D75DD9"/>
    <w:rsid w:val="00D76C30"/>
    <w:rsid w:val="00D772E4"/>
    <w:rsid w:val="00D77A0C"/>
    <w:rsid w:val="00D77F03"/>
    <w:rsid w:val="00D80979"/>
    <w:rsid w:val="00D839BA"/>
    <w:rsid w:val="00D87540"/>
    <w:rsid w:val="00D87AE2"/>
    <w:rsid w:val="00D87C0D"/>
    <w:rsid w:val="00D91A44"/>
    <w:rsid w:val="00D93BFC"/>
    <w:rsid w:val="00D943D4"/>
    <w:rsid w:val="00D96643"/>
    <w:rsid w:val="00D96E7B"/>
    <w:rsid w:val="00DA0059"/>
    <w:rsid w:val="00DA0122"/>
    <w:rsid w:val="00DB1F9B"/>
    <w:rsid w:val="00DB43E0"/>
    <w:rsid w:val="00DC0497"/>
    <w:rsid w:val="00DC11CE"/>
    <w:rsid w:val="00DC2F53"/>
    <w:rsid w:val="00DC39C9"/>
    <w:rsid w:val="00DC39F1"/>
    <w:rsid w:val="00DC486D"/>
    <w:rsid w:val="00DC4904"/>
    <w:rsid w:val="00DC52C0"/>
    <w:rsid w:val="00DC52F9"/>
    <w:rsid w:val="00DC5E8D"/>
    <w:rsid w:val="00DC7104"/>
    <w:rsid w:val="00DC7977"/>
    <w:rsid w:val="00DC7E70"/>
    <w:rsid w:val="00DD095C"/>
    <w:rsid w:val="00DD1158"/>
    <w:rsid w:val="00DD25F1"/>
    <w:rsid w:val="00DE25F8"/>
    <w:rsid w:val="00DE4403"/>
    <w:rsid w:val="00DE4A00"/>
    <w:rsid w:val="00DE4F8E"/>
    <w:rsid w:val="00DE5CC8"/>
    <w:rsid w:val="00DE6CF4"/>
    <w:rsid w:val="00DF03C8"/>
    <w:rsid w:val="00DF28CB"/>
    <w:rsid w:val="00DF2CEE"/>
    <w:rsid w:val="00DF4AFC"/>
    <w:rsid w:val="00DF60DB"/>
    <w:rsid w:val="00DF74C7"/>
    <w:rsid w:val="00E03CB3"/>
    <w:rsid w:val="00E051D9"/>
    <w:rsid w:val="00E05EEB"/>
    <w:rsid w:val="00E063B2"/>
    <w:rsid w:val="00E07090"/>
    <w:rsid w:val="00E07E63"/>
    <w:rsid w:val="00E102A8"/>
    <w:rsid w:val="00E139F3"/>
    <w:rsid w:val="00E14B8F"/>
    <w:rsid w:val="00E15066"/>
    <w:rsid w:val="00E167BE"/>
    <w:rsid w:val="00E22D40"/>
    <w:rsid w:val="00E23934"/>
    <w:rsid w:val="00E240B3"/>
    <w:rsid w:val="00E2454A"/>
    <w:rsid w:val="00E246D4"/>
    <w:rsid w:val="00E3118B"/>
    <w:rsid w:val="00E3287A"/>
    <w:rsid w:val="00E36994"/>
    <w:rsid w:val="00E37EEA"/>
    <w:rsid w:val="00E439ED"/>
    <w:rsid w:val="00E43A5E"/>
    <w:rsid w:val="00E43A8A"/>
    <w:rsid w:val="00E47DF3"/>
    <w:rsid w:val="00E50151"/>
    <w:rsid w:val="00E50C24"/>
    <w:rsid w:val="00E50F2E"/>
    <w:rsid w:val="00E563F5"/>
    <w:rsid w:val="00E5662C"/>
    <w:rsid w:val="00E56A60"/>
    <w:rsid w:val="00E63AE1"/>
    <w:rsid w:val="00E64594"/>
    <w:rsid w:val="00E65E6E"/>
    <w:rsid w:val="00E67AC9"/>
    <w:rsid w:val="00E72D6F"/>
    <w:rsid w:val="00E734B8"/>
    <w:rsid w:val="00E73BD1"/>
    <w:rsid w:val="00E751C5"/>
    <w:rsid w:val="00E761CD"/>
    <w:rsid w:val="00E76BCB"/>
    <w:rsid w:val="00E8210B"/>
    <w:rsid w:val="00E82925"/>
    <w:rsid w:val="00E908D7"/>
    <w:rsid w:val="00E92C9B"/>
    <w:rsid w:val="00E93081"/>
    <w:rsid w:val="00E93205"/>
    <w:rsid w:val="00E974B4"/>
    <w:rsid w:val="00EA028D"/>
    <w:rsid w:val="00EA1208"/>
    <w:rsid w:val="00EA12BB"/>
    <w:rsid w:val="00EA1A0B"/>
    <w:rsid w:val="00EA1E12"/>
    <w:rsid w:val="00EA2BE8"/>
    <w:rsid w:val="00EA2C9B"/>
    <w:rsid w:val="00EA5E61"/>
    <w:rsid w:val="00EA683E"/>
    <w:rsid w:val="00EB22F1"/>
    <w:rsid w:val="00EB28DF"/>
    <w:rsid w:val="00EB5156"/>
    <w:rsid w:val="00EC1784"/>
    <w:rsid w:val="00EC198B"/>
    <w:rsid w:val="00EC5137"/>
    <w:rsid w:val="00EC7195"/>
    <w:rsid w:val="00EC7322"/>
    <w:rsid w:val="00ED12C9"/>
    <w:rsid w:val="00ED4226"/>
    <w:rsid w:val="00ED68E6"/>
    <w:rsid w:val="00ED6929"/>
    <w:rsid w:val="00EE0D01"/>
    <w:rsid w:val="00EE55B2"/>
    <w:rsid w:val="00EE63E8"/>
    <w:rsid w:val="00EF05EE"/>
    <w:rsid w:val="00EF0D13"/>
    <w:rsid w:val="00EF52F6"/>
    <w:rsid w:val="00F001A7"/>
    <w:rsid w:val="00F00656"/>
    <w:rsid w:val="00F0153B"/>
    <w:rsid w:val="00F0173B"/>
    <w:rsid w:val="00F03871"/>
    <w:rsid w:val="00F04486"/>
    <w:rsid w:val="00F07FCB"/>
    <w:rsid w:val="00F120B0"/>
    <w:rsid w:val="00F128E0"/>
    <w:rsid w:val="00F16506"/>
    <w:rsid w:val="00F16CE1"/>
    <w:rsid w:val="00F16EFB"/>
    <w:rsid w:val="00F1772D"/>
    <w:rsid w:val="00F2317D"/>
    <w:rsid w:val="00F234C7"/>
    <w:rsid w:val="00F26ABC"/>
    <w:rsid w:val="00F31579"/>
    <w:rsid w:val="00F3168B"/>
    <w:rsid w:val="00F31793"/>
    <w:rsid w:val="00F31E62"/>
    <w:rsid w:val="00F3331F"/>
    <w:rsid w:val="00F335B3"/>
    <w:rsid w:val="00F34BD3"/>
    <w:rsid w:val="00F3776A"/>
    <w:rsid w:val="00F41764"/>
    <w:rsid w:val="00F41FA5"/>
    <w:rsid w:val="00F42670"/>
    <w:rsid w:val="00F42B02"/>
    <w:rsid w:val="00F43B94"/>
    <w:rsid w:val="00F4484F"/>
    <w:rsid w:val="00F50196"/>
    <w:rsid w:val="00F50E56"/>
    <w:rsid w:val="00F51158"/>
    <w:rsid w:val="00F51B38"/>
    <w:rsid w:val="00F51D0A"/>
    <w:rsid w:val="00F533A1"/>
    <w:rsid w:val="00F562F3"/>
    <w:rsid w:val="00F6182C"/>
    <w:rsid w:val="00F61B29"/>
    <w:rsid w:val="00F65518"/>
    <w:rsid w:val="00F67E73"/>
    <w:rsid w:val="00F704E9"/>
    <w:rsid w:val="00F707DB"/>
    <w:rsid w:val="00F717F8"/>
    <w:rsid w:val="00F72EBC"/>
    <w:rsid w:val="00F74C21"/>
    <w:rsid w:val="00F75678"/>
    <w:rsid w:val="00F768D6"/>
    <w:rsid w:val="00F76DE4"/>
    <w:rsid w:val="00F777D7"/>
    <w:rsid w:val="00F7798A"/>
    <w:rsid w:val="00F77BA3"/>
    <w:rsid w:val="00F80815"/>
    <w:rsid w:val="00F853C3"/>
    <w:rsid w:val="00F864C4"/>
    <w:rsid w:val="00F86F59"/>
    <w:rsid w:val="00F870E0"/>
    <w:rsid w:val="00F87627"/>
    <w:rsid w:val="00F907E4"/>
    <w:rsid w:val="00F930A3"/>
    <w:rsid w:val="00F96166"/>
    <w:rsid w:val="00F9692A"/>
    <w:rsid w:val="00F979F7"/>
    <w:rsid w:val="00FA270F"/>
    <w:rsid w:val="00FA36CD"/>
    <w:rsid w:val="00FA3CD8"/>
    <w:rsid w:val="00FA48C5"/>
    <w:rsid w:val="00FA5F67"/>
    <w:rsid w:val="00FA758A"/>
    <w:rsid w:val="00FB0BCE"/>
    <w:rsid w:val="00FB0E34"/>
    <w:rsid w:val="00FB199C"/>
    <w:rsid w:val="00FB1E85"/>
    <w:rsid w:val="00FB3706"/>
    <w:rsid w:val="00FB3D39"/>
    <w:rsid w:val="00FB3FEA"/>
    <w:rsid w:val="00FB489B"/>
    <w:rsid w:val="00FB4F44"/>
    <w:rsid w:val="00FB59EC"/>
    <w:rsid w:val="00FC09D1"/>
    <w:rsid w:val="00FC0AC5"/>
    <w:rsid w:val="00FC29D5"/>
    <w:rsid w:val="00FC5262"/>
    <w:rsid w:val="00FC7906"/>
    <w:rsid w:val="00FD0915"/>
    <w:rsid w:val="00FD0BED"/>
    <w:rsid w:val="00FD2687"/>
    <w:rsid w:val="00FD6489"/>
    <w:rsid w:val="00FD7654"/>
    <w:rsid w:val="00FD792A"/>
    <w:rsid w:val="00FE0226"/>
    <w:rsid w:val="00FE3A5E"/>
    <w:rsid w:val="00FE4034"/>
    <w:rsid w:val="00FE6D62"/>
    <w:rsid w:val="00FF1197"/>
    <w:rsid w:val="00FF11F2"/>
    <w:rsid w:val="00FF4D71"/>
    <w:rsid w:val="00FF65A2"/>
    <w:rsid w:val="00FF7A04"/>
    <w:rsid w:val="00FF7E15"/>
    <w:rsid w:val="01F7F9F1"/>
    <w:rsid w:val="10B0C228"/>
    <w:rsid w:val="10B98F11"/>
    <w:rsid w:val="18FFCA8C"/>
    <w:rsid w:val="1BC7FE00"/>
    <w:rsid w:val="23762148"/>
    <w:rsid w:val="29F18E22"/>
    <w:rsid w:val="2A3131FD"/>
    <w:rsid w:val="2AD83E3F"/>
    <w:rsid w:val="2F0315D5"/>
    <w:rsid w:val="308722D8"/>
    <w:rsid w:val="3ED41650"/>
    <w:rsid w:val="44DD9A5B"/>
    <w:rsid w:val="47D76DE3"/>
    <w:rsid w:val="65EEAF7E"/>
    <w:rsid w:val="66D316EF"/>
    <w:rsid w:val="689C3B95"/>
    <w:rsid w:val="7AB6A83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CFE5E"/>
  <w15:chartTrackingRefBased/>
  <w15:docId w15:val="{0B743990-4D1F-484A-A04C-1ADF8779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5B"/>
    <w:rPr>
      <w:rFonts w:ascii="Calibri" w:hAnsi="Calibri"/>
      <w:kern w:val="0"/>
      <w14:ligatures w14:val="none"/>
    </w:rPr>
  </w:style>
  <w:style w:type="paragraph" w:styleId="Overskrift1">
    <w:name w:val="heading 1"/>
    <w:aliases w:val="MedCom: Overskrift 1"/>
    <w:basedOn w:val="Normal"/>
    <w:next w:val="Normal"/>
    <w:link w:val="Overskrift1Tegn"/>
    <w:uiPriority w:val="99"/>
    <w:qFormat/>
    <w:rsid w:val="00301AF8"/>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aliases w:val="MedCom,heading 2,Brødtekst typografi"/>
    <w:basedOn w:val="Normal"/>
    <w:next w:val="Normal"/>
    <w:link w:val="Overskrift2Tegn"/>
    <w:unhideWhenUsed/>
    <w:qFormat/>
    <w:rsid w:val="00455E1C"/>
    <w:pPr>
      <w:keepNext/>
      <w:keepLines/>
      <w:numPr>
        <w:numId w:val="14"/>
      </w:numPr>
      <w:spacing w:before="120" w:after="80"/>
      <w:outlineLvl w:val="1"/>
    </w:pPr>
    <w:rPr>
      <w:rFonts w:asciiTheme="majorHAnsi" w:eastAsiaTheme="majorEastAsia" w:hAnsiTheme="majorHAnsi" w:cstheme="majorBidi"/>
      <w:color w:val="0F4761" w:themeColor="accent1" w:themeShade="BF"/>
      <w:sz w:val="32"/>
      <w:szCs w:val="32"/>
      <w:lang w:val="en-GB"/>
    </w:rPr>
  </w:style>
  <w:style w:type="paragraph" w:styleId="Overskrift3">
    <w:name w:val="heading 3"/>
    <w:basedOn w:val="Normal"/>
    <w:next w:val="Normal"/>
    <w:link w:val="Overskrift3Tegn"/>
    <w:unhideWhenUsed/>
    <w:qFormat/>
    <w:rsid w:val="00B42D88"/>
    <w:pPr>
      <w:keepNext/>
      <w:keepLines/>
      <w:numPr>
        <w:numId w:val="15"/>
      </w:numPr>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9"/>
    <w:unhideWhenUsed/>
    <w:qFormat/>
    <w:rsid w:val="00443D82"/>
    <w:pPr>
      <w:keepNext/>
      <w:keepLines/>
      <w:numPr>
        <w:numId w:val="16"/>
      </w:numPr>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9"/>
    <w:unhideWhenUsed/>
    <w:qFormat/>
    <w:rsid w:val="00CF1EF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9"/>
    <w:unhideWhenUsed/>
    <w:qFormat/>
    <w:rsid w:val="00CF1EF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9"/>
    <w:unhideWhenUsed/>
    <w:qFormat/>
    <w:rsid w:val="00CF1EF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9"/>
    <w:unhideWhenUsed/>
    <w:qFormat/>
    <w:rsid w:val="00CF1EF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9"/>
    <w:unhideWhenUsed/>
    <w:qFormat/>
    <w:rsid w:val="00CF1EF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301AF8"/>
    <w:rPr>
      <w:rFonts w:asciiTheme="majorHAnsi" w:eastAsiaTheme="majorEastAsia" w:hAnsiTheme="majorHAnsi" w:cstheme="majorBidi"/>
      <w:color w:val="0F4761" w:themeColor="accent1" w:themeShade="BF"/>
      <w:kern w:val="0"/>
      <w:sz w:val="40"/>
      <w:szCs w:val="40"/>
      <w14:ligatures w14:val="none"/>
    </w:rPr>
  </w:style>
  <w:style w:type="character" w:customStyle="1" w:styleId="Overskrift2Tegn">
    <w:name w:val="Overskrift 2 Tegn"/>
    <w:aliases w:val="MedCom Tegn,heading 2 Tegn,Brødtekst typografi Tegn"/>
    <w:basedOn w:val="Standardskrifttypeiafsnit"/>
    <w:link w:val="Overskrift2"/>
    <w:rsid w:val="00455E1C"/>
    <w:rPr>
      <w:rFonts w:asciiTheme="majorHAnsi" w:eastAsiaTheme="majorEastAsia" w:hAnsiTheme="majorHAnsi" w:cstheme="majorBidi"/>
      <w:color w:val="0F4761" w:themeColor="accent1" w:themeShade="BF"/>
      <w:kern w:val="0"/>
      <w:sz w:val="32"/>
      <w:szCs w:val="32"/>
      <w:lang w:val="en-GB"/>
      <w14:ligatures w14:val="none"/>
    </w:rPr>
  </w:style>
  <w:style w:type="character" w:customStyle="1" w:styleId="Overskrift3Tegn">
    <w:name w:val="Overskrift 3 Tegn"/>
    <w:basedOn w:val="Standardskrifttypeiafsnit"/>
    <w:link w:val="Overskrift3"/>
    <w:rsid w:val="00E37EEA"/>
    <w:rPr>
      <w:rFonts w:ascii="Calibri" w:eastAsiaTheme="majorEastAsia" w:hAnsi="Calibri" w:cstheme="majorBidi"/>
      <w:color w:val="0F4761" w:themeColor="accent1" w:themeShade="BF"/>
      <w:kern w:val="0"/>
      <w:sz w:val="28"/>
      <w:szCs w:val="28"/>
      <w14:ligatures w14:val="none"/>
    </w:rPr>
  </w:style>
  <w:style w:type="character" w:customStyle="1" w:styleId="Overskrift4Tegn">
    <w:name w:val="Overskrift 4 Tegn"/>
    <w:basedOn w:val="Standardskrifttypeiafsnit"/>
    <w:link w:val="Overskrift4"/>
    <w:uiPriority w:val="99"/>
    <w:rsid w:val="00DE4F8E"/>
    <w:rPr>
      <w:rFonts w:ascii="Calibri" w:eastAsiaTheme="majorEastAsia" w:hAnsi="Calibri" w:cstheme="majorBidi"/>
      <w:i/>
      <w:iCs/>
      <w:color w:val="0F4761" w:themeColor="accent1" w:themeShade="BF"/>
      <w:kern w:val="0"/>
      <w14:ligatures w14:val="none"/>
    </w:rPr>
  </w:style>
  <w:style w:type="character" w:customStyle="1" w:styleId="Overskrift5Tegn">
    <w:name w:val="Overskrift 5 Tegn"/>
    <w:basedOn w:val="Standardskrifttypeiafsnit"/>
    <w:link w:val="Overskrift5"/>
    <w:uiPriority w:val="9"/>
    <w:semiHidden/>
    <w:rsid w:val="00CF1EF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F1EF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F1EF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F1EF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F1EFF"/>
    <w:rPr>
      <w:rFonts w:eastAsiaTheme="majorEastAsia" w:cstheme="majorBidi"/>
      <w:color w:val="272727" w:themeColor="text1" w:themeTint="D8"/>
    </w:rPr>
  </w:style>
  <w:style w:type="paragraph" w:styleId="Titel">
    <w:name w:val="Title"/>
    <w:aliases w:val="MedCom: Title"/>
    <w:basedOn w:val="Normal"/>
    <w:next w:val="Normal"/>
    <w:link w:val="TitelTegn"/>
    <w:uiPriority w:val="10"/>
    <w:qFormat/>
    <w:rsid w:val="00CF1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CF1EF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F1EF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F1EF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F1EF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F1EFF"/>
    <w:rPr>
      <w:i/>
      <w:iCs/>
      <w:color w:val="404040" w:themeColor="text1" w:themeTint="BF"/>
    </w:rPr>
  </w:style>
  <w:style w:type="paragraph" w:styleId="Listeafsnit">
    <w:name w:val="List Paragraph"/>
    <w:basedOn w:val="Normal"/>
    <w:uiPriority w:val="34"/>
    <w:qFormat/>
    <w:rsid w:val="00CF1EFF"/>
    <w:pPr>
      <w:ind w:left="720"/>
      <w:contextualSpacing/>
    </w:pPr>
  </w:style>
  <w:style w:type="character" w:styleId="Kraftigfremhvning">
    <w:name w:val="Intense Emphasis"/>
    <w:basedOn w:val="Standardskrifttypeiafsnit"/>
    <w:uiPriority w:val="21"/>
    <w:qFormat/>
    <w:rsid w:val="00CF1EFF"/>
    <w:rPr>
      <w:i/>
      <w:iCs/>
      <w:color w:val="0F4761" w:themeColor="accent1" w:themeShade="BF"/>
    </w:rPr>
  </w:style>
  <w:style w:type="paragraph" w:styleId="Strktcitat">
    <w:name w:val="Intense Quote"/>
    <w:basedOn w:val="Normal"/>
    <w:next w:val="Normal"/>
    <w:link w:val="StrktcitatTegn"/>
    <w:uiPriority w:val="30"/>
    <w:qFormat/>
    <w:rsid w:val="00CF1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F1EFF"/>
    <w:rPr>
      <w:i/>
      <w:iCs/>
      <w:color w:val="0F4761" w:themeColor="accent1" w:themeShade="BF"/>
    </w:rPr>
  </w:style>
  <w:style w:type="character" w:styleId="Kraftighenvisning">
    <w:name w:val="Intense Reference"/>
    <w:basedOn w:val="Standardskrifttypeiafsnit"/>
    <w:uiPriority w:val="32"/>
    <w:qFormat/>
    <w:rsid w:val="00CF1EFF"/>
    <w:rPr>
      <w:b/>
      <w:bCs/>
      <w:smallCaps/>
      <w:color w:val="0F4761" w:themeColor="accent1" w:themeShade="BF"/>
      <w:spacing w:val="5"/>
    </w:rPr>
  </w:style>
  <w:style w:type="paragraph" w:styleId="Sidehoved">
    <w:name w:val="header"/>
    <w:basedOn w:val="Normal"/>
    <w:link w:val="SidehovedTegn"/>
    <w:uiPriority w:val="99"/>
    <w:unhideWhenUsed/>
    <w:rsid w:val="0094085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085B"/>
    <w:rPr>
      <w:rFonts w:ascii="Calibri" w:hAnsi="Calibri"/>
      <w:kern w:val="0"/>
      <w14:ligatures w14:val="none"/>
    </w:rPr>
  </w:style>
  <w:style w:type="paragraph" w:styleId="Sidefod">
    <w:name w:val="footer"/>
    <w:basedOn w:val="Normal"/>
    <w:link w:val="SidefodTegn"/>
    <w:uiPriority w:val="99"/>
    <w:unhideWhenUsed/>
    <w:rsid w:val="0094085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085B"/>
    <w:rPr>
      <w:rFonts w:ascii="Calibri" w:hAnsi="Calibri"/>
      <w:kern w:val="0"/>
      <w14:ligatures w14:val="none"/>
    </w:rPr>
  </w:style>
  <w:style w:type="table" w:styleId="Tabel-Gitter">
    <w:name w:val="Table Grid"/>
    <w:basedOn w:val="Tabel-Normal"/>
    <w:uiPriority w:val="59"/>
    <w:rsid w:val="0094085B"/>
    <w:pPr>
      <w:spacing w:after="0" w:line="240" w:lineRule="auto"/>
    </w:pPr>
    <w:rPr>
      <w:rFonts w:eastAsiaTheme="minorEastAsia"/>
      <w:kern w:val="0"/>
      <w:sz w:val="21"/>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rsid w:val="0094085B"/>
    <w:rPr>
      <w:rFonts w:asciiTheme="minorHAnsi" w:hAnsiTheme="minorHAnsi" w:cs="Times New Roman"/>
      <w:color w:val="0000FF"/>
      <w:u w:val="single"/>
    </w:rPr>
  </w:style>
  <w:style w:type="table" w:customStyle="1" w:styleId="Tabel-Gitter1">
    <w:name w:val="Tabel - Gitter1"/>
    <w:basedOn w:val="Tabel-Normal"/>
    <w:next w:val="Tabel-Gitter"/>
    <w:uiPriority w:val="59"/>
    <w:rsid w:val="0094085B"/>
    <w:pPr>
      <w:spacing w:after="0" w:line="240" w:lineRule="auto"/>
    </w:pPr>
    <w:rPr>
      <w:rFonts w:ascii="Calibri" w:eastAsia="Calibri" w:hAnsi="Calibri" w:cs="Times New Roman"/>
      <w:kern w:val="0"/>
      <w:sz w:val="20"/>
      <w:szCs w:val="20"/>
      <w:lang w:val="de-DE" w:eastAsia="de-DE"/>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dnotetekst">
    <w:name w:val="footnote text"/>
    <w:basedOn w:val="Normal"/>
    <w:link w:val="FodnotetekstTegn"/>
    <w:uiPriority w:val="99"/>
    <w:unhideWhenUsed/>
    <w:rsid w:val="0094085B"/>
    <w:pPr>
      <w:spacing w:after="0" w:line="240" w:lineRule="auto"/>
    </w:pPr>
    <w:rPr>
      <w:sz w:val="20"/>
      <w:szCs w:val="20"/>
    </w:rPr>
  </w:style>
  <w:style w:type="character" w:customStyle="1" w:styleId="FodnotetekstTegn">
    <w:name w:val="Fodnotetekst Tegn"/>
    <w:basedOn w:val="Standardskrifttypeiafsnit"/>
    <w:link w:val="Fodnotetekst"/>
    <w:uiPriority w:val="99"/>
    <w:rsid w:val="0094085B"/>
    <w:rPr>
      <w:rFonts w:ascii="Calibri" w:hAnsi="Calibri"/>
      <w:kern w:val="0"/>
      <w:sz w:val="20"/>
      <w:szCs w:val="20"/>
      <w14:ligatures w14:val="none"/>
    </w:rPr>
  </w:style>
  <w:style w:type="character" w:styleId="Fodnotehenvisning">
    <w:name w:val="footnote reference"/>
    <w:basedOn w:val="Standardskrifttypeiafsnit"/>
    <w:uiPriority w:val="99"/>
    <w:unhideWhenUsed/>
    <w:rsid w:val="0094085B"/>
    <w:rPr>
      <w:vertAlign w:val="superscript"/>
    </w:rPr>
  </w:style>
  <w:style w:type="paragraph" w:customStyle="1" w:styleId="MedComHyperlink">
    <w:name w:val="MedCom: Hyperlink"/>
    <w:basedOn w:val="Normal"/>
    <w:link w:val="MedComHyperlinkChar"/>
    <w:qFormat/>
    <w:rsid w:val="0094085B"/>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94085B"/>
    <w:rPr>
      <w:rFonts w:eastAsia="Times New Roman" w:cs="Times New Roman"/>
      <w:color w:val="315A7A"/>
      <w:kern w:val="0"/>
      <w:sz w:val="20"/>
      <w:szCs w:val="24"/>
      <w:u w:val="single"/>
      <w14:ligatures w14:val="none"/>
    </w:rPr>
  </w:style>
  <w:style w:type="paragraph" w:styleId="Overskrift">
    <w:name w:val="TOC Heading"/>
    <w:basedOn w:val="Overskrift1"/>
    <w:next w:val="Normal"/>
    <w:uiPriority w:val="39"/>
    <w:unhideWhenUsed/>
    <w:qFormat/>
    <w:rsid w:val="0094085B"/>
    <w:pPr>
      <w:spacing w:before="240" w:after="0"/>
      <w:outlineLvl w:val="9"/>
    </w:pPr>
    <w:rPr>
      <w:sz w:val="32"/>
      <w:szCs w:val="32"/>
      <w:lang w:eastAsia="da-DK"/>
    </w:rPr>
  </w:style>
  <w:style w:type="paragraph" w:styleId="Indholdsfortegnelse1">
    <w:name w:val="toc 1"/>
    <w:basedOn w:val="Normal"/>
    <w:next w:val="Normal"/>
    <w:autoRedefine/>
    <w:uiPriority w:val="39"/>
    <w:unhideWhenUsed/>
    <w:rsid w:val="0094085B"/>
    <w:pPr>
      <w:spacing w:after="100"/>
    </w:pPr>
  </w:style>
  <w:style w:type="paragraph" w:styleId="Indholdsfortegnelse2">
    <w:name w:val="toc 2"/>
    <w:basedOn w:val="Normal"/>
    <w:next w:val="Normal"/>
    <w:autoRedefine/>
    <w:uiPriority w:val="39"/>
    <w:unhideWhenUsed/>
    <w:rsid w:val="0094085B"/>
    <w:pPr>
      <w:spacing w:after="100"/>
      <w:ind w:left="220"/>
    </w:pPr>
  </w:style>
  <w:style w:type="character" w:styleId="Svaghenvisning">
    <w:name w:val="Subtle Reference"/>
    <w:basedOn w:val="Standardskrifttypeiafsnit"/>
    <w:uiPriority w:val="31"/>
    <w:qFormat/>
    <w:rsid w:val="0094085B"/>
    <w:rPr>
      <w:smallCaps/>
      <w:color w:val="5A5A5A" w:themeColor="text1" w:themeTint="A5"/>
    </w:rPr>
  </w:style>
  <w:style w:type="paragraph" w:styleId="Billedtekst">
    <w:name w:val="caption"/>
    <w:basedOn w:val="Normal"/>
    <w:next w:val="Normal"/>
    <w:uiPriority w:val="99"/>
    <w:qFormat/>
    <w:rsid w:val="0094085B"/>
    <w:pPr>
      <w:spacing w:before="120" w:after="120" w:line="240" w:lineRule="auto"/>
    </w:pPr>
    <w:rPr>
      <w:rFonts w:asciiTheme="minorHAnsi" w:eastAsia="Times New Roman" w:hAnsiTheme="minorHAnsi" w:cs="Times New Roman"/>
      <w:b/>
      <w:bCs/>
      <w:sz w:val="20"/>
      <w:szCs w:val="20"/>
    </w:rPr>
  </w:style>
  <w:style w:type="character" w:styleId="Pladsholdertekst">
    <w:name w:val="Placeholder Text"/>
    <w:basedOn w:val="Standardskrifttypeiafsnit"/>
    <w:uiPriority w:val="99"/>
    <w:semiHidden/>
    <w:rsid w:val="0094085B"/>
    <w:rPr>
      <w:color w:val="808080"/>
    </w:rPr>
  </w:style>
  <w:style w:type="paragraph" w:customStyle="1" w:styleId="Default">
    <w:name w:val="Default"/>
    <w:rsid w:val="0094085B"/>
    <w:pPr>
      <w:autoSpaceDE w:val="0"/>
      <w:autoSpaceDN w:val="0"/>
      <w:adjustRightInd w:val="0"/>
      <w:spacing w:after="0" w:line="240" w:lineRule="auto"/>
    </w:pPr>
    <w:rPr>
      <w:rFonts w:ascii="Roboto" w:eastAsia="Calibri" w:hAnsi="Roboto" w:cs="Roboto"/>
      <w:color w:val="000000"/>
      <w:kern w:val="0"/>
      <w:sz w:val="24"/>
      <w:szCs w:val="24"/>
      <w:lang w:eastAsia="de-DE"/>
      <w14:ligatures w14:val="none"/>
    </w:rPr>
  </w:style>
  <w:style w:type="table" w:customStyle="1" w:styleId="Tabel-Gitter2">
    <w:name w:val="Tabel - Gitter2"/>
    <w:basedOn w:val="Tabel-Normal"/>
    <w:next w:val="Tabel-Gitter"/>
    <w:uiPriority w:val="59"/>
    <w:rsid w:val="0094085B"/>
    <w:pPr>
      <w:spacing w:after="0" w:line="240" w:lineRule="auto"/>
    </w:pPr>
    <w:rPr>
      <w:rFonts w:ascii="Calibri" w:eastAsia="Calibri" w:hAnsi="Calibri" w:cs="Times New Roman"/>
      <w:kern w:val="0"/>
      <w:sz w:val="20"/>
      <w:szCs w:val="20"/>
      <w:lang w:val="de-DE" w:eastAsia="de-DE"/>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lstomtale">
    <w:name w:val="Unresolved Mention"/>
    <w:basedOn w:val="Standardskrifttypeiafsnit"/>
    <w:uiPriority w:val="99"/>
    <w:semiHidden/>
    <w:unhideWhenUsed/>
    <w:rsid w:val="00474D88"/>
    <w:rPr>
      <w:color w:val="605E5C"/>
      <w:shd w:val="clear" w:color="auto" w:fill="E1DFDD"/>
    </w:rPr>
  </w:style>
  <w:style w:type="character" w:styleId="BesgtLink">
    <w:name w:val="FollowedHyperlink"/>
    <w:basedOn w:val="Standardskrifttypeiafsnit"/>
    <w:uiPriority w:val="99"/>
    <w:semiHidden/>
    <w:unhideWhenUsed/>
    <w:rsid w:val="00B4504D"/>
    <w:rPr>
      <w:color w:val="96607D" w:themeColor="followedHyperlink"/>
      <w:u w:val="single"/>
    </w:rPr>
  </w:style>
  <w:style w:type="paragraph" w:styleId="Slutnotetekst">
    <w:name w:val="endnote text"/>
    <w:basedOn w:val="Normal"/>
    <w:link w:val="SlutnotetekstTegn"/>
    <w:uiPriority w:val="99"/>
    <w:semiHidden/>
    <w:unhideWhenUsed/>
    <w:rsid w:val="00EA2BE8"/>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EA2BE8"/>
    <w:rPr>
      <w:rFonts w:ascii="Calibri" w:hAnsi="Calibri"/>
      <w:kern w:val="0"/>
      <w:sz w:val="20"/>
      <w:szCs w:val="20"/>
      <w14:ligatures w14:val="none"/>
    </w:rPr>
  </w:style>
  <w:style w:type="character" w:styleId="Slutnotehenvisning">
    <w:name w:val="endnote reference"/>
    <w:basedOn w:val="Standardskrifttypeiafsnit"/>
    <w:uiPriority w:val="99"/>
    <w:semiHidden/>
    <w:unhideWhenUsed/>
    <w:rsid w:val="00EA2BE8"/>
    <w:rPr>
      <w:vertAlign w:val="superscript"/>
    </w:rPr>
  </w:style>
  <w:style w:type="paragraph" w:styleId="Korrektur">
    <w:name w:val="Revision"/>
    <w:hidden/>
    <w:uiPriority w:val="99"/>
    <w:semiHidden/>
    <w:rsid w:val="004C376B"/>
    <w:pPr>
      <w:spacing w:after="0" w:line="240" w:lineRule="auto"/>
    </w:pPr>
    <w:rPr>
      <w:rFonts w:ascii="Calibri" w:hAnsi="Calibri"/>
      <w:kern w:val="0"/>
      <w14:ligatures w14:val="none"/>
    </w:rPr>
  </w:style>
  <w:style w:type="character" w:styleId="Kommentarhenvisning">
    <w:name w:val="annotation reference"/>
    <w:basedOn w:val="Standardskrifttypeiafsnit"/>
    <w:uiPriority w:val="99"/>
    <w:semiHidden/>
    <w:unhideWhenUsed/>
    <w:rsid w:val="00B141B0"/>
    <w:rPr>
      <w:sz w:val="16"/>
      <w:szCs w:val="16"/>
    </w:rPr>
  </w:style>
  <w:style w:type="paragraph" w:styleId="Kommentartekst">
    <w:name w:val="annotation text"/>
    <w:basedOn w:val="Normal"/>
    <w:link w:val="KommentartekstTegn"/>
    <w:uiPriority w:val="99"/>
    <w:unhideWhenUsed/>
    <w:rsid w:val="00B141B0"/>
    <w:pPr>
      <w:spacing w:line="240" w:lineRule="auto"/>
    </w:pPr>
    <w:rPr>
      <w:sz w:val="20"/>
      <w:szCs w:val="20"/>
    </w:rPr>
  </w:style>
  <w:style w:type="character" w:customStyle="1" w:styleId="KommentartekstTegn">
    <w:name w:val="Kommentartekst Tegn"/>
    <w:basedOn w:val="Standardskrifttypeiafsnit"/>
    <w:link w:val="Kommentartekst"/>
    <w:uiPriority w:val="99"/>
    <w:rsid w:val="00B141B0"/>
    <w:rPr>
      <w:rFonts w:ascii="Calibri" w:hAnsi="Calibri"/>
      <w:kern w:val="0"/>
      <w:sz w:val="20"/>
      <w:szCs w:val="20"/>
      <w14:ligatures w14:val="none"/>
    </w:rPr>
  </w:style>
  <w:style w:type="paragraph" w:styleId="Kommentaremne">
    <w:name w:val="annotation subject"/>
    <w:basedOn w:val="Kommentartekst"/>
    <w:next w:val="Kommentartekst"/>
    <w:link w:val="KommentaremneTegn"/>
    <w:uiPriority w:val="99"/>
    <w:semiHidden/>
    <w:unhideWhenUsed/>
    <w:rsid w:val="00B141B0"/>
    <w:rPr>
      <w:b/>
      <w:bCs/>
    </w:rPr>
  </w:style>
  <w:style w:type="character" w:customStyle="1" w:styleId="KommentaremneTegn">
    <w:name w:val="Kommentaremne Tegn"/>
    <w:basedOn w:val="KommentartekstTegn"/>
    <w:link w:val="Kommentaremne"/>
    <w:uiPriority w:val="99"/>
    <w:semiHidden/>
    <w:rsid w:val="00B141B0"/>
    <w:rPr>
      <w:rFonts w:ascii="Calibri" w:hAnsi="Calibri"/>
      <w:b/>
      <w:bCs/>
      <w:kern w:val="0"/>
      <w:sz w:val="20"/>
      <w:szCs w:val="20"/>
      <w14:ligatures w14:val="none"/>
    </w:rPr>
  </w:style>
  <w:style w:type="character" w:styleId="Omtal">
    <w:name w:val="Mention"/>
    <w:basedOn w:val="Standardskrifttypeiafsnit"/>
    <w:uiPriority w:val="99"/>
    <w:unhideWhenUsed/>
    <w:rsid w:val="000B572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41012">
      <w:bodyDiv w:val="1"/>
      <w:marLeft w:val="0"/>
      <w:marRight w:val="0"/>
      <w:marTop w:val="0"/>
      <w:marBottom w:val="0"/>
      <w:divBdr>
        <w:top w:val="none" w:sz="0" w:space="0" w:color="auto"/>
        <w:left w:val="none" w:sz="0" w:space="0" w:color="auto"/>
        <w:bottom w:val="none" w:sz="0" w:space="0" w:color="auto"/>
        <w:right w:val="none" w:sz="0" w:space="0" w:color="auto"/>
      </w:divBdr>
    </w:div>
    <w:div w:id="13043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fhir@medcom.dk"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medcomdk.github.io/dk-medcom-carecommunication/assets/UseCases-ConversionService.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fhir@medcom.dk" TargetMode="External"/><Relationship Id="rId25" Type="http://schemas.openxmlformats.org/officeDocument/2006/relationships/hyperlink" Target="https://medcomdk.github.io/dk-medcom-carecommunication/assets/UseCases-ConversionService.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medcomdk.github.io/dk-medcom-carecommunication/assets/UseCases-ConversionService.pdf"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dk.github.io/MedCom-FHIR-Communication/assets/documents/080_Governance-for-episode-of-care-identifiers.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edcomdk.github.io/dk-medcom-carecommunication/assets/UseCases-ConversionService.pdf"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fhir.medcom.dk/"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medcomfhir.dk/ig/terminology/ValueSet-medcom-core-attachmentMimeTypes.html" TargetMode="External"/><Relationship Id="rId27" Type="http://schemas.openxmlformats.org/officeDocument/2006/relationships/header" Target="header5.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4E98D785DC41D2BC8B7C5619844F17"/>
        <w:category>
          <w:name w:val="Generelt"/>
          <w:gallery w:val="placeholder"/>
        </w:category>
        <w:types>
          <w:type w:val="bbPlcHdr"/>
        </w:types>
        <w:behaviors>
          <w:behavior w:val="content"/>
        </w:behaviors>
        <w:guid w:val="{2598D89E-F112-4EEF-B8F0-7BC6A2880779}"/>
      </w:docPartPr>
      <w:docPartBody>
        <w:p w:rsidR="00C61248" w:rsidRDefault="00277CE3" w:rsidP="00277CE3">
          <w:pPr>
            <w:pStyle w:val="5A4E98D785DC41D2BC8B7C5619844F17"/>
          </w:pPr>
          <w:r>
            <w:rPr>
              <w:rStyle w:val="Pladsholdertekst"/>
              <w:rFonts w:eastAsia="Calibri"/>
            </w:rPr>
            <w:t>Udfyldes af leverandør</w:t>
          </w:r>
        </w:p>
      </w:docPartBody>
    </w:docPart>
    <w:docPart>
      <w:docPartPr>
        <w:name w:val="27B5AC0CF5514025B5F9AF80E7A09D8E"/>
        <w:category>
          <w:name w:val="Generelt"/>
          <w:gallery w:val="placeholder"/>
        </w:category>
        <w:types>
          <w:type w:val="bbPlcHdr"/>
        </w:types>
        <w:behaviors>
          <w:behavior w:val="content"/>
        </w:behaviors>
        <w:guid w:val="{B8386285-9AAA-4B66-8464-2F027FDF4B14}"/>
      </w:docPartPr>
      <w:docPartBody>
        <w:p w:rsidR="00C61248" w:rsidRDefault="00277CE3" w:rsidP="00277CE3">
          <w:pPr>
            <w:pStyle w:val="27B5AC0CF5514025B5F9AF80E7A09D8E"/>
          </w:pPr>
          <w:r>
            <w:rPr>
              <w:rStyle w:val="Pladsholdertekst"/>
              <w:rFonts w:eastAsia="Calibri"/>
            </w:rPr>
            <w:t>Udfyldes af leverandør</w:t>
          </w:r>
        </w:p>
      </w:docPartBody>
    </w:docPart>
    <w:docPart>
      <w:docPartPr>
        <w:name w:val="5015128817504271B6C1B619E7BB0E75"/>
        <w:category>
          <w:name w:val="Generelt"/>
          <w:gallery w:val="placeholder"/>
        </w:category>
        <w:types>
          <w:type w:val="bbPlcHdr"/>
        </w:types>
        <w:behaviors>
          <w:behavior w:val="content"/>
        </w:behaviors>
        <w:guid w:val="{BC5582FE-CFAD-471D-92E9-B542AB81AE48}"/>
      </w:docPartPr>
      <w:docPartBody>
        <w:p w:rsidR="00C61248" w:rsidRDefault="00277CE3" w:rsidP="00277CE3">
          <w:pPr>
            <w:pStyle w:val="5015128817504271B6C1B619E7BB0E75"/>
          </w:pPr>
          <w:r>
            <w:rPr>
              <w:rStyle w:val="Pladsholdertekst"/>
              <w:rFonts w:eastAsia="Calibri"/>
            </w:rPr>
            <w:t>Udfyldes af leverandør</w:t>
          </w:r>
        </w:p>
      </w:docPartBody>
    </w:docPart>
    <w:docPart>
      <w:docPartPr>
        <w:name w:val="74AC19D0A2734948945C71647AED82C1"/>
        <w:category>
          <w:name w:val="Generelt"/>
          <w:gallery w:val="placeholder"/>
        </w:category>
        <w:types>
          <w:type w:val="bbPlcHdr"/>
        </w:types>
        <w:behaviors>
          <w:behavior w:val="content"/>
        </w:behaviors>
        <w:guid w:val="{ABAA0AE3-F2D6-4A24-848F-C9737ED03A7B}"/>
      </w:docPartPr>
      <w:docPartBody>
        <w:p w:rsidR="00C61248" w:rsidRDefault="00277CE3" w:rsidP="00277CE3">
          <w:pPr>
            <w:pStyle w:val="74AC19D0A2734948945C71647AED82C1"/>
          </w:pPr>
          <w:r>
            <w:rPr>
              <w:rStyle w:val="Pladsholdertekst"/>
              <w:rFonts w:eastAsia="Calibri"/>
            </w:rPr>
            <w:t>Udfyldes af leverandør</w:t>
          </w:r>
        </w:p>
      </w:docPartBody>
    </w:docPart>
    <w:docPart>
      <w:docPartPr>
        <w:name w:val="D81EEB759E554D318F519337089DB820"/>
        <w:category>
          <w:name w:val="Generelt"/>
          <w:gallery w:val="placeholder"/>
        </w:category>
        <w:types>
          <w:type w:val="bbPlcHdr"/>
        </w:types>
        <w:behaviors>
          <w:behavior w:val="content"/>
        </w:behaviors>
        <w:guid w:val="{07ACF4C0-62E3-483B-9BF1-66F6CE90795C}"/>
      </w:docPartPr>
      <w:docPartBody>
        <w:p w:rsidR="00C61248" w:rsidRDefault="00277CE3" w:rsidP="00277CE3">
          <w:pPr>
            <w:pStyle w:val="D81EEB759E554D318F519337089DB820"/>
          </w:pPr>
          <w:r>
            <w:rPr>
              <w:rStyle w:val="Pladsholdertekst"/>
              <w:rFonts w:eastAsia="Calibri"/>
            </w:rPr>
            <w:t>Udfyldes af leverandør</w:t>
          </w:r>
        </w:p>
      </w:docPartBody>
    </w:docPart>
    <w:docPart>
      <w:docPartPr>
        <w:name w:val="3BF92796DA1048EFB412010D19751A14"/>
        <w:category>
          <w:name w:val="Generelt"/>
          <w:gallery w:val="placeholder"/>
        </w:category>
        <w:types>
          <w:type w:val="bbPlcHdr"/>
        </w:types>
        <w:behaviors>
          <w:behavior w:val="content"/>
        </w:behaviors>
        <w:guid w:val="{50FA694E-8C1A-4A8C-8555-C6BD2970EE85}"/>
      </w:docPartPr>
      <w:docPartBody>
        <w:p w:rsidR="00C61248" w:rsidRDefault="00277CE3" w:rsidP="00277CE3">
          <w:pPr>
            <w:pStyle w:val="3BF92796DA1048EFB412010D19751A14"/>
          </w:pPr>
          <w:r>
            <w:rPr>
              <w:rStyle w:val="Pladsholdertekst"/>
              <w:rFonts w:eastAsia="Calibri"/>
            </w:rPr>
            <w:t>Udfyldes af leverandør</w:t>
          </w:r>
        </w:p>
      </w:docPartBody>
    </w:docPart>
    <w:docPart>
      <w:docPartPr>
        <w:name w:val="88C3C6D47418450CB0EB7AE5E048AEFC"/>
        <w:category>
          <w:name w:val="Generelt"/>
          <w:gallery w:val="placeholder"/>
        </w:category>
        <w:types>
          <w:type w:val="bbPlcHdr"/>
        </w:types>
        <w:behaviors>
          <w:behavior w:val="content"/>
        </w:behaviors>
        <w:guid w:val="{C17C7D0B-8A5F-41FE-A4EA-823A6A4CC303}"/>
      </w:docPartPr>
      <w:docPartBody>
        <w:p w:rsidR="00C61248" w:rsidRDefault="00277CE3" w:rsidP="00277CE3">
          <w:pPr>
            <w:pStyle w:val="88C3C6D47418450CB0EB7AE5E048AEFC"/>
          </w:pPr>
          <w:r>
            <w:rPr>
              <w:rStyle w:val="Pladsholdertekst"/>
              <w:rFonts w:eastAsia="Calibri"/>
            </w:rPr>
            <w:t>Udfyldes af leverandør</w:t>
          </w:r>
        </w:p>
      </w:docPartBody>
    </w:docPart>
    <w:docPart>
      <w:docPartPr>
        <w:name w:val="B688EF194EF449939DB95895251B4C67"/>
        <w:category>
          <w:name w:val="Generelt"/>
          <w:gallery w:val="placeholder"/>
        </w:category>
        <w:types>
          <w:type w:val="bbPlcHdr"/>
        </w:types>
        <w:behaviors>
          <w:behavior w:val="content"/>
        </w:behaviors>
        <w:guid w:val="{4B808DC7-95F1-43F9-9320-317BD04D8169}"/>
      </w:docPartPr>
      <w:docPartBody>
        <w:p w:rsidR="00C61248" w:rsidRDefault="00277CE3" w:rsidP="00277CE3">
          <w:pPr>
            <w:pStyle w:val="B688EF194EF449939DB95895251B4C67"/>
          </w:pPr>
          <w:r>
            <w:rPr>
              <w:rStyle w:val="Pladsholdertekst"/>
              <w:rFonts w:eastAsia="Calibri"/>
            </w:rPr>
            <w:t>Udfyldes af leverandør</w:t>
          </w:r>
        </w:p>
      </w:docPartBody>
    </w:docPart>
    <w:docPart>
      <w:docPartPr>
        <w:name w:val="FB4826466CC147FC92510767AC876176"/>
        <w:category>
          <w:name w:val="Generelt"/>
          <w:gallery w:val="placeholder"/>
        </w:category>
        <w:types>
          <w:type w:val="bbPlcHdr"/>
        </w:types>
        <w:behaviors>
          <w:behavior w:val="content"/>
        </w:behaviors>
        <w:guid w:val="{1250DD31-3B3C-403B-920A-D9FAF36B60F3}"/>
      </w:docPartPr>
      <w:docPartBody>
        <w:p w:rsidR="00C61248" w:rsidRDefault="00277CE3" w:rsidP="00277CE3">
          <w:pPr>
            <w:pStyle w:val="FB4826466CC147FC92510767AC876176"/>
          </w:pPr>
          <w:r w:rsidRPr="00687AC8">
            <w:rPr>
              <w:rStyle w:val="Pladsholdertekst"/>
            </w:rPr>
            <w:t>Klik eller tryk for at angive en dato.</w:t>
          </w:r>
        </w:p>
      </w:docPartBody>
    </w:docPart>
    <w:docPart>
      <w:docPartPr>
        <w:name w:val="085EBB0C51D94107953E2F43E8308ED3"/>
        <w:category>
          <w:name w:val="Generelt"/>
          <w:gallery w:val="placeholder"/>
        </w:category>
        <w:types>
          <w:type w:val="bbPlcHdr"/>
        </w:types>
        <w:behaviors>
          <w:behavior w:val="content"/>
        </w:behaviors>
        <w:guid w:val="{26D3FF81-2820-4FD4-940A-EBFF85D1E8D4}"/>
      </w:docPartPr>
      <w:docPartBody>
        <w:p w:rsidR="00C61248" w:rsidRDefault="00277CE3" w:rsidP="00277CE3">
          <w:pPr>
            <w:pStyle w:val="085EBB0C51D94107953E2F43E8308ED3"/>
          </w:pPr>
          <w:r>
            <w:rPr>
              <w:rStyle w:val="Pladsholdertekst"/>
            </w:rPr>
            <w:t>Choose</w:t>
          </w:r>
        </w:p>
      </w:docPartBody>
    </w:docPart>
    <w:docPart>
      <w:docPartPr>
        <w:name w:val="6609A3F1045D486B9DE49CBDE66E6331"/>
        <w:category>
          <w:name w:val="Generelt"/>
          <w:gallery w:val="placeholder"/>
        </w:category>
        <w:types>
          <w:type w:val="bbPlcHdr"/>
        </w:types>
        <w:behaviors>
          <w:behavior w:val="content"/>
        </w:behaviors>
        <w:guid w:val="{A2D695D2-C6A0-4A3B-A423-1042A1227DD4}"/>
      </w:docPartPr>
      <w:docPartBody>
        <w:p w:rsidR="00C61248" w:rsidRDefault="00277CE3" w:rsidP="00277CE3">
          <w:pPr>
            <w:pStyle w:val="6609A3F1045D486B9DE49CBDE66E6331"/>
          </w:pPr>
          <w:r>
            <w:rPr>
              <w:rStyle w:val="Pladsholdertekst"/>
            </w:rPr>
            <w:t>Choose</w:t>
          </w:r>
        </w:p>
      </w:docPartBody>
    </w:docPart>
    <w:docPart>
      <w:docPartPr>
        <w:name w:val="6453CDEE6EBB41FCB2B34710E07EC5CA"/>
        <w:category>
          <w:name w:val="Generelt"/>
          <w:gallery w:val="placeholder"/>
        </w:category>
        <w:types>
          <w:type w:val="bbPlcHdr"/>
        </w:types>
        <w:behaviors>
          <w:behavior w:val="content"/>
        </w:behaviors>
        <w:guid w:val="{FD488E42-BD89-499D-AD59-F9AEE9F0BB9F}"/>
      </w:docPartPr>
      <w:docPartBody>
        <w:p w:rsidR="00C61248" w:rsidRDefault="00277CE3" w:rsidP="00277CE3">
          <w:pPr>
            <w:pStyle w:val="6453CDEE6EBB41FCB2B34710E07EC5CA"/>
          </w:pPr>
          <w:r>
            <w:rPr>
              <w:rStyle w:val="Pladsholdertekst"/>
            </w:rPr>
            <w:t>Choose</w:t>
          </w:r>
        </w:p>
      </w:docPartBody>
    </w:docPart>
    <w:docPart>
      <w:docPartPr>
        <w:name w:val="479E7AA720A2440B93DF1222B37BD9F3"/>
        <w:category>
          <w:name w:val="Generelt"/>
          <w:gallery w:val="placeholder"/>
        </w:category>
        <w:types>
          <w:type w:val="bbPlcHdr"/>
        </w:types>
        <w:behaviors>
          <w:behavior w:val="content"/>
        </w:behaviors>
        <w:guid w:val="{3D485547-9B2E-4BF3-8D29-CCFB6073F697}"/>
      </w:docPartPr>
      <w:docPartBody>
        <w:p w:rsidR="00C61248" w:rsidRDefault="00277CE3" w:rsidP="00277CE3">
          <w:pPr>
            <w:pStyle w:val="479E7AA720A2440B93DF1222B37BD9F3"/>
          </w:pPr>
          <w:r>
            <w:rPr>
              <w:rStyle w:val="Pladsholdertekst"/>
            </w:rPr>
            <w:t>Choose</w:t>
          </w:r>
        </w:p>
      </w:docPartBody>
    </w:docPart>
    <w:docPart>
      <w:docPartPr>
        <w:name w:val="C75F97AA6D804A04ABD7B6D25BD7DE4C"/>
        <w:category>
          <w:name w:val="Generelt"/>
          <w:gallery w:val="placeholder"/>
        </w:category>
        <w:types>
          <w:type w:val="bbPlcHdr"/>
        </w:types>
        <w:behaviors>
          <w:behavior w:val="content"/>
        </w:behaviors>
        <w:guid w:val="{254C1EF2-88CF-46B6-A8BA-C51FCD98E826}"/>
      </w:docPartPr>
      <w:docPartBody>
        <w:p w:rsidR="00C61248" w:rsidRDefault="00277CE3" w:rsidP="00277CE3">
          <w:pPr>
            <w:pStyle w:val="C75F97AA6D804A04ABD7B6D25BD7DE4C"/>
          </w:pPr>
          <w:r>
            <w:rPr>
              <w:rStyle w:val="Pladsholdertekst"/>
            </w:rPr>
            <w:t>Choose</w:t>
          </w:r>
        </w:p>
      </w:docPartBody>
    </w:docPart>
    <w:docPart>
      <w:docPartPr>
        <w:name w:val="7CC404A0F59242ABB736BC25DAA51AA7"/>
        <w:category>
          <w:name w:val="Generelt"/>
          <w:gallery w:val="placeholder"/>
        </w:category>
        <w:types>
          <w:type w:val="bbPlcHdr"/>
        </w:types>
        <w:behaviors>
          <w:behavior w:val="content"/>
        </w:behaviors>
        <w:guid w:val="{2D18F0F1-B63E-434F-96BE-0182F90894F4}"/>
      </w:docPartPr>
      <w:docPartBody>
        <w:p w:rsidR="00C61248" w:rsidRDefault="00C61248" w:rsidP="00C61248">
          <w:pPr>
            <w:pStyle w:val="7CC404A0F59242ABB736BC25DAA51AA7"/>
          </w:pPr>
          <w:r>
            <w:rPr>
              <w:rStyle w:val="Pladsholdertekst"/>
            </w:rPr>
            <w:t>Choose</w:t>
          </w:r>
        </w:p>
      </w:docPartBody>
    </w:docPart>
    <w:docPart>
      <w:docPartPr>
        <w:name w:val="758A6D3356E34A0094C8684675392725"/>
        <w:category>
          <w:name w:val="Generelt"/>
          <w:gallery w:val="placeholder"/>
        </w:category>
        <w:types>
          <w:type w:val="bbPlcHdr"/>
        </w:types>
        <w:behaviors>
          <w:behavior w:val="content"/>
        </w:behaviors>
        <w:guid w:val="{DA5B2633-FF9E-4F73-BBBE-9AEF699677A4}"/>
      </w:docPartPr>
      <w:docPartBody>
        <w:p w:rsidR="00C61248" w:rsidRDefault="00C61248" w:rsidP="00C61248">
          <w:pPr>
            <w:pStyle w:val="758A6D3356E34A0094C8684675392725"/>
          </w:pPr>
          <w:r>
            <w:rPr>
              <w:rStyle w:val="Pladsholdertekst"/>
            </w:rPr>
            <w:t>Choose</w:t>
          </w:r>
        </w:p>
      </w:docPartBody>
    </w:docPart>
    <w:docPart>
      <w:docPartPr>
        <w:name w:val="F81266EE97574A1BB032A1B64BFAA27F"/>
        <w:category>
          <w:name w:val="Generelt"/>
          <w:gallery w:val="placeholder"/>
        </w:category>
        <w:types>
          <w:type w:val="bbPlcHdr"/>
        </w:types>
        <w:behaviors>
          <w:behavior w:val="content"/>
        </w:behaviors>
        <w:guid w:val="{36B5B10B-B02D-4DB0-B2E0-8623DFFEF10D}"/>
      </w:docPartPr>
      <w:docPartBody>
        <w:p w:rsidR="00C61248" w:rsidRDefault="00C61248" w:rsidP="00C61248">
          <w:pPr>
            <w:pStyle w:val="F81266EE97574A1BB032A1B64BFAA27F"/>
          </w:pPr>
          <w:r>
            <w:rPr>
              <w:rStyle w:val="Pladsholdertekst"/>
            </w:rPr>
            <w:t>Choose</w:t>
          </w:r>
        </w:p>
      </w:docPartBody>
    </w:docPart>
    <w:docPart>
      <w:docPartPr>
        <w:name w:val="F16BB52AF9B74E46B4CB782F3EBA9A17"/>
        <w:category>
          <w:name w:val="Generelt"/>
          <w:gallery w:val="placeholder"/>
        </w:category>
        <w:types>
          <w:type w:val="bbPlcHdr"/>
        </w:types>
        <w:behaviors>
          <w:behavior w:val="content"/>
        </w:behaviors>
        <w:guid w:val="{F7BDFE4D-BCAD-486D-B598-1E56169111CA}"/>
      </w:docPartPr>
      <w:docPartBody>
        <w:p w:rsidR="00FB489B" w:rsidRDefault="00FB489B" w:rsidP="00FB489B">
          <w:pPr>
            <w:pStyle w:val="F16BB52AF9B74E46B4CB782F3EBA9A17"/>
          </w:pPr>
          <w:r>
            <w:rPr>
              <w:rStyle w:val="Pladsholdertekst"/>
            </w:rPr>
            <w:t>Choose</w:t>
          </w:r>
        </w:p>
      </w:docPartBody>
    </w:docPart>
    <w:docPart>
      <w:docPartPr>
        <w:name w:val="ACD4E3AD8DB340A6801C7D86EBC66A8A"/>
        <w:category>
          <w:name w:val="Generelt"/>
          <w:gallery w:val="placeholder"/>
        </w:category>
        <w:types>
          <w:type w:val="bbPlcHdr"/>
        </w:types>
        <w:behaviors>
          <w:behavior w:val="content"/>
        </w:behaviors>
        <w:guid w:val="{3E0E693E-DCB5-4D39-A39C-AF6B91903BEE}"/>
      </w:docPartPr>
      <w:docPartBody>
        <w:p w:rsidR="00FB489B" w:rsidRDefault="00FB489B" w:rsidP="00FB489B">
          <w:pPr>
            <w:pStyle w:val="ACD4E3AD8DB340A6801C7D86EBC66A8A"/>
          </w:pPr>
          <w:r>
            <w:rPr>
              <w:rStyle w:val="Pladsholdertekst"/>
            </w:rPr>
            <w:t>Choose</w:t>
          </w:r>
        </w:p>
      </w:docPartBody>
    </w:docPart>
    <w:docPart>
      <w:docPartPr>
        <w:name w:val="49A6E2A0F3164D8489CA139FC4A1B2CB"/>
        <w:category>
          <w:name w:val="Generelt"/>
          <w:gallery w:val="placeholder"/>
        </w:category>
        <w:types>
          <w:type w:val="bbPlcHdr"/>
        </w:types>
        <w:behaviors>
          <w:behavior w:val="content"/>
        </w:behaviors>
        <w:guid w:val="{FD591BE2-B9A7-4BC9-9D2B-E2ED6C146B22}"/>
      </w:docPartPr>
      <w:docPartBody>
        <w:p w:rsidR="00FB489B" w:rsidRDefault="00FB489B" w:rsidP="00FB489B">
          <w:pPr>
            <w:pStyle w:val="49A6E2A0F3164D8489CA139FC4A1B2CB"/>
          </w:pPr>
          <w:r>
            <w:rPr>
              <w:rStyle w:val="Pladsholdertekst"/>
            </w:rPr>
            <w:t>Choose</w:t>
          </w:r>
        </w:p>
      </w:docPartBody>
    </w:docPart>
    <w:docPart>
      <w:docPartPr>
        <w:name w:val="326E63FFEC0649BDB14271F60E3391B8"/>
        <w:category>
          <w:name w:val="Generelt"/>
          <w:gallery w:val="placeholder"/>
        </w:category>
        <w:types>
          <w:type w:val="bbPlcHdr"/>
        </w:types>
        <w:behaviors>
          <w:behavior w:val="content"/>
        </w:behaviors>
        <w:guid w:val="{79E52283-169F-4DA3-A3B3-7DDDD8771933}"/>
      </w:docPartPr>
      <w:docPartBody>
        <w:p w:rsidR="00FB489B" w:rsidRDefault="00FB489B" w:rsidP="00FB489B">
          <w:pPr>
            <w:pStyle w:val="326E63FFEC0649BDB14271F60E3391B8"/>
          </w:pPr>
          <w:r>
            <w:rPr>
              <w:rStyle w:val="Pladsholdertekst"/>
            </w:rPr>
            <w:t>Choose</w:t>
          </w:r>
        </w:p>
      </w:docPartBody>
    </w:docPart>
    <w:docPart>
      <w:docPartPr>
        <w:name w:val="6DBCAE23741B457BADF8D625CF380814"/>
        <w:category>
          <w:name w:val="Generelt"/>
          <w:gallery w:val="placeholder"/>
        </w:category>
        <w:types>
          <w:type w:val="bbPlcHdr"/>
        </w:types>
        <w:behaviors>
          <w:behavior w:val="content"/>
        </w:behaviors>
        <w:guid w:val="{10413C69-5E23-4953-9019-EBF7859CF9CF}"/>
      </w:docPartPr>
      <w:docPartBody>
        <w:p w:rsidR="00FB489B" w:rsidRDefault="00FB489B" w:rsidP="00FB489B">
          <w:pPr>
            <w:pStyle w:val="6DBCAE23741B457BADF8D625CF380814"/>
          </w:pPr>
          <w:r>
            <w:rPr>
              <w:rStyle w:val="Pladsholdertekst"/>
            </w:rPr>
            <w:t>Choose</w:t>
          </w:r>
        </w:p>
      </w:docPartBody>
    </w:docPart>
    <w:docPart>
      <w:docPartPr>
        <w:name w:val="51A4A7C66B8F4A909C5444988054FE95"/>
        <w:category>
          <w:name w:val="Generelt"/>
          <w:gallery w:val="placeholder"/>
        </w:category>
        <w:types>
          <w:type w:val="bbPlcHdr"/>
        </w:types>
        <w:behaviors>
          <w:behavior w:val="content"/>
        </w:behaviors>
        <w:guid w:val="{234A3FDE-3AE6-4B57-AAB1-11CCBFF9A3CD}"/>
      </w:docPartPr>
      <w:docPartBody>
        <w:p w:rsidR="00FB489B" w:rsidRDefault="00FB489B" w:rsidP="00FB489B">
          <w:pPr>
            <w:pStyle w:val="51A4A7C66B8F4A909C5444988054FE95"/>
          </w:pPr>
          <w:r>
            <w:rPr>
              <w:rStyle w:val="Pladsholdertekst"/>
            </w:rPr>
            <w:t>Choose</w:t>
          </w:r>
        </w:p>
      </w:docPartBody>
    </w:docPart>
    <w:docPart>
      <w:docPartPr>
        <w:name w:val="6ACD4668B457445C9434D37CAFEBAB97"/>
        <w:category>
          <w:name w:val="Generelt"/>
          <w:gallery w:val="placeholder"/>
        </w:category>
        <w:types>
          <w:type w:val="bbPlcHdr"/>
        </w:types>
        <w:behaviors>
          <w:behavior w:val="content"/>
        </w:behaviors>
        <w:guid w:val="{48ABA766-5C1D-4CEC-969B-99F7D701E24C}"/>
      </w:docPartPr>
      <w:docPartBody>
        <w:p w:rsidR="00FB489B" w:rsidRDefault="00FB489B" w:rsidP="00FB489B">
          <w:pPr>
            <w:pStyle w:val="6ACD4668B457445C9434D37CAFEBAB97"/>
          </w:pPr>
          <w:r>
            <w:rPr>
              <w:rStyle w:val="Pladsholdertekst"/>
            </w:rPr>
            <w:t>Choose</w:t>
          </w:r>
        </w:p>
      </w:docPartBody>
    </w:docPart>
    <w:docPart>
      <w:docPartPr>
        <w:name w:val="3497F03EBAE146B28FEABC71B9D8F511"/>
        <w:category>
          <w:name w:val="Generelt"/>
          <w:gallery w:val="placeholder"/>
        </w:category>
        <w:types>
          <w:type w:val="bbPlcHdr"/>
        </w:types>
        <w:behaviors>
          <w:behavior w:val="content"/>
        </w:behaviors>
        <w:guid w:val="{A7CE8EB9-A2B4-4CD3-88FC-F8DAA2972D54}"/>
      </w:docPartPr>
      <w:docPartBody>
        <w:p w:rsidR="00FB489B" w:rsidRDefault="00FB489B" w:rsidP="00FB489B">
          <w:pPr>
            <w:pStyle w:val="3497F03EBAE146B28FEABC71B9D8F511"/>
          </w:pPr>
          <w:r>
            <w:rPr>
              <w:rStyle w:val="Pladsholdertekst"/>
            </w:rPr>
            <w:t>Choose</w:t>
          </w:r>
        </w:p>
      </w:docPartBody>
    </w:docPart>
    <w:docPart>
      <w:docPartPr>
        <w:name w:val="50ED6993ADC248E787F4D8BB82776CF9"/>
        <w:category>
          <w:name w:val="Generelt"/>
          <w:gallery w:val="placeholder"/>
        </w:category>
        <w:types>
          <w:type w:val="bbPlcHdr"/>
        </w:types>
        <w:behaviors>
          <w:behavior w:val="content"/>
        </w:behaviors>
        <w:guid w:val="{1DE102C3-AEA6-4973-81EF-37D2329688F2}"/>
      </w:docPartPr>
      <w:docPartBody>
        <w:p w:rsidR="00FB489B" w:rsidRDefault="00FB489B" w:rsidP="00FB489B">
          <w:pPr>
            <w:pStyle w:val="50ED6993ADC248E787F4D8BB82776CF9"/>
          </w:pPr>
          <w:r>
            <w:rPr>
              <w:rStyle w:val="Pladsholdertekst"/>
            </w:rPr>
            <w:t>Choose</w:t>
          </w:r>
        </w:p>
      </w:docPartBody>
    </w:docPart>
    <w:docPart>
      <w:docPartPr>
        <w:name w:val="931D476192C7487BAC8F7CB86F78A88C"/>
        <w:category>
          <w:name w:val="Generelt"/>
          <w:gallery w:val="placeholder"/>
        </w:category>
        <w:types>
          <w:type w:val="bbPlcHdr"/>
        </w:types>
        <w:behaviors>
          <w:behavior w:val="content"/>
        </w:behaviors>
        <w:guid w:val="{B8A99BCC-D2C3-4784-BBD0-C9B2A9BD8720}"/>
      </w:docPartPr>
      <w:docPartBody>
        <w:p w:rsidR="00FB489B" w:rsidRDefault="00FB489B" w:rsidP="00FB489B">
          <w:pPr>
            <w:pStyle w:val="931D476192C7487BAC8F7CB86F78A88C"/>
          </w:pPr>
          <w:r>
            <w:rPr>
              <w:rStyle w:val="Pladsholdertekst"/>
            </w:rPr>
            <w:t>Choose</w:t>
          </w:r>
        </w:p>
      </w:docPartBody>
    </w:docPart>
    <w:docPart>
      <w:docPartPr>
        <w:name w:val="186CD5566A6243DAB9AEA2E5F9941C6F"/>
        <w:category>
          <w:name w:val="Generelt"/>
          <w:gallery w:val="placeholder"/>
        </w:category>
        <w:types>
          <w:type w:val="bbPlcHdr"/>
        </w:types>
        <w:behaviors>
          <w:behavior w:val="content"/>
        </w:behaviors>
        <w:guid w:val="{99DEA5F8-0213-40EB-B160-D71FA04D2699}"/>
      </w:docPartPr>
      <w:docPartBody>
        <w:p w:rsidR="00FB489B" w:rsidRDefault="00FB489B" w:rsidP="00FB489B">
          <w:pPr>
            <w:pStyle w:val="186CD5566A6243DAB9AEA2E5F9941C6F"/>
          </w:pPr>
          <w:r>
            <w:rPr>
              <w:rStyle w:val="Pladsholdertekst"/>
            </w:rPr>
            <w:t>Choose</w:t>
          </w:r>
        </w:p>
      </w:docPartBody>
    </w:docPart>
    <w:docPart>
      <w:docPartPr>
        <w:name w:val="BFF1E8BF1631437DA306AB6C9615A985"/>
        <w:category>
          <w:name w:val="Generelt"/>
          <w:gallery w:val="placeholder"/>
        </w:category>
        <w:types>
          <w:type w:val="bbPlcHdr"/>
        </w:types>
        <w:behaviors>
          <w:behavior w:val="content"/>
        </w:behaviors>
        <w:guid w:val="{55720EF9-5C0F-47D7-979A-03C19427C1DD}"/>
      </w:docPartPr>
      <w:docPartBody>
        <w:p w:rsidR="00FB489B" w:rsidRDefault="00FB489B" w:rsidP="00FB489B">
          <w:pPr>
            <w:pStyle w:val="BFF1E8BF1631437DA306AB6C9615A985"/>
          </w:pPr>
          <w:r>
            <w:rPr>
              <w:rStyle w:val="Pladsholdertekst"/>
            </w:rPr>
            <w:t>Choose</w:t>
          </w:r>
        </w:p>
      </w:docPartBody>
    </w:docPart>
    <w:docPart>
      <w:docPartPr>
        <w:name w:val="3C2EA48A96104541BB48D109336B4A75"/>
        <w:category>
          <w:name w:val="Generelt"/>
          <w:gallery w:val="placeholder"/>
        </w:category>
        <w:types>
          <w:type w:val="bbPlcHdr"/>
        </w:types>
        <w:behaviors>
          <w:behavior w:val="content"/>
        </w:behaviors>
        <w:guid w:val="{4C97545B-FC20-4172-ABE2-EA3A19A5A412}"/>
      </w:docPartPr>
      <w:docPartBody>
        <w:p w:rsidR="00FB489B" w:rsidRDefault="00FB489B" w:rsidP="00FB489B">
          <w:pPr>
            <w:pStyle w:val="3C2EA48A96104541BB48D109336B4A75"/>
          </w:pPr>
          <w:r>
            <w:rPr>
              <w:rStyle w:val="Pladsholdertekst"/>
            </w:rPr>
            <w:t>Choose</w:t>
          </w:r>
        </w:p>
      </w:docPartBody>
    </w:docPart>
    <w:docPart>
      <w:docPartPr>
        <w:name w:val="2408EF6233B545638C51D76143F7AB64"/>
        <w:category>
          <w:name w:val="Generelt"/>
          <w:gallery w:val="placeholder"/>
        </w:category>
        <w:types>
          <w:type w:val="bbPlcHdr"/>
        </w:types>
        <w:behaviors>
          <w:behavior w:val="content"/>
        </w:behaviors>
        <w:guid w:val="{199E7D22-E2DB-4497-8E04-BCACE8CB4A7D}"/>
      </w:docPartPr>
      <w:docPartBody>
        <w:p w:rsidR="00FB489B" w:rsidRDefault="00FB489B" w:rsidP="00FB489B">
          <w:pPr>
            <w:pStyle w:val="2408EF6233B545638C51D76143F7AB64"/>
          </w:pPr>
          <w:r>
            <w:rPr>
              <w:rStyle w:val="Pladsholdertekst"/>
            </w:rPr>
            <w:t>Choose</w:t>
          </w:r>
        </w:p>
      </w:docPartBody>
    </w:docPart>
    <w:docPart>
      <w:docPartPr>
        <w:name w:val="1979EE877CB94578848233808A6B8274"/>
        <w:category>
          <w:name w:val="Generelt"/>
          <w:gallery w:val="placeholder"/>
        </w:category>
        <w:types>
          <w:type w:val="bbPlcHdr"/>
        </w:types>
        <w:behaviors>
          <w:behavior w:val="content"/>
        </w:behaviors>
        <w:guid w:val="{84310FB3-EF3A-4673-BEE8-DA6500C0FEF6}"/>
      </w:docPartPr>
      <w:docPartBody>
        <w:p w:rsidR="00FB489B" w:rsidRDefault="00FB489B" w:rsidP="00FB489B">
          <w:pPr>
            <w:pStyle w:val="1979EE877CB94578848233808A6B8274"/>
          </w:pPr>
          <w:r>
            <w:rPr>
              <w:rStyle w:val="Pladsholdertekst"/>
            </w:rPr>
            <w:t>Choose</w:t>
          </w:r>
        </w:p>
      </w:docPartBody>
    </w:docPart>
    <w:docPart>
      <w:docPartPr>
        <w:name w:val="E1A6720532A645F7B3429E71262FB558"/>
        <w:category>
          <w:name w:val="Generelt"/>
          <w:gallery w:val="placeholder"/>
        </w:category>
        <w:types>
          <w:type w:val="bbPlcHdr"/>
        </w:types>
        <w:behaviors>
          <w:behavior w:val="content"/>
        </w:behaviors>
        <w:guid w:val="{1EA9815D-F04C-4C1F-854B-E7F06E69BA20}"/>
      </w:docPartPr>
      <w:docPartBody>
        <w:p w:rsidR="00FB489B" w:rsidRDefault="00FB489B" w:rsidP="00FB489B">
          <w:pPr>
            <w:pStyle w:val="E1A6720532A645F7B3429E71262FB558"/>
          </w:pPr>
          <w:r>
            <w:rPr>
              <w:rStyle w:val="Pladsholdertekst"/>
            </w:rPr>
            <w:t>Choose</w:t>
          </w:r>
        </w:p>
      </w:docPartBody>
    </w:docPart>
    <w:docPart>
      <w:docPartPr>
        <w:name w:val="5D74EECA8E174FDF90EA69A976B2C4F1"/>
        <w:category>
          <w:name w:val="Generelt"/>
          <w:gallery w:val="placeholder"/>
        </w:category>
        <w:types>
          <w:type w:val="bbPlcHdr"/>
        </w:types>
        <w:behaviors>
          <w:behavior w:val="content"/>
        </w:behaviors>
        <w:guid w:val="{4E095DC9-FA41-48D7-9C1B-D3AD1C9D8877}"/>
      </w:docPartPr>
      <w:docPartBody>
        <w:p w:rsidR="00FB489B" w:rsidRDefault="00FB489B" w:rsidP="00FB489B">
          <w:pPr>
            <w:pStyle w:val="5D74EECA8E174FDF90EA69A976B2C4F1"/>
          </w:pPr>
          <w:r>
            <w:rPr>
              <w:rStyle w:val="Pladsholdertekst"/>
            </w:rPr>
            <w:t>Choose</w:t>
          </w:r>
        </w:p>
      </w:docPartBody>
    </w:docPart>
    <w:docPart>
      <w:docPartPr>
        <w:name w:val="EFAB767C96AB456798B3C9ECF4D4FF7A"/>
        <w:category>
          <w:name w:val="Generelt"/>
          <w:gallery w:val="placeholder"/>
        </w:category>
        <w:types>
          <w:type w:val="bbPlcHdr"/>
        </w:types>
        <w:behaviors>
          <w:behavior w:val="content"/>
        </w:behaviors>
        <w:guid w:val="{4608ED3F-B65E-4CCE-A02F-F624D92886E4}"/>
      </w:docPartPr>
      <w:docPartBody>
        <w:p w:rsidR="00F979F7" w:rsidRDefault="00A3586F" w:rsidP="00A3586F">
          <w:pPr>
            <w:pStyle w:val="EFAB767C96AB456798B3C9ECF4D4FF7A"/>
          </w:pPr>
          <w:r>
            <w:rPr>
              <w:rStyle w:val="Pladsholdertekst"/>
            </w:rPr>
            <w:t>Choose</w:t>
          </w:r>
        </w:p>
      </w:docPartBody>
    </w:docPart>
    <w:docPart>
      <w:docPartPr>
        <w:name w:val="F6032BD4BDD0462E83D500EBCA5E9573"/>
        <w:category>
          <w:name w:val="Generelt"/>
          <w:gallery w:val="placeholder"/>
        </w:category>
        <w:types>
          <w:type w:val="bbPlcHdr"/>
        </w:types>
        <w:behaviors>
          <w:behavior w:val="content"/>
        </w:behaviors>
        <w:guid w:val="{E610D44D-991C-4011-A5DA-FD61B4B3EE39}"/>
      </w:docPartPr>
      <w:docPartBody>
        <w:p w:rsidR="00F979F7" w:rsidRDefault="00A3586F" w:rsidP="00A3586F">
          <w:pPr>
            <w:pStyle w:val="F6032BD4BDD0462E83D500EBCA5E9573"/>
          </w:pPr>
          <w:r>
            <w:rPr>
              <w:rStyle w:val="Pladsholdertekst"/>
            </w:rPr>
            <w:t>Choose</w:t>
          </w:r>
        </w:p>
      </w:docPartBody>
    </w:docPart>
    <w:docPart>
      <w:docPartPr>
        <w:name w:val="8F9DB8DC936143C7973825457A594D69"/>
        <w:category>
          <w:name w:val="Generelt"/>
          <w:gallery w:val="placeholder"/>
        </w:category>
        <w:types>
          <w:type w:val="bbPlcHdr"/>
        </w:types>
        <w:behaviors>
          <w:behavior w:val="content"/>
        </w:behaviors>
        <w:guid w:val="{BFE57C74-5B82-438D-A20B-1D57A7CEB547}"/>
      </w:docPartPr>
      <w:docPartBody>
        <w:p w:rsidR="00F979F7" w:rsidRDefault="00A3586F" w:rsidP="00A3586F">
          <w:pPr>
            <w:pStyle w:val="8F9DB8DC936143C7973825457A594D69"/>
          </w:pPr>
          <w:r>
            <w:rPr>
              <w:rStyle w:val="Pladsholdertekst"/>
            </w:rPr>
            <w:t>Choose</w:t>
          </w:r>
        </w:p>
      </w:docPartBody>
    </w:docPart>
    <w:docPart>
      <w:docPartPr>
        <w:name w:val="ABEE6F290F514F0A82AA403AEDD832D7"/>
        <w:category>
          <w:name w:val="Generelt"/>
          <w:gallery w:val="placeholder"/>
        </w:category>
        <w:types>
          <w:type w:val="bbPlcHdr"/>
        </w:types>
        <w:behaviors>
          <w:behavior w:val="content"/>
        </w:behaviors>
        <w:guid w:val="{5CE9BBEE-82E8-483D-B250-DB6DD82A9DE4}"/>
      </w:docPartPr>
      <w:docPartBody>
        <w:p w:rsidR="00F979F7" w:rsidRDefault="00A3586F" w:rsidP="00A3586F">
          <w:pPr>
            <w:pStyle w:val="ABEE6F290F514F0A82AA403AEDD832D7"/>
          </w:pPr>
          <w:r>
            <w:rPr>
              <w:rStyle w:val="Pladsholdertekst"/>
            </w:rPr>
            <w:t>Choose</w:t>
          </w:r>
        </w:p>
      </w:docPartBody>
    </w:docPart>
    <w:docPart>
      <w:docPartPr>
        <w:name w:val="2F17441AAA70474786499A4690B39BCE"/>
        <w:category>
          <w:name w:val="Generelt"/>
          <w:gallery w:val="placeholder"/>
        </w:category>
        <w:types>
          <w:type w:val="bbPlcHdr"/>
        </w:types>
        <w:behaviors>
          <w:behavior w:val="content"/>
        </w:behaviors>
        <w:guid w:val="{E88FD6D0-946A-490C-8021-4AB67434D7C9}"/>
      </w:docPartPr>
      <w:docPartBody>
        <w:p w:rsidR="00F979F7" w:rsidRDefault="00A3586F" w:rsidP="00A3586F">
          <w:pPr>
            <w:pStyle w:val="2F17441AAA70474786499A4690B39BCE"/>
          </w:pPr>
          <w:r>
            <w:rPr>
              <w:rStyle w:val="Pladsholdertekst"/>
            </w:rPr>
            <w:t>Choose</w:t>
          </w:r>
        </w:p>
      </w:docPartBody>
    </w:docPart>
    <w:docPart>
      <w:docPartPr>
        <w:name w:val="EDCE859B77D643C58D0E6D356D631C5A"/>
        <w:category>
          <w:name w:val="Generelt"/>
          <w:gallery w:val="placeholder"/>
        </w:category>
        <w:types>
          <w:type w:val="bbPlcHdr"/>
        </w:types>
        <w:behaviors>
          <w:behavior w:val="content"/>
        </w:behaviors>
        <w:guid w:val="{AC84D322-0559-4433-A57F-3AF789D6002F}"/>
      </w:docPartPr>
      <w:docPartBody>
        <w:p w:rsidR="00F979F7" w:rsidRDefault="00A3586F" w:rsidP="00A3586F">
          <w:pPr>
            <w:pStyle w:val="EDCE859B77D643C58D0E6D356D631C5A"/>
          </w:pPr>
          <w:r>
            <w:rPr>
              <w:rStyle w:val="Pladsholdertekst"/>
            </w:rPr>
            <w:t>Choose</w:t>
          </w:r>
        </w:p>
      </w:docPartBody>
    </w:docPart>
    <w:docPart>
      <w:docPartPr>
        <w:name w:val="4E53AB82FF31445CA48613548033032D"/>
        <w:category>
          <w:name w:val="Generelt"/>
          <w:gallery w:val="placeholder"/>
        </w:category>
        <w:types>
          <w:type w:val="bbPlcHdr"/>
        </w:types>
        <w:behaviors>
          <w:behavior w:val="content"/>
        </w:behaviors>
        <w:guid w:val="{08A2AD85-6E80-409C-86EE-8B0D258868B0}"/>
      </w:docPartPr>
      <w:docPartBody>
        <w:p w:rsidR="00F979F7" w:rsidRDefault="00A3586F" w:rsidP="00A3586F">
          <w:pPr>
            <w:pStyle w:val="4E53AB82FF31445CA48613548033032D"/>
          </w:pPr>
          <w:r>
            <w:rPr>
              <w:rStyle w:val="Pladsholdertekst"/>
            </w:rPr>
            <w:t>Choose</w:t>
          </w:r>
        </w:p>
      </w:docPartBody>
    </w:docPart>
    <w:docPart>
      <w:docPartPr>
        <w:name w:val="867CF9C9076446A6B65D5BAE86F363B5"/>
        <w:category>
          <w:name w:val="Generelt"/>
          <w:gallery w:val="placeholder"/>
        </w:category>
        <w:types>
          <w:type w:val="bbPlcHdr"/>
        </w:types>
        <w:behaviors>
          <w:behavior w:val="content"/>
        </w:behaviors>
        <w:guid w:val="{32E0E018-3F26-4EEB-87D8-84809D2CAF1A}"/>
      </w:docPartPr>
      <w:docPartBody>
        <w:p w:rsidR="00F979F7" w:rsidRDefault="00A3586F" w:rsidP="00A3586F">
          <w:pPr>
            <w:pStyle w:val="867CF9C9076446A6B65D5BAE86F363B5"/>
          </w:pPr>
          <w:r>
            <w:rPr>
              <w:rStyle w:val="Pladsholdertekst"/>
            </w:rPr>
            <w:t>Choose</w:t>
          </w:r>
        </w:p>
      </w:docPartBody>
    </w:docPart>
    <w:docPart>
      <w:docPartPr>
        <w:name w:val="8EF16CBD14224155963116B9F3CE0D1D"/>
        <w:category>
          <w:name w:val="Generelt"/>
          <w:gallery w:val="placeholder"/>
        </w:category>
        <w:types>
          <w:type w:val="bbPlcHdr"/>
        </w:types>
        <w:behaviors>
          <w:behavior w:val="content"/>
        </w:behaviors>
        <w:guid w:val="{739FFB4F-CBDE-4E5B-89EC-D95D52272EB7}"/>
      </w:docPartPr>
      <w:docPartBody>
        <w:p w:rsidR="00F979F7" w:rsidRDefault="00A3586F" w:rsidP="00A3586F">
          <w:pPr>
            <w:pStyle w:val="8EF16CBD14224155963116B9F3CE0D1D"/>
          </w:pPr>
          <w:r>
            <w:rPr>
              <w:rStyle w:val="Pladsholdertekst"/>
            </w:rPr>
            <w:t>Choose</w:t>
          </w:r>
        </w:p>
      </w:docPartBody>
    </w:docPart>
    <w:docPart>
      <w:docPartPr>
        <w:name w:val="A45688F5032F464E93A3270342BD0854"/>
        <w:category>
          <w:name w:val="Generelt"/>
          <w:gallery w:val="placeholder"/>
        </w:category>
        <w:types>
          <w:type w:val="bbPlcHdr"/>
        </w:types>
        <w:behaviors>
          <w:behavior w:val="content"/>
        </w:behaviors>
        <w:guid w:val="{875878F7-92B0-44FA-81C3-E4F812A7E7B5}"/>
      </w:docPartPr>
      <w:docPartBody>
        <w:p w:rsidR="00F979F7" w:rsidRDefault="00A3586F" w:rsidP="00A3586F">
          <w:pPr>
            <w:pStyle w:val="A45688F5032F464E93A3270342BD0854"/>
          </w:pPr>
          <w:r>
            <w:rPr>
              <w:rStyle w:val="Pladsholdertekst"/>
            </w:rPr>
            <w:t>Choose</w:t>
          </w:r>
        </w:p>
      </w:docPartBody>
    </w:docPart>
    <w:docPart>
      <w:docPartPr>
        <w:name w:val="F3952156F08548E8955A4B32C12C7DD6"/>
        <w:category>
          <w:name w:val="Generelt"/>
          <w:gallery w:val="placeholder"/>
        </w:category>
        <w:types>
          <w:type w:val="bbPlcHdr"/>
        </w:types>
        <w:behaviors>
          <w:behavior w:val="content"/>
        </w:behaviors>
        <w:guid w:val="{766784A3-D90A-4EFD-BF2E-58C046EAF061}"/>
      </w:docPartPr>
      <w:docPartBody>
        <w:p w:rsidR="00F979F7" w:rsidRDefault="00A3586F" w:rsidP="00A3586F">
          <w:pPr>
            <w:pStyle w:val="F3952156F08548E8955A4B32C12C7DD6"/>
          </w:pPr>
          <w:r>
            <w:rPr>
              <w:rStyle w:val="Pladsholdertekst"/>
            </w:rPr>
            <w:t>Choose</w:t>
          </w:r>
        </w:p>
      </w:docPartBody>
    </w:docPart>
    <w:docPart>
      <w:docPartPr>
        <w:name w:val="CBFE8BA1BD2E4BC49EB3D3B16175939B"/>
        <w:category>
          <w:name w:val="Generelt"/>
          <w:gallery w:val="placeholder"/>
        </w:category>
        <w:types>
          <w:type w:val="bbPlcHdr"/>
        </w:types>
        <w:behaviors>
          <w:behavior w:val="content"/>
        </w:behaviors>
        <w:guid w:val="{EC8E07E9-C2D8-4715-B73B-F270CCA6F38D}"/>
      </w:docPartPr>
      <w:docPartBody>
        <w:p w:rsidR="00F979F7" w:rsidRDefault="00A3586F" w:rsidP="00A3586F">
          <w:pPr>
            <w:pStyle w:val="CBFE8BA1BD2E4BC49EB3D3B16175939B"/>
          </w:pPr>
          <w:r>
            <w:rPr>
              <w:rStyle w:val="Pladsholdertekst"/>
            </w:rPr>
            <w:t>Choose</w:t>
          </w:r>
        </w:p>
      </w:docPartBody>
    </w:docPart>
    <w:docPart>
      <w:docPartPr>
        <w:name w:val="4EFF360B7EB7470095F374E8527B0B41"/>
        <w:category>
          <w:name w:val="Generelt"/>
          <w:gallery w:val="placeholder"/>
        </w:category>
        <w:types>
          <w:type w:val="bbPlcHdr"/>
        </w:types>
        <w:behaviors>
          <w:behavior w:val="content"/>
        </w:behaviors>
        <w:guid w:val="{97B56AA1-974F-4A1D-B7F5-6ACA7CC1452D}"/>
      </w:docPartPr>
      <w:docPartBody>
        <w:p w:rsidR="00F979F7" w:rsidRDefault="00A3586F" w:rsidP="00A3586F">
          <w:pPr>
            <w:pStyle w:val="4EFF360B7EB7470095F374E8527B0B41"/>
          </w:pPr>
          <w:r>
            <w:rPr>
              <w:rStyle w:val="Pladsholdertekst"/>
            </w:rPr>
            <w:t>Choose</w:t>
          </w:r>
        </w:p>
      </w:docPartBody>
    </w:docPart>
    <w:docPart>
      <w:docPartPr>
        <w:name w:val="973AF6E84DE74F32BEC524D5CE9D217F"/>
        <w:category>
          <w:name w:val="Generelt"/>
          <w:gallery w:val="placeholder"/>
        </w:category>
        <w:types>
          <w:type w:val="bbPlcHdr"/>
        </w:types>
        <w:behaviors>
          <w:behavior w:val="content"/>
        </w:behaviors>
        <w:guid w:val="{D9FEB812-B1CE-4679-9BA0-86D83AE37D46}"/>
      </w:docPartPr>
      <w:docPartBody>
        <w:p w:rsidR="00F979F7" w:rsidRDefault="00A3586F" w:rsidP="00A3586F">
          <w:pPr>
            <w:pStyle w:val="973AF6E84DE74F32BEC524D5CE9D217F"/>
          </w:pPr>
          <w:r>
            <w:rPr>
              <w:rStyle w:val="Pladsholdertekst"/>
            </w:rPr>
            <w:t>Choose</w:t>
          </w:r>
        </w:p>
      </w:docPartBody>
    </w:docPart>
    <w:docPart>
      <w:docPartPr>
        <w:name w:val="114C9EF32B9C4848BE78454DA32C45DB"/>
        <w:category>
          <w:name w:val="Generelt"/>
          <w:gallery w:val="placeholder"/>
        </w:category>
        <w:types>
          <w:type w:val="bbPlcHdr"/>
        </w:types>
        <w:behaviors>
          <w:behavior w:val="content"/>
        </w:behaviors>
        <w:guid w:val="{7878C1DF-0001-4FCC-B57D-B18D96F366C6}"/>
      </w:docPartPr>
      <w:docPartBody>
        <w:p w:rsidR="00F979F7" w:rsidRDefault="00A3586F" w:rsidP="00A3586F">
          <w:pPr>
            <w:pStyle w:val="114C9EF32B9C4848BE78454DA32C45DB"/>
          </w:pPr>
          <w:r>
            <w:rPr>
              <w:rStyle w:val="Pladsholdertekst"/>
            </w:rPr>
            <w:t>Choose</w:t>
          </w:r>
        </w:p>
      </w:docPartBody>
    </w:docPart>
    <w:docPart>
      <w:docPartPr>
        <w:name w:val="80E7A69FD85E4B19A4B0282A20A5AD47"/>
        <w:category>
          <w:name w:val="Generelt"/>
          <w:gallery w:val="placeholder"/>
        </w:category>
        <w:types>
          <w:type w:val="bbPlcHdr"/>
        </w:types>
        <w:behaviors>
          <w:behavior w:val="content"/>
        </w:behaviors>
        <w:guid w:val="{0B5D2161-AB58-4383-ADF7-BE55929DAEA7}"/>
      </w:docPartPr>
      <w:docPartBody>
        <w:p w:rsidR="00F979F7" w:rsidRDefault="00A3586F" w:rsidP="00A3586F">
          <w:pPr>
            <w:pStyle w:val="80E7A69FD85E4B19A4B0282A20A5AD47"/>
          </w:pPr>
          <w:r>
            <w:rPr>
              <w:rStyle w:val="Pladsholdertekst"/>
            </w:rPr>
            <w:t>Choose</w:t>
          </w:r>
        </w:p>
      </w:docPartBody>
    </w:docPart>
    <w:docPart>
      <w:docPartPr>
        <w:name w:val="121FB9A1B22E477780ACB68222CF79E9"/>
        <w:category>
          <w:name w:val="Generelt"/>
          <w:gallery w:val="placeholder"/>
        </w:category>
        <w:types>
          <w:type w:val="bbPlcHdr"/>
        </w:types>
        <w:behaviors>
          <w:behavior w:val="content"/>
        </w:behaviors>
        <w:guid w:val="{417DAD05-1C9C-4DDA-993E-4A53F968E86A}"/>
      </w:docPartPr>
      <w:docPartBody>
        <w:p w:rsidR="00F979F7" w:rsidRDefault="00A3586F" w:rsidP="00A3586F">
          <w:pPr>
            <w:pStyle w:val="121FB9A1B22E477780ACB68222CF79E9"/>
          </w:pPr>
          <w:r>
            <w:rPr>
              <w:rStyle w:val="Pladsholdertekst"/>
            </w:rPr>
            <w:t>Choose</w:t>
          </w:r>
        </w:p>
      </w:docPartBody>
    </w:docPart>
    <w:docPart>
      <w:docPartPr>
        <w:name w:val="E7F7FEFEF6CA4F66BD2B738EC9F9CE8C"/>
        <w:category>
          <w:name w:val="Generelt"/>
          <w:gallery w:val="placeholder"/>
        </w:category>
        <w:types>
          <w:type w:val="bbPlcHdr"/>
        </w:types>
        <w:behaviors>
          <w:behavior w:val="content"/>
        </w:behaviors>
        <w:guid w:val="{22C13948-F7A6-4024-B338-3E3E798CC718}"/>
      </w:docPartPr>
      <w:docPartBody>
        <w:p w:rsidR="00F979F7" w:rsidRDefault="00F979F7" w:rsidP="00F979F7">
          <w:pPr>
            <w:pStyle w:val="E7F7FEFEF6CA4F66BD2B738EC9F9CE8C"/>
          </w:pPr>
          <w:r>
            <w:rPr>
              <w:rStyle w:val="Pladsholdertekst"/>
            </w:rPr>
            <w:t>Choose</w:t>
          </w:r>
        </w:p>
      </w:docPartBody>
    </w:docPart>
    <w:docPart>
      <w:docPartPr>
        <w:name w:val="311DFC6E7E4640568D8BA293FE91DF90"/>
        <w:category>
          <w:name w:val="Generelt"/>
          <w:gallery w:val="placeholder"/>
        </w:category>
        <w:types>
          <w:type w:val="bbPlcHdr"/>
        </w:types>
        <w:behaviors>
          <w:behavior w:val="content"/>
        </w:behaviors>
        <w:guid w:val="{FD3ED6A1-38B0-45F5-A8DC-43199832F2EE}"/>
      </w:docPartPr>
      <w:docPartBody>
        <w:p w:rsidR="00F979F7" w:rsidRDefault="00F979F7" w:rsidP="00F979F7">
          <w:pPr>
            <w:pStyle w:val="311DFC6E7E4640568D8BA293FE91DF90"/>
          </w:pPr>
          <w:r>
            <w:rPr>
              <w:rStyle w:val="Pladsholdertekst"/>
            </w:rPr>
            <w:t>Choose</w:t>
          </w:r>
        </w:p>
      </w:docPartBody>
    </w:docPart>
    <w:docPart>
      <w:docPartPr>
        <w:name w:val="F3D2E41D0E064A1992F4AF43493FC311"/>
        <w:category>
          <w:name w:val="Generelt"/>
          <w:gallery w:val="placeholder"/>
        </w:category>
        <w:types>
          <w:type w:val="bbPlcHdr"/>
        </w:types>
        <w:behaviors>
          <w:behavior w:val="content"/>
        </w:behaviors>
        <w:guid w:val="{1D39ACCF-DFDA-42F9-94B9-6FFB944E5F6F}"/>
      </w:docPartPr>
      <w:docPartBody>
        <w:p w:rsidR="00F979F7" w:rsidRDefault="00F979F7" w:rsidP="00F979F7">
          <w:pPr>
            <w:pStyle w:val="F3D2E41D0E064A1992F4AF43493FC311"/>
          </w:pPr>
          <w:r>
            <w:rPr>
              <w:rStyle w:val="Pladsholdertekst"/>
            </w:rPr>
            <w:t>Choose</w:t>
          </w:r>
        </w:p>
      </w:docPartBody>
    </w:docPart>
    <w:docPart>
      <w:docPartPr>
        <w:name w:val="636A6CF135EB40C9A1BB1C1A9DF4F6F8"/>
        <w:category>
          <w:name w:val="Generelt"/>
          <w:gallery w:val="placeholder"/>
        </w:category>
        <w:types>
          <w:type w:val="bbPlcHdr"/>
        </w:types>
        <w:behaviors>
          <w:behavior w:val="content"/>
        </w:behaviors>
        <w:guid w:val="{86171AAA-1C2C-4931-B906-D1BEF8EC8D79}"/>
      </w:docPartPr>
      <w:docPartBody>
        <w:p w:rsidR="00F979F7" w:rsidRDefault="00F979F7" w:rsidP="00F979F7">
          <w:pPr>
            <w:pStyle w:val="636A6CF135EB40C9A1BB1C1A9DF4F6F8"/>
          </w:pPr>
          <w:r>
            <w:rPr>
              <w:rStyle w:val="Pladsholdertekst"/>
            </w:rPr>
            <w:t>Choose</w:t>
          </w:r>
        </w:p>
      </w:docPartBody>
    </w:docPart>
    <w:docPart>
      <w:docPartPr>
        <w:name w:val="554793A4D4B5420AAF3D8D2D55CAA5D7"/>
        <w:category>
          <w:name w:val="Generelt"/>
          <w:gallery w:val="placeholder"/>
        </w:category>
        <w:types>
          <w:type w:val="bbPlcHdr"/>
        </w:types>
        <w:behaviors>
          <w:behavior w:val="content"/>
        </w:behaviors>
        <w:guid w:val="{5A563382-D06F-4ADF-9E99-67B82C7B802A}"/>
      </w:docPartPr>
      <w:docPartBody>
        <w:p w:rsidR="00F979F7" w:rsidRDefault="00F979F7" w:rsidP="00F979F7">
          <w:pPr>
            <w:pStyle w:val="554793A4D4B5420AAF3D8D2D55CAA5D7"/>
          </w:pPr>
          <w:r>
            <w:rPr>
              <w:rStyle w:val="Pladsholdertekst"/>
            </w:rPr>
            <w:t>Choose</w:t>
          </w:r>
        </w:p>
      </w:docPartBody>
    </w:docPart>
    <w:docPart>
      <w:docPartPr>
        <w:name w:val="72B5200CDD6D4815904E1B2CABD6084B"/>
        <w:category>
          <w:name w:val="Generelt"/>
          <w:gallery w:val="placeholder"/>
        </w:category>
        <w:types>
          <w:type w:val="bbPlcHdr"/>
        </w:types>
        <w:behaviors>
          <w:behavior w:val="content"/>
        </w:behaviors>
        <w:guid w:val="{7A3BD74E-86AA-4354-A1FB-5A55575B1B8E}"/>
      </w:docPartPr>
      <w:docPartBody>
        <w:p w:rsidR="00F979F7" w:rsidRDefault="00F979F7" w:rsidP="00F979F7">
          <w:pPr>
            <w:pStyle w:val="72B5200CDD6D4815904E1B2CABD6084B"/>
          </w:pPr>
          <w:r>
            <w:rPr>
              <w:rStyle w:val="Pladsholdertekst"/>
            </w:rPr>
            <w:t>Choose</w:t>
          </w:r>
        </w:p>
      </w:docPartBody>
    </w:docPart>
    <w:docPart>
      <w:docPartPr>
        <w:name w:val="272F985803ED4DD1B5EE6BA50EE2DBCE"/>
        <w:category>
          <w:name w:val="Generelt"/>
          <w:gallery w:val="placeholder"/>
        </w:category>
        <w:types>
          <w:type w:val="bbPlcHdr"/>
        </w:types>
        <w:behaviors>
          <w:behavior w:val="content"/>
        </w:behaviors>
        <w:guid w:val="{EB604CF9-7973-47CD-BC26-0107E042FBC5}"/>
      </w:docPartPr>
      <w:docPartBody>
        <w:p w:rsidR="00F979F7" w:rsidRDefault="00F979F7" w:rsidP="00F979F7">
          <w:pPr>
            <w:pStyle w:val="272F985803ED4DD1B5EE6BA50EE2DBCE"/>
          </w:pPr>
          <w:r>
            <w:rPr>
              <w:rStyle w:val="Pladsholdertekst"/>
            </w:rPr>
            <w:t>Choose</w:t>
          </w:r>
        </w:p>
      </w:docPartBody>
    </w:docPart>
    <w:docPart>
      <w:docPartPr>
        <w:name w:val="EEB9E856DDCB43B49E8FDA99C9E14B28"/>
        <w:category>
          <w:name w:val="Generelt"/>
          <w:gallery w:val="placeholder"/>
        </w:category>
        <w:types>
          <w:type w:val="bbPlcHdr"/>
        </w:types>
        <w:behaviors>
          <w:behavior w:val="content"/>
        </w:behaviors>
        <w:guid w:val="{1C86C8DF-6C09-4563-B21C-B94BEBD0D4B4}"/>
      </w:docPartPr>
      <w:docPartBody>
        <w:p w:rsidR="00F979F7" w:rsidRDefault="00F979F7" w:rsidP="00F979F7">
          <w:pPr>
            <w:pStyle w:val="EEB9E856DDCB43B49E8FDA99C9E14B28"/>
          </w:pPr>
          <w:r>
            <w:rPr>
              <w:rStyle w:val="Pladsholdertekst"/>
            </w:rPr>
            <w:t>Choose</w:t>
          </w:r>
        </w:p>
      </w:docPartBody>
    </w:docPart>
    <w:docPart>
      <w:docPartPr>
        <w:name w:val="10CC0A2ADB9B4D6286E00DFF8A8F7D68"/>
        <w:category>
          <w:name w:val="Generelt"/>
          <w:gallery w:val="placeholder"/>
        </w:category>
        <w:types>
          <w:type w:val="bbPlcHdr"/>
        </w:types>
        <w:behaviors>
          <w:behavior w:val="content"/>
        </w:behaviors>
        <w:guid w:val="{5CD30396-635F-4E9E-A510-7DEC4B1DAE69}"/>
      </w:docPartPr>
      <w:docPartBody>
        <w:p w:rsidR="00F979F7" w:rsidRDefault="00F979F7" w:rsidP="00F979F7">
          <w:pPr>
            <w:pStyle w:val="10CC0A2ADB9B4D6286E00DFF8A8F7D68"/>
          </w:pPr>
          <w:r>
            <w:rPr>
              <w:rStyle w:val="Pladsholdertekst"/>
            </w:rPr>
            <w:t>Choose</w:t>
          </w:r>
        </w:p>
      </w:docPartBody>
    </w:docPart>
    <w:docPart>
      <w:docPartPr>
        <w:name w:val="D625905945C645B39B4BF547BD770FB8"/>
        <w:category>
          <w:name w:val="Generelt"/>
          <w:gallery w:val="placeholder"/>
        </w:category>
        <w:types>
          <w:type w:val="bbPlcHdr"/>
        </w:types>
        <w:behaviors>
          <w:behavior w:val="content"/>
        </w:behaviors>
        <w:guid w:val="{8680FC19-430E-4A6C-BEBD-4722B34212D5}"/>
      </w:docPartPr>
      <w:docPartBody>
        <w:p w:rsidR="00F979F7" w:rsidRDefault="00F979F7" w:rsidP="00F979F7">
          <w:pPr>
            <w:pStyle w:val="D625905945C645B39B4BF547BD770FB8"/>
          </w:pPr>
          <w:r>
            <w:rPr>
              <w:rStyle w:val="Pladsholdertekst"/>
            </w:rPr>
            <w:t>Choose</w:t>
          </w:r>
        </w:p>
      </w:docPartBody>
    </w:docPart>
    <w:docPart>
      <w:docPartPr>
        <w:name w:val="F19DCDEA8B9B4CC1B3C43AEB5507C340"/>
        <w:category>
          <w:name w:val="Generelt"/>
          <w:gallery w:val="placeholder"/>
        </w:category>
        <w:types>
          <w:type w:val="bbPlcHdr"/>
        </w:types>
        <w:behaviors>
          <w:behavior w:val="content"/>
        </w:behaviors>
        <w:guid w:val="{6975D0E1-8015-4863-8300-6E8D9597B1B4}"/>
      </w:docPartPr>
      <w:docPartBody>
        <w:p w:rsidR="00F979F7" w:rsidRDefault="00F979F7" w:rsidP="00F979F7">
          <w:pPr>
            <w:pStyle w:val="F19DCDEA8B9B4CC1B3C43AEB5507C340"/>
          </w:pPr>
          <w:r>
            <w:rPr>
              <w:rStyle w:val="Pladsholdertekst"/>
            </w:rPr>
            <w:t>Choose</w:t>
          </w:r>
        </w:p>
      </w:docPartBody>
    </w:docPart>
    <w:docPart>
      <w:docPartPr>
        <w:name w:val="F58CD1FA636A4314B76781C8C642A987"/>
        <w:category>
          <w:name w:val="Generelt"/>
          <w:gallery w:val="placeholder"/>
        </w:category>
        <w:types>
          <w:type w:val="bbPlcHdr"/>
        </w:types>
        <w:behaviors>
          <w:behavior w:val="content"/>
        </w:behaviors>
        <w:guid w:val="{AD19EC0D-0DEE-4030-B90F-7ADEA1F67EDE}"/>
      </w:docPartPr>
      <w:docPartBody>
        <w:p w:rsidR="00F979F7" w:rsidRDefault="00F979F7" w:rsidP="00F979F7">
          <w:pPr>
            <w:pStyle w:val="F58CD1FA636A4314B76781C8C642A987"/>
          </w:pPr>
          <w:r>
            <w:rPr>
              <w:rStyle w:val="Pladsholdertekst"/>
            </w:rPr>
            <w:t>Choose</w:t>
          </w:r>
        </w:p>
      </w:docPartBody>
    </w:docPart>
    <w:docPart>
      <w:docPartPr>
        <w:name w:val="5CFA17B6F3D641DABDE34C2EC93D7B22"/>
        <w:category>
          <w:name w:val="Generelt"/>
          <w:gallery w:val="placeholder"/>
        </w:category>
        <w:types>
          <w:type w:val="bbPlcHdr"/>
        </w:types>
        <w:behaviors>
          <w:behavior w:val="content"/>
        </w:behaviors>
        <w:guid w:val="{1137D01F-796A-44C5-9A74-AABF7EE8D0A6}"/>
      </w:docPartPr>
      <w:docPartBody>
        <w:p w:rsidR="00F979F7" w:rsidRDefault="00F979F7" w:rsidP="00F979F7">
          <w:pPr>
            <w:pStyle w:val="5CFA17B6F3D641DABDE34C2EC93D7B22"/>
          </w:pPr>
          <w:r>
            <w:rPr>
              <w:rStyle w:val="Pladsholdertekst"/>
            </w:rPr>
            <w:t>Choose</w:t>
          </w:r>
        </w:p>
      </w:docPartBody>
    </w:docPart>
    <w:docPart>
      <w:docPartPr>
        <w:name w:val="F842D7E83EE24167B64C5C6368C5A343"/>
        <w:category>
          <w:name w:val="Generelt"/>
          <w:gallery w:val="placeholder"/>
        </w:category>
        <w:types>
          <w:type w:val="bbPlcHdr"/>
        </w:types>
        <w:behaviors>
          <w:behavior w:val="content"/>
        </w:behaviors>
        <w:guid w:val="{CE9F5C1E-83AE-4468-8F24-1C95707631E9}"/>
      </w:docPartPr>
      <w:docPartBody>
        <w:p w:rsidR="00F979F7" w:rsidRDefault="00F979F7" w:rsidP="00F979F7">
          <w:pPr>
            <w:pStyle w:val="F842D7E83EE24167B64C5C6368C5A343"/>
          </w:pPr>
          <w:r>
            <w:rPr>
              <w:rStyle w:val="Pladsholdertekst"/>
            </w:rPr>
            <w:t>Choose</w:t>
          </w:r>
        </w:p>
      </w:docPartBody>
    </w:docPart>
    <w:docPart>
      <w:docPartPr>
        <w:name w:val="E27D13BC02514A9A82FC7E2BA1CCA1DE"/>
        <w:category>
          <w:name w:val="Generelt"/>
          <w:gallery w:val="placeholder"/>
        </w:category>
        <w:types>
          <w:type w:val="bbPlcHdr"/>
        </w:types>
        <w:behaviors>
          <w:behavior w:val="content"/>
        </w:behaviors>
        <w:guid w:val="{6E2E96AF-9B2F-45FB-A3FB-CDACA414FEE4}"/>
      </w:docPartPr>
      <w:docPartBody>
        <w:p w:rsidR="00F979F7" w:rsidRDefault="00F979F7" w:rsidP="00F979F7">
          <w:pPr>
            <w:pStyle w:val="E27D13BC02514A9A82FC7E2BA1CCA1DE"/>
          </w:pPr>
          <w:r>
            <w:rPr>
              <w:rStyle w:val="Pladsholdertekst"/>
            </w:rPr>
            <w:t>Choose</w:t>
          </w:r>
        </w:p>
      </w:docPartBody>
    </w:docPart>
    <w:docPart>
      <w:docPartPr>
        <w:name w:val="902D7AB429DC4897B482D4845806EAED"/>
        <w:category>
          <w:name w:val="Generelt"/>
          <w:gallery w:val="placeholder"/>
        </w:category>
        <w:types>
          <w:type w:val="bbPlcHdr"/>
        </w:types>
        <w:behaviors>
          <w:behavior w:val="content"/>
        </w:behaviors>
        <w:guid w:val="{63E24E73-3AA4-4E41-AC95-DF2C528C41CC}"/>
      </w:docPartPr>
      <w:docPartBody>
        <w:p w:rsidR="00F979F7" w:rsidRDefault="00F979F7" w:rsidP="00F979F7">
          <w:pPr>
            <w:pStyle w:val="902D7AB429DC4897B482D4845806EAED"/>
          </w:pPr>
          <w:r>
            <w:rPr>
              <w:rStyle w:val="Pladsholdertekst"/>
            </w:rPr>
            <w:t>Choose</w:t>
          </w:r>
        </w:p>
      </w:docPartBody>
    </w:docPart>
    <w:docPart>
      <w:docPartPr>
        <w:name w:val="CA0506050DC94B3AA437FD6EB18CD957"/>
        <w:category>
          <w:name w:val="Generelt"/>
          <w:gallery w:val="placeholder"/>
        </w:category>
        <w:types>
          <w:type w:val="bbPlcHdr"/>
        </w:types>
        <w:behaviors>
          <w:behavior w:val="content"/>
        </w:behaviors>
        <w:guid w:val="{E9183A60-50C8-4292-945A-6834B0A71BB4}"/>
      </w:docPartPr>
      <w:docPartBody>
        <w:p w:rsidR="002200CC" w:rsidRDefault="009B405E" w:rsidP="009B405E">
          <w:pPr>
            <w:pStyle w:val="CA0506050DC94B3AA437FD6EB18CD957"/>
          </w:pPr>
          <w:r>
            <w:rPr>
              <w:rStyle w:val="Pladsholdertekst"/>
            </w:rPr>
            <w:t>Choose</w:t>
          </w:r>
        </w:p>
      </w:docPartBody>
    </w:docPart>
    <w:docPart>
      <w:docPartPr>
        <w:name w:val="523475F878824238B6F1CAC47B357696"/>
        <w:category>
          <w:name w:val="Generelt"/>
          <w:gallery w:val="placeholder"/>
        </w:category>
        <w:types>
          <w:type w:val="bbPlcHdr"/>
        </w:types>
        <w:behaviors>
          <w:behavior w:val="content"/>
        </w:behaviors>
        <w:guid w:val="{0AD37F81-56CD-4299-9404-4EC6D95E0B59}"/>
      </w:docPartPr>
      <w:docPartBody>
        <w:p w:rsidR="002200CC" w:rsidRDefault="009B405E" w:rsidP="009B405E">
          <w:pPr>
            <w:pStyle w:val="523475F878824238B6F1CAC47B357696"/>
          </w:pPr>
          <w:r>
            <w:rPr>
              <w:rStyle w:val="Pladsholdertekst"/>
            </w:rPr>
            <w:t>Choose</w:t>
          </w:r>
        </w:p>
      </w:docPartBody>
    </w:docPart>
    <w:docPart>
      <w:docPartPr>
        <w:name w:val="B0623031B9A24AA39F17771AA43DE7A1"/>
        <w:category>
          <w:name w:val="Generelt"/>
          <w:gallery w:val="placeholder"/>
        </w:category>
        <w:types>
          <w:type w:val="bbPlcHdr"/>
        </w:types>
        <w:behaviors>
          <w:behavior w:val="content"/>
        </w:behaviors>
        <w:guid w:val="{E58B4EA8-AE1B-424E-88D4-16E381267E80}"/>
      </w:docPartPr>
      <w:docPartBody>
        <w:p w:rsidR="002200CC" w:rsidRDefault="009B405E" w:rsidP="009B405E">
          <w:pPr>
            <w:pStyle w:val="B0623031B9A24AA39F17771AA43DE7A1"/>
          </w:pPr>
          <w:r>
            <w:rPr>
              <w:rStyle w:val="Pladsholdertekst"/>
            </w:rPr>
            <w:t>Choose</w:t>
          </w:r>
        </w:p>
      </w:docPartBody>
    </w:docPart>
    <w:docPart>
      <w:docPartPr>
        <w:name w:val="3E9F35CF0EF14D07BE1F321D2067DD14"/>
        <w:category>
          <w:name w:val="Generelt"/>
          <w:gallery w:val="placeholder"/>
        </w:category>
        <w:types>
          <w:type w:val="bbPlcHdr"/>
        </w:types>
        <w:behaviors>
          <w:behavior w:val="content"/>
        </w:behaviors>
        <w:guid w:val="{519A9342-7B74-4206-8E06-394F6957B1D1}"/>
      </w:docPartPr>
      <w:docPartBody>
        <w:p w:rsidR="002200CC" w:rsidRDefault="009B405E" w:rsidP="009B405E">
          <w:pPr>
            <w:pStyle w:val="3E9F35CF0EF14D07BE1F321D2067DD14"/>
          </w:pPr>
          <w:r>
            <w:rPr>
              <w:rStyle w:val="Pladsholdertekst"/>
            </w:rPr>
            <w:t>Choose</w:t>
          </w:r>
        </w:p>
      </w:docPartBody>
    </w:docPart>
    <w:docPart>
      <w:docPartPr>
        <w:name w:val="A63D912C218B4E5AA7EE760A32B25CEA"/>
        <w:category>
          <w:name w:val="Generelt"/>
          <w:gallery w:val="placeholder"/>
        </w:category>
        <w:types>
          <w:type w:val="bbPlcHdr"/>
        </w:types>
        <w:behaviors>
          <w:behavior w:val="content"/>
        </w:behaviors>
        <w:guid w:val="{FE707B45-5529-4D48-9C7D-1F17C4E3A9B6}"/>
      </w:docPartPr>
      <w:docPartBody>
        <w:p w:rsidR="002200CC" w:rsidRDefault="009B405E" w:rsidP="009B405E">
          <w:pPr>
            <w:pStyle w:val="A63D912C218B4E5AA7EE760A32B25CEA"/>
          </w:pPr>
          <w:r>
            <w:rPr>
              <w:rStyle w:val="Pladsholdertekst"/>
            </w:rPr>
            <w:t>Choose</w:t>
          </w:r>
        </w:p>
      </w:docPartBody>
    </w:docPart>
    <w:docPart>
      <w:docPartPr>
        <w:name w:val="5188860FD8A448ED96A7FFD1D589DBCF"/>
        <w:category>
          <w:name w:val="Generelt"/>
          <w:gallery w:val="placeholder"/>
        </w:category>
        <w:types>
          <w:type w:val="bbPlcHdr"/>
        </w:types>
        <w:behaviors>
          <w:behavior w:val="content"/>
        </w:behaviors>
        <w:guid w:val="{EDF3D38E-28B7-42BA-86A7-B3BD22435351}"/>
      </w:docPartPr>
      <w:docPartBody>
        <w:p w:rsidR="002200CC" w:rsidRDefault="009B405E" w:rsidP="009B405E">
          <w:pPr>
            <w:pStyle w:val="5188860FD8A448ED96A7FFD1D589DBCF"/>
          </w:pPr>
          <w:r>
            <w:rPr>
              <w:rStyle w:val="Pladsholdertekst"/>
            </w:rPr>
            <w:t>Choose</w:t>
          </w:r>
        </w:p>
      </w:docPartBody>
    </w:docPart>
    <w:docPart>
      <w:docPartPr>
        <w:name w:val="FD78A341E90F41DE8CABC36762A8D806"/>
        <w:category>
          <w:name w:val="Generelt"/>
          <w:gallery w:val="placeholder"/>
        </w:category>
        <w:types>
          <w:type w:val="bbPlcHdr"/>
        </w:types>
        <w:behaviors>
          <w:behavior w:val="content"/>
        </w:behaviors>
        <w:guid w:val="{9B69E4D0-44ED-4F2E-AC88-161D4F3D492A}"/>
      </w:docPartPr>
      <w:docPartBody>
        <w:p w:rsidR="002200CC" w:rsidRDefault="009B405E" w:rsidP="009B405E">
          <w:pPr>
            <w:pStyle w:val="FD78A341E90F41DE8CABC36762A8D806"/>
          </w:pPr>
          <w:r>
            <w:rPr>
              <w:rStyle w:val="Pladsholdertekst"/>
            </w:rPr>
            <w:t>Choose</w:t>
          </w:r>
        </w:p>
      </w:docPartBody>
    </w:docPart>
    <w:docPart>
      <w:docPartPr>
        <w:name w:val="8E3F7C81893741B58561EF2D520336AC"/>
        <w:category>
          <w:name w:val="Generelt"/>
          <w:gallery w:val="placeholder"/>
        </w:category>
        <w:types>
          <w:type w:val="bbPlcHdr"/>
        </w:types>
        <w:behaviors>
          <w:behavior w:val="content"/>
        </w:behaviors>
        <w:guid w:val="{CB64017E-5103-47B4-96A6-917352B9F14E}"/>
      </w:docPartPr>
      <w:docPartBody>
        <w:p w:rsidR="002200CC" w:rsidRDefault="009B405E" w:rsidP="009B405E">
          <w:pPr>
            <w:pStyle w:val="8E3F7C81893741B58561EF2D520336AC"/>
          </w:pPr>
          <w:r>
            <w:rPr>
              <w:rStyle w:val="Pladsholdertekst"/>
            </w:rPr>
            <w:t>Choose</w:t>
          </w:r>
        </w:p>
      </w:docPartBody>
    </w:docPart>
    <w:docPart>
      <w:docPartPr>
        <w:name w:val="2DEBA77DCF5D436798BE8913412A7F86"/>
        <w:category>
          <w:name w:val="Generelt"/>
          <w:gallery w:val="placeholder"/>
        </w:category>
        <w:types>
          <w:type w:val="bbPlcHdr"/>
        </w:types>
        <w:behaviors>
          <w:behavior w:val="content"/>
        </w:behaviors>
        <w:guid w:val="{F71F6B10-219E-46D4-8319-36820F84CB29}"/>
      </w:docPartPr>
      <w:docPartBody>
        <w:p w:rsidR="002200CC" w:rsidRDefault="009B405E" w:rsidP="009B405E">
          <w:pPr>
            <w:pStyle w:val="2DEBA77DCF5D436798BE8913412A7F86"/>
          </w:pPr>
          <w:r>
            <w:rPr>
              <w:rStyle w:val="Pladsholdertekst"/>
            </w:rPr>
            <w:t>Choose</w:t>
          </w:r>
        </w:p>
      </w:docPartBody>
    </w:docPart>
    <w:docPart>
      <w:docPartPr>
        <w:name w:val="253FB01EC83F41B999CA72F83A2C2BE0"/>
        <w:category>
          <w:name w:val="Generelt"/>
          <w:gallery w:val="placeholder"/>
        </w:category>
        <w:types>
          <w:type w:val="bbPlcHdr"/>
        </w:types>
        <w:behaviors>
          <w:behavior w:val="content"/>
        </w:behaviors>
        <w:guid w:val="{478BA660-03B1-4E9F-815B-49DCA6F544C8}"/>
      </w:docPartPr>
      <w:docPartBody>
        <w:p w:rsidR="002200CC" w:rsidRDefault="009B405E" w:rsidP="009B405E">
          <w:pPr>
            <w:pStyle w:val="253FB01EC83F41B999CA72F83A2C2BE0"/>
          </w:pPr>
          <w:r>
            <w:rPr>
              <w:rStyle w:val="Pladsholdertekst"/>
            </w:rPr>
            <w:t>Choose</w:t>
          </w:r>
        </w:p>
      </w:docPartBody>
    </w:docPart>
    <w:docPart>
      <w:docPartPr>
        <w:name w:val="2A16D1AFB0C84136B6D6B096847CE8F3"/>
        <w:category>
          <w:name w:val="Generelt"/>
          <w:gallery w:val="placeholder"/>
        </w:category>
        <w:types>
          <w:type w:val="bbPlcHdr"/>
        </w:types>
        <w:behaviors>
          <w:behavior w:val="content"/>
        </w:behaviors>
        <w:guid w:val="{0E93279C-13E3-4CBC-A67E-DA3E01214514}"/>
      </w:docPartPr>
      <w:docPartBody>
        <w:p w:rsidR="002200CC" w:rsidRDefault="009B405E" w:rsidP="009B405E">
          <w:pPr>
            <w:pStyle w:val="2A16D1AFB0C84136B6D6B096847CE8F3"/>
          </w:pPr>
          <w:r>
            <w:rPr>
              <w:rStyle w:val="Pladsholdertekst"/>
            </w:rPr>
            <w:t>Choose</w:t>
          </w:r>
        </w:p>
      </w:docPartBody>
    </w:docPart>
    <w:docPart>
      <w:docPartPr>
        <w:name w:val="F940FF3D0D7341FB9FB3C4063462E3C5"/>
        <w:category>
          <w:name w:val="Generelt"/>
          <w:gallery w:val="placeholder"/>
        </w:category>
        <w:types>
          <w:type w:val="bbPlcHdr"/>
        </w:types>
        <w:behaviors>
          <w:behavior w:val="content"/>
        </w:behaviors>
        <w:guid w:val="{A3B056B1-E508-40C5-878E-BDCFE28877E0}"/>
      </w:docPartPr>
      <w:docPartBody>
        <w:p w:rsidR="002200CC" w:rsidRDefault="009B405E" w:rsidP="009B405E">
          <w:pPr>
            <w:pStyle w:val="F940FF3D0D7341FB9FB3C4063462E3C5"/>
          </w:pPr>
          <w:r>
            <w:rPr>
              <w:rStyle w:val="Pladsholdertekst"/>
            </w:rPr>
            <w:t>Choose</w:t>
          </w:r>
        </w:p>
      </w:docPartBody>
    </w:docPart>
    <w:docPart>
      <w:docPartPr>
        <w:name w:val="64C24A843B1D47B88E31936E87C04101"/>
        <w:category>
          <w:name w:val="Generelt"/>
          <w:gallery w:val="placeholder"/>
        </w:category>
        <w:types>
          <w:type w:val="bbPlcHdr"/>
        </w:types>
        <w:behaviors>
          <w:behavior w:val="content"/>
        </w:behaviors>
        <w:guid w:val="{E71C0EFB-1E6F-4CAD-A8DC-D3D53AE56AD9}"/>
      </w:docPartPr>
      <w:docPartBody>
        <w:p w:rsidR="002200CC" w:rsidRDefault="009B405E" w:rsidP="009B405E">
          <w:pPr>
            <w:pStyle w:val="64C24A843B1D47B88E31936E87C04101"/>
          </w:pPr>
          <w:r>
            <w:rPr>
              <w:rStyle w:val="Pladsholdertekst"/>
            </w:rPr>
            <w:t>Choose</w:t>
          </w:r>
        </w:p>
      </w:docPartBody>
    </w:docPart>
    <w:docPart>
      <w:docPartPr>
        <w:name w:val="72FD71B8D9F34328AC50A313B09EDEAE"/>
        <w:category>
          <w:name w:val="Generelt"/>
          <w:gallery w:val="placeholder"/>
        </w:category>
        <w:types>
          <w:type w:val="bbPlcHdr"/>
        </w:types>
        <w:behaviors>
          <w:behavior w:val="content"/>
        </w:behaviors>
        <w:guid w:val="{D560369D-473F-4319-92B5-F491E0906246}"/>
      </w:docPartPr>
      <w:docPartBody>
        <w:p w:rsidR="00EC4B29" w:rsidRDefault="005303D4">
          <w:pPr>
            <w:pStyle w:val="72FD71B8D9F34328AC50A313B09EDEAE"/>
          </w:pPr>
          <w:r>
            <w:rPr>
              <w:rStyle w:val="Pladsholdertekst"/>
            </w:rPr>
            <w:t>Choose</w:t>
          </w:r>
        </w:p>
      </w:docPartBody>
    </w:docPart>
    <w:docPart>
      <w:docPartPr>
        <w:name w:val="A8833B3F3D94493293ED903CA4DBE5D7"/>
        <w:category>
          <w:name w:val="Generelt"/>
          <w:gallery w:val="placeholder"/>
        </w:category>
        <w:types>
          <w:type w:val="bbPlcHdr"/>
        </w:types>
        <w:behaviors>
          <w:behavior w:val="content"/>
        </w:behaviors>
        <w:guid w:val="{8D57A0E7-969B-4180-B127-C00029CB5A93}"/>
      </w:docPartPr>
      <w:docPartBody>
        <w:p w:rsidR="00EC4B29" w:rsidRDefault="005303D4">
          <w:pPr>
            <w:pStyle w:val="A8833B3F3D94493293ED903CA4DBE5D7"/>
          </w:pPr>
          <w:r>
            <w:rPr>
              <w:rStyle w:val="Pladsholdertekst"/>
            </w:rPr>
            <w:t>Choose</w:t>
          </w:r>
        </w:p>
      </w:docPartBody>
    </w:docPart>
    <w:docPart>
      <w:docPartPr>
        <w:name w:val="7ED9C43EACCE431C98B8A5638402BC25"/>
        <w:category>
          <w:name w:val="Generelt"/>
          <w:gallery w:val="placeholder"/>
        </w:category>
        <w:types>
          <w:type w:val="bbPlcHdr"/>
        </w:types>
        <w:behaviors>
          <w:behavior w:val="content"/>
        </w:behaviors>
        <w:guid w:val="{320F5E71-D07F-41AA-8269-657BCCDE1019}"/>
      </w:docPartPr>
      <w:docPartBody>
        <w:p w:rsidR="00EC4B29" w:rsidRDefault="005303D4">
          <w:pPr>
            <w:pStyle w:val="7ED9C43EACCE431C98B8A5638402BC25"/>
          </w:pPr>
          <w:r>
            <w:rPr>
              <w:rStyle w:val="Pladsholdertekst"/>
            </w:rPr>
            <w:t>Choose</w:t>
          </w:r>
        </w:p>
      </w:docPartBody>
    </w:docPart>
    <w:docPart>
      <w:docPartPr>
        <w:name w:val="C311134FD7984E80B01AD0AE1AA012F4"/>
        <w:category>
          <w:name w:val="Generelt"/>
          <w:gallery w:val="placeholder"/>
        </w:category>
        <w:types>
          <w:type w:val="bbPlcHdr"/>
        </w:types>
        <w:behaviors>
          <w:behavior w:val="content"/>
        </w:behaviors>
        <w:guid w:val="{6B9299D4-AE73-4ADB-90B8-BFB5A1A9AF27}"/>
      </w:docPartPr>
      <w:docPartBody>
        <w:p w:rsidR="00EC4B29" w:rsidRDefault="005303D4">
          <w:pPr>
            <w:pStyle w:val="C311134FD7984E80B01AD0AE1AA012F4"/>
          </w:pPr>
          <w:r>
            <w:rPr>
              <w:rStyle w:val="Pladsholdertekst"/>
            </w:rPr>
            <w:t>Choose</w:t>
          </w:r>
        </w:p>
      </w:docPartBody>
    </w:docPart>
    <w:docPart>
      <w:docPartPr>
        <w:name w:val="8117DCA7AC224D55B434291BA131CC01"/>
        <w:category>
          <w:name w:val="Generelt"/>
          <w:gallery w:val="placeholder"/>
        </w:category>
        <w:types>
          <w:type w:val="bbPlcHdr"/>
        </w:types>
        <w:behaviors>
          <w:behavior w:val="content"/>
        </w:behaviors>
        <w:guid w:val="{9CB967BC-306D-4DBD-A6B0-C2F7C5337D33}"/>
      </w:docPartPr>
      <w:docPartBody>
        <w:p w:rsidR="00EC4B29" w:rsidRDefault="005303D4">
          <w:pPr>
            <w:pStyle w:val="8117DCA7AC224D55B434291BA131CC01"/>
          </w:pPr>
          <w:r>
            <w:rPr>
              <w:rStyle w:val="Pladsholdertekst"/>
            </w:rPr>
            <w:t>Choose</w:t>
          </w:r>
        </w:p>
      </w:docPartBody>
    </w:docPart>
    <w:docPart>
      <w:docPartPr>
        <w:name w:val="DA6E04DEE8A74D98857723D1C5AC6C6D"/>
        <w:category>
          <w:name w:val="Generelt"/>
          <w:gallery w:val="placeholder"/>
        </w:category>
        <w:types>
          <w:type w:val="bbPlcHdr"/>
        </w:types>
        <w:behaviors>
          <w:behavior w:val="content"/>
        </w:behaviors>
        <w:guid w:val="{F80A1211-D1E3-4F48-9672-38D93B96F293}"/>
      </w:docPartPr>
      <w:docPartBody>
        <w:p w:rsidR="00EC4B29" w:rsidRDefault="005303D4">
          <w:pPr>
            <w:pStyle w:val="DA6E04DEE8A74D98857723D1C5AC6C6D"/>
          </w:pPr>
          <w:r>
            <w:rPr>
              <w:rStyle w:val="Pladsholdertekst"/>
            </w:rPr>
            <w:t>Choose</w:t>
          </w:r>
        </w:p>
      </w:docPartBody>
    </w:docPart>
    <w:docPart>
      <w:docPartPr>
        <w:name w:val="AFDB8330127940B68E5C8E01745D4CF1"/>
        <w:category>
          <w:name w:val="Generelt"/>
          <w:gallery w:val="placeholder"/>
        </w:category>
        <w:types>
          <w:type w:val="bbPlcHdr"/>
        </w:types>
        <w:behaviors>
          <w:behavior w:val="content"/>
        </w:behaviors>
        <w:guid w:val="{6800C6CF-A569-4167-946B-0693C4FE48B8}"/>
      </w:docPartPr>
      <w:docPartBody>
        <w:p w:rsidR="005303D4" w:rsidRDefault="005303D4" w:rsidP="005303D4">
          <w:pPr>
            <w:pStyle w:val="AFDB8330127940B68E5C8E01745D4CF1"/>
          </w:pPr>
          <w:r>
            <w:rPr>
              <w:rStyle w:val="Pladsholdertekst"/>
            </w:rPr>
            <w:t>Choose</w:t>
          </w:r>
        </w:p>
      </w:docPartBody>
    </w:docPart>
    <w:docPart>
      <w:docPartPr>
        <w:name w:val="F84A406E15FB4B42ABBBC7CA7B7A0D8A"/>
        <w:category>
          <w:name w:val="Generelt"/>
          <w:gallery w:val="placeholder"/>
        </w:category>
        <w:types>
          <w:type w:val="bbPlcHdr"/>
        </w:types>
        <w:behaviors>
          <w:behavior w:val="content"/>
        </w:behaviors>
        <w:guid w:val="{DC497EFB-0CF2-42E3-A325-789BF8801F8B}"/>
      </w:docPartPr>
      <w:docPartBody>
        <w:p w:rsidR="005303D4" w:rsidRDefault="005303D4" w:rsidP="005303D4">
          <w:pPr>
            <w:pStyle w:val="F84A406E15FB4B42ABBBC7CA7B7A0D8A"/>
          </w:pPr>
          <w:r>
            <w:rPr>
              <w:rStyle w:val="Pladsholdertekst"/>
            </w:rPr>
            <w:t>Choose</w:t>
          </w:r>
        </w:p>
      </w:docPartBody>
    </w:docPart>
    <w:docPart>
      <w:docPartPr>
        <w:name w:val="735FDC3021BE4148882EC32ECC9F410C"/>
        <w:category>
          <w:name w:val="Generelt"/>
          <w:gallery w:val="placeholder"/>
        </w:category>
        <w:types>
          <w:type w:val="bbPlcHdr"/>
        </w:types>
        <w:behaviors>
          <w:behavior w:val="content"/>
        </w:behaviors>
        <w:guid w:val="{80F281A5-950A-4BEA-8E38-290B9966B322}"/>
      </w:docPartPr>
      <w:docPartBody>
        <w:p w:rsidR="005303D4" w:rsidRDefault="005303D4" w:rsidP="005303D4">
          <w:pPr>
            <w:pStyle w:val="735FDC3021BE4148882EC32ECC9F410C"/>
          </w:pPr>
          <w:r>
            <w:rPr>
              <w:rStyle w:val="Pladsholdertekst"/>
            </w:rPr>
            <w:t>Choose</w:t>
          </w:r>
        </w:p>
      </w:docPartBody>
    </w:docPart>
    <w:docPart>
      <w:docPartPr>
        <w:name w:val="5F12FCD77CDF420196048BE8A3FA11D9"/>
        <w:category>
          <w:name w:val="Generelt"/>
          <w:gallery w:val="placeholder"/>
        </w:category>
        <w:types>
          <w:type w:val="bbPlcHdr"/>
        </w:types>
        <w:behaviors>
          <w:behavior w:val="content"/>
        </w:behaviors>
        <w:guid w:val="{B0491E2A-CA2E-45E6-8B8C-E1BB96FE9A60}"/>
      </w:docPartPr>
      <w:docPartBody>
        <w:p w:rsidR="005303D4" w:rsidRDefault="005303D4" w:rsidP="005303D4">
          <w:pPr>
            <w:pStyle w:val="5F12FCD77CDF420196048BE8A3FA11D9"/>
          </w:pPr>
          <w:r>
            <w:rPr>
              <w:rStyle w:val="Pladsholdertekst"/>
            </w:rPr>
            <w:t>Choose</w:t>
          </w:r>
        </w:p>
      </w:docPartBody>
    </w:docPart>
    <w:docPart>
      <w:docPartPr>
        <w:name w:val="7BF6DA8CFADB45179DABA6C9D3988BB4"/>
        <w:category>
          <w:name w:val="Generelt"/>
          <w:gallery w:val="placeholder"/>
        </w:category>
        <w:types>
          <w:type w:val="bbPlcHdr"/>
        </w:types>
        <w:behaviors>
          <w:behavior w:val="content"/>
        </w:behaviors>
        <w:guid w:val="{45C083A9-B5B7-48E4-A5FA-5E68DA48DA46}"/>
      </w:docPartPr>
      <w:docPartBody>
        <w:p w:rsidR="005303D4" w:rsidRDefault="005303D4" w:rsidP="005303D4">
          <w:pPr>
            <w:pStyle w:val="7BF6DA8CFADB45179DABA6C9D3988BB4"/>
          </w:pPr>
          <w:r>
            <w:rPr>
              <w:rStyle w:val="Pladsholdertekst"/>
            </w:rPr>
            <w:t>Choose</w:t>
          </w:r>
        </w:p>
      </w:docPartBody>
    </w:docPart>
    <w:docPart>
      <w:docPartPr>
        <w:name w:val="342DD6A9AA3B47BBB7D7BBC23912E18D"/>
        <w:category>
          <w:name w:val="Generelt"/>
          <w:gallery w:val="placeholder"/>
        </w:category>
        <w:types>
          <w:type w:val="bbPlcHdr"/>
        </w:types>
        <w:behaviors>
          <w:behavior w:val="content"/>
        </w:behaviors>
        <w:guid w:val="{72A41B93-06B4-4FB1-A786-6BC0D12B7840}"/>
      </w:docPartPr>
      <w:docPartBody>
        <w:p w:rsidR="005303D4" w:rsidRDefault="005303D4" w:rsidP="005303D4">
          <w:pPr>
            <w:pStyle w:val="342DD6A9AA3B47BBB7D7BBC23912E18D"/>
          </w:pPr>
          <w:r>
            <w:rPr>
              <w:rStyle w:val="Pladsholdertekst"/>
            </w:rPr>
            <w:t>Choose</w:t>
          </w:r>
        </w:p>
      </w:docPartBody>
    </w:docPart>
    <w:docPart>
      <w:docPartPr>
        <w:name w:val="753604AE5371490FB0B722BE94CCF459"/>
        <w:category>
          <w:name w:val="Generelt"/>
          <w:gallery w:val="placeholder"/>
        </w:category>
        <w:types>
          <w:type w:val="bbPlcHdr"/>
        </w:types>
        <w:behaviors>
          <w:behavior w:val="content"/>
        </w:behaviors>
        <w:guid w:val="{F101E4C3-1FEE-448A-BA8D-79767FB6B131}"/>
      </w:docPartPr>
      <w:docPartBody>
        <w:p w:rsidR="005303D4" w:rsidRDefault="005303D4" w:rsidP="005303D4">
          <w:pPr>
            <w:pStyle w:val="753604AE5371490FB0B722BE94CCF459"/>
          </w:pPr>
          <w:r>
            <w:rPr>
              <w:rStyle w:val="Pladsholdertekst"/>
            </w:rPr>
            <w:t>Choose</w:t>
          </w:r>
        </w:p>
      </w:docPartBody>
    </w:docPart>
    <w:docPart>
      <w:docPartPr>
        <w:name w:val="296C5A1C50AA45AB9862B89A0A83EE1A"/>
        <w:category>
          <w:name w:val="Generelt"/>
          <w:gallery w:val="placeholder"/>
        </w:category>
        <w:types>
          <w:type w:val="bbPlcHdr"/>
        </w:types>
        <w:behaviors>
          <w:behavior w:val="content"/>
        </w:behaviors>
        <w:guid w:val="{BFF5286F-234A-4467-8B3B-E3260218F102}"/>
      </w:docPartPr>
      <w:docPartBody>
        <w:p w:rsidR="005303D4" w:rsidRDefault="005303D4" w:rsidP="005303D4">
          <w:pPr>
            <w:pStyle w:val="296C5A1C50AA45AB9862B89A0A83EE1A"/>
          </w:pPr>
          <w:r>
            <w:rPr>
              <w:rStyle w:val="Pladsholdertekst"/>
            </w:rPr>
            <w:t>Choose</w:t>
          </w:r>
        </w:p>
      </w:docPartBody>
    </w:docPart>
    <w:docPart>
      <w:docPartPr>
        <w:name w:val="D0CDD0FD370544F4BD0AA5BD0DA4D435"/>
        <w:category>
          <w:name w:val="Generelt"/>
          <w:gallery w:val="placeholder"/>
        </w:category>
        <w:types>
          <w:type w:val="bbPlcHdr"/>
        </w:types>
        <w:behaviors>
          <w:behavior w:val="content"/>
        </w:behaviors>
        <w:guid w:val="{9D369876-F7CA-47A2-909F-78FACBDA8CA0}"/>
      </w:docPartPr>
      <w:docPartBody>
        <w:p w:rsidR="005303D4" w:rsidRDefault="005303D4" w:rsidP="005303D4">
          <w:pPr>
            <w:pStyle w:val="D0CDD0FD370544F4BD0AA5BD0DA4D435"/>
          </w:pPr>
          <w:r>
            <w:rPr>
              <w:rStyle w:val="Pladsholdertekst"/>
            </w:rPr>
            <w:t>Choose</w:t>
          </w:r>
        </w:p>
      </w:docPartBody>
    </w:docPart>
    <w:docPart>
      <w:docPartPr>
        <w:name w:val="9C77C7902EDB40C394F1BE9BC052290A"/>
        <w:category>
          <w:name w:val="Generelt"/>
          <w:gallery w:val="placeholder"/>
        </w:category>
        <w:types>
          <w:type w:val="bbPlcHdr"/>
        </w:types>
        <w:behaviors>
          <w:behavior w:val="content"/>
        </w:behaviors>
        <w:guid w:val="{56628B80-6655-4AFD-ADB1-3D329EE6B68B}"/>
      </w:docPartPr>
      <w:docPartBody>
        <w:p w:rsidR="005303D4" w:rsidRDefault="005303D4" w:rsidP="005303D4">
          <w:pPr>
            <w:pStyle w:val="9C77C7902EDB40C394F1BE9BC052290A"/>
          </w:pPr>
          <w:r>
            <w:rPr>
              <w:rStyle w:val="Pladsholdertekst"/>
            </w:rPr>
            <w:t>Choose</w:t>
          </w:r>
        </w:p>
      </w:docPartBody>
    </w:docPart>
    <w:docPart>
      <w:docPartPr>
        <w:name w:val="CC9913AAB7034CDD9EE582FDCC812C78"/>
        <w:category>
          <w:name w:val="Generelt"/>
          <w:gallery w:val="placeholder"/>
        </w:category>
        <w:types>
          <w:type w:val="bbPlcHdr"/>
        </w:types>
        <w:behaviors>
          <w:behavior w:val="content"/>
        </w:behaviors>
        <w:guid w:val="{08257B74-4865-472C-B9DC-8C6E5AF73871}"/>
      </w:docPartPr>
      <w:docPartBody>
        <w:p w:rsidR="005303D4" w:rsidRDefault="005303D4" w:rsidP="005303D4">
          <w:pPr>
            <w:pStyle w:val="CC9913AAB7034CDD9EE582FDCC812C78"/>
          </w:pPr>
          <w:r>
            <w:rPr>
              <w:rStyle w:val="Pladsholdertekst"/>
            </w:rPr>
            <w:t>Choose</w:t>
          </w:r>
        </w:p>
      </w:docPartBody>
    </w:docPart>
    <w:docPart>
      <w:docPartPr>
        <w:name w:val="8CB5D24EA8164B4BA0A847BB73105BDF"/>
        <w:category>
          <w:name w:val="Generelt"/>
          <w:gallery w:val="placeholder"/>
        </w:category>
        <w:types>
          <w:type w:val="bbPlcHdr"/>
        </w:types>
        <w:behaviors>
          <w:behavior w:val="content"/>
        </w:behaviors>
        <w:guid w:val="{1A435FF8-95A2-4141-B507-816EE2B2892F}"/>
      </w:docPartPr>
      <w:docPartBody>
        <w:p w:rsidR="005303D4" w:rsidRDefault="005303D4" w:rsidP="005303D4">
          <w:pPr>
            <w:pStyle w:val="8CB5D24EA8164B4BA0A847BB73105BDF"/>
          </w:pPr>
          <w:r>
            <w:rPr>
              <w:rStyle w:val="Pladsholdertekst"/>
            </w:rPr>
            <w:t>Choose</w:t>
          </w:r>
        </w:p>
      </w:docPartBody>
    </w:docPart>
    <w:docPart>
      <w:docPartPr>
        <w:name w:val="E7008468829E45909FFD9594B09E962A"/>
        <w:category>
          <w:name w:val="Generelt"/>
          <w:gallery w:val="placeholder"/>
        </w:category>
        <w:types>
          <w:type w:val="bbPlcHdr"/>
        </w:types>
        <w:behaviors>
          <w:behavior w:val="content"/>
        </w:behaviors>
        <w:guid w:val="{42FDE28A-83AA-400D-AA2F-947BE3241690}"/>
      </w:docPartPr>
      <w:docPartBody>
        <w:p w:rsidR="005303D4" w:rsidRDefault="005303D4" w:rsidP="005303D4">
          <w:pPr>
            <w:pStyle w:val="E7008468829E45909FFD9594B09E962A"/>
          </w:pPr>
          <w:r>
            <w:rPr>
              <w:rStyle w:val="Pladsholdertekst"/>
            </w:rPr>
            <w:t>Choose</w:t>
          </w:r>
        </w:p>
      </w:docPartBody>
    </w:docPart>
    <w:docPart>
      <w:docPartPr>
        <w:name w:val="EEFA6D2848FB4BF9BD2C142D4C54048B"/>
        <w:category>
          <w:name w:val="Generelt"/>
          <w:gallery w:val="placeholder"/>
        </w:category>
        <w:types>
          <w:type w:val="bbPlcHdr"/>
        </w:types>
        <w:behaviors>
          <w:behavior w:val="content"/>
        </w:behaviors>
        <w:guid w:val="{87AB9C5E-D7BC-4444-A6C4-1B80B02AF75A}"/>
      </w:docPartPr>
      <w:docPartBody>
        <w:p w:rsidR="005303D4" w:rsidRDefault="005303D4" w:rsidP="005303D4">
          <w:pPr>
            <w:pStyle w:val="EEFA6D2848FB4BF9BD2C142D4C54048B"/>
          </w:pPr>
          <w:r>
            <w:rPr>
              <w:rStyle w:val="Pladsholdertekst"/>
            </w:rPr>
            <w:t>Choose</w:t>
          </w:r>
        </w:p>
      </w:docPartBody>
    </w:docPart>
    <w:docPart>
      <w:docPartPr>
        <w:name w:val="0C91097C887A478B82AD4ACF49FD38CF"/>
        <w:category>
          <w:name w:val="Generelt"/>
          <w:gallery w:val="placeholder"/>
        </w:category>
        <w:types>
          <w:type w:val="bbPlcHdr"/>
        </w:types>
        <w:behaviors>
          <w:behavior w:val="content"/>
        </w:behaviors>
        <w:guid w:val="{C79046C4-CF54-4F1E-BA57-A2F7CC3BE91E}"/>
      </w:docPartPr>
      <w:docPartBody>
        <w:p w:rsidR="005303D4" w:rsidRDefault="005303D4" w:rsidP="005303D4">
          <w:pPr>
            <w:pStyle w:val="0C91097C887A478B82AD4ACF49FD38CF"/>
          </w:pPr>
          <w:r>
            <w:rPr>
              <w:rStyle w:val="Pladsholdertekst"/>
            </w:rPr>
            <w:t>Choose</w:t>
          </w:r>
        </w:p>
      </w:docPartBody>
    </w:docPart>
    <w:docPart>
      <w:docPartPr>
        <w:name w:val="4194FE3ADB0E4DA3AC8E93721AB20FA1"/>
        <w:category>
          <w:name w:val="Generelt"/>
          <w:gallery w:val="placeholder"/>
        </w:category>
        <w:types>
          <w:type w:val="bbPlcHdr"/>
        </w:types>
        <w:behaviors>
          <w:behavior w:val="content"/>
        </w:behaviors>
        <w:guid w:val="{038CE76F-0D8A-47D9-8A60-41CF34634616}"/>
      </w:docPartPr>
      <w:docPartBody>
        <w:p w:rsidR="005303D4" w:rsidRDefault="005303D4" w:rsidP="005303D4">
          <w:pPr>
            <w:pStyle w:val="4194FE3ADB0E4DA3AC8E93721AB20FA1"/>
          </w:pPr>
          <w:r>
            <w:rPr>
              <w:rStyle w:val="Pladsholdertekst"/>
            </w:rPr>
            <w:t>Choose</w:t>
          </w:r>
        </w:p>
      </w:docPartBody>
    </w:docPart>
    <w:docPart>
      <w:docPartPr>
        <w:name w:val="B97EE1BD6E9F454BAA1393693F3C29A8"/>
        <w:category>
          <w:name w:val="Generelt"/>
          <w:gallery w:val="placeholder"/>
        </w:category>
        <w:types>
          <w:type w:val="bbPlcHdr"/>
        </w:types>
        <w:behaviors>
          <w:behavior w:val="content"/>
        </w:behaviors>
        <w:guid w:val="{2DE6975E-FFBD-46CD-B648-FAF1AC0254DD}"/>
      </w:docPartPr>
      <w:docPartBody>
        <w:p w:rsidR="005303D4" w:rsidRDefault="005303D4" w:rsidP="005303D4">
          <w:pPr>
            <w:pStyle w:val="B97EE1BD6E9F454BAA1393693F3C29A8"/>
          </w:pPr>
          <w:r>
            <w:rPr>
              <w:rStyle w:val="Pladsholdertekst"/>
            </w:rPr>
            <w:t>Choose</w:t>
          </w:r>
        </w:p>
      </w:docPartBody>
    </w:docPart>
    <w:docPart>
      <w:docPartPr>
        <w:name w:val="5FD8F63F0B9F49E0B17638E513B0B6BB"/>
        <w:category>
          <w:name w:val="Generelt"/>
          <w:gallery w:val="placeholder"/>
        </w:category>
        <w:types>
          <w:type w:val="bbPlcHdr"/>
        </w:types>
        <w:behaviors>
          <w:behavior w:val="content"/>
        </w:behaviors>
        <w:guid w:val="{B8C39844-53FE-4514-A5E5-0621F651C6F4}"/>
      </w:docPartPr>
      <w:docPartBody>
        <w:p w:rsidR="005303D4" w:rsidRDefault="005303D4" w:rsidP="005303D4">
          <w:pPr>
            <w:pStyle w:val="5FD8F63F0B9F49E0B17638E513B0B6BB"/>
          </w:pPr>
          <w:r>
            <w:rPr>
              <w:rStyle w:val="Pladsholdertekst"/>
            </w:rPr>
            <w:t>Choose</w:t>
          </w:r>
        </w:p>
      </w:docPartBody>
    </w:docPart>
    <w:docPart>
      <w:docPartPr>
        <w:name w:val="67D78BA282D04755B181B1896DE02C88"/>
        <w:category>
          <w:name w:val="Generelt"/>
          <w:gallery w:val="placeholder"/>
        </w:category>
        <w:types>
          <w:type w:val="bbPlcHdr"/>
        </w:types>
        <w:behaviors>
          <w:behavior w:val="content"/>
        </w:behaviors>
        <w:guid w:val="{77A48C45-6B70-4ECD-A9F6-15BA2760E387}"/>
      </w:docPartPr>
      <w:docPartBody>
        <w:p w:rsidR="005303D4" w:rsidRDefault="005303D4" w:rsidP="005303D4">
          <w:pPr>
            <w:pStyle w:val="67D78BA282D04755B181B1896DE02C88"/>
          </w:pPr>
          <w:r>
            <w:rPr>
              <w:rStyle w:val="Pladsholdertekst"/>
            </w:rPr>
            <w:t>Choose</w:t>
          </w:r>
        </w:p>
      </w:docPartBody>
    </w:docPart>
    <w:docPart>
      <w:docPartPr>
        <w:name w:val="E31D75DF2ED84DB7AC7C15AE7884911E"/>
        <w:category>
          <w:name w:val="Generelt"/>
          <w:gallery w:val="placeholder"/>
        </w:category>
        <w:types>
          <w:type w:val="bbPlcHdr"/>
        </w:types>
        <w:behaviors>
          <w:behavior w:val="content"/>
        </w:behaviors>
        <w:guid w:val="{A54DAAA1-E0E4-429A-9933-42070855FA37}"/>
      </w:docPartPr>
      <w:docPartBody>
        <w:p w:rsidR="005303D4" w:rsidRDefault="005303D4" w:rsidP="005303D4">
          <w:pPr>
            <w:pStyle w:val="E31D75DF2ED84DB7AC7C15AE7884911E"/>
          </w:pPr>
          <w:r>
            <w:rPr>
              <w:rStyle w:val="Pladsholdertekst"/>
            </w:rPr>
            <w:t>Choose</w:t>
          </w:r>
        </w:p>
      </w:docPartBody>
    </w:docPart>
    <w:docPart>
      <w:docPartPr>
        <w:name w:val="16EC3EE30E314B9D91AF0AADC0D010A7"/>
        <w:category>
          <w:name w:val="Generelt"/>
          <w:gallery w:val="placeholder"/>
        </w:category>
        <w:types>
          <w:type w:val="bbPlcHdr"/>
        </w:types>
        <w:behaviors>
          <w:behavior w:val="content"/>
        </w:behaviors>
        <w:guid w:val="{C97D2EC8-6253-463C-BDB9-0F9B0FDCA262}"/>
      </w:docPartPr>
      <w:docPartBody>
        <w:p w:rsidR="005303D4" w:rsidRDefault="005303D4" w:rsidP="005303D4">
          <w:pPr>
            <w:pStyle w:val="16EC3EE30E314B9D91AF0AADC0D010A7"/>
          </w:pPr>
          <w:r>
            <w:rPr>
              <w:rStyle w:val="Pladsholdertekst"/>
            </w:rPr>
            <w:t>Choose</w:t>
          </w:r>
        </w:p>
      </w:docPartBody>
    </w:docPart>
    <w:docPart>
      <w:docPartPr>
        <w:name w:val="39CC7895323345EBB309074FB57562D6"/>
        <w:category>
          <w:name w:val="Generelt"/>
          <w:gallery w:val="placeholder"/>
        </w:category>
        <w:types>
          <w:type w:val="bbPlcHdr"/>
        </w:types>
        <w:behaviors>
          <w:behavior w:val="content"/>
        </w:behaviors>
        <w:guid w:val="{287A27AD-11CD-4179-8549-8A4142512792}"/>
      </w:docPartPr>
      <w:docPartBody>
        <w:p w:rsidR="005303D4" w:rsidRDefault="005303D4" w:rsidP="005303D4">
          <w:pPr>
            <w:pStyle w:val="39CC7895323345EBB309074FB57562D6"/>
          </w:pPr>
          <w:r>
            <w:rPr>
              <w:rStyle w:val="Pladsholdertekst"/>
            </w:rPr>
            <w:t>Choose</w:t>
          </w:r>
        </w:p>
      </w:docPartBody>
    </w:docPart>
    <w:docPart>
      <w:docPartPr>
        <w:name w:val="D3F939D3AAB54799BFD1D59617BE8957"/>
        <w:category>
          <w:name w:val="Generelt"/>
          <w:gallery w:val="placeholder"/>
        </w:category>
        <w:types>
          <w:type w:val="bbPlcHdr"/>
        </w:types>
        <w:behaviors>
          <w:behavior w:val="content"/>
        </w:behaviors>
        <w:guid w:val="{DD54F94C-B160-4927-ADD3-BBCA29DA0345}"/>
      </w:docPartPr>
      <w:docPartBody>
        <w:p w:rsidR="005303D4" w:rsidRDefault="005303D4" w:rsidP="005303D4">
          <w:pPr>
            <w:pStyle w:val="D3F939D3AAB54799BFD1D59617BE8957"/>
          </w:pPr>
          <w:r>
            <w:rPr>
              <w:rStyle w:val="Pladsholdertekst"/>
            </w:rPr>
            <w:t>Choose</w:t>
          </w:r>
        </w:p>
      </w:docPartBody>
    </w:docPart>
    <w:docPart>
      <w:docPartPr>
        <w:name w:val="E1E830B6684E4436A68946E9FF1B197D"/>
        <w:category>
          <w:name w:val="Generelt"/>
          <w:gallery w:val="placeholder"/>
        </w:category>
        <w:types>
          <w:type w:val="bbPlcHdr"/>
        </w:types>
        <w:behaviors>
          <w:behavior w:val="content"/>
        </w:behaviors>
        <w:guid w:val="{F2C33D1A-8653-4723-B2C6-4381A82071BF}"/>
      </w:docPartPr>
      <w:docPartBody>
        <w:p w:rsidR="005303D4" w:rsidRDefault="005303D4" w:rsidP="005303D4">
          <w:pPr>
            <w:pStyle w:val="E1E830B6684E4436A68946E9FF1B197D"/>
          </w:pPr>
          <w:r>
            <w:rPr>
              <w:rStyle w:val="Pladsholdertekst"/>
            </w:rPr>
            <w:t>Choose</w:t>
          </w:r>
        </w:p>
      </w:docPartBody>
    </w:docPart>
    <w:docPart>
      <w:docPartPr>
        <w:name w:val="3B9DD128AD9E4E7E9D0B9C2FCDC46C98"/>
        <w:category>
          <w:name w:val="Generelt"/>
          <w:gallery w:val="placeholder"/>
        </w:category>
        <w:types>
          <w:type w:val="bbPlcHdr"/>
        </w:types>
        <w:behaviors>
          <w:behavior w:val="content"/>
        </w:behaviors>
        <w:guid w:val="{6EFBBB2C-5C52-44AD-AAC1-00CF222924D1}"/>
      </w:docPartPr>
      <w:docPartBody>
        <w:p w:rsidR="005303D4" w:rsidRDefault="005303D4" w:rsidP="005303D4">
          <w:pPr>
            <w:pStyle w:val="3B9DD128AD9E4E7E9D0B9C2FCDC46C98"/>
          </w:pPr>
          <w:r>
            <w:rPr>
              <w:rStyle w:val="Pladsholdertekst"/>
            </w:rPr>
            <w:t>Choose</w:t>
          </w:r>
        </w:p>
      </w:docPartBody>
    </w:docPart>
    <w:docPart>
      <w:docPartPr>
        <w:name w:val="BC5552D353BE448F9EBD0F86066A4879"/>
        <w:category>
          <w:name w:val="Generelt"/>
          <w:gallery w:val="placeholder"/>
        </w:category>
        <w:types>
          <w:type w:val="bbPlcHdr"/>
        </w:types>
        <w:behaviors>
          <w:behavior w:val="content"/>
        </w:behaviors>
        <w:guid w:val="{9BC63460-6C63-4EDF-A39A-C409785F59D5}"/>
      </w:docPartPr>
      <w:docPartBody>
        <w:p w:rsidR="005303D4" w:rsidRDefault="005303D4" w:rsidP="005303D4">
          <w:pPr>
            <w:pStyle w:val="BC5552D353BE448F9EBD0F86066A4879"/>
          </w:pPr>
          <w:r>
            <w:rPr>
              <w:rStyle w:val="Pladsholdertekst"/>
            </w:rPr>
            <w:t>Choose</w:t>
          </w:r>
        </w:p>
      </w:docPartBody>
    </w:docPart>
    <w:docPart>
      <w:docPartPr>
        <w:name w:val="1A316D02FD9F439C9EB84E80C6E933E7"/>
        <w:category>
          <w:name w:val="Generelt"/>
          <w:gallery w:val="placeholder"/>
        </w:category>
        <w:types>
          <w:type w:val="bbPlcHdr"/>
        </w:types>
        <w:behaviors>
          <w:behavior w:val="content"/>
        </w:behaviors>
        <w:guid w:val="{A978199B-C863-4ACF-A21F-BE1701776F15}"/>
      </w:docPartPr>
      <w:docPartBody>
        <w:p w:rsidR="005303D4" w:rsidRDefault="005303D4" w:rsidP="005303D4">
          <w:pPr>
            <w:pStyle w:val="1A316D02FD9F439C9EB84E80C6E933E7"/>
          </w:pPr>
          <w:r>
            <w:rPr>
              <w:rStyle w:val="Pladsholdertekst"/>
            </w:rPr>
            <w:t>Choose</w:t>
          </w:r>
        </w:p>
      </w:docPartBody>
    </w:docPart>
    <w:docPart>
      <w:docPartPr>
        <w:name w:val="7AD18E04013C4B04981136E3FA3F8AA7"/>
        <w:category>
          <w:name w:val="Generelt"/>
          <w:gallery w:val="placeholder"/>
        </w:category>
        <w:types>
          <w:type w:val="bbPlcHdr"/>
        </w:types>
        <w:behaviors>
          <w:behavior w:val="content"/>
        </w:behaviors>
        <w:guid w:val="{BD521D96-4700-4997-854E-9B56AD5D33AD}"/>
      </w:docPartPr>
      <w:docPartBody>
        <w:p w:rsidR="005303D4" w:rsidRDefault="005303D4" w:rsidP="005303D4">
          <w:pPr>
            <w:pStyle w:val="7AD18E04013C4B04981136E3FA3F8AA7"/>
          </w:pPr>
          <w:r>
            <w:rPr>
              <w:rStyle w:val="Pladsholdertekst"/>
            </w:rPr>
            <w:t>Choose</w:t>
          </w:r>
        </w:p>
      </w:docPartBody>
    </w:docPart>
    <w:docPart>
      <w:docPartPr>
        <w:name w:val="7CE3FEF2809646D58DCED4C97D444D8B"/>
        <w:category>
          <w:name w:val="Generelt"/>
          <w:gallery w:val="placeholder"/>
        </w:category>
        <w:types>
          <w:type w:val="bbPlcHdr"/>
        </w:types>
        <w:behaviors>
          <w:behavior w:val="content"/>
        </w:behaviors>
        <w:guid w:val="{05763AA7-A584-4F9B-BDD9-532C3280A5CF}"/>
      </w:docPartPr>
      <w:docPartBody>
        <w:p w:rsidR="005303D4" w:rsidRDefault="005303D4" w:rsidP="005303D4">
          <w:pPr>
            <w:pStyle w:val="7CE3FEF2809646D58DCED4C97D444D8B"/>
          </w:pPr>
          <w:r>
            <w:rPr>
              <w:rStyle w:val="Pladsholdertekst"/>
            </w:rPr>
            <w:t>Choose</w:t>
          </w:r>
        </w:p>
      </w:docPartBody>
    </w:docPart>
    <w:docPart>
      <w:docPartPr>
        <w:name w:val="1E7313ED58AC4B328E73A40255F17E65"/>
        <w:category>
          <w:name w:val="Generelt"/>
          <w:gallery w:val="placeholder"/>
        </w:category>
        <w:types>
          <w:type w:val="bbPlcHdr"/>
        </w:types>
        <w:behaviors>
          <w:behavior w:val="content"/>
        </w:behaviors>
        <w:guid w:val="{F356333D-52CE-4DF0-88C4-B7BAA5130605}"/>
      </w:docPartPr>
      <w:docPartBody>
        <w:p w:rsidR="005303D4" w:rsidRDefault="005303D4" w:rsidP="005303D4">
          <w:pPr>
            <w:pStyle w:val="1E7313ED58AC4B328E73A40255F17E65"/>
          </w:pPr>
          <w:r>
            <w:rPr>
              <w:rStyle w:val="Pladsholdertekst"/>
            </w:rPr>
            <w:t>Choose</w:t>
          </w:r>
        </w:p>
      </w:docPartBody>
    </w:docPart>
    <w:docPart>
      <w:docPartPr>
        <w:name w:val="897A11D0CB154C7889A56A788113504E"/>
        <w:category>
          <w:name w:val="Generelt"/>
          <w:gallery w:val="placeholder"/>
        </w:category>
        <w:types>
          <w:type w:val="bbPlcHdr"/>
        </w:types>
        <w:behaviors>
          <w:behavior w:val="content"/>
        </w:behaviors>
        <w:guid w:val="{7319FFB1-5424-4D1E-BE6B-3BA78BFA4707}"/>
      </w:docPartPr>
      <w:docPartBody>
        <w:p w:rsidR="005303D4" w:rsidRDefault="005303D4" w:rsidP="005303D4">
          <w:pPr>
            <w:pStyle w:val="897A11D0CB154C7889A56A788113504E"/>
          </w:pPr>
          <w:r>
            <w:rPr>
              <w:rStyle w:val="Pladsholdertekst"/>
            </w:rPr>
            <w:t>Choose</w:t>
          </w:r>
        </w:p>
      </w:docPartBody>
    </w:docPart>
    <w:docPart>
      <w:docPartPr>
        <w:name w:val="5AF1ED8B83AF4FD39520342FD333DC2C"/>
        <w:category>
          <w:name w:val="Generelt"/>
          <w:gallery w:val="placeholder"/>
        </w:category>
        <w:types>
          <w:type w:val="bbPlcHdr"/>
        </w:types>
        <w:behaviors>
          <w:behavior w:val="content"/>
        </w:behaviors>
        <w:guid w:val="{8845EB51-5F3C-49D4-B440-8400ACDFACF9}"/>
      </w:docPartPr>
      <w:docPartBody>
        <w:p w:rsidR="005303D4" w:rsidRDefault="005303D4" w:rsidP="005303D4">
          <w:pPr>
            <w:pStyle w:val="5AF1ED8B83AF4FD39520342FD333DC2C"/>
          </w:pPr>
          <w:r>
            <w:rPr>
              <w:rStyle w:val="Pladsholdertekst"/>
            </w:rPr>
            <w:t>Choose</w:t>
          </w:r>
        </w:p>
      </w:docPartBody>
    </w:docPart>
    <w:docPart>
      <w:docPartPr>
        <w:name w:val="0152725882624DBE9FBE867C82C54882"/>
        <w:category>
          <w:name w:val="Generelt"/>
          <w:gallery w:val="placeholder"/>
        </w:category>
        <w:types>
          <w:type w:val="bbPlcHdr"/>
        </w:types>
        <w:behaviors>
          <w:behavior w:val="content"/>
        </w:behaviors>
        <w:guid w:val="{D73B5025-2121-4330-BEF2-AD82C75654A5}"/>
      </w:docPartPr>
      <w:docPartBody>
        <w:p w:rsidR="005303D4" w:rsidRDefault="005303D4" w:rsidP="005303D4">
          <w:pPr>
            <w:pStyle w:val="0152725882624DBE9FBE867C82C54882"/>
          </w:pPr>
          <w:r>
            <w:rPr>
              <w:rStyle w:val="Pladsholdertekst"/>
            </w:rPr>
            <w:t>Choose</w:t>
          </w:r>
        </w:p>
      </w:docPartBody>
    </w:docPart>
    <w:docPart>
      <w:docPartPr>
        <w:name w:val="55A0F8C00B8E4013A3031301D33888AF"/>
        <w:category>
          <w:name w:val="Generelt"/>
          <w:gallery w:val="placeholder"/>
        </w:category>
        <w:types>
          <w:type w:val="bbPlcHdr"/>
        </w:types>
        <w:behaviors>
          <w:behavior w:val="content"/>
        </w:behaviors>
        <w:guid w:val="{CFB4CEE1-7E57-4A99-85AC-1F1C7A45A711}"/>
      </w:docPartPr>
      <w:docPartBody>
        <w:p w:rsidR="005303D4" w:rsidRDefault="005303D4" w:rsidP="005303D4">
          <w:pPr>
            <w:pStyle w:val="55A0F8C00B8E4013A3031301D33888AF"/>
          </w:pPr>
          <w:r>
            <w:rPr>
              <w:rStyle w:val="Pladsholdertekst"/>
            </w:rPr>
            <w:t>Choose</w:t>
          </w:r>
        </w:p>
      </w:docPartBody>
    </w:docPart>
    <w:docPart>
      <w:docPartPr>
        <w:name w:val="4163E0CAB7974ED386C7E33EA7800549"/>
        <w:category>
          <w:name w:val="Generelt"/>
          <w:gallery w:val="placeholder"/>
        </w:category>
        <w:types>
          <w:type w:val="bbPlcHdr"/>
        </w:types>
        <w:behaviors>
          <w:behavior w:val="content"/>
        </w:behaviors>
        <w:guid w:val="{3CE5DAA8-917D-47E6-B29C-76DB7A801BA0}"/>
      </w:docPartPr>
      <w:docPartBody>
        <w:p w:rsidR="005303D4" w:rsidRDefault="005303D4" w:rsidP="005303D4">
          <w:pPr>
            <w:pStyle w:val="4163E0CAB7974ED386C7E33EA7800549"/>
          </w:pPr>
          <w:r>
            <w:rPr>
              <w:rStyle w:val="Pladsholdertekst"/>
            </w:rPr>
            <w:t>Choose</w:t>
          </w:r>
        </w:p>
      </w:docPartBody>
    </w:docPart>
    <w:docPart>
      <w:docPartPr>
        <w:name w:val="17009F477B734134B4FB1AA2B9A9D5CE"/>
        <w:category>
          <w:name w:val="Generelt"/>
          <w:gallery w:val="placeholder"/>
        </w:category>
        <w:types>
          <w:type w:val="bbPlcHdr"/>
        </w:types>
        <w:behaviors>
          <w:behavior w:val="content"/>
        </w:behaviors>
        <w:guid w:val="{D28154E1-6C4E-49B0-AAE4-DB47FD6AF19D}"/>
      </w:docPartPr>
      <w:docPartBody>
        <w:p w:rsidR="005303D4" w:rsidRDefault="005303D4" w:rsidP="005303D4">
          <w:pPr>
            <w:pStyle w:val="17009F477B734134B4FB1AA2B9A9D5CE"/>
          </w:pPr>
          <w:r>
            <w:rPr>
              <w:rStyle w:val="Pladsholdertekst"/>
            </w:rPr>
            <w:t>Choose</w:t>
          </w:r>
        </w:p>
      </w:docPartBody>
    </w:docPart>
    <w:docPart>
      <w:docPartPr>
        <w:name w:val="09AFD36859014D2797B7CB9FF9C70D0E"/>
        <w:category>
          <w:name w:val="Generelt"/>
          <w:gallery w:val="placeholder"/>
        </w:category>
        <w:types>
          <w:type w:val="bbPlcHdr"/>
        </w:types>
        <w:behaviors>
          <w:behavior w:val="content"/>
        </w:behaviors>
        <w:guid w:val="{3404BD2F-7ECD-4671-B4EA-FFC87D090B96}"/>
      </w:docPartPr>
      <w:docPartBody>
        <w:p w:rsidR="005303D4" w:rsidRDefault="005303D4" w:rsidP="005303D4">
          <w:pPr>
            <w:pStyle w:val="09AFD36859014D2797B7CB9FF9C70D0E"/>
          </w:pPr>
          <w:r>
            <w:rPr>
              <w:rStyle w:val="Pladsholdertekst"/>
            </w:rPr>
            <w:t>Choose</w:t>
          </w:r>
        </w:p>
      </w:docPartBody>
    </w:docPart>
    <w:docPart>
      <w:docPartPr>
        <w:name w:val="F3BCCEBFD7714C84B6061F147CE74F86"/>
        <w:category>
          <w:name w:val="Generelt"/>
          <w:gallery w:val="placeholder"/>
        </w:category>
        <w:types>
          <w:type w:val="bbPlcHdr"/>
        </w:types>
        <w:behaviors>
          <w:behavior w:val="content"/>
        </w:behaviors>
        <w:guid w:val="{AE440506-B941-495E-8FB2-592BCA60A125}"/>
      </w:docPartPr>
      <w:docPartBody>
        <w:p w:rsidR="005303D4" w:rsidRDefault="005303D4" w:rsidP="005303D4">
          <w:pPr>
            <w:pStyle w:val="F3BCCEBFD7714C84B6061F147CE74F86"/>
          </w:pPr>
          <w:r>
            <w:rPr>
              <w:rStyle w:val="Pladsholdertekst"/>
            </w:rPr>
            <w:t>Choose</w:t>
          </w:r>
        </w:p>
      </w:docPartBody>
    </w:docPart>
    <w:docPart>
      <w:docPartPr>
        <w:name w:val="336A1C3752424E6CBCD11C942CA6EE01"/>
        <w:category>
          <w:name w:val="Generelt"/>
          <w:gallery w:val="placeholder"/>
        </w:category>
        <w:types>
          <w:type w:val="bbPlcHdr"/>
        </w:types>
        <w:behaviors>
          <w:behavior w:val="content"/>
        </w:behaviors>
        <w:guid w:val="{3A5CF77C-3C15-41C9-BC60-5AF61C2A8A6A}"/>
      </w:docPartPr>
      <w:docPartBody>
        <w:p w:rsidR="005303D4" w:rsidRDefault="005303D4" w:rsidP="005303D4">
          <w:pPr>
            <w:pStyle w:val="336A1C3752424E6CBCD11C942CA6EE01"/>
          </w:pPr>
          <w:r>
            <w:rPr>
              <w:rStyle w:val="Pladsholdertekst"/>
            </w:rPr>
            <w:t>Choose</w:t>
          </w:r>
        </w:p>
      </w:docPartBody>
    </w:docPart>
    <w:docPart>
      <w:docPartPr>
        <w:name w:val="A04D9BA237C246619DC26D4500F960C6"/>
        <w:category>
          <w:name w:val="Generelt"/>
          <w:gallery w:val="placeholder"/>
        </w:category>
        <w:types>
          <w:type w:val="bbPlcHdr"/>
        </w:types>
        <w:behaviors>
          <w:behavior w:val="content"/>
        </w:behaviors>
        <w:guid w:val="{E988295A-796F-4642-9847-F302F99E8B7D}"/>
      </w:docPartPr>
      <w:docPartBody>
        <w:p w:rsidR="005303D4" w:rsidRDefault="005303D4" w:rsidP="005303D4">
          <w:pPr>
            <w:pStyle w:val="A04D9BA237C246619DC26D4500F960C6"/>
          </w:pPr>
          <w:r>
            <w:rPr>
              <w:rStyle w:val="Pladsholdertekst"/>
            </w:rPr>
            <w:t>Choose</w:t>
          </w:r>
        </w:p>
      </w:docPartBody>
    </w:docPart>
    <w:docPart>
      <w:docPartPr>
        <w:name w:val="5CF4765EFC554C58AA7D40A1733146EC"/>
        <w:category>
          <w:name w:val="Generelt"/>
          <w:gallery w:val="placeholder"/>
        </w:category>
        <w:types>
          <w:type w:val="bbPlcHdr"/>
        </w:types>
        <w:behaviors>
          <w:behavior w:val="content"/>
        </w:behaviors>
        <w:guid w:val="{E65EB04B-D2F9-41C2-864B-231C069DC81B}"/>
      </w:docPartPr>
      <w:docPartBody>
        <w:p w:rsidR="005303D4" w:rsidRDefault="005303D4" w:rsidP="005303D4">
          <w:pPr>
            <w:pStyle w:val="5CF4765EFC554C58AA7D40A1733146EC"/>
          </w:pPr>
          <w:r>
            <w:rPr>
              <w:rStyle w:val="Pladsholdertekst"/>
            </w:rPr>
            <w:t>Choose</w:t>
          </w:r>
        </w:p>
      </w:docPartBody>
    </w:docPart>
    <w:docPart>
      <w:docPartPr>
        <w:name w:val="D0D7E476C8BC4BCFA1F06440AE235D15"/>
        <w:category>
          <w:name w:val="Generelt"/>
          <w:gallery w:val="placeholder"/>
        </w:category>
        <w:types>
          <w:type w:val="bbPlcHdr"/>
        </w:types>
        <w:behaviors>
          <w:behavior w:val="content"/>
        </w:behaviors>
        <w:guid w:val="{4E7A2F81-93EB-4C13-B287-51570C5077CD}"/>
      </w:docPartPr>
      <w:docPartBody>
        <w:p w:rsidR="005303D4" w:rsidRDefault="005303D4" w:rsidP="005303D4">
          <w:pPr>
            <w:pStyle w:val="D0D7E476C8BC4BCFA1F06440AE235D15"/>
          </w:pPr>
          <w:r>
            <w:rPr>
              <w:rStyle w:val="Pladsholdertekst"/>
            </w:rPr>
            <w:t>Choose</w:t>
          </w:r>
        </w:p>
      </w:docPartBody>
    </w:docPart>
    <w:docPart>
      <w:docPartPr>
        <w:name w:val="E2C91103082B41D0A94FAE12FFD1ABE6"/>
        <w:category>
          <w:name w:val="Generelt"/>
          <w:gallery w:val="placeholder"/>
        </w:category>
        <w:types>
          <w:type w:val="bbPlcHdr"/>
        </w:types>
        <w:behaviors>
          <w:behavior w:val="content"/>
        </w:behaviors>
        <w:guid w:val="{AC38907E-29CF-44A9-BF4F-E28B3CDA6D08}"/>
      </w:docPartPr>
      <w:docPartBody>
        <w:p w:rsidR="005303D4" w:rsidRDefault="005303D4" w:rsidP="005303D4">
          <w:pPr>
            <w:pStyle w:val="E2C91103082B41D0A94FAE12FFD1ABE6"/>
          </w:pPr>
          <w:r>
            <w:rPr>
              <w:rStyle w:val="Pladsholdertekst"/>
            </w:rPr>
            <w:t>Choose</w:t>
          </w:r>
        </w:p>
      </w:docPartBody>
    </w:docPart>
    <w:docPart>
      <w:docPartPr>
        <w:name w:val="CE9737408DC54857AD18BC598CFA3451"/>
        <w:category>
          <w:name w:val="Generelt"/>
          <w:gallery w:val="placeholder"/>
        </w:category>
        <w:types>
          <w:type w:val="bbPlcHdr"/>
        </w:types>
        <w:behaviors>
          <w:behavior w:val="content"/>
        </w:behaviors>
        <w:guid w:val="{D808AA12-59D5-42E8-9EEC-5E473762D09E}"/>
      </w:docPartPr>
      <w:docPartBody>
        <w:p w:rsidR="005303D4" w:rsidRDefault="005303D4" w:rsidP="005303D4">
          <w:pPr>
            <w:pStyle w:val="CE9737408DC54857AD18BC598CFA3451"/>
          </w:pPr>
          <w:r>
            <w:rPr>
              <w:rStyle w:val="Pladsholdertekst"/>
            </w:rPr>
            <w:t>Choose</w:t>
          </w:r>
        </w:p>
      </w:docPartBody>
    </w:docPart>
    <w:docPart>
      <w:docPartPr>
        <w:name w:val="EC33189024F5469F830562D36B37DFE7"/>
        <w:category>
          <w:name w:val="Generelt"/>
          <w:gallery w:val="placeholder"/>
        </w:category>
        <w:types>
          <w:type w:val="bbPlcHdr"/>
        </w:types>
        <w:behaviors>
          <w:behavior w:val="content"/>
        </w:behaviors>
        <w:guid w:val="{5F21C1C0-5016-4E31-B080-EB89DBE9FFAC}"/>
      </w:docPartPr>
      <w:docPartBody>
        <w:p w:rsidR="005303D4" w:rsidRDefault="005303D4" w:rsidP="005303D4">
          <w:pPr>
            <w:pStyle w:val="EC33189024F5469F830562D36B37DFE7"/>
          </w:pPr>
          <w:r>
            <w:rPr>
              <w:rStyle w:val="Pladsholdertekst"/>
            </w:rPr>
            <w:t>Choose</w:t>
          </w:r>
        </w:p>
      </w:docPartBody>
    </w:docPart>
    <w:docPart>
      <w:docPartPr>
        <w:name w:val="89C973C094CE42DCA5D0DFFF94FAD922"/>
        <w:category>
          <w:name w:val="Generelt"/>
          <w:gallery w:val="placeholder"/>
        </w:category>
        <w:types>
          <w:type w:val="bbPlcHdr"/>
        </w:types>
        <w:behaviors>
          <w:behavior w:val="content"/>
        </w:behaviors>
        <w:guid w:val="{2130B910-790E-4203-8BBE-B98CE6396962}"/>
      </w:docPartPr>
      <w:docPartBody>
        <w:p w:rsidR="00FB1815" w:rsidRDefault="001F0974" w:rsidP="001F0974">
          <w:pPr>
            <w:pStyle w:val="89C973C094CE42DCA5D0DFFF94FAD922"/>
          </w:pPr>
          <w:r>
            <w:rPr>
              <w:rStyle w:val="Pladsholdertekst"/>
            </w:rPr>
            <w:t>Choose</w:t>
          </w:r>
        </w:p>
      </w:docPartBody>
    </w:docPart>
    <w:docPart>
      <w:docPartPr>
        <w:name w:val="5C01AB4AC4084070AE427DE9C9D754A4"/>
        <w:category>
          <w:name w:val="Generelt"/>
          <w:gallery w:val="placeholder"/>
        </w:category>
        <w:types>
          <w:type w:val="bbPlcHdr"/>
        </w:types>
        <w:behaviors>
          <w:behavior w:val="content"/>
        </w:behaviors>
        <w:guid w:val="{F36F86EA-D244-4C8B-B3BE-1F7ACC3E0AB2}"/>
      </w:docPartPr>
      <w:docPartBody>
        <w:p w:rsidR="00FB1815" w:rsidRDefault="001F0974" w:rsidP="001F0974">
          <w:pPr>
            <w:pStyle w:val="5C01AB4AC4084070AE427DE9C9D754A4"/>
          </w:pPr>
          <w:r>
            <w:rPr>
              <w:rStyle w:val="Pladsholdertekst"/>
            </w:rPr>
            <w:t>Choose</w:t>
          </w:r>
        </w:p>
      </w:docPartBody>
    </w:docPart>
    <w:docPart>
      <w:docPartPr>
        <w:name w:val="966A97A183C84EB3A1D3C8EF9B4EA71D"/>
        <w:category>
          <w:name w:val="Generelt"/>
          <w:gallery w:val="placeholder"/>
        </w:category>
        <w:types>
          <w:type w:val="bbPlcHdr"/>
        </w:types>
        <w:behaviors>
          <w:behavior w:val="content"/>
        </w:behaviors>
        <w:guid w:val="{34165B23-23AC-4664-B750-01A64F9A7438}"/>
      </w:docPartPr>
      <w:docPartBody>
        <w:p w:rsidR="00FB1815" w:rsidRDefault="001F0974" w:rsidP="001F0974">
          <w:pPr>
            <w:pStyle w:val="966A97A183C84EB3A1D3C8EF9B4EA71D"/>
          </w:pPr>
          <w:r>
            <w:rPr>
              <w:rStyle w:val="Pladsholdertekst"/>
            </w:rPr>
            <w:t>Choose</w:t>
          </w:r>
        </w:p>
      </w:docPartBody>
    </w:docPart>
    <w:docPart>
      <w:docPartPr>
        <w:name w:val="8AD797087B6F41F0AD343F2DD1C63C26"/>
        <w:category>
          <w:name w:val="Generelt"/>
          <w:gallery w:val="placeholder"/>
        </w:category>
        <w:types>
          <w:type w:val="bbPlcHdr"/>
        </w:types>
        <w:behaviors>
          <w:behavior w:val="content"/>
        </w:behaviors>
        <w:guid w:val="{65162F24-6EB9-4EBD-8018-E9BED9935E39}"/>
      </w:docPartPr>
      <w:docPartBody>
        <w:p w:rsidR="00FB1815" w:rsidRDefault="001F0974" w:rsidP="001F0974">
          <w:pPr>
            <w:pStyle w:val="8AD797087B6F41F0AD343F2DD1C63C26"/>
          </w:pPr>
          <w:r>
            <w:rPr>
              <w:rStyle w:val="Pladsholdertekst"/>
            </w:rPr>
            <w:t>Choose</w:t>
          </w:r>
        </w:p>
      </w:docPartBody>
    </w:docPart>
    <w:docPart>
      <w:docPartPr>
        <w:name w:val="B0ED66CF6DB44EFCBCEAE5309BBF8036"/>
        <w:category>
          <w:name w:val="Generelt"/>
          <w:gallery w:val="placeholder"/>
        </w:category>
        <w:types>
          <w:type w:val="bbPlcHdr"/>
        </w:types>
        <w:behaviors>
          <w:behavior w:val="content"/>
        </w:behaviors>
        <w:guid w:val="{F3345ECD-2E09-4A27-8DC7-A0FB055DADE7}"/>
      </w:docPartPr>
      <w:docPartBody>
        <w:p w:rsidR="00FB1815" w:rsidRDefault="001F0974" w:rsidP="001F0974">
          <w:pPr>
            <w:pStyle w:val="B0ED66CF6DB44EFCBCEAE5309BBF8036"/>
          </w:pPr>
          <w:r>
            <w:rPr>
              <w:rStyle w:val="Pladsholdertekst"/>
            </w:rPr>
            <w:t>Choose</w:t>
          </w:r>
        </w:p>
      </w:docPartBody>
    </w:docPart>
    <w:docPart>
      <w:docPartPr>
        <w:name w:val="C2AB471B5C934F8B9EB20DC1CF0289C7"/>
        <w:category>
          <w:name w:val="Generelt"/>
          <w:gallery w:val="placeholder"/>
        </w:category>
        <w:types>
          <w:type w:val="bbPlcHdr"/>
        </w:types>
        <w:behaviors>
          <w:behavior w:val="content"/>
        </w:behaviors>
        <w:guid w:val="{829FEC40-8C2D-4395-8453-FBB1E1722926}"/>
      </w:docPartPr>
      <w:docPartBody>
        <w:p w:rsidR="00FB1815" w:rsidRDefault="001F0974" w:rsidP="001F0974">
          <w:pPr>
            <w:pStyle w:val="C2AB471B5C934F8B9EB20DC1CF0289C7"/>
          </w:pPr>
          <w:r>
            <w:rPr>
              <w:rStyle w:val="Pladsholdertekst"/>
            </w:rPr>
            <w:t>Choose</w:t>
          </w:r>
        </w:p>
      </w:docPartBody>
    </w:docPart>
    <w:docPart>
      <w:docPartPr>
        <w:name w:val="5D8885AF9F00481481C4C59B5EFEEB26"/>
        <w:category>
          <w:name w:val="Generelt"/>
          <w:gallery w:val="placeholder"/>
        </w:category>
        <w:types>
          <w:type w:val="bbPlcHdr"/>
        </w:types>
        <w:behaviors>
          <w:behavior w:val="content"/>
        </w:behaviors>
        <w:guid w:val="{812041C5-3AFA-4BDC-8B5E-08CA36C0B70D}"/>
      </w:docPartPr>
      <w:docPartBody>
        <w:p w:rsidR="00FB1815" w:rsidRDefault="001F0974" w:rsidP="001F0974">
          <w:pPr>
            <w:pStyle w:val="5D8885AF9F00481481C4C59B5EFEEB26"/>
          </w:pPr>
          <w:r>
            <w:rPr>
              <w:rStyle w:val="Pladsholdertekst"/>
            </w:rPr>
            <w:t>Choose</w:t>
          </w:r>
        </w:p>
      </w:docPartBody>
    </w:docPart>
    <w:docPart>
      <w:docPartPr>
        <w:name w:val="B73327FD4D1F411C93B913F9E4992AB4"/>
        <w:category>
          <w:name w:val="Generelt"/>
          <w:gallery w:val="placeholder"/>
        </w:category>
        <w:types>
          <w:type w:val="bbPlcHdr"/>
        </w:types>
        <w:behaviors>
          <w:behavior w:val="content"/>
        </w:behaviors>
        <w:guid w:val="{FD41270E-8BAE-42C9-B632-E40050799F69}"/>
      </w:docPartPr>
      <w:docPartBody>
        <w:p w:rsidR="00FB1815" w:rsidRDefault="001F0974" w:rsidP="001F0974">
          <w:pPr>
            <w:pStyle w:val="B73327FD4D1F411C93B913F9E4992AB4"/>
          </w:pPr>
          <w:r>
            <w:rPr>
              <w:rStyle w:val="Pladsholdertekst"/>
            </w:rPr>
            <w:t>Choose</w:t>
          </w:r>
        </w:p>
      </w:docPartBody>
    </w:docPart>
    <w:docPart>
      <w:docPartPr>
        <w:name w:val="62353DA627184F16BE6FE7A20C3D5F9F"/>
        <w:category>
          <w:name w:val="Generelt"/>
          <w:gallery w:val="placeholder"/>
        </w:category>
        <w:types>
          <w:type w:val="bbPlcHdr"/>
        </w:types>
        <w:behaviors>
          <w:behavior w:val="content"/>
        </w:behaviors>
        <w:guid w:val="{7191037F-3BB4-42C7-866D-A6031A64BE45}"/>
      </w:docPartPr>
      <w:docPartBody>
        <w:p w:rsidR="00FB1815" w:rsidRDefault="001F0974" w:rsidP="001F0974">
          <w:pPr>
            <w:pStyle w:val="62353DA627184F16BE6FE7A20C3D5F9F"/>
          </w:pPr>
          <w:r>
            <w:rPr>
              <w:rStyle w:val="Pladsholdertekst"/>
            </w:rPr>
            <w:t>Choose</w:t>
          </w:r>
        </w:p>
      </w:docPartBody>
    </w:docPart>
    <w:docPart>
      <w:docPartPr>
        <w:name w:val="A4EAE722A40C40D484B4FEDA91EE415F"/>
        <w:category>
          <w:name w:val="Generelt"/>
          <w:gallery w:val="placeholder"/>
        </w:category>
        <w:types>
          <w:type w:val="bbPlcHdr"/>
        </w:types>
        <w:behaviors>
          <w:behavior w:val="content"/>
        </w:behaviors>
        <w:guid w:val="{499722FF-0D0D-4BDD-96C4-1CE354A7B993}"/>
      </w:docPartPr>
      <w:docPartBody>
        <w:p w:rsidR="00FB1815" w:rsidRDefault="001F0974" w:rsidP="001F0974">
          <w:pPr>
            <w:pStyle w:val="A4EAE722A40C40D484B4FEDA91EE415F"/>
          </w:pPr>
          <w:r>
            <w:rPr>
              <w:rStyle w:val="Pladsholdertekst"/>
            </w:rPr>
            <w:t>Choose</w:t>
          </w:r>
        </w:p>
      </w:docPartBody>
    </w:docPart>
    <w:docPart>
      <w:docPartPr>
        <w:name w:val="A956278295DB483FBF0FA8CDB516EFCE"/>
        <w:category>
          <w:name w:val="Generelt"/>
          <w:gallery w:val="placeholder"/>
        </w:category>
        <w:types>
          <w:type w:val="bbPlcHdr"/>
        </w:types>
        <w:behaviors>
          <w:behavior w:val="content"/>
        </w:behaviors>
        <w:guid w:val="{48BA28F3-C8F4-4B0F-8520-A07D2BB0FC0A}"/>
      </w:docPartPr>
      <w:docPartBody>
        <w:p w:rsidR="00FB1815" w:rsidRDefault="001F0974" w:rsidP="001F0974">
          <w:pPr>
            <w:pStyle w:val="A956278295DB483FBF0FA8CDB516EFCE"/>
          </w:pPr>
          <w:r>
            <w:rPr>
              <w:rStyle w:val="Pladsholdertekst"/>
            </w:rPr>
            <w:t>Choose</w:t>
          </w:r>
        </w:p>
      </w:docPartBody>
    </w:docPart>
    <w:docPart>
      <w:docPartPr>
        <w:name w:val="4C4B7662E8174072AE46BA8A000DB5F5"/>
        <w:category>
          <w:name w:val="Generelt"/>
          <w:gallery w:val="placeholder"/>
        </w:category>
        <w:types>
          <w:type w:val="bbPlcHdr"/>
        </w:types>
        <w:behaviors>
          <w:behavior w:val="content"/>
        </w:behaviors>
        <w:guid w:val="{529D431C-8D91-4667-89CC-D463236FA2D7}"/>
      </w:docPartPr>
      <w:docPartBody>
        <w:p w:rsidR="00FB1815" w:rsidRDefault="001F0974" w:rsidP="001F0974">
          <w:pPr>
            <w:pStyle w:val="4C4B7662E8174072AE46BA8A000DB5F5"/>
          </w:pPr>
          <w:r>
            <w:rPr>
              <w:rStyle w:val="Pladsholdertekst"/>
            </w:rPr>
            <w:t>Choose</w:t>
          </w:r>
        </w:p>
      </w:docPartBody>
    </w:docPart>
    <w:docPart>
      <w:docPartPr>
        <w:name w:val="6B085906FB2F4FEA83D96161DCC6C3D7"/>
        <w:category>
          <w:name w:val="Generelt"/>
          <w:gallery w:val="placeholder"/>
        </w:category>
        <w:types>
          <w:type w:val="bbPlcHdr"/>
        </w:types>
        <w:behaviors>
          <w:behavior w:val="content"/>
        </w:behaviors>
        <w:guid w:val="{E23DC60F-1A85-49B5-931E-5641367B4A8A}"/>
      </w:docPartPr>
      <w:docPartBody>
        <w:p w:rsidR="00FB1815" w:rsidRDefault="001F0974" w:rsidP="001F0974">
          <w:pPr>
            <w:pStyle w:val="6B085906FB2F4FEA83D96161DCC6C3D7"/>
          </w:pPr>
          <w:r>
            <w:rPr>
              <w:rStyle w:val="Pladsholdertekst"/>
            </w:rPr>
            <w:t>Choose</w:t>
          </w:r>
        </w:p>
      </w:docPartBody>
    </w:docPart>
    <w:docPart>
      <w:docPartPr>
        <w:name w:val="62B9FF27D5F3413199B68A4221E772AB"/>
        <w:category>
          <w:name w:val="Generelt"/>
          <w:gallery w:val="placeholder"/>
        </w:category>
        <w:types>
          <w:type w:val="bbPlcHdr"/>
        </w:types>
        <w:behaviors>
          <w:behavior w:val="content"/>
        </w:behaviors>
        <w:guid w:val="{96B81FF5-C3A9-45C3-8745-25561211351E}"/>
      </w:docPartPr>
      <w:docPartBody>
        <w:p w:rsidR="00FB1815" w:rsidRDefault="001F0974" w:rsidP="001F0974">
          <w:pPr>
            <w:pStyle w:val="62B9FF27D5F3413199B68A4221E772AB"/>
          </w:pPr>
          <w:r>
            <w:rPr>
              <w:rStyle w:val="Pladsholdertekst"/>
            </w:rPr>
            <w:t>Choose</w:t>
          </w:r>
        </w:p>
      </w:docPartBody>
    </w:docPart>
    <w:docPart>
      <w:docPartPr>
        <w:name w:val="EA77B2D497A14EE589344315D7B0538B"/>
        <w:category>
          <w:name w:val="Generelt"/>
          <w:gallery w:val="placeholder"/>
        </w:category>
        <w:types>
          <w:type w:val="bbPlcHdr"/>
        </w:types>
        <w:behaviors>
          <w:behavior w:val="content"/>
        </w:behaviors>
        <w:guid w:val="{4C4960E5-A0BD-47FC-B518-8409F4356EB4}"/>
      </w:docPartPr>
      <w:docPartBody>
        <w:p w:rsidR="00FB1815" w:rsidRDefault="001F0974" w:rsidP="001F0974">
          <w:pPr>
            <w:pStyle w:val="EA77B2D497A14EE589344315D7B0538B"/>
          </w:pPr>
          <w:r>
            <w:rPr>
              <w:rStyle w:val="Pladsholdertekst"/>
            </w:rPr>
            <w:t>Choose</w:t>
          </w:r>
        </w:p>
      </w:docPartBody>
    </w:docPart>
    <w:docPart>
      <w:docPartPr>
        <w:name w:val="27853553582B43EE92798C6411D848D9"/>
        <w:category>
          <w:name w:val="Generelt"/>
          <w:gallery w:val="placeholder"/>
        </w:category>
        <w:types>
          <w:type w:val="bbPlcHdr"/>
        </w:types>
        <w:behaviors>
          <w:behavior w:val="content"/>
        </w:behaviors>
        <w:guid w:val="{3EB1414E-E954-45BF-B071-B274AE843DF0}"/>
      </w:docPartPr>
      <w:docPartBody>
        <w:p w:rsidR="00FB1815" w:rsidRDefault="001F0974" w:rsidP="001F0974">
          <w:pPr>
            <w:pStyle w:val="27853553582B43EE92798C6411D848D9"/>
          </w:pPr>
          <w:r>
            <w:rPr>
              <w:rStyle w:val="Pladsholdertekst"/>
            </w:rPr>
            <w:t>Choose</w:t>
          </w:r>
        </w:p>
      </w:docPartBody>
    </w:docPart>
    <w:docPart>
      <w:docPartPr>
        <w:name w:val="D72CE6DE5A4D45C5A5E74977C2654251"/>
        <w:category>
          <w:name w:val="Generelt"/>
          <w:gallery w:val="placeholder"/>
        </w:category>
        <w:types>
          <w:type w:val="bbPlcHdr"/>
        </w:types>
        <w:behaviors>
          <w:behavior w:val="content"/>
        </w:behaviors>
        <w:guid w:val="{1B9010CF-6742-429C-819A-7EBACD634692}"/>
      </w:docPartPr>
      <w:docPartBody>
        <w:p w:rsidR="00FB1815" w:rsidRDefault="001F0974" w:rsidP="001F0974">
          <w:pPr>
            <w:pStyle w:val="D72CE6DE5A4D45C5A5E74977C2654251"/>
          </w:pPr>
          <w:r>
            <w:rPr>
              <w:rStyle w:val="Pladsholdertekst"/>
            </w:rPr>
            <w:t>Choose</w:t>
          </w:r>
        </w:p>
      </w:docPartBody>
    </w:docPart>
    <w:docPart>
      <w:docPartPr>
        <w:name w:val="046CC38EF9C24A5D83F52E532DFDBB7F"/>
        <w:category>
          <w:name w:val="Generelt"/>
          <w:gallery w:val="placeholder"/>
        </w:category>
        <w:types>
          <w:type w:val="bbPlcHdr"/>
        </w:types>
        <w:behaviors>
          <w:behavior w:val="content"/>
        </w:behaviors>
        <w:guid w:val="{51A6EECB-F505-4ECF-8038-6A5B14A08C7B}"/>
      </w:docPartPr>
      <w:docPartBody>
        <w:p w:rsidR="00FB1815" w:rsidRDefault="001F0974" w:rsidP="001F0974">
          <w:pPr>
            <w:pStyle w:val="046CC38EF9C24A5D83F52E532DFDBB7F"/>
          </w:pPr>
          <w:r>
            <w:rPr>
              <w:rStyle w:val="Pladsholdertekst"/>
            </w:rPr>
            <w:t>Choose</w:t>
          </w:r>
        </w:p>
      </w:docPartBody>
    </w:docPart>
    <w:docPart>
      <w:docPartPr>
        <w:name w:val="379AC7615EB84109BB4A3D47654F7D56"/>
        <w:category>
          <w:name w:val="Generelt"/>
          <w:gallery w:val="placeholder"/>
        </w:category>
        <w:types>
          <w:type w:val="bbPlcHdr"/>
        </w:types>
        <w:behaviors>
          <w:behavior w:val="content"/>
        </w:behaviors>
        <w:guid w:val="{CE9E3DD1-BC60-40ED-B81D-C297F124397F}"/>
      </w:docPartPr>
      <w:docPartBody>
        <w:p w:rsidR="00FB1815" w:rsidRDefault="001F0974" w:rsidP="001F0974">
          <w:pPr>
            <w:pStyle w:val="379AC7615EB84109BB4A3D47654F7D56"/>
          </w:pPr>
          <w:r>
            <w:rPr>
              <w:rStyle w:val="Pladsholdertekst"/>
            </w:rPr>
            <w:t>Choose</w:t>
          </w:r>
        </w:p>
      </w:docPartBody>
    </w:docPart>
    <w:docPart>
      <w:docPartPr>
        <w:name w:val="A4F99A45AA6B4DA9803B78B8B28FCD92"/>
        <w:category>
          <w:name w:val="Generelt"/>
          <w:gallery w:val="placeholder"/>
        </w:category>
        <w:types>
          <w:type w:val="bbPlcHdr"/>
        </w:types>
        <w:behaviors>
          <w:behavior w:val="content"/>
        </w:behaviors>
        <w:guid w:val="{B4BA8753-B853-46D1-9464-F573DDEDC10F}"/>
      </w:docPartPr>
      <w:docPartBody>
        <w:p w:rsidR="00FB1815" w:rsidRDefault="001F0974" w:rsidP="001F0974">
          <w:pPr>
            <w:pStyle w:val="A4F99A45AA6B4DA9803B78B8B28FCD92"/>
          </w:pPr>
          <w:r>
            <w:rPr>
              <w:rStyle w:val="Pladsholdertekst"/>
            </w:rPr>
            <w:t>Choose</w:t>
          </w:r>
        </w:p>
      </w:docPartBody>
    </w:docPart>
    <w:docPart>
      <w:docPartPr>
        <w:name w:val="FA3F3AF86BB742CBB0E5A94BF47A76BE"/>
        <w:category>
          <w:name w:val="Generelt"/>
          <w:gallery w:val="placeholder"/>
        </w:category>
        <w:types>
          <w:type w:val="bbPlcHdr"/>
        </w:types>
        <w:behaviors>
          <w:behavior w:val="content"/>
        </w:behaviors>
        <w:guid w:val="{589A0FE4-5553-4E67-980E-4FF83F7AD641}"/>
      </w:docPartPr>
      <w:docPartBody>
        <w:p w:rsidR="00FB1815" w:rsidRDefault="001F0974" w:rsidP="001F0974">
          <w:pPr>
            <w:pStyle w:val="FA3F3AF86BB742CBB0E5A94BF47A76BE"/>
          </w:pPr>
          <w:r>
            <w:rPr>
              <w:rStyle w:val="Pladsholdertekst"/>
            </w:rPr>
            <w:t>Choose</w:t>
          </w:r>
        </w:p>
      </w:docPartBody>
    </w:docPart>
    <w:docPart>
      <w:docPartPr>
        <w:name w:val="335879F37098485CB22A2D08E8656357"/>
        <w:category>
          <w:name w:val="Generelt"/>
          <w:gallery w:val="placeholder"/>
        </w:category>
        <w:types>
          <w:type w:val="bbPlcHdr"/>
        </w:types>
        <w:behaviors>
          <w:behavior w:val="content"/>
        </w:behaviors>
        <w:guid w:val="{768EA66A-E7AB-4E4F-9648-3140B77A133D}"/>
      </w:docPartPr>
      <w:docPartBody>
        <w:p w:rsidR="00FB1815" w:rsidRDefault="001F0974" w:rsidP="001F0974">
          <w:pPr>
            <w:pStyle w:val="335879F37098485CB22A2D08E8656357"/>
          </w:pPr>
          <w:r>
            <w:rPr>
              <w:rStyle w:val="Pladsholdertekst"/>
            </w:rPr>
            <w:t>Choose</w:t>
          </w:r>
        </w:p>
      </w:docPartBody>
    </w:docPart>
    <w:docPart>
      <w:docPartPr>
        <w:name w:val="0B4801168C65435FB3F9C9B482786739"/>
        <w:category>
          <w:name w:val="Generelt"/>
          <w:gallery w:val="placeholder"/>
        </w:category>
        <w:types>
          <w:type w:val="bbPlcHdr"/>
        </w:types>
        <w:behaviors>
          <w:behavior w:val="content"/>
        </w:behaviors>
        <w:guid w:val="{601FA7B2-FBF6-47F4-99A1-E1D5A8290F5D}"/>
      </w:docPartPr>
      <w:docPartBody>
        <w:p w:rsidR="00FB1815" w:rsidRDefault="001F0974" w:rsidP="001F0974">
          <w:pPr>
            <w:pStyle w:val="0B4801168C65435FB3F9C9B482786739"/>
          </w:pPr>
          <w:r>
            <w:rPr>
              <w:rStyle w:val="Pladsholdertekst"/>
            </w:rPr>
            <w:t>Choose</w:t>
          </w:r>
        </w:p>
      </w:docPartBody>
    </w:docPart>
    <w:docPart>
      <w:docPartPr>
        <w:name w:val="4B6F582580AF4DF88B8DFE8E3434A3BF"/>
        <w:category>
          <w:name w:val="Generelt"/>
          <w:gallery w:val="placeholder"/>
        </w:category>
        <w:types>
          <w:type w:val="bbPlcHdr"/>
        </w:types>
        <w:behaviors>
          <w:behavior w:val="content"/>
        </w:behaviors>
        <w:guid w:val="{EBCC7041-9EC0-4F57-9A04-88352A3529DC}"/>
      </w:docPartPr>
      <w:docPartBody>
        <w:p w:rsidR="00FB1815" w:rsidRDefault="001F0974" w:rsidP="001F0974">
          <w:pPr>
            <w:pStyle w:val="4B6F582580AF4DF88B8DFE8E3434A3BF"/>
          </w:pPr>
          <w:r>
            <w:rPr>
              <w:rStyle w:val="Pladsholdertekst"/>
            </w:rPr>
            <w:t>Choose</w:t>
          </w:r>
        </w:p>
      </w:docPartBody>
    </w:docPart>
    <w:docPart>
      <w:docPartPr>
        <w:name w:val="41B64CCF594B46498C372F267C8FEBD8"/>
        <w:category>
          <w:name w:val="Generelt"/>
          <w:gallery w:val="placeholder"/>
        </w:category>
        <w:types>
          <w:type w:val="bbPlcHdr"/>
        </w:types>
        <w:behaviors>
          <w:behavior w:val="content"/>
        </w:behaviors>
        <w:guid w:val="{BEFDD844-45ED-41BD-8B2E-BB38D6A14AB9}"/>
      </w:docPartPr>
      <w:docPartBody>
        <w:p w:rsidR="00FB1815" w:rsidRDefault="001F0974" w:rsidP="001F0974">
          <w:pPr>
            <w:pStyle w:val="41B64CCF594B46498C372F267C8FEBD8"/>
          </w:pPr>
          <w:r>
            <w:rPr>
              <w:rStyle w:val="Pladsholdertekst"/>
            </w:rPr>
            <w:t>Choose</w:t>
          </w:r>
        </w:p>
      </w:docPartBody>
    </w:docPart>
    <w:docPart>
      <w:docPartPr>
        <w:name w:val="3549A7261DF34F32BF61F0209C0E9FBA"/>
        <w:category>
          <w:name w:val="Generelt"/>
          <w:gallery w:val="placeholder"/>
        </w:category>
        <w:types>
          <w:type w:val="bbPlcHdr"/>
        </w:types>
        <w:behaviors>
          <w:behavior w:val="content"/>
        </w:behaviors>
        <w:guid w:val="{D1D50499-EDB6-4872-A8D4-FF404A3E2586}"/>
      </w:docPartPr>
      <w:docPartBody>
        <w:p w:rsidR="00FB1815" w:rsidRDefault="001F0974" w:rsidP="001F0974">
          <w:pPr>
            <w:pStyle w:val="3549A7261DF34F32BF61F0209C0E9FBA"/>
          </w:pPr>
          <w:r>
            <w:rPr>
              <w:rStyle w:val="Pladsholdertekst"/>
            </w:rPr>
            <w:t>Choose</w:t>
          </w:r>
        </w:p>
      </w:docPartBody>
    </w:docPart>
    <w:docPart>
      <w:docPartPr>
        <w:name w:val="37C511880FE94CC4A56471E4C19BAFAE"/>
        <w:category>
          <w:name w:val="Generelt"/>
          <w:gallery w:val="placeholder"/>
        </w:category>
        <w:types>
          <w:type w:val="bbPlcHdr"/>
        </w:types>
        <w:behaviors>
          <w:behavior w:val="content"/>
        </w:behaviors>
        <w:guid w:val="{BF925D64-A8DB-447D-AA9E-A94CC8DD4E86}"/>
      </w:docPartPr>
      <w:docPartBody>
        <w:p w:rsidR="00FB1815" w:rsidRDefault="001F0974" w:rsidP="001F0974">
          <w:pPr>
            <w:pStyle w:val="37C511880FE94CC4A56471E4C19BAFAE"/>
          </w:pPr>
          <w:r>
            <w:rPr>
              <w:rStyle w:val="Pladsholdertekst"/>
            </w:rPr>
            <w:t>Choose</w:t>
          </w:r>
        </w:p>
      </w:docPartBody>
    </w:docPart>
    <w:docPart>
      <w:docPartPr>
        <w:name w:val="1E945716F66A4584A52675A0C7667BC8"/>
        <w:category>
          <w:name w:val="Generelt"/>
          <w:gallery w:val="placeholder"/>
        </w:category>
        <w:types>
          <w:type w:val="bbPlcHdr"/>
        </w:types>
        <w:behaviors>
          <w:behavior w:val="content"/>
        </w:behaviors>
        <w:guid w:val="{DEDF02AC-4F65-40E0-B24D-54182EEA1DBE}"/>
      </w:docPartPr>
      <w:docPartBody>
        <w:p w:rsidR="00FB1815" w:rsidRDefault="001F0974" w:rsidP="001F0974">
          <w:pPr>
            <w:pStyle w:val="1E945716F66A4584A52675A0C7667BC8"/>
          </w:pPr>
          <w:r>
            <w:rPr>
              <w:rStyle w:val="Pladsholdertekst"/>
            </w:rPr>
            <w:t>Choose</w:t>
          </w:r>
        </w:p>
      </w:docPartBody>
    </w:docPart>
    <w:docPart>
      <w:docPartPr>
        <w:name w:val="40F7C87941CD41C48B14E746E779CB36"/>
        <w:category>
          <w:name w:val="Generelt"/>
          <w:gallery w:val="placeholder"/>
        </w:category>
        <w:types>
          <w:type w:val="bbPlcHdr"/>
        </w:types>
        <w:behaviors>
          <w:behavior w:val="content"/>
        </w:behaviors>
        <w:guid w:val="{A801CDF3-03FF-4A5E-8DC0-FB2CA25734AD}"/>
      </w:docPartPr>
      <w:docPartBody>
        <w:p w:rsidR="00FB1815" w:rsidRDefault="001F0974" w:rsidP="001F0974">
          <w:pPr>
            <w:pStyle w:val="40F7C87941CD41C48B14E746E779CB36"/>
          </w:pPr>
          <w:r>
            <w:rPr>
              <w:rStyle w:val="Pladsholdertekst"/>
            </w:rPr>
            <w:t>Choose</w:t>
          </w:r>
        </w:p>
      </w:docPartBody>
    </w:docPart>
    <w:docPart>
      <w:docPartPr>
        <w:name w:val="1E2DDE773C264EE0895C7D70310D7E34"/>
        <w:category>
          <w:name w:val="Generelt"/>
          <w:gallery w:val="placeholder"/>
        </w:category>
        <w:types>
          <w:type w:val="bbPlcHdr"/>
        </w:types>
        <w:behaviors>
          <w:behavior w:val="content"/>
        </w:behaviors>
        <w:guid w:val="{AB061E2C-8AD3-4E9B-AC3F-1ABB6CF914D1}"/>
      </w:docPartPr>
      <w:docPartBody>
        <w:p w:rsidR="00FB1815" w:rsidRDefault="001F0974" w:rsidP="001F0974">
          <w:pPr>
            <w:pStyle w:val="1E2DDE773C264EE0895C7D70310D7E34"/>
          </w:pPr>
          <w:r>
            <w:rPr>
              <w:rStyle w:val="Pladsholdertekst"/>
            </w:rPr>
            <w:t>Choose</w:t>
          </w:r>
        </w:p>
      </w:docPartBody>
    </w:docPart>
    <w:docPart>
      <w:docPartPr>
        <w:name w:val="F7173C092A0B4E1A8841CE6D8C8452CA"/>
        <w:category>
          <w:name w:val="Generelt"/>
          <w:gallery w:val="placeholder"/>
        </w:category>
        <w:types>
          <w:type w:val="bbPlcHdr"/>
        </w:types>
        <w:behaviors>
          <w:behavior w:val="content"/>
        </w:behaviors>
        <w:guid w:val="{9CE07343-FD2A-44B2-9E89-B964BA7FAABA}"/>
      </w:docPartPr>
      <w:docPartBody>
        <w:p w:rsidR="00FB1815" w:rsidRDefault="001F0974" w:rsidP="001F0974">
          <w:pPr>
            <w:pStyle w:val="F7173C092A0B4E1A8841CE6D8C8452CA"/>
          </w:pPr>
          <w:r>
            <w:rPr>
              <w:rStyle w:val="Pladsholdertekst"/>
            </w:rPr>
            <w:t>Choose</w:t>
          </w:r>
        </w:p>
      </w:docPartBody>
    </w:docPart>
    <w:docPart>
      <w:docPartPr>
        <w:name w:val="1BDEFE3E1D0D48BB809E6520A6BD71DA"/>
        <w:category>
          <w:name w:val="Generelt"/>
          <w:gallery w:val="placeholder"/>
        </w:category>
        <w:types>
          <w:type w:val="bbPlcHdr"/>
        </w:types>
        <w:behaviors>
          <w:behavior w:val="content"/>
        </w:behaviors>
        <w:guid w:val="{8310AD9C-489F-4344-A1EA-2541C6196AA7}"/>
      </w:docPartPr>
      <w:docPartBody>
        <w:p w:rsidR="00FB1815" w:rsidRDefault="001F0974" w:rsidP="001F0974">
          <w:pPr>
            <w:pStyle w:val="1BDEFE3E1D0D48BB809E6520A6BD71DA"/>
          </w:pPr>
          <w:r>
            <w:rPr>
              <w:rStyle w:val="Pladsholdertekst"/>
            </w:rPr>
            <w:t>Choose</w:t>
          </w:r>
        </w:p>
      </w:docPartBody>
    </w:docPart>
    <w:docPart>
      <w:docPartPr>
        <w:name w:val="86BCE9FFE92446AF91B8F0642EDB2DC1"/>
        <w:category>
          <w:name w:val="Generelt"/>
          <w:gallery w:val="placeholder"/>
        </w:category>
        <w:types>
          <w:type w:val="bbPlcHdr"/>
        </w:types>
        <w:behaviors>
          <w:behavior w:val="content"/>
        </w:behaviors>
        <w:guid w:val="{C1F20A41-4100-4A10-B30D-8442E8E6BA5A}"/>
      </w:docPartPr>
      <w:docPartBody>
        <w:p w:rsidR="001B06C6" w:rsidRDefault="0072286D" w:rsidP="0072286D">
          <w:pPr>
            <w:pStyle w:val="86BCE9FFE92446AF91B8F0642EDB2DC1"/>
          </w:pPr>
          <w:r>
            <w:rPr>
              <w:rStyle w:val="Pladsholdertekst"/>
              <w:rFonts w:eastAsia="Calibri"/>
            </w:rPr>
            <w:t>Udfyldes af leverandør</w:t>
          </w:r>
        </w:p>
      </w:docPartBody>
    </w:docPart>
    <w:docPart>
      <w:docPartPr>
        <w:name w:val="64D5100A9300429FB3D3383D1AA01307"/>
        <w:category>
          <w:name w:val="Generelt"/>
          <w:gallery w:val="placeholder"/>
        </w:category>
        <w:types>
          <w:type w:val="bbPlcHdr"/>
        </w:types>
        <w:behaviors>
          <w:behavior w:val="content"/>
        </w:behaviors>
        <w:guid w:val="{3FBA493C-B9DB-465D-B251-E46E4309C54B}"/>
      </w:docPartPr>
      <w:docPartBody>
        <w:p w:rsidR="001B06C6" w:rsidRDefault="0072286D" w:rsidP="0072286D">
          <w:pPr>
            <w:pStyle w:val="64D5100A9300429FB3D3383D1AA01307"/>
          </w:pPr>
          <w:r>
            <w:rPr>
              <w:rStyle w:val="Pladsholdertekst"/>
              <w:rFonts w:eastAsia="Calibri"/>
            </w:rPr>
            <w:t>Udfyldes af leverandør</w:t>
          </w:r>
        </w:p>
      </w:docPartBody>
    </w:docPart>
    <w:docPart>
      <w:docPartPr>
        <w:name w:val="54BB867510A64F2FA459AED7E79FAAA0"/>
        <w:category>
          <w:name w:val="Generelt"/>
          <w:gallery w:val="placeholder"/>
        </w:category>
        <w:types>
          <w:type w:val="bbPlcHdr"/>
        </w:types>
        <w:behaviors>
          <w:behavior w:val="content"/>
        </w:behaviors>
        <w:guid w:val="{F4AD64B9-015C-43CB-91F5-F6ADA674D9AA}"/>
      </w:docPartPr>
      <w:docPartBody>
        <w:p w:rsidR="001B06C6" w:rsidRDefault="0072286D" w:rsidP="0072286D">
          <w:pPr>
            <w:pStyle w:val="54BB867510A64F2FA459AED7E79FAAA0"/>
          </w:pPr>
          <w:r>
            <w:rPr>
              <w:rStyle w:val="Pladsholdertekst"/>
              <w:rFonts w:eastAsia="Calibri"/>
            </w:rPr>
            <w:t>Udfyldes af leverandør</w:t>
          </w:r>
        </w:p>
      </w:docPartBody>
    </w:docPart>
    <w:docPart>
      <w:docPartPr>
        <w:name w:val="58C6FDDBF09546C1B24E22965CFCAEC5"/>
        <w:category>
          <w:name w:val="Generelt"/>
          <w:gallery w:val="placeholder"/>
        </w:category>
        <w:types>
          <w:type w:val="bbPlcHdr"/>
        </w:types>
        <w:behaviors>
          <w:behavior w:val="content"/>
        </w:behaviors>
        <w:guid w:val="{2C257BE8-91D3-4F81-98F8-FB9ABE58D125}"/>
      </w:docPartPr>
      <w:docPartBody>
        <w:p w:rsidR="001B06C6" w:rsidRDefault="0072286D" w:rsidP="0072286D">
          <w:pPr>
            <w:pStyle w:val="58C6FDDBF09546C1B24E22965CFCAEC5"/>
          </w:pPr>
          <w:r>
            <w:rPr>
              <w:rStyle w:val="Pladsholdertekst"/>
            </w:rPr>
            <w:t>Choose</w:t>
          </w:r>
        </w:p>
      </w:docPartBody>
    </w:docPart>
    <w:docPart>
      <w:docPartPr>
        <w:name w:val="4F00D71826464278A97C04A90E1E7511"/>
        <w:category>
          <w:name w:val="Generelt"/>
          <w:gallery w:val="placeholder"/>
        </w:category>
        <w:types>
          <w:type w:val="bbPlcHdr"/>
        </w:types>
        <w:behaviors>
          <w:behavior w:val="content"/>
        </w:behaviors>
        <w:guid w:val="{9A538C0E-C65B-442A-9734-DA52F022DF7B}"/>
      </w:docPartPr>
      <w:docPartBody>
        <w:p w:rsidR="001B06C6" w:rsidRDefault="0072286D" w:rsidP="0072286D">
          <w:pPr>
            <w:pStyle w:val="4F00D71826464278A97C04A90E1E7511"/>
          </w:pPr>
          <w:r>
            <w:rPr>
              <w:rStyle w:val="Pladsholdertekst"/>
            </w:rPr>
            <w:t>Choose</w:t>
          </w:r>
        </w:p>
      </w:docPartBody>
    </w:docPart>
    <w:docPart>
      <w:docPartPr>
        <w:name w:val="F80A05A5A8904822900ED387EB6F2E85"/>
        <w:category>
          <w:name w:val="Generelt"/>
          <w:gallery w:val="placeholder"/>
        </w:category>
        <w:types>
          <w:type w:val="bbPlcHdr"/>
        </w:types>
        <w:behaviors>
          <w:behavior w:val="content"/>
        </w:behaviors>
        <w:guid w:val="{680D67F7-233E-469F-A59F-68410E0C4CA5}"/>
      </w:docPartPr>
      <w:docPartBody>
        <w:p w:rsidR="001B06C6" w:rsidRDefault="0072286D" w:rsidP="0072286D">
          <w:pPr>
            <w:pStyle w:val="F80A05A5A8904822900ED387EB6F2E85"/>
          </w:pPr>
          <w:r>
            <w:rPr>
              <w:rStyle w:val="Pladsholdertekst"/>
            </w:rPr>
            <w:t>Choose</w:t>
          </w:r>
        </w:p>
      </w:docPartBody>
    </w:docPart>
    <w:docPart>
      <w:docPartPr>
        <w:name w:val="D0F3BD48D6A9417C9C37D479376C7F8E"/>
        <w:category>
          <w:name w:val="Generelt"/>
          <w:gallery w:val="placeholder"/>
        </w:category>
        <w:types>
          <w:type w:val="bbPlcHdr"/>
        </w:types>
        <w:behaviors>
          <w:behavior w:val="content"/>
        </w:behaviors>
        <w:guid w:val="{C0585510-0A27-4813-BDDE-7305DDD885B7}"/>
      </w:docPartPr>
      <w:docPartBody>
        <w:p w:rsidR="001B06C6" w:rsidRDefault="0072286D" w:rsidP="0072286D">
          <w:pPr>
            <w:pStyle w:val="D0F3BD48D6A9417C9C37D479376C7F8E"/>
          </w:pPr>
          <w:r>
            <w:rPr>
              <w:rStyle w:val="Pladsholdertekst"/>
            </w:rPr>
            <w:t>Choose</w:t>
          </w:r>
        </w:p>
      </w:docPartBody>
    </w:docPart>
    <w:docPart>
      <w:docPartPr>
        <w:name w:val="B539E296502F4BBFBC3BCFD9934C40F7"/>
        <w:category>
          <w:name w:val="Generelt"/>
          <w:gallery w:val="placeholder"/>
        </w:category>
        <w:types>
          <w:type w:val="bbPlcHdr"/>
        </w:types>
        <w:behaviors>
          <w:behavior w:val="content"/>
        </w:behaviors>
        <w:guid w:val="{2BAAF330-A7C7-4D15-8047-2C6A1A99D9C3}"/>
      </w:docPartPr>
      <w:docPartBody>
        <w:p w:rsidR="001B06C6" w:rsidRDefault="0072286D" w:rsidP="0072286D">
          <w:pPr>
            <w:pStyle w:val="B539E296502F4BBFBC3BCFD9934C40F7"/>
          </w:pPr>
          <w:r>
            <w:rPr>
              <w:rStyle w:val="Pladsholdertekst"/>
            </w:rPr>
            <w:t>Choose</w:t>
          </w:r>
        </w:p>
      </w:docPartBody>
    </w:docPart>
    <w:docPart>
      <w:docPartPr>
        <w:name w:val="D8DCEE18644749B694F8F3C47ACB5D7F"/>
        <w:category>
          <w:name w:val="Generelt"/>
          <w:gallery w:val="placeholder"/>
        </w:category>
        <w:types>
          <w:type w:val="bbPlcHdr"/>
        </w:types>
        <w:behaviors>
          <w:behavior w:val="content"/>
        </w:behaviors>
        <w:guid w:val="{8B2BCEB2-8304-437D-896B-8604E3BCB7C5}"/>
      </w:docPartPr>
      <w:docPartBody>
        <w:p w:rsidR="001B06C6" w:rsidRDefault="0072286D" w:rsidP="0072286D">
          <w:pPr>
            <w:pStyle w:val="D8DCEE18644749B694F8F3C47ACB5D7F"/>
          </w:pPr>
          <w:r>
            <w:rPr>
              <w:rStyle w:val="Pladsholdertekst"/>
            </w:rPr>
            <w:t>Choose</w:t>
          </w:r>
        </w:p>
      </w:docPartBody>
    </w:docPart>
    <w:docPart>
      <w:docPartPr>
        <w:name w:val="F8BE3F2C2AB04896B1F3A72C3C3C6F28"/>
        <w:category>
          <w:name w:val="Generelt"/>
          <w:gallery w:val="placeholder"/>
        </w:category>
        <w:types>
          <w:type w:val="bbPlcHdr"/>
        </w:types>
        <w:behaviors>
          <w:behavior w:val="content"/>
        </w:behaviors>
        <w:guid w:val="{772419E3-597E-4DB7-94EB-6B64DCCD4B3A}"/>
      </w:docPartPr>
      <w:docPartBody>
        <w:p w:rsidR="001B06C6" w:rsidRDefault="0072286D" w:rsidP="0072286D">
          <w:pPr>
            <w:pStyle w:val="F8BE3F2C2AB04896B1F3A72C3C3C6F28"/>
          </w:pPr>
          <w:r>
            <w:rPr>
              <w:rStyle w:val="Pladsholdertekst"/>
            </w:rPr>
            <w:t>Choose</w:t>
          </w:r>
        </w:p>
      </w:docPartBody>
    </w:docPart>
    <w:docPart>
      <w:docPartPr>
        <w:name w:val="842A6BFCBD2644A3821E2BCE527E8D9D"/>
        <w:category>
          <w:name w:val="Generelt"/>
          <w:gallery w:val="placeholder"/>
        </w:category>
        <w:types>
          <w:type w:val="bbPlcHdr"/>
        </w:types>
        <w:behaviors>
          <w:behavior w:val="content"/>
        </w:behaviors>
        <w:guid w:val="{5310C829-197F-4AA0-BB4B-DFE6E6F465D8}"/>
      </w:docPartPr>
      <w:docPartBody>
        <w:p w:rsidR="001B06C6" w:rsidRDefault="0072286D" w:rsidP="0072286D">
          <w:pPr>
            <w:pStyle w:val="842A6BFCBD2644A3821E2BCE527E8D9D"/>
          </w:pPr>
          <w:r>
            <w:rPr>
              <w:rStyle w:val="Pladsholdertekst"/>
            </w:rPr>
            <w:t>Choose</w:t>
          </w:r>
        </w:p>
      </w:docPartBody>
    </w:docPart>
    <w:docPart>
      <w:docPartPr>
        <w:name w:val="ADEA9AEC5FB841E5B7312D3D4A09302B"/>
        <w:category>
          <w:name w:val="Generelt"/>
          <w:gallery w:val="placeholder"/>
        </w:category>
        <w:types>
          <w:type w:val="bbPlcHdr"/>
        </w:types>
        <w:behaviors>
          <w:behavior w:val="content"/>
        </w:behaviors>
        <w:guid w:val="{9A7B0799-698A-49CA-B0ED-4B9AEC6B688D}"/>
      </w:docPartPr>
      <w:docPartBody>
        <w:p w:rsidR="001B06C6" w:rsidRDefault="0072286D" w:rsidP="0072286D">
          <w:pPr>
            <w:pStyle w:val="ADEA9AEC5FB841E5B7312D3D4A09302B"/>
          </w:pPr>
          <w:r>
            <w:rPr>
              <w:rStyle w:val="Pladsholdertekst"/>
            </w:rPr>
            <w:t>Choose</w:t>
          </w:r>
        </w:p>
      </w:docPartBody>
    </w:docPart>
    <w:docPart>
      <w:docPartPr>
        <w:name w:val="A508EA1DD9FC44A488942010BC2B2D88"/>
        <w:category>
          <w:name w:val="Generelt"/>
          <w:gallery w:val="placeholder"/>
        </w:category>
        <w:types>
          <w:type w:val="bbPlcHdr"/>
        </w:types>
        <w:behaviors>
          <w:behavior w:val="content"/>
        </w:behaviors>
        <w:guid w:val="{8CD274F7-998E-4259-B537-A24C94E89F46}"/>
      </w:docPartPr>
      <w:docPartBody>
        <w:p w:rsidR="001B06C6" w:rsidRDefault="0072286D" w:rsidP="0072286D">
          <w:pPr>
            <w:pStyle w:val="A508EA1DD9FC44A488942010BC2B2D88"/>
          </w:pPr>
          <w:r>
            <w:rPr>
              <w:rStyle w:val="Pladsholdertekst"/>
            </w:rPr>
            <w:t>Choose</w:t>
          </w:r>
        </w:p>
      </w:docPartBody>
    </w:docPart>
    <w:docPart>
      <w:docPartPr>
        <w:name w:val="2E2C3A0F8BFC4D17A9B6B7F2543C5385"/>
        <w:category>
          <w:name w:val="Generelt"/>
          <w:gallery w:val="placeholder"/>
        </w:category>
        <w:types>
          <w:type w:val="bbPlcHdr"/>
        </w:types>
        <w:behaviors>
          <w:behavior w:val="content"/>
        </w:behaviors>
        <w:guid w:val="{62CB2AC9-34AB-43CF-8012-B8D86E16ED7B}"/>
      </w:docPartPr>
      <w:docPartBody>
        <w:p w:rsidR="001B06C6" w:rsidRDefault="0072286D" w:rsidP="0072286D">
          <w:pPr>
            <w:pStyle w:val="2E2C3A0F8BFC4D17A9B6B7F2543C5385"/>
          </w:pPr>
          <w:r>
            <w:rPr>
              <w:rStyle w:val="Pladsholdertekst"/>
            </w:rPr>
            <w:t>Choose</w:t>
          </w:r>
        </w:p>
      </w:docPartBody>
    </w:docPart>
    <w:docPart>
      <w:docPartPr>
        <w:name w:val="6DAB2FD7FECB47029DAF78535CF75C59"/>
        <w:category>
          <w:name w:val="Generelt"/>
          <w:gallery w:val="placeholder"/>
        </w:category>
        <w:types>
          <w:type w:val="bbPlcHdr"/>
        </w:types>
        <w:behaviors>
          <w:behavior w:val="content"/>
        </w:behaviors>
        <w:guid w:val="{C5C8D55C-32E0-483C-A14A-793E7A54FE91}"/>
      </w:docPartPr>
      <w:docPartBody>
        <w:p w:rsidR="001B06C6" w:rsidRDefault="0072286D" w:rsidP="0072286D">
          <w:pPr>
            <w:pStyle w:val="6DAB2FD7FECB47029DAF78535CF75C59"/>
          </w:pPr>
          <w:r>
            <w:rPr>
              <w:rStyle w:val="Pladsholdertekst"/>
            </w:rPr>
            <w:t>Choose</w:t>
          </w:r>
        </w:p>
      </w:docPartBody>
    </w:docPart>
    <w:docPart>
      <w:docPartPr>
        <w:name w:val="0906910BE46C48DB9723FB2E8C6EDE57"/>
        <w:category>
          <w:name w:val="Generelt"/>
          <w:gallery w:val="placeholder"/>
        </w:category>
        <w:types>
          <w:type w:val="bbPlcHdr"/>
        </w:types>
        <w:behaviors>
          <w:behavior w:val="content"/>
        </w:behaviors>
        <w:guid w:val="{4D47FEEC-1FAB-4CD2-954E-C754D3D5722C}"/>
      </w:docPartPr>
      <w:docPartBody>
        <w:p w:rsidR="001B06C6" w:rsidRDefault="0072286D" w:rsidP="0072286D">
          <w:pPr>
            <w:pStyle w:val="0906910BE46C48DB9723FB2E8C6EDE57"/>
          </w:pPr>
          <w:r>
            <w:rPr>
              <w:rStyle w:val="Pladsholdertekst"/>
            </w:rPr>
            <w:t>Choose</w:t>
          </w:r>
        </w:p>
      </w:docPartBody>
    </w:docPart>
    <w:docPart>
      <w:docPartPr>
        <w:name w:val="C8800D6DEE8241BAA62888C6353B3DA6"/>
        <w:category>
          <w:name w:val="Generelt"/>
          <w:gallery w:val="placeholder"/>
        </w:category>
        <w:types>
          <w:type w:val="bbPlcHdr"/>
        </w:types>
        <w:behaviors>
          <w:behavior w:val="content"/>
        </w:behaviors>
        <w:guid w:val="{88C0D49B-A061-4928-9E3C-BF1B0D54E737}"/>
      </w:docPartPr>
      <w:docPartBody>
        <w:p w:rsidR="001B06C6" w:rsidRDefault="0072286D" w:rsidP="0072286D">
          <w:pPr>
            <w:pStyle w:val="C8800D6DEE8241BAA62888C6353B3DA6"/>
          </w:pPr>
          <w:r>
            <w:rPr>
              <w:rStyle w:val="Pladsholdertekst"/>
            </w:rPr>
            <w:t>Choose</w:t>
          </w:r>
        </w:p>
      </w:docPartBody>
    </w:docPart>
    <w:docPart>
      <w:docPartPr>
        <w:name w:val="FDC0DC16C37D4EB095E18CD3E3D024CE"/>
        <w:category>
          <w:name w:val="Generelt"/>
          <w:gallery w:val="placeholder"/>
        </w:category>
        <w:types>
          <w:type w:val="bbPlcHdr"/>
        </w:types>
        <w:behaviors>
          <w:behavior w:val="content"/>
        </w:behaviors>
        <w:guid w:val="{34BACF1E-51EB-4B4D-9F73-6EB45A81CF6F}"/>
      </w:docPartPr>
      <w:docPartBody>
        <w:p w:rsidR="001B06C6" w:rsidRDefault="0072286D" w:rsidP="0072286D">
          <w:pPr>
            <w:pStyle w:val="FDC0DC16C37D4EB095E18CD3E3D024CE"/>
          </w:pPr>
          <w:r>
            <w:rPr>
              <w:rStyle w:val="Pladsholdertekst"/>
            </w:rPr>
            <w:t>Choose</w:t>
          </w:r>
        </w:p>
      </w:docPartBody>
    </w:docPart>
    <w:docPart>
      <w:docPartPr>
        <w:name w:val="F3E55B5A864149458501590A30DF30E0"/>
        <w:category>
          <w:name w:val="Generelt"/>
          <w:gallery w:val="placeholder"/>
        </w:category>
        <w:types>
          <w:type w:val="bbPlcHdr"/>
        </w:types>
        <w:behaviors>
          <w:behavior w:val="content"/>
        </w:behaviors>
        <w:guid w:val="{7A9D422C-0D14-4A33-9941-B47EC769737D}"/>
      </w:docPartPr>
      <w:docPartBody>
        <w:p w:rsidR="001B06C6" w:rsidRDefault="0072286D" w:rsidP="0072286D">
          <w:pPr>
            <w:pStyle w:val="F3E55B5A864149458501590A30DF30E0"/>
          </w:pPr>
          <w:r>
            <w:rPr>
              <w:rStyle w:val="Pladsholdertekst"/>
            </w:rPr>
            <w:t>Choose</w:t>
          </w:r>
        </w:p>
      </w:docPartBody>
    </w:docPart>
    <w:docPart>
      <w:docPartPr>
        <w:name w:val="E3AE4D134EA14781A9379C07575DE801"/>
        <w:category>
          <w:name w:val="Generelt"/>
          <w:gallery w:val="placeholder"/>
        </w:category>
        <w:types>
          <w:type w:val="bbPlcHdr"/>
        </w:types>
        <w:behaviors>
          <w:behavior w:val="content"/>
        </w:behaviors>
        <w:guid w:val="{897ED868-5D32-419B-87EB-85826FBD4353}"/>
      </w:docPartPr>
      <w:docPartBody>
        <w:p w:rsidR="002832CA" w:rsidRDefault="00000000">
          <w:pPr>
            <w:pStyle w:val="E3AE4D134EA14781A9379C07575DE801"/>
          </w:pPr>
          <w:r>
            <w:rPr>
              <w:rStyle w:val="Pladsholdertekst"/>
            </w:rPr>
            <w:t>Choose</w:t>
          </w:r>
        </w:p>
      </w:docPartBody>
    </w:docPart>
    <w:docPart>
      <w:docPartPr>
        <w:name w:val="DD851C3BB683433AA57C9F17CEE295F7"/>
        <w:category>
          <w:name w:val="Generelt"/>
          <w:gallery w:val="placeholder"/>
        </w:category>
        <w:types>
          <w:type w:val="bbPlcHdr"/>
        </w:types>
        <w:behaviors>
          <w:behavior w:val="content"/>
        </w:behaviors>
        <w:guid w:val="{9FC4C8BE-2B5D-4973-8269-940FD1BE0C6A}"/>
      </w:docPartPr>
      <w:docPartBody>
        <w:p w:rsidR="002832CA" w:rsidRDefault="00000000">
          <w:pPr>
            <w:pStyle w:val="DD851C3BB683433AA57C9F17CEE295F7"/>
          </w:pPr>
          <w:r>
            <w:rPr>
              <w:rStyle w:val="Pladsholdertekst"/>
            </w:rPr>
            <w:t>Choose</w:t>
          </w:r>
        </w:p>
      </w:docPartBody>
    </w:docPart>
    <w:docPart>
      <w:docPartPr>
        <w:name w:val="BF3BDB4C0545468EA2C032029566016A"/>
        <w:category>
          <w:name w:val="Generelt"/>
          <w:gallery w:val="placeholder"/>
        </w:category>
        <w:types>
          <w:type w:val="bbPlcHdr"/>
        </w:types>
        <w:behaviors>
          <w:behavior w:val="content"/>
        </w:behaviors>
        <w:guid w:val="{0077E22D-54C6-4B76-9D9F-BE170BD79A68}"/>
      </w:docPartPr>
      <w:docPartBody>
        <w:p w:rsidR="002832CA" w:rsidRDefault="00000000">
          <w:pPr>
            <w:pStyle w:val="BF3BDB4C0545468EA2C032029566016A"/>
          </w:pPr>
          <w:r>
            <w:rPr>
              <w:rStyle w:val="Pladsholdertekst"/>
            </w:rPr>
            <w:t>Choose</w:t>
          </w:r>
        </w:p>
      </w:docPartBody>
    </w:docPart>
    <w:docPart>
      <w:docPartPr>
        <w:name w:val="3E23FFF366B34C7199A60C15FCAE80CA"/>
        <w:category>
          <w:name w:val="Generelt"/>
          <w:gallery w:val="placeholder"/>
        </w:category>
        <w:types>
          <w:type w:val="bbPlcHdr"/>
        </w:types>
        <w:behaviors>
          <w:behavior w:val="content"/>
        </w:behaviors>
        <w:guid w:val="{525E8DC0-5F0E-4E7B-BD92-33C96F06313D}"/>
      </w:docPartPr>
      <w:docPartBody>
        <w:p w:rsidR="002832CA" w:rsidRDefault="00000000">
          <w:pPr>
            <w:pStyle w:val="3E23FFF366B34C7199A60C15FCAE80CA"/>
          </w:pPr>
          <w:r>
            <w:rPr>
              <w:rStyle w:val="Pladsholdertekst"/>
            </w:rPr>
            <w:t>Choose</w:t>
          </w:r>
        </w:p>
      </w:docPartBody>
    </w:docPart>
    <w:docPart>
      <w:docPartPr>
        <w:name w:val="2FBF17B5B2304AD783109C23D3761A7E"/>
        <w:category>
          <w:name w:val="Generelt"/>
          <w:gallery w:val="placeholder"/>
        </w:category>
        <w:types>
          <w:type w:val="bbPlcHdr"/>
        </w:types>
        <w:behaviors>
          <w:behavior w:val="content"/>
        </w:behaviors>
        <w:guid w:val="{6FA868F8-1031-4017-BBCD-E0D0F421BED6}"/>
      </w:docPartPr>
      <w:docPartBody>
        <w:p w:rsidR="002832CA" w:rsidRDefault="00000000">
          <w:pPr>
            <w:pStyle w:val="2FBF17B5B2304AD783109C23D3761A7E"/>
          </w:pPr>
          <w:r>
            <w:rPr>
              <w:rStyle w:val="Pladsholdertekst"/>
            </w:rPr>
            <w:t>Choose</w:t>
          </w:r>
        </w:p>
      </w:docPartBody>
    </w:docPart>
    <w:docPart>
      <w:docPartPr>
        <w:name w:val="3C0D06CD719340F78A7DB49A9B904193"/>
        <w:category>
          <w:name w:val="Generelt"/>
          <w:gallery w:val="placeholder"/>
        </w:category>
        <w:types>
          <w:type w:val="bbPlcHdr"/>
        </w:types>
        <w:behaviors>
          <w:behavior w:val="content"/>
        </w:behaviors>
        <w:guid w:val="{582AC421-F9F2-4CBB-A8DE-670898DD5633}"/>
      </w:docPartPr>
      <w:docPartBody>
        <w:p w:rsidR="002832CA" w:rsidRDefault="00000000">
          <w:pPr>
            <w:pStyle w:val="3C0D06CD719340F78A7DB49A9B904193"/>
          </w:pPr>
          <w:r>
            <w:rPr>
              <w:rStyle w:val="Pladsholdertekst"/>
            </w:rPr>
            <w:t>Choose</w:t>
          </w:r>
        </w:p>
      </w:docPartBody>
    </w:docPart>
    <w:docPart>
      <w:docPartPr>
        <w:name w:val="C12CC53318574241A22100FFE305B147"/>
        <w:category>
          <w:name w:val="Generelt"/>
          <w:gallery w:val="placeholder"/>
        </w:category>
        <w:types>
          <w:type w:val="bbPlcHdr"/>
        </w:types>
        <w:behaviors>
          <w:behavior w:val="content"/>
        </w:behaviors>
        <w:guid w:val="{9363AFCC-03B3-4880-BB8D-1E836B7B8D65}"/>
      </w:docPartPr>
      <w:docPartBody>
        <w:p w:rsidR="002832CA" w:rsidRDefault="00000000">
          <w:pPr>
            <w:pStyle w:val="C12CC53318574241A22100FFE305B147"/>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E3"/>
    <w:rsid w:val="000A72E9"/>
    <w:rsid w:val="00126019"/>
    <w:rsid w:val="001B06C6"/>
    <w:rsid w:val="001F0974"/>
    <w:rsid w:val="002200CC"/>
    <w:rsid w:val="00277CE3"/>
    <w:rsid w:val="002832CA"/>
    <w:rsid w:val="00397AF0"/>
    <w:rsid w:val="003B6972"/>
    <w:rsid w:val="00432258"/>
    <w:rsid w:val="005140BD"/>
    <w:rsid w:val="005303D4"/>
    <w:rsid w:val="005D5584"/>
    <w:rsid w:val="00615375"/>
    <w:rsid w:val="006F1C10"/>
    <w:rsid w:val="0072286D"/>
    <w:rsid w:val="007278C2"/>
    <w:rsid w:val="00744330"/>
    <w:rsid w:val="0080516C"/>
    <w:rsid w:val="008548CC"/>
    <w:rsid w:val="00982DE5"/>
    <w:rsid w:val="009B2DFE"/>
    <w:rsid w:val="009B405E"/>
    <w:rsid w:val="00A33EFC"/>
    <w:rsid w:val="00A3586F"/>
    <w:rsid w:val="00A40DDF"/>
    <w:rsid w:val="00AC13FE"/>
    <w:rsid w:val="00B32CE3"/>
    <w:rsid w:val="00C61248"/>
    <w:rsid w:val="00C620DC"/>
    <w:rsid w:val="00CD3066"/>
    <w:rsid w:val="00D15ECE"/>
    <w:rsid w:val="00D44C37"/>
    <w:rsid w:val="00D80979"/>
    <w:rsid w:val="00D94BED"/>
    <w:rsid w:val="00EC4B29"/>
    <w:rsid w:val="00EC5137"/>
    <w:rsid w:val="00ED12C9"/>
    <w:rsid w:val="00F174BE"/>
    <w:rsid w:val="00F61B29"/>
    <w:rsid w:val="00F979F7"/>
    <w:rsid w:val="00FB1815"/>
    <w:rsid w:val="00FB489B"/>
    <w:rsid w:val="00FB4F4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2286D"/>
    <w:rPr>
      <w:color w:val="808080"/>
    </w:rPr>
  </w:style>
  <w:style w:type="paragraph" w:customStyle="1" w:styleId="5A4E98D785DC41D2BC8B7C5619844F17">
    <w:name w:val="5A4E98D785DC41D2BC8B7C5619844F17"/>
    <w:rsid w:val="00277CE3"/>
  </w:style>
  <w:style w:type="paragraph" w:customStyle="1" w:styleId="27B5AC0CF5514025B5F9AF80E7A09D8E">
    <w:name w:val="27B5AC0CF5514025B5F9AF80E7A09D8E"/>
    <w:rsid w:val="00277CE3"/>
  </w:style>
  <w:style w:type="paragraph" w:customStyle="1" w:styleId="5015128817504271B6C1B619E7BB0E75">
    <w:name w:val="5015128817504271B6C1B619E7BB0E75"/>
    <w:rsid w:val="00277CE3"/>
  </w:style>
  <w:style w:type="paragraph" w:customStyle="1" w:styleId="74AC19D0A2734948945C71647AED82C1">
    <w:name w:val="74AC19D0A2734948945C71647AED82C1"/>
    <w:rsid w:val="00277CE3"/>
  </w:style>
  <w:style w:type="paragraph" w:customStyle="1" w:styleId="D81EEB759E554D318F519337089DB820">
    <w:name w:val="D81EEB759E554D318F519337089DB820"/>
    <w:rsid w:val="00277CE3"/>
  </w:style>
  <w:style w:type="paragraph" w:customStyle="1" w:styleId="3BF92796DA1048EFB412010D19751A14">
    <w:name w:val="3BF92796DA1048EFB412010D19751A14"/>
    <w:rsid w:val="00277CE3"/>
  </w:style>
  <w:style w:type="paragraph" w:customStyle="1" w:styleId="88C3C6D47418450CB0EB7AE5E048AEFC">
    <w:name w:val="88C3C6D47418450CB0EB7AE5E048AEFC"/>
    <w:rsid w:val="00277CE3"/>
  </w:style>
  <w:style w:type="paragraph" w:customStyle="1" w:styleId="B688EF194EF449939DB95895251B4C67">
    <w:name w:val="B688EF194EF449939DB95895251B4C67"/>
    <w:rsid w:val="00277CE3"/>
  </w:style>
  <w:style w:type="paragraph" w:customStyle="1" w:styleId="FB4826466CC147FC92510767AC876176">
    <w:name w:val="FB4826466CC147FC92510767AC876176"/>
    <w:rsid w:val="00277CE3"/>
  </w:style>
  <w:style w:type="paragraph" w:customStyle="1" w:styleId="085EBB0C51D94107953E2F43E8308ED3">
    <w:name w:val="085EBB0C51D94107953E2F43E8308ED3"/>
    <w:rsid w:val="00277CE3"/>
  </w:style>
  <w:style w:type="paragraph" w:customStyle="1" w:styleId="6609A3F1045D486B9DE49CBDE66E6331">
    <w:name w:val="6609A3F1045D486B9DE49CBDE66E6331"/>
    <w:rsid w:val="00277CE3"/>
  </w:style>
  <w:style w:type="paragraph" w:customStyle="1" w:styleId="7CC404A0F59242ABB736BC25DAA51AA7">
    <w:name w:val="7CC404A0F59242ABB736BC25DAA51AA7"/>
    <w:rsid w:val="00C61248"/>
  </w:style>
  <w:style w:type="paragraph" w:customStyle="1" w:styleId="758A6D3356E34A0094C8684675392725">
    <w:name w:val="758A6D3356E34A0094C8684675392725"/>
    <w:rsid w:val="00C61248"/>
  </w:style>
  <w:style w:type="paragraph" w:customStyle="1" w:styleId="F81266EE97574A1BB032A1B64BFAA27F">
    <w:name w:val="F81266EE97574A1BB032A1B64BFAA27F"/>
    <w:rsid w:val="00C61248"/>
  </w:style>
  <w:style w:type="paragraph" w:customStyle="1" w:styleId="AFDB8330127940B68E5C8E01745D4CF1">
    <w:name w:val="AFDB8330127940B68E5C8E01745D4CF1"/>
    <w:rsid w:val="005303D4"/>
  </w:style>
  <w:style w:type="paragraph" w:customStyle="1" w:styleId="F84A406E15FB4B42ABBBC7CA7B7A0D8A">
    <w:name w:val="F84A406E15FB4B42ABBBC7CA7B7A0D8A"/>
    <w:rsid w:val="005303D4"/>
  </w:style>
  <w:style w:type="paragraph" w:customStyle="1" w:styleId="735FDC3021BE4148882EC32ECC9F410C">
    <w:name w:val="735FDC3021BE4148882EC32ECC9F410C"/>
    <w:rsid w:val="005303D4"/>
  </w:style>
  <w:style w:type="paragraph" w:customStyle="1" w:styleId="5F12FCD77CDF420196048BE8A3FA11D9">
    <w:name w:val="5F12FCD77CDF420196048BE8A3FA11D9"/>
    <w:rsid w:val="005303D4"/>
  </w:style>
  <w:style w:type="paragraph" w:customStyle="1" w:styleId="6453CDEE6EBB41FCB2B34710E07EC5CA">
    <w:name w:val="6453CDEE6EBB41FCB2B34710E07EC5CA"/>
    <w:rsid w:val="00277CE3"/>
  </w:style>
  <w:style w:type="paragraph" w:customStyle="1" w:styleId="479E7AA720A2440B93DF1222B37BD9F3">
    <w:name w:val="479E7AA720A2440B93DF1222B37BD9F3"/>
    <w:rsid w:val="00277CE3"/>
  </w:style>
  <w:style w:type="paragraph" w:customStyle="1" w:styleId="7BF6DA8CFADB45179DABA6C9D3988BB4">
    <w:name w:val="7BF6DA8CFADB45179DABA6C9D3988BB4"/>
    <w:rsid w:val="005303D4"/>
  </w:style>
  <w:style w:type="paragraph" w:customStyle="1" w:styleId="342DD6A9AA3B47BBB7D7BBC23912E18D">
    <w:name w:val="342DD6A9AA3B47BBB7D7BBC23912E18D"/>
    <w:rsid w:val="005303D4"/>
  </w:style>
  <w:style w:type="paragraph" w:customStyle="1" w:styleId="C75F97AA6D804A04ABD7B6D25BD7DE4C">
    <w:name w:val="C75F97AA6D804A04ABD7B6D25BD7DE4C"/>
    <w:rsid w:val="00277CE3"/>
  </w:style>
  <w:style w:type="paragraph" w:customStyle="1" w:styleId="753604AE5371490FB0B722BE94CCF459">
    <w:name w:val="753604AE5371490FB0B722BE94CCF459"/>
    <w:rsid w:val="005303D4"/>
  </w:style>
  <w:style w:type="paragraph" w:customStyle="1" w:styleId="296C5A1C50AA45AB9862B89A0A83EE1A">
    <w:name w:val="296C5A1C50AA45AB9862B89A0A83EE1A"/>
    <w:rsid w:val="005303D4"/>
  </w:style>
  <w:style w:type="paragraph" w:customStyle="1" w:styleId="D0CDD0FD370544F4BD0AA5BD0DA4D435">
    <w:name w:val="D0CDD0FD370544F4BD0AA5BD0DA4D435"/>
    <w:rsid w:val="005303D4"/>
  </w:style>
  <w:style w:type="paragraph" w:customStyle="1" w:styleId="9C77C7902EDB40C394F1BE9BC052290A">
    <w:name w:val="9C77C7902EDB40C394F1BE9BC052290A"/>
    <w:rsid w:val="005303D4"/>
  </w:style>
  <w:style w:type="paragraph" w:customStyle="1" w:styleId="F16BB52AF9B74E46B4CB782F3EBA9A17">
    <w:name w:val="F16BB52AF9B74E46B4CB782F3EBA9A17"/>
    <w:rsid w:val="00FB489B"/>
  </w:style>
  <w:style w:type="paragraph" w:customStyle="1" w:styleId="ACD4E3AD8DB340A6801C7D86EBC66A8A">
    <w:name w:val="ACD4E3AD8DB340A6801C7D86EBC66A8A"/>
    <w:rsid w:val="00FB489B"/>
  </w:style>
  <w:style w:type="paragraph" w:customStyle="1" w:styleId="49A6E2A0F3164D8489CA139FC4A1B2CB">
    <w:name w:val="49A6E2A0F3164D8489CA139FC4A1B2CB"/>
    <w:rsid w:val="00FB489B"/>
  </w:style>
  <w:style w:type="paragraph" w:customStyle="1" w:styleId="326E63FFEC0649BDB14271F60E3391B8">
    <w:name w:val="326E63FFEC0649BDB14271F60E3391B8"/>
    <w:rsid w:val="00FB489B"/>
  </w:style>
  <w:style w:type="paragraph" w:customStyle="1" w:styleId="89C973C094CE42DCA5D0DFFF94FAD922">
    <w:name w:val="89C973C094CE42DCA5D0DFFF94FAD922"/>
    <w:rsid w:val="001F0974"/>
  </w:style>
  <w:style w:type="paragraph" w:customStyle="1" w:styleId="6DBCAE23741B457BADF8D625CF380814">
    <w:name w:val="6DBCAE23741B457BADF8D625CF380814"/>
    <w:rsid w:val="00FB489B"/>
  </w:style>
  <w:style w:type="paragraph" w:customStyle="1" w:styleId="51A4A7C66B8F4A909C5444988054FE95">
    <w:name w:val="51A4A7C66B8F4A909C5444988054FE95"/>
    <w:rsid w:val="00FB489B"/>
  </w:style>
  <w:style w:type="paragraph" w:customStyle="1" w:styleId="6ACD4668B457445C9434D37CAFEBAB97">
    <w:name w:val="6ACD4668B457445C9434D37CAFEBAB97"/>
    <w:rsid w:val="00FB489B"/>
  </w:style>
  <w:style w:type="paragraph" w:customStyle="1" w:styleId="3497F03EBAE146B28FEABC71B9D8F511">
    <w:name w:val="3497F03EBAE146B28FEABC71B9D8F511"/>
    <w:rsid w:val="00FB489B"/>
  </w:style>
  <w:style w:type="paragraph" w:customStyle="1" w:styleId="50ED6993ADC248E787F4D8BB82776CF9">
    <w:name w:val="50ED6993ADC248E787F4D8BB82776CF9"/>
    <w:rsid w:val="00FB489B"/>
  </w:style>
  <w:style w:type="paragraph" w:customStyle="1" w:styleId="CA0506050DC94B3AA437FD6EB18CD957">
    <w:name w:val="CA0506050DC94B3AA437FD6EB18CD957"/>
    <w:rsid w:val="009B405E"/>
  </w:style>
  <w:style w:type="paragraph" w:customStyle="1" w:styleId="523475F878824238B6F1CAC47B357696">
    <w:name w:val="523475F878824238B6F1CAC47B357696"/>
    <w:rsid w:val="009B405E"/>
  </w:style>
  <w:style w:type="paragraph" w:customStyle="1" w:styleId="B0623031B9A24AA39F17771AA43DE7A1">
    <w:name w:val="B0623031B9A24AA39F17771AA43DE7A1"/>
    <w:rsid w:val="009B405E"/>
  </w:style>
  <w:style w:type="paragraph" w:customStyle="1" w:styleId="5C01AB4AC4084070AE427DE9C9D754A4">
    <w:name w:val="5C01AB4AC4084070AE427DE9C9D754A4"/>
    <w:rsid w:val="001F0974"/>
  </w:style>
  <w:style w:type="paragraph" w:customStyle="1" w:styleId="72FD71B8D9F34328AC50A313B09EDEAE">
    <w:name w:val="72FD71B8D9F34328AC50A313B09EDEAE"/>
  </w:style>
  <w:style w:type="paragraph" w:customStyle="1" w:styleId="A8833B3F3D94493293ED903CA4DBE5D7">
    <w:name w:val="A8833B3F3D94493293ED903CA4DBE5D7"/>
  </w:style>
  <w:style w:type="paragraph" w:customStyle="1" w:styleId="7ED9C43EACCE431C98B8A5638402BC25">
    <w:name w:val="7ED9C43EACCE431C98B8A5638402BC25"/>
  </w:style>
  <w:style w:type="paragraph" w:customStyle="1" w:styleId="C311134FD7984E80B01AD0AE1AA012F4">
    <w:name w:val="C311134FD7984E80B01AD0AE1AA012F4"/>
  </w:style>
  <w:style w:type="paragraph" w:customStyle="1" w:styleId="8117DCA7AC224D55B434291BA131CC01">
    <w:name w:val="8117DCA7AC224D55B434291BA131CC01"/>
  </w:style>
  <w:style w:type="paragraph" w:customStyle="1" w:styleId="DA6E04DEE8A74D98857723D1C5AC6C6D">
    <w:name w:val="DA6E04DEE8A74D98857723D1C5AC6C6D"/>
  </w:style>
  <w:style w:type="paragraph" w:customStyle="1" w:styleId="3E9F35CF0EF14D07BE1F321D2067DD14">
    <w:name w:val="3E9F35CF0EF14D07BE1F321D2067DD14"/>
    <w:rsid w:val="009B405E"/>
  </w:style>
  <w:style w:type="paragraph" w:customStyle="1" w:styleId="A63D912C218B4E5AA7EE760A32B25CEA">
    <w:name w:val="A63D912C218B4E5AA7EE760A32B25CEA"/>
    <w:rsid w:val="009B405E"/>
  </w:style>
  <w:style w:type="paragraph" w:customStyle="1" w:styleId="966A97A183C84EB3A1D3C8EF9B4EA71D">
    <w:name w:val="966A97A183C84EB3A1D3C8EF9B4EA71D"/>
    <w:rsid w:val="001F0974"/>
  </w:style>
  <w:style w:type="paragraph" w:customStyle="1" w:styleId="8AD797087B6F41F0AD343F2DD1C63C26">
    <w:name w:val="8AD797087B6F41F0AD343F2DD1C63C26"/>
    <w:rsid w:val="001F0974"/>
  </w:style>
  <w:style w:type="paragraph" w:customStyle="1" w:styleId="931D476192C7487BAC8F7CB86F78A88C">
    <w:name w:val="931D476192C7487BAC8F7CB86F78A88C"/>
    <w:rsid w:val="00FB489B"/>
  </w:style>
  <w:style w:type="paragraph" w:customStyle="1" w:styleId="186CD5566A6243DAB9AEA2E5F9941C6F">
    <w:name w:val="186CD5566A6243DAB9AEA2E5F9941C6F"/>
    <w:rsid w:val="00FB489B"/>
  </w:style>
  <w:style w:type="paragraph" w:customStyle="1" w:styleId="BFF1E8BF1631437DA306AB6C9615A985">
    <w:name w:val="BFF1E8BF1631437DA306AB6C9615A985"/>
    <w:rsid w:val="00FB489B"/>
  </w:style>
  <w:style w:type="paragraph" w:customStyle="1" w:styleId="3C2EA48A96104541BB48D109336B4A75">
    <w:name w:val="3C2EA48A96104541BB48D109336B4A75"/>
    <w:rsid w:val="00FB489B"/>
  </w:style>
  <w:style w:type="paragraph" w:customStyle="1" w:styleId="2408EF6233B545638C51D76143F7AB64">
    <w:name w:val="2408EF6233B545638C51D76143F7AB64"/>
    <w:rsid w:val="00FB489B"/>
  </w:style>
  <w:style w:type="paragraph" w:customStyle="1" w:styleId="1979EE877CB94578848233808A6B8274">
    <w:name w:val="1979EE877CB94578848233808A6B8274"/>
    <w:rsid w:val="00FB489B"/>
  </w:style>
  <w:style w:type="paragraph" w:customStyle="1" w:styleId="E1A6720532A645F7B3429E71262FB558">
    <w:name w:val="E1A6720532A645F7B3429E71262FB558"/>
    <w:rsid w:val="00FB489B"/>
  </w:style>
  <w:style w:type="paragraph" w:customStyle="1" w:styleId="5D74EECA8E174FDF90EA69A976B2C4F1">
    <w:name w:val="5D74EECA8E174FDF90EA69A976B2C4F1"/>
    <w:rsid w:val="00FB489B"/>
  </w:style>
  <w:style w:type="paragraph" w:customStyle="1" w:styleId="E7F7FEFEF6CA4F66BD2B738EC9F9CE8C">
    <w:name w:val="E7F7FEFEF6CA4F66BD2B738EC9F9CE8C"/>
    <w:rsid w:val="00F979F7"/>
  </w:style>
  <w:style w:type="paragraph" w:customStyle="1" w:styleId="311DFC6E7E4640568D8BA293FE91DF90">
    <w:name w:val="311DFC6E7E4640568D8BA293FE91DF90"/>
    <w:rsid w:val="00F979F7"/>
  </w:style>
  <w:style w:type="paragraph" w:customStyle="1" w:styleId="F3D2E41D0E064A1992F4AF43493FC311">
    <w:name w:val="F3D2E41D0E064A1992F4AF43493FC311"/>
    <w:rsid w:val="00F979F7"/>
  </w:style>
  <w:style w:type="paragraph" w:customStyle="1" w:styleId="EFAB767C96AB456798B3C9ECF4D4FF7A">
    <w:name w:val="EFAB767C96AB456798B3C9ECF4D4FF7A"/>
    <w:rsid w:val="00A3586F"/>
  </w:style>
  <w:style w:type="paragraph" w:customStyle="1" w:styleId="F6032BD4BDD0462E83D500EBCA5E9573">
    <w:name w:val="F6032BD4BDD0462E83D500EBCA5E9573"/>
    <w:rsid w:val="00A3586F"/>
  </w:style>
  <w:style w:type="paragraph" w:customStyle="1" w:styleId="8F9DB8DC936143C7973825457A594D69">
    <w:name w:val="8F9DB8DC936143C7973825457A594D69"/>
    <w:rsid w:val="00A3586F"/>
  </w:style>
  <w:style w:type="paragraph" w:customStyle="1" w:styleId="ABEE6F290F514F0A82AA403AEDD832D7">
    <w:name w:val="ABEE6F290F514F0A82AA403AEDD832D7"/>
    <w:rsid w:val="00A3586F"/>
  </w:style>
  <w:style w:type="paragraph" w:customStyle="1" w:styleId="B0ED66CF6DB44EFCBCEAE5309BBF8036">
    <w:name w:val="B0ED66CF6DB44EFCBCEAE5309BBF8036"/>
    <w:rsid w:val="001F0974"/>
  </w:style>
  <w:style w:type="paragraph" w:customStyle="1" w:styleId="C2AB471B5C934F8B9EB20DC1CF0289C7">
    <w:name w:val="C2AB471B5C934F8B9EB20DC1CF0289C7"/>
    <w:rsid w:val="001F0974"/>
  </w:style>
  <w:style w:type="paragraph" w:customStyle="1" w:styleId="5188860FD8A448ED96A7FFD1D589DBCF">
    <w:name w:val="5188860FD8A448ED96A7FFD1D589DBCF"/>
    <w:rsid w:val="009B405E"/>
  </w:style>
  <w:style w:type="paragraph" w:customStyle="1" w:styleId="2F17441AAA70474786499A4690B39BCE">
    <w:name w:val="2F17441AAA70474786499A4690B39BCE"/>
    <w:rsid w:val="00A3586F"/>
  </w:style>
  <w:style w:type="paragraph" w:customStyle="1" w:styleId="EDCE859B77D643C58D0E6D356D631C5A">
    <w:name w:val="EDCE859B77D643C58D0E6D356D631C5A"/>
    <w:rsid w:val="00A3586F"/>
  </w:style>
  <w:style w:type="paragraph" w:customStyle="1" w:styleId="4E53AB82FF31445CA48613548033032D">
    <w:name w:val="4E53AB82FF31445CA48613548033032D"/>
    <w:rsid w:val="00A3586F"/>
  </w:style>
  <w:style w:type="paragraph" w:customStyle="1" w:styleId="FD78A341E90F41DE8CABC36762A8D806">
    <w:name w:val="FD78A341E90F41DE8CABC36762A8D806"/>
    <w:rsid w:val="009B405E"/>
  </w:style>
  <w:style w:type="paragraph" w:customStyle="1" w:styleId="8E3F7C81893741B58561EF2D520336AC">
    <w:name w:val="8E3F7C81893741B58561EF2D520336AC"/>
    <w:rsid w:val="009B405E"/>
  </w:style>
  <w:style w:type="paragraph" w:customStyle="1" w:styleId="2DEBA77DCF5D436798BE8913412A7F86">
    <w:name w:val="2DEBA77DCF5D436798BE8913412A7F86"/>
    <w:rsid w:val="009B405E"/>
  </w:style>
  <w:style w:type="paragraph" w:customStyle="1" w:styleId="253FB01EC83F41B999CA72F83A2C2BE0">
    <w:name w:val="253FB01EC83F41B999CA72F83A2C2BE0"/>
    <w:rsid w:val="009B405E"/>
  </w:style>
  <w:style w:type="paragraph" w:customStyle="1" w:styleId="5D8885AF9F00481481C4C59B5EFEEB26">
    <w:name w:val="5D8885AF9F00481481C4C59B5EFEEB26"/>
    <w:rsid w:val="001F0974"/>
  </w:style>
  <w:style w:type="paragraph" w:customStyle="1" w:styleId="B73327FD4D1F411C93B913F9E4992AB4">
    <w:name w:val="B73327FD4D1F411C93B913F9E4992AB4"/>
    <w:rsid w:val="001F0974"/>
  </w:style>
  <w:style w:type="paragraph" w:customStyle="1" w:styleId="2A16D1AFB0C84136B6D6B096847CE8F3">
    <w:name w:val="2A16D1AFB0C84136B6D6B096847CE8F3"/>
    <w:rsid w:val="009B405E"/>
  </w:style>
  <w:style w:type="paragraph" w:customStyle="1" w:styleId="867CF9C9076446A6B65D5BAE86F363B5">
    <w:name w:val="867CF9C9076446A6B65D5BAE86F363B5"/>
    <w:rsid w:val="00A3586F"/>
  </w:style>
  <w:style w:type="paragraph" w:customStyle="1" w:styleId="8EF16CBD14224155963116B9F3CE0D1D">
    <w:name w:val="8EF16CBD14224155963116B9F3CE0D1D"/>
    <w:rsid w:val="00A3586F"/>
  </w:style>
  <w:style w:type="paragraph" w:customStyle="1" w:styleId="A45688F5032F464E93A3270342BD0854">
    <w:name w:val="A45688F5032F464E93A3270342BD0854"/>
    <w:rsid w:val="00A3586F"/>
  </w:style>
  <w:style w:type="paragraph" w:customStyle="1" w:styleId="F3952156F08548E8955A4B32C12C7DD6">
    <w:name w:val="F3952156F08548E8955A4B32C12C7DD6"/>
    <w:rsid w:val="00A3586F"/>
  </w:style>
  <w:style w:type="paragraph" w:customStyle="1" w:styleId="CBFE8BA1BD2E4BC49EB3D3B16175939B">
    <w:name w:val="CBFE8BA1BD2E4BC49EB3D3B16175939B"/>
    <w:rsid w:val="00A3586F"/>
  </w:style>
  <w:style w:type="paragraph" w:customStyle="1" w:styleId="4EFF360B7EB7470095F374E8527B0B41">
    <w:name w:val="4EFF360B7EB7470095F374E8527B0B41"/>
    <w:rsid w:val="00A3586F"/>
  </w:style>
  <w:style w:type="paragraph" w:customStyle="1" w:styleId="973AF6E84DE74F32BEC524D5CE9D217F">
    <w:name w:val="973AF6E84DE74F32BEC524D5CE9D217F"/>
    <w:rsid w:val="00A3586F"/>
  </w:style>
  <w:style w:type="paragraph" w:customStyle="1" w:styleId="114C9EF32B9C4848BE78454DA32C45DB">
    <w:name w:val="114C9EF32B9C4848BE78454DA32C45DB"/>
    <w:rsid w:val="00A3586F"/>
  </w:style>
  <w:style w:type="paragraph" w:customStyle="1" w:styleId="80E7A69FD85E4B19A4B0282A20A5AD47">
    <w:name w:val="80E7A69FD85E4B19A4B0282A20A5AD47"/>
    <w:rsid w:val="00A3586F"/>
  </w:style>
  <w:style w:type="paragraph" w:customStyle="1" w:styleId="121FB9A1B22E477780ACB68222CF79E9">
    <w:name w:val="121FB9A1B22E477780ACB68222CF79E9"/>
    <w:rsid w:val="00A3586F"/>
  </w:style>
  <w:style w:type="paragraph" w:customStyle="1" w:styleId="F940FF3D0D7341FB9FB3C4063462E3C5">
    <w:name w:val="F940FF3D0D7341FB9FB3C4063462E3C5"/>
    <w:rsid w:val="009B405E"/>
  </w:style>
  <w:style w:type="paragraph" w:customStyle="1" w:styleId="64C24A843B1D47B88E31936E87C04101">
    <w:name w:val="64C24A843B1D47B88E31936E87C04101"/>
    <w:rsid w:val="009B405E"/>
  </w:style>
  <w:style w:type="paragraph" w:customStyle="1" w:styleId="636A6CF135EB40C9A1BB1C1A9DF4F6F8">
    <w:name w:val="636A6CF135EB40C9A1BB1C1A9DF4F6F8"/>
    <w:rsid w:val="00F979F7"/>
  </w:style>
  <w:style w:type="paragraph" w:customStyle="1" w:styleId="554793A4D4B5420AAF3D8D2D55CAA5D7">
    <w:name w:val="554793A4D4B5420AAF3D8D2D55CAA5D7"/>
    <w:rsid w:val="00F979F7"/>
  </w:style>
  <w:style w:type="paragraph" w:customStyle="1" w:styleId="72B5200CDD6D4815904E1B2CABD6084B">
    <w:name w:val="72B5200CDD6D4815904E1B2CABD6084B"/>
    <w:rsid w:val="00F979F7"/>
  </w:style>
  <w:style w:type="paragraph" w:customStyle="1" w:styleId="272F985803ED4DD1B5EE6BA50EE2DBCE">
    <w:name w:val="272F985803ED4DD1B5EE6BA50EE2DBCE"/>
    <w:rsid w:val="00F979F7"/>
  </w:style>
  <w:style w:type="paragraph" w:customStyle="1" w:styleId="EEB9E856DDCB43B49E8FDA99C9E14B28">
    <w:name w:val="EEB9E856DDCB43B49E8FDA99C9E14B28"/>
    <w:rsid w:val="00F979F7"/>
  </w:style>
  <w:style w:type="paragraph" w:customStyle="1" w:styleId="10CC0A2ADB9B4D6286E00DFF8A8F7D68">
    <w:name w:val="10CC0A2ADB9B4D6286E00DFF8A8F7D68"/>
    <w:rsid w:val="00F979F7"/>
  </w:style>
  <w:style w:type="paragraph" w:customStyle="1" w:styleId="D625905945C645B39B4BF547BD770FB8">
    <w:name w:val="D625905945C645B39B4BF547BD770FB8"/>
    <w:rsid w:val="00F979F7"/>
  </w:style>
  <w:style w:type="paragraph" w:customStyle="1" w:styleId="F19DCDEA8B9B4CC1B3C43AEB5507C340">
    <w:name w:val="F19DCDEA8B9B4CC1B3C43AEB5507C340"/>
    <w:rsid w:val="00F979F7"/>
  </w:style>
  <w:style w:type="paragraph" w:customStyle="1" w:styleId="F58CD1FA636A4314B76781C8C642A987">
    <w:name w:val="F58CD1FA636A4314B76781C8C642A987"/>
    <w:rsid w:val="00F979F7"/>
  </w:style>
  <w:style w:type="paragraph" w:customStyle="1" w:styleId="5CFA17B6F3D641DABDE34C2EC93D7B22">
    <w:name w:val="5CFA17B6F3D641DABDE34C2EC93D7B22"/>
    <w:rsid w:val="00F979F7"/>
  </w:style>
  <w:style w:type="paragraph" w:customStyle="1" w:styleId="F842D7E83EE24167B64C5C6368C5A343">
    <w:name w:val="F842D7E83EE24167B64C5C6368C5A343"/>
    <w:rsid w:val="00F979F7"/>
  </w:style>
  <w:style w:type="paragraph" w:customStyle="1" w:styleId="E27D13BC02514A9A82FC7E2BA1CCA1DE">
    <w:name w:val="E27D13BC02514A9A82FC7E2BA1CCA1DE"/>
    <w:rsid w:val="00F979F7"/>
  </w:style>
  <w:style w:type="paragraph" w:customStyle="1" w:styleId="902D7AB429DC4897B482D4845806EAED">
    <w:name w:val="902D7AB429DC4897B482D4845806EAED"/>
    <w:rsid w:val="00F979F7"/>
  </w:style>
  <w:style w:type="paragraph" w:customStyle="1" w:styleId="62353DA627184F16BE6FE7A20C3D5F9F">
    <w:name w:val="62353DA627184F16BE6FE7A20C3D5F9F"/>
    <w:rsid w:val="001F0974"/>
  </w:style>
  <w:style w:type="paragraph" w:customStyle="1" w:styleId="A4EAE722A40C40D484B4FEDA91EE415F">
    <w:name w:val="A4EAE722A40C40D484B4FEDA91EE415F"/>
    <w:rsid w:val="001F0974"/>
  </w:style>
  <w:style w:type="paragraph" w:customStyle="1" w:styleId="A956278295DB483FBF0FA8CDB516EFCE">
    <w:name w:val="A956278295DB483FBF0FA8CDB516EFCE"/>
    <w:rsid w:val="001F0974"/>
  </w:style>
  <w:style w:type="paragraph" w:customStyle="1" w:styleId="4C4B7662E8174072AE46BA8A000DB5F5">
    <w:name w:val="4C4B7662E8174072AE46BA8A000DB5F5"/>
    <w:rsid w:val="001F0974"/>
  </w:style>
  <w:style w:type="paragraph" w:customStyle="1" w:styleId="CC9913AAB7034CDD9EE582FDCC812C78">
    <w:name w:val="CC9913AAB7034CDD9EE582FDCC812C78"/>
    <w:rsid w:val="005303D4"/>
  </w:style>
  <w:style w:type="paragraph" w:customStyle="1" w:styleId="8CB5D24EA8164B4BA0A847BB73105BDF">
    <w:name w:val="8CB5D24EA8164B4BA0A847BB73105BDF"/>
    <w:rsid w:val="005303D4"/>
  </w:style>
  <w:style w:type="paragraph" w:customStyle="1" w:styleId="E7008468829E45909FFD9594B09E962A">
    <w:name w:val="E7008468829E45909FFD9594B09E962A"/>
    <w:rsid w:val="005303D4"/>
  </w:style>
  <w:style w:type="paragraph" w:customStyle="1" w:styleId="EEFA6D2848FB4BF9BD2C142D4C54048B">
    <w:name w:val="EEFA6D2848FB4BF9BD2C142D4C54048B"/>
    <w:rsid w:val="005303D4"/>
  </w:style>
  <w:style w:type="paragraph" w:customStyle="1" w:styleId="0C91097C887A478B82AD4ACF49FD38CF">
    <w:name w:val="0C91097C887A478B82AD4ACF49FD38CF"/>
    <w:rsid w:val="005303D4"/>
  </w:style>
  <w:style w:type="paragraph" w:customStyle="1" w:styleId="4194FE3ADB0E4DA3AC8E93721AB20FA1">
    <w:name w:val="4194FE3ADB0E4DA3AC8E93721AB20FA1"/>
    <w:rsid w:val="005303D4"/>
  </w:style>
  <w:style w:type="paragraph" w:customStyle="1" w:styleId="B97EE1BD6E9F454BAA1393693F3C29A8">
    <w:name w:val="B97EE1BD6E9F454BAA1393693F3C29A8"/>
    <w:rsid w:val="005303D4"/>
  </w:style>
  <w:style w:type="paragraph" w:customStyle="1" w:styleId="5FD8F63F0B9F49E0B17638E513B0B6BB">
    <w:name w:val="5FD8F63F0B9F49E0B17638E513B0B6BB"/>
    <w:rsid w:val="005303D4"/>
  </w:style>
  <w:style w:type="paragraph" w:customStyle="1" w:styleId="67D78BA282D04755B181B1896DE02C88">
    <w:name w:val="67D78BA282D04755B181B1896DE02C88"/>
    <w:rsid w:val="005303D4"/>
  </w:style>
  <w:style w:type="paragraph" w:customStyle="1" w:styleId="E31D75DF2ED84DB7AC7C15AE7884911E">
    <w:name w:val="E31D75DF2ED84DB7AC7C15AE7884911E"/>
    <w:rsid w:val="005303D4"/>
  </w:style>
  <w:style w:type="paragraph" w:customStyle="1" w:styleId="16EC3EE30E314B9D91AF0AADC0D010A7">
    <w:name w:val="16EC3EE30E314B9D91AF0AADC0D010A7"/>
    <w:rsid w:val="005303D4"/>
  </w:style>
  <w:style w:type="paragraph" w:customStyle="1" w:styleId="39CC7895323345EBB309074FB57562D6">
    <w:name w:val="39CC7895323345EBB309074FB57562D6"/>
    <w:rsid w:val="005303D4"/>
  </w:style>
  <w:style w:type="paragraph" w:customStyle="1" w:styleId="D3F939D3AAB54799BFD1D59617BE8957">
    <w:name w:val="D3F939D3AAB54799BFD1D59617BE8957"/>
    <w:rsid w:val="005303D4"/>
  </w:style>
  <w:style w:type="paragraph" w:customStyle="1" w:styleId="E1E830B6684E4436A68946E9FF1B197D">
    <w:name w:val="E1E830B6684E4436A68946E9FF1B197D"/>
    <w:rsid w:val="005303D4"/>
  </w:style>
  <w:style w:type="paragraph" w:customStyle="1" w:styleId="3B9DD128AD9E4E7E9D0B9C2FCDC46C98">
    <w:name w:val="3B9DD128AD9E4E7E9D0B9C2FCDC46C98"/>
    <w:rsid w:val="005303D4"/>
  </w:style>
  <w:style w:type="paragraph" w:customStyle="1" w:styleId="BC5552D353BE448F9EBD0F86066A4879">
    <w:name w:val="BC5552D353BE448F9EBD0F86066A4879"/>
    <w:rsid w:val="005303D4"/>
  </w:style>
  <w:style w:type="paragraph" w:customStyle="1" w:styleId="1A316D02FD9F439C9EB84E80C6E933E7">
    <w:name w:val="1A316D02FD9F439C9EB84E80C6E933E7"/>
    <w:rsid w:val="005303D4"/>
  </w:style>
  <w:style w:type="paragraph" w:customStyle="1" w:styleId="7AD18E04013C4B04981136E3FA3F8AA7">
    <w:name w:val="7AD18E04013C4B04981136E3FA3F8AA7"/>
    <w:rsid w:val="005303D4"/>
  </w:style>
  <w:style w:type="paragraph" w:customStyle="1" w:styleId="7CE3FEF2809646D58DCED4C97D444D8B">
    <w:name w:val="7CE3FEF2809646D58DCED4C97D444D8B"/>
    <w:rsid w:val="005303D4"/>
  </w:style>
  <w:style w:type="paragraph" w:customStyle="1" w:styleId="1E7313ED58AC4B328E73A40255F17E65">
    <w:name w:val="1E7313ED58AC4B328E73A40255F17E65"/>
    <w:rsid w:val="005303D4"/>
  </w:style>
  <w:style w:type="paragraph" w:customStyle="1" w:styleId="897A11D0CB154C7889A56A788113504E">
    <w:name w:val="897A11D0CB154C7889A56A788113504E"/>
    <w:rsid w:val="005303D4"/>
  </w:style>
  <w:style w:type="paragraph" w:customStyle="1" w:styleId="5AF1ED8B83AF4FD39520342FD333DC2C">
    <w:name w:val="5AF1ED8B83AF4FD39520342FD333DC2C"/>
    <w:rsid w:val="005303D4"/>
  </w:style>
  <w:style w:type="paragraph" w:customStyle="1" w:styleId="86BCE9FFE92446AF91B8F0642EDB2DC1">
    <w:name w:val="86BCE9FFE92446AF91B8F0642EDB2DC1"/>
    <w:rsid w:val="0072286D"/>
  </w:style>
  <w:style w:type="paragraph" w:customStyle="1" w:styleId="64D5100A9300429FB3D3383D1AA01307">
    <w:name w:val="64D5100A9300429FB3D3383D1AA01307"/>
    <w:rsid w:val="0072286D"/>
  </w:style>
  <w:style w:type="paragraph" w:customStyle="1" w:styleId="54BB867510A64F2FA459AED7E79FAAA0">
    <w:name w:val="54BB867510A64F2FA459AED7E79FAAA0"/>
    <w:rsid w:val="0072286D"/>
  </w:style>
  <w:style w:type="paragraph" w:customStyle="1" w:styleId="58C6FDDBF09546C1B24E22965CFCAEC5">
    <w:name w:val="58C6FDDBF09546C1B24E22965CFCAEC5"/>
    <w:rsid w:val="0072286D"/>
  </w:style>
  <w:style w:type="paragraph" w:customStyle="1" w:styleId="4F00D71826464278A97C04A90E1E7511">
    <w:name w:val="4F00D71826464278A97C04A90E1E7511"/>
    <w:rsid w:val="0072286D"/>
  </w:style>
  <w:style w:type="paragraph" w:customStyle="1" w:styleId="F80A05A5A8904822900ED387EB6F2E85">
    <w:name w:val="F80A05A5A8904822900ED387EB6F2E85"/>
    <w:rsid w:val="0072286D"/>
  </w:style>
  <w:style w:type="paragraph" w:customStyle="1" w:styleId="D0F3BD48D6A9417C9C37D479376C7F8E">
    <w:name w:val="D0F3BD48D6A9417C9C37D479376C7F8E"/>
    <w:rsid w:val="0072286D"/>
  </w:style>
  <w:style w:type="paragraph" w:customStyle="1" w:styleId="B539E296502F4BBFBC3BCFD9934C40F7">
    <w:name w:val="B539E296502F4BBFBC3BCFD9934C40F7"/>
    <w:rsid w:val="0072286D"/>
  </w:style>
  <w:style w:type="paragraph" w:customStyle="1" w:styleId="6B085906FB2F4FEA83D96161DCC6C3D7">
    <w:name w:val="6B085906FB2F4FEA83D96161DCC6C3D7"/>
    <w:rsid w:val="001F0974"/>
  </w:style>
  <w:style w:type="paragraph" w:customStyle="1" w:styleId="62B9FF27D5F3413199B68A4221E772AB">
    <w:name w:val="62B9FF27D5F3413199B68A4221E772AB"/>
    <w:rsid w:val="001F0974"/>
  </w:style>
  <w:style w:type="paragraph" w:customStyle="1" w:styleId="EA77B2D497A14EE589344315D7B0538B">
    <w:name w:val="EA77B2D497A14EE589344315D7B0538B"/>
    <w:rsid w:val="001F0974"/>
  </w:style>
  <w:style w:type="paragraph" w:customStyle="1" w:styleId="27853553582B43EE92798C6411D848D9">
    <w:name w:val="27853553582B43EE92798C6411D848D9"/>
    <w:rsid w:val="001F0974"/>
  </w:style>
  <w:style w:type="paragraph" w:customStyle="1" w:styleId="D72CE6DE5A4D45C5A5E74977C2654251">
    <w:name w:val="D72CE6DE5A4D45C5A5E74977C2654251"/>
    <w:rsid w:val="001F0974"/>
  </w:style>
  <w:style w:type="paragraph" w:customStyle="1" w:styleId="046CC38EF9C24A5D83F52E532DFDBB7F">
    <w:name w:val="046CC38EF9C24A5D83F52E532DFDBB7F"/>
    <w:rsid w:val="001F0974"/>
  </w:style>
  <w:style w:type="paragraph" w:customStyle="1" w:styleId="379AC7615EB84109BB4A3D47654F7D56">
    <w:name w:val="379AC7615EB84109BB4A3D47654F7D56"/>
    <w:rsid w:val="001F0974"/>
  </w:style>
  <w:style w:type="paragraph" w:customStyle="1" w:styleId="A4F99A45AA6B4DA9803B78B8B28FCD92">
    <w:name w:val="A4F99A45AA6B4DA9803B78B8B28FCD92"/>
    <w:rsid w:val="001F0974"/>
  </w:style>
  <w:style w:type="paragraph" w:customStyle="1" w:styleId="FA3F3AF86BB742CBB0E5A94BF47A76BE">
    <w:name w:val="FA3F3AF86BB742CBB0E5A94BF47A76BE"/>
    <w:rsid w:val="001F0974"/>
  </w:style>
  <w:style w:type="paragraph" w:customStyle="1" w:styleId="335879F37098485CB22A2D08E8656357">
    <w:name w:val="335879F37098485CB22A2D08E8656357"/>
    <w:rsid w:val="001F0974"/>
  </w:style>
  <w:style w:type="paragraph" w:customStyle="1" w:styleId="0B4801168C65435FB3F9C9B482786739">
    <w:name w:val="0B4801168C65435FB3F9C9B482786739"/>
    <w:rsid w:val="001F0974"/>
  </w:style>
  <w:style w:type="paragraph" w:customStyle="1" w:styleId="4B6F582580AF4DF88B8DFE8E3434A3BF">
    <w:name w:val="4B6F582580AF4DF88B8DFE8E3434A3BF"/>
    <w:rsid w:val="001F0974"/>
  </w:style>
  <w:style w:type="paragraph" w:customStyle="1" w:styleId="41B64CCF594B46498C372F267C8FEBD8">
    <w:name w:val="41B64CCF594B46498C372F267C8FEBD8"/>
    <w:rsid w:val="001F0974"/>
  </w:style>
  <w:style w:type="paragraph" w:customStyle="1" w:styleId="0152725882624DBE9FBE867C82C54882">
    <w:name w:val="0152725882624DBE9FBE867C82C54882"/>
    <w:rsid w:val="005303D4"/>
  </w:style>
  <w:style w:type="paragraph" w:customStyle="1" w:styleId="55A0F8C00B8E4013A3031301D33888AF">
    <w:name w:val="55A0F8C00B8E4013A3031301D33888AF"/>
    <w:rsid w:val="005303D4"/>
  </w:style>
  <w:style w:type="paragraph" w:customStyle="1" w:styleId="4163E0CAB7974ED386C7E33EA7800549">
    <w:name w:val="4163E0CAB7974ED386C7E33EA7800549"/>
    <w:rsid w:val="005303D4"/>
  </w:style>
  <w:style w:type="paragraph" w:customStyle="1" w:styleId="17009F477B734134B4FB1AA2B9A9D5CE">
    <w:name w:val="17009F477B734134B4FB1AA2B9A9D5CE"/>
    <w:rsid w:val="005303D4"/>
  </w:style>
  <w:style w:type="paragraph" w:customStyle="1" w:styleId="09AFD36859014D2797B7CB9FF9C70D0E">
    <w:name w:val="09AFD36859014D2797B7CB9FF9C70D0E"/>
    <w:rsid w:val="005303D4"/>
  </w:style>
  <w:style w:type="paragraph" w:customStyle="1" w:styleId="F3BCCEBFD7714C84B6061F147CE74F86">
    <w:name w:val="F3BCCEBFD7714C84B6061F147CE74F86"/>
    <w:rsid w:val="005303D4"/>
  </w:style>
  <w:style w:type="paragraph" w:customStyle="1" w:styleId="336A1C3752424E6CBCD11C942CA6EE01">
    <w:name w:val="336A1C3752424E6CBCD11C942CA6EE01"/>
    <w:rsid w:val="005303D4"/>
  </w:style>
  <w:style w:type="paragraph" w:customStyle="1" w:styleId="A04D9BA237C246619DC26D4500F960C6">
    <w:name w:val="A04D9BA237C246619DC26D4500F960C6"/>
    <w:rsid w:val="005303D4"/>
  </w:style>
  <w:style w:type="paragraph" w:customStyle="1" w:styleId="5CF4765EFC554C58AA7D40A1733146EC">
    <w:name w:val="5CF4765EFC554C58AA7D40A1733146EC"/>
    <w:rsid w:val="005303D4"/>
  </w:style>
  <w:style w:type="paragraph" w:customStyle="1" w:styleId="D0D7E476C8BC4BCFA1F06440AE235D15">
    <w:name w:val="D0D7E476C8BC4BCFA1F06440AE235D15"/>
    <w:rsid w:val="005303D4"/>
  </w:style>
  <w:style w:type="paragraph" w:customStyle="1" w:styleId="E2C91103082B41D0A94FAE12FFD1ABE6">
    <w:name w:val="E2C91103082B41D0A94FAE12FFD1ABE6"/>
    <w:rsid w:val="005303D4"/>
  </w:style>
  <w:style w:type="paragraph" w:customStyle="1" w:styleId="CE9737408DC54857AD18BC598CFA3451">
    <w:name w:val="CE9737408DC54857AD18BC598CFA3451"/>
    <w:rsid w:val="005303D4"/>
  </w:style>
  <w:style w:type="paragraph" w:customStyle="1" w:styleId="EC33189024F5469F830562D36B37DFE7">
    <w:name w:val="EC33189024F5469F830562D36B37DFE7"/>
    <w:rsid w:val="005303D4"/>
  </w:style>
  <w:style w:type="paragraph" w:customStyle="1" w:styleId="3549A7261DF34F32BF61F0209C0E9FBA">
    <w:name w:val="3549A7261DF34F32BF61F0209C0E9FBA"/>
    <w:rsid w:val="001F0974"/>
  </w:style>
  <w:style w:type="paragraph" w:customStyle="1" w:styleId="37C511880FE94CC4A56471E4C19BAFAE">
    <w:name w:val="37C511880FE94CC4A56471E4C19BAFAE"/>
    <w:rsid w:val="001F0974"/>
  </w:style>
  <w:style w:type="paragraph" w:customStyle="1" w:styleId="1E945716F66A4584A52675A0C7667BC8">
    <w:name w:val="1E945716F66A4584A52675A0C7667BC8"/>
    <w:rsid w:val="001F0974"/>
  </w:style>
  <w:style w:type="paragraph" w:customStyle="1" w:styleId="40F7C87941CD41C48B14E746E779CB36">
    <w:name w:val="40F7C87941CD41C48B14E746E779CB36"/>
    <w:rsid w:val="001F0974"/>
  </w:style>
  <w:style w:type="paragraph" w:customStyle="1" w:styleId="1E2DDE773C264EE0895C7D70310D7E34">
    <w:name w:val="1E2DDE773C264EE0895C7D70310D7E34"/>
    <w:rsid w:val="001F0974"/>
  </w:style>
  <w:style w:type="paragraph" w:customStyle="1" w:styleId="F7173C092A0B4E1A8841CE6D8C8452CA">
    <w:name w:val="F7173C092A0B4E1A8841CE6D8C8452CA"/>
    <w:rsid w:val="001F0974"/>
  </w:style>
  <w:style w:type="paragraph" w:customStyle="1" w:styleId="1BDEFE3E1D0D48BB809E6520A6BD71DA">
    <w:name w:val="1BDEFE3E1D0D48BB809E6520A6BD71DA"/>
    <w:rsid w:val="001F0974"/>
  </w:style>
  <w:style w:type="paragraph" w:customStyle="1" w:styleId="D8DCEE18644749B694F8F3C47ACB5D7F">
    <w:name w:val="D8DCEE18644749B694F8F3C47ACB5D7F"/>
    <w:rsid w:val="0072286D"/>
  </w:style>
  <w:style w:type="paragraph" w:customStyle="1" w:styleId="F8BE3F2C2AB04896B1F3A72C3C3C6F28">
    <w:name w:val="F8BE3F2C2AB04896B1F3A72C3C3C6F28"/>
    <w:rsid w:val="0072286D"/>
  </w:style>
  <w:style w:type="paragraph" w:customStyle="1" w:styleId="842A6BFCBD2644A3821E2BCE527E8D9D">
    <w:name w:val="842A6BFCBD2644A3821E2BCE527E8D9D"/>
    <w:rsid w:val="0072286D"/>
  </w:style>
  <w:style w:type="paragraph" w:customStyle="1" w:styleId="ADEA9AEC5FB841E5B7312D3D4A09302B">
    <w:name w:val="ADEA9AEC5FB841E5B7312D3D4A09302B"/>
    <w:rsid w:val="0072286D"/>
  </w:style>
  <w:style w:type="paragraph" w:customStyle="1" w:styleId="A508EA1DD9FC44A488942010BC2B2D88">
    <w:name w:val="A508EA1DD9FC44A488942010BC2B2D88"/>
    <w:rsid w:val="0072286D"/>
  </w:style>
  <w:style w:type="paragraph" w:customStyle="1" w:styleId="2E2C3A0F8BFC4D17A9B6B7F2543C5385">
    <w:name w:val="2E2C3A0F8BFC4D17A9B6B7F2543C5385"/>
    <w:rsid w:val="0072286D"/>
  </w:style>
  <w:style w:type="paragraph" w:customStyle="1" w:styleId="6DAB2FD7FECB47029DAF78535CF75C59">
    <w:name w:val="6DAB2FD7FECB47029DAF78535CF75C59"/>
    <w:rsid w:val="0072286D"/>
  </w:style>
  <w:style w:type="paragraph" w:customStyle="1" w:styleId="0906910BE46C48DB9723FB2E8C6EDE57">
    <w:name w:val="0906910BE46C48DB9723FB2E8C6EDE57"/>
    <w:rsid w:val="0072286D"/>
  </w:style>
  <w:style w:type="paragraph" w:customStyle="1" w:styleId="C8800D6DEE8241BAA62888C6353B3DA6">
    <w:name w:val="C8800D6DEE8241BAA62888C6353B3DA6"/>
    <w:rsid w:val="0072286D"/>
  </w:style>
  <w:style w:type="paragraph" w:customStyle="1" w:styleId="FDC0DC16C37D4EB095E18CD3E3D024CE">
    <w:name w:val="FDC0DC16C37D4EB095E18CD3E3D024CE"/>
    <w:rsid w:val="0072286D"/>
  </w:style>
  <w:style w:type="paragraph" w:customStyle="1" w:styleId="F3E55B5A864149458501590A30DF30E0">
    <w:name w:val="F3E55B5A864149458501590A30DF30E0"/>
    <w:rsid w:val="0072286D"/>
  </w:style>
  <w:style w:type="paragraph" w:customStyle="1" w:styleId="E3AE4D134EA14781A9379C07575DE801">
    <w:name w:val="E3AE4D134EA14781A9379C07575DE801"/>
  </w:style>
  <w:style w:type="paragraph" w:customStyle="1" w:styleId="DD851C3BB683433AA57C9F17CEE295F7">
    <w:name w:val="DD851C3BB683433AA57C9F17CEE295F7"/>
  </w:style>
  <w:style w:type="paragraph" w:customStyle="1" w:styleId="BF3BDB4C0545468EA2C032029566016A">
    <w:name w:val="BF3BDB4C0545468EA2C032029566016A"/>
  </w:style>
  <w:style w:type="paragraph" w:customStyle="1" w:styleId="3E23FFF366B34C7199A60C15FCAE80CA">
    <w:name w:val="3E23FFF366B34C7199A60C15FCAE80CA"/>
  </w:style>
  <w:style w:type="paragraph" w:customStyle="1" w:styleId="2FBF17B5B2304AD783109C23D3761A7E">
    <w:name w:val="2FBF17B5B2304AD783109C23D3761A7E"/>
  </w:style>
  <w:style w:type="paragraph" w:customStyle="1" w:styleId="3C0D06CD719340F78A7DB49A9B904193">
    <w:name w:val="3C0D06CD719340F78A7DB49A9B904193"/>
  </w:style>
  <w:style w:type="paragraph" w:customStyle="1" w:styleId="C12CC53318574241A22100FFE305B147">
    <w:name w:val="C12CC53318574241A22100FFE305B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72a50b0-1df9-4341-9d54-48b9c706e195">
      <UserInfo>
        <DisplayName>Kirsten Tapia Ravn Christiansen</DisplayName>
        <AccountId>11</AccountId>
        <AccountType/>
      </UserInfo>
      <UserInfo>
        <DisplayName>Dorthe Skou Lassen</DisplayName>
        <AccountId>18</AccountId>
        <AccountType/>
      </UserInfo>
      <UserInfo>
        <DisplayName>Thea Mentz Sørensen</DisplayName>
        <AccountId>19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8" ma:contentTypeDescription="Opret et nyt dokument." ma:contentTypeScope="" ma:versionID="7f40f411f573b8fe8b54b03a91a915e5">
  <xsd:schema xmlns:xsd="http://www.w3.org/2001/XMLSchema" xmlns:xs="http://www.w3.org/2001/XMLSchema" xmlns:p="http://schemas.microsoft.com/office/2006/metadata/properties" xmlns:ns2="ee8ef5dc-6422-4132-ba28-a9150fefde4c" xmlns:ns3="672a50b0-1df9-4341-9d54-48b9c706e195" targetNamespace="http://schemas.microsoft.com/office/2006/metadata/properties" ma:root="true" ma:fieldsID="f743c63ff20ddb338bfd710406406b29" ns2:_="" ns3:_="">
    <xsd:import namespace="ee8ef5dc-6422-4132-ba28-a9150fefde4c"/>
    <xsd:import namespace="672a50b0-1df9-4341-9d54-48b9c706e1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2a50b0-1df9-4341-9d54-48b9c706e195"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A9349F-64C3-46D0-A0B2-44AB7688442B}">
  <ds:schemaRefs>
    <ds:schemaRef ds:uri="http://schemas.microsoft.com/office/2006/metadata/properties"/>
    <ds:schemaRef ds:uri="http://schemas.microsoft.com/office/infopath/2007/PartnerControls"/>
    <ds:schemaRef ds:uri="672a50b0-1df9-4341-9d54-48b9c706e195"/>
  </ds:schemaRefs>
</ds:datastoreItem>
</file>

<file path=customXml/itemProps2.xml><?xml version="1.0" encoding="utf-8"?>
<ds:datastoreItem xmlns:ds="http://schemas.openxmlformats.org/officeDocument/2006/customXml" ds:itemID="{9FA482FE-5CEE-4F7F-A877-38EA2CEDBFE8}">
  <ds:schemaRefs>
    <ds:schemaRef ds:uri="http://schemas.openxmlformats.org/officeDocument/2006/bibliography"/>
  </ds:schemaRefs>
</ds:datastoreItem>
</file>

<file path=customXml/itemProps3.xml><?xml version="1.0" encoding="utf-8"?>
<ds:datastoreItem xmlns:ds="http://schemas.openxmlformats.org/officeDocument/2006/customXml" ds:itemID="{85EF6337-E6AC-4DFD-B92D-A3776FEB3701}">
  <ds:schemaRefs>
    <ds:schemaRef ds:uri="http://schemas.microsoft.com/sharepoint/v3/contenttype/forms"/>
  </ds:schemaRefs>
</ds:datastoreItem>
</file>

<file path=customXml/itemProps4.xml><?xml version="1.0" encoding="utf-8"?>
<ds:datastoreItem xmlns:ds="http://schemas.openxmlformats.org/officeDocument/2006/customXml" ds:itemID="{27FA3981-5276-470F-BFD2-93B7A04C2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672a50b0-1df9-4341-9d54-48b9c706e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7646</Words>
  <Characters>46644</Characters>
  <Application>Microsoft Office Word</Application>
  <DocSecurity>0</DocSecurity>
  <Lines>388</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Mentz Sørensen</dc:creator>
  <cp:keywords/>
  <dc:description/>
  <cp:lastModifiedBy>Thea Mentz Sørensen</cp:lastModifiedBy>
  <cp:revision>3</cp:revision>
  <cp:lastPrinted>2024-06-05T18:33:00Z</cp:lastPrinted>
  <dcterms:created xsi:type="dcterms:W3CDTF">2024-11-25T08:29:00Z</dcterms:created>
  <dcterms:modified xsi:type="dcterms:W3CDTF">2024-11-25T08:30:00Z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ies>
</file>