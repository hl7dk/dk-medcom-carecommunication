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6C4002" w14:textId="77777777" w:rsidR="0098049D" w:rsidRDefault="0098049D" w:rsidP="0098049D">
      <w:pPr>
        <w:spacing w:after="0" w:line="240" w:lineRule="auto"/>
        <w:contextualSpacing/>
        <w:jc w:val="center"/>
        <w:rPr>
          <w:rFonts w:ascii="Calibri Light" w:eastAsia="Times New Roman" w:hAnsi="Calibri Light" w:cs="Times New Roman"/>
          <w:spacing w:val="-10"/>
          <w:kern w:val="28"/>
          <w:sz w:val="56"/>
          <w:szCs w:val="56"/>
        </w:rPr>
      </w:pPr>
    </w:p>
    <w:p w14:paraId="12F0CD29" w14:textId="77777777" w:rsidR="0098049D" w:rsidRDefault="0098049D" w:rsidP="0098049D">
      <w:pPr>
        <w:spacing w:after="0" w:line="240" w:lineRule="auto"/>
        <w:contextualSpacing/>
        <w:jc w:val="center"/>
        <w:rPr>
          <w:rFonts w:ascii="Calibri Light" w:eastAsia="Times New Roman" w:hAnsi="Calibri Light" w:cs="Times New Roman"/>
          <w:spacing w:val="-10"/>
          <w:kern w:val="28"/>
          <w:sz w:val="56"/>
          <w:szCs w:val="56"/>
        </w:rPr>
      </w:pPr>
    </w:p>
    <w:p w14:paraId="6C729219" w14:textId="6189BB73" w:rsidR="0098049D" w:rsidRPr="000531AE" w:rsidRDefault="00364D94" w:rsidP="0098049D">
      <w:pPr>
        <w:spacing w:after="0" w:line="240" w:lineRule="auto"/>
        <w:contextualSpacing/>
        <w:jc w:val="center"/>
        <w:rPr>
          <w:rFonts w:ascii="Calibri Light" w:eastAsia="Times New Roman" w:hAnsi="Calibri Light" w:cs="Times New Roman"/>
          <w:spacing w:val="-10"/>
          <w:kern w:val="28"/>
          <w:sz w:val="56"/>
          <w:szCs w:val="56"/>
        </w:rPr>
      </w:pPr>
      <w:r>
        <w:rPr>
          <w:rFonts w:ascii="Calibri Light" w:eastAsia="Times New Roman" w:hAnsi="Calibri Light" w:cs="Times New Roman"/>
          <w:spacing w:val="-10"/>
          <w:kern w:val="28"/>
          <w:sz w:val="56"/>
          <w:szCs w:val="56"/>
        </w:rPr>
        <w:t>Testprotokol</w:t>
      </w:r>
      <w:r w:rsidR="0098049D" w:rsidRPr="000531AE">
        <w:rPr>
          <w:rFonts w:ascii="Calibri Light" w:eastAsia="Times New Roman" w:hAnsi="Calibri Light" w:cs="Times New Roman"/>
          <w:spacing w:val="-10"/>
          <w:kern w:val="28"/>
          <w:sz w:val="56"/>
          <w:szCs w:val="56"/>
        </w:rPr>
        <w:t xml:space="preserve"> for </w:t>
      </w:r>
      <w:r w:rsidR="0098049D" w:rsidRPr="000531AE">
        <w:rPr>
          <w:rFonts w:ascii="Calibri Light" w:eastAsia="Times New Roman" w:hAnsi="Calibri Light" w:cs="Times New Roman"/>
          <w:spacing w:val="-10"/>
          <w:kern w:val="28"/>
          <w:sz w:val="56"/>
          <w:szCs w:val="56"/>
        </w:rPr>
        <w:fldChar w:fldCharType="begin"/>
      </w:r>
      <w:r w:rsidR="0098049D" w:rsidRPr="000531AE">
        <w:rPr>
          <w:rFonts w:ascii="Calibri Light" w:eastAsia="Times New Roman" w:hAnsi="Calibri Light" w:cs="Times New Roman"/>
          <w:spacing w:val="-10"/>
          <w:kern w:val="28"/>
          <w:sz w:val="56"/>
          <w:szCs w:val="56"/>
        </w:rPr>
        <w:instrText xml:space="preserve"> DOCPROPERTY  Afsendelse/Modtagelse  \* MERGEFORMAT </w:instrText>
      </w:r>
      <w:r w:rsidR="0098049D" w:rsidRPr="000531AE">
        <w:rPr>
          <w:rFonts w:ascii="Calibri Light" w:eastAsia="Times New Roman" w:hAnsi="Calibri Light" w:cs="Times New Roman"/>
          <w:spacing w:val="-10"/>
          <w:kern w:val="28"/>
          <w:sz w:val="56"/>
          <w:szCs w:val="56"/>
        </w:rPr>
        <w:fldChar w:fldCharType="separate"/>
      </w:r>
      <w:r w:rsidR="00026558">
        <w:rPr>
          <w:rFonts w:ascii="Calibri Light" w:eastAsia="Times New Roman" w:hAnsi="Calibri Light" w:cs="Times New Roman"/>
          <w:spacing w:val="-10"/>
          <w:kern w:val="28"/>
          <w:sz w:val="56"/>
          <w:szCs w:val="56"/>
        </w:rPr>
        <w:t>a</w:t>
      </w:r>
      <w:r w:rsidR="0098049D" w:rsidRPr="000531AE">
        <w:rPr>
          <w:rFonts w:ascii="Calibri Light" w:eastAsia="Times New Roman" w:hAnsi="Calibri Light" w:cs="Times New Roman"/>
          <w:spacing w:val="-10"/>
          <w:kern w:val="28"/>
          <w:sz w:val="56"/>
          <w:szCs w:val="56"/>
        </w:rPr>
        <w:t>fsendelse</w:t>
      </w:r>
      <w:r w:rsidR="0098049D" w:rsidRPr="000531AE">
        <w:rPr>
          <w:rFonts w:ascii="Calibri Light" w:eastAsia="Times New Roman" w:hAnsi="Calibri Light" w:cs="Times New Roman"/>
          <w:spacing w:val="-10"/>
          <w:kern w:val="28"/>
          <w:sz w:val="56"/>
          <w:szCs w:val="56"/>
        </w:rPr>
        <w:fldChar w:fldCharType="end"/>
      </w:r>
      <w:r w:rsidR="0098049D" w:rsidRPr="000531AE">
        <w:rPr>
          <w:rFonts w:ascii="Calibri Light" w:eastAsia="Times New Roman" w:hAnsi="Calibri Light" w:cs="Times New Roman"/>
          <w:spacing w:val="-10"/>
          <w:kern w:val="28"/>
          <w:sz w:val="56"/>
          <w:szCs w:val="56"/>
        </w:rPr>
        <w:t xml:space="preserve"> af</w:t>
      </w:r>
    </w:p>
    <w:p w14:paraId="125D7446" w14:textId="4B799836" w:rsidR="0098049D" w:rsidRDefault="0098049D" w:rsidP="00823DC9">
      <w:pPr>
        <w:spacing w:after="0" w:line="240" w:lineRule="auto"/>
        <w:contextualSpacing/>
        <w:jc w:val="center"/>
        <w:rPr>
          <w:rFonts w:ascii="Calibri Light" w:eastAsia="Times New Roman" w:hAnsi="Calibri Light" w:cs="Times New Roman"/>
          <w:spacing w:val="-10"/>
          <w:kern w:val="28"/>
          <w:sz w:val="56"/>
          <w:szCs w:val="56"/>
        </w:rPr>
      </w:pPr>
      <w:proofErr w:type="spellStart"/>
      <w:r>
        <w:rPr>
          <w:rFonts w:ascii="Calibri Light" w:eastAsia="Times New Roman" w:hAnsi="Calibri Light" w:cs="Times New Roman"/>
          <w:spacing w:val="-10"/>
          <w:kern w:val="28"/>
          <w:sz w:val="56"/>
          <w:szCs w:val="56"/>
        </w:rPr>
        <w:t>CareCommunication</w:t>
      </w:r>
      <w:proofErr w:type="spellEnd"/>
    </w:p>
    <w:p w14:paraId="79FA95F6" w14:textId="0FAC6A51" w:rsidR="00895B77" w:rsidRPr="000531AE" w:rsidRDefault="00895B77" w:rsidP="00895B77">
      <w:pPr>
        <w:spacing w:after="0" w:line="240" w:lineRule="auto"/>
        <w:contextualSpacing/>
        <w:jc w:val="center"/>
        <w:rPr>
          <w:rFonts w:ascii="Calibri Light" w:eastAsia="Times New Roman" w:hAnsi="Calibri Light" w:cs="Times New Roman"/>
          <w:spacing w:val="-10"/>
          <w:kern w:val="28"/>
          <w:sz w:val="56"/>
          <w:szCs w:val="56"/>
        </w:rPr>
      </w:pPr>
      <w:r>
        <w:rPr>
          <w:rFonts w:ascii="Calibri Light" w:eastAsia="Times New Roman" w:hAnsi="Calibri Light" w:cs="Times New Roman"/>
          <w:spacing w:val="-10"/>
          <w:kern w:val="28"/>
          <w:sz w:val="56"/>
          <w:szCs w:val="56"/>
        </w:rPr>
        <w:t>31-03-23</w:t>
      </w:r>
    </w:p>
    <w:p w14:paraId="26426A1D" w14:textId="77777777" w:rsidR="0098049D" w:rsidRDefault="0098049D" w:rsidP="0098049D">
      <w:pPr>
        <w:rPr>
          <w:rFonts w:ascii="Calibri" w:eastAsia="Calibri" w:hAnsi="Calibri" w:cs="Times New Roman"/>
        </w:rPr>
      </w:pPr>
    </w:p>
    <w:p w14:paraId="5CEDAC5B" w14:textId="77777777" w:rsidR="0098049D" w:rsidRDefault="0098049D" w:rsidP="0098049D">
      <w:pPr>
        <w:rPr>
          <w:rFonts w:ascii="Calibri" w:eastAsia="Calibri" w:hAnsi="Calibri" w:cs="Times New Roman"/>
        </w:rPr>
      </w:pPr>
    </w:p>
    <w:p w14:paraId="24FA0663" w14:textId="77777777" w:rsidR="0098049D" w:rsidRDefault="0098049D" w:rsidP="0098049D">
      <w:pPr>
        <w:rPr>
          <w:rFonts w:ascii="Calibri" w:eastAsia="Calibri" w:hAnsi="Calibri" w:cs="Times New Roman"/>
        </w:rPr>
      </w:pPr>
    </w:p>
    <w:p w14:paraId="26D3C9F3" w14:textId="77777777" w:rsidR="0098049D" w:rsidRDefault="0098049D" w:rsidP="0098049D">
      <w:pPr>
        <w:rPr>
          <w:rFonts w:ascii="Calibri" w:eastAsia="Calibri" w:hAnsi="Calibri" w:cs="Times New Roman"/>
        </w:rPr>
      </w:pPr>
    </w:p>
    <w:p w14:paraId="25F73BC8" w14:textId="77777777" w:rsidR="0098049D" w:rsidRDefault="0098049D" w:rsidP="0098049D">
      <w:pPr>
        <w:rPr>
          <w:rFonts w:ascii="Calibri" w:eastAsia="Calibri" w:hAnsi="Calibri" w:cs="Times New Roman"/>
        </w:rPr>
      </w:pPr>
    </w:p>
    <w:p w14:paraId="18BD2C98" w14:textId="77777777" w:rsidR="0098049D" w:rsidRDefault="0098049D" w:rsidP="0098049D">
      <w:pPr>
        <w:rPr>
          <w:rFonts w:ascii="Calibri" w:eastAsia="Calibri" w:hAnsi="Calibri" w:cs="Times New Roman"/>
        </w:rPr>
      </w:pPr>
    </w:p>
    <w:p w14:paraId="2C647AE4" w14:textId="77777777" w:rsidR="0098049D" w:rsidRDefault="0098049D" w:rsidP="0098049D">
      <w:pPr>
        <w:rPr>
          <w:rFonts w:ascii="Calibri" w:eastAsia="Calibri" w:hAnsi="Calibri" w:cs="Times New Roman"/>
        </w:rPr>
      </w:pPr>
    </w:p>
    <w:p w14:paraId="25CB5518" w14:textId="77777777" w:rsidR="0098049D" w:rsidRDefault="0098049D" w:rsidP="0098049D">
      <w:pPr>
        <w:rPr>
          <w:rFonts w:ascii="Calibri" w:eastAsia="Calibri" w:hAnsi="Calibri" w:cs="Times New Roman"/>
        </w:rPr>
      </w:pPr>
    </w:p>
    <w:p w14:paraId="1646286F" w14:textId="77777777" w:rsidR="0098049D" w:rsidRDefault="0098049D" w:rsidP="0098049D">
      <w:pPr>
        <w:rPr>
          <w:rFonts w:ascii="Calibri" w:eastAsia="Calibri" w:hAnsi="Calibri" w:cs="Times New Roman"/>
        </w:rPr>
      </w:pPr>
    </w:p>
    <w:p w14:paraId="1C89F0AF" w14:textId="77777777" w:rsidR="0098049D" w:rsidRPr="000531AE" w:rsidRDefault="0098049D" w:rsidP="0098049D">
      <w:pPr>
        <w:rPr>
          <w:rFonts w:ascii="Calibri" w:eastAsia="Calibri" w:hAnsi="Calibri" w:cs="Times New Roman"/>
        </w:rPr>
      </w:pPr>
      <w:r w:rsidRPr="000531AE">
        <w:rPr>
          <w:rFonts w:ascii="Calibri" w:eastAsia="Calibri" w:hAnsi="Calibri" w:cs="Times New Roman"/>
        </w:rPr>
        <w:t>Testprotokollen omfatter følgende standard:</w:t>
      </w:r>
    </w:p>
    <w:tbl>
      <w:tblPr>
        <w:tblStyle w:val="Tabel-Gitter2"/>
        <w:tblW w:w="5000" w:type="pct"/>
        <w:jc w:val="center"/>
        <w:tblLook w:val="04A0" w:firstRow="1" w:lastRow="0" w:firstColumn="1" w:lastColumn="0" w:noHBand="0" w:noVBand="1"/>
      </w:tblPr>
      <w:tblGrid>
        <w:gridCol w:w="3842"/>
        <w:gridCol w:w="3226"/>
        <w:gridCol w:w="3035"/>
        <w:gridCol w:w="3323"/>
      </w:tblGrid>
      <w:tr w:rsidR="0098049D" w:rsidRPr="000531AE" w14:paraId="09271E1B" w14:textId="77777777" w:rsidTr="00F66DAE">
        <w:trPr>
          <w:jc w:val="center"/>
        </w:trPr>
        <w:tc>
          <w:tcPr>
            <w:tcW w:w="3842" w:type="dxa"/>
            <w:shd w:val="clear" w:color="auto" w:fill="315A7A"/>
            <w:vAlign w:val="center"/>
          </w:tcPr>
          <w:p w14:paraId="72E3328D" w14:textId="3F1737A2" w:rsidR="0098049D" w:rsidRPr="000531AE" w:rsidRDefault="00893695" w:rsidP="00F66DAE">
            <w:pPr>
              <w:rPr>
                <w:rFonts w:ascii="Calibri" w:hAnsi="Calibri" w:cs="Times New Roman"/>
                <w:color w:val="FFFFFF"/>
              </w:rPr>
            </w:pPr>
            <w:r w:rsidRPr="00F16164">
              <w:rPr>
                <w:rFonts w:ascii="Calibri" w:hAnsi="Calibri" w:cs="Times New Roman"/>
                <w:b/>
                <w:color w:val="FFFFFF"/>
                <w:sz w:val="18"/>
              </w:rPr>
              <w:t>Standardens navn ENG</w:t>
            </w:r>
          </w:p>
        </w:tc>
        <w:tc>
          <w:tcPr>
            <w:tcW w:w="3226" w:type="dxa"/>
            <w:shd w:val="clear" w:color="auto" w:fill="315A7A"/>
            <w:vAlign w:val="center"/>
          </w:tcPr>
          <w:p w14:paraId="11174848" w14:textId="2E5BE46C" w:rsidR="0098049D" w:rsidRPr="000531AE" w:rsidRDefault="00893695" w:rsidP="00F66DAE">
            <w:pPr>
              <w:rPr>
                <w:rFonts w:ascii="Calibri" w:hAnsi="Calibri" w:cs="Times New Roman"/>
                <w:color w:val="FFFFFF"/>
              </w:rPr>
            </w:pPr>
            <w:r>
              <w:rPr>
                <w:rFonts w:ascii="Calibri" w:hAnsi="Calibri" w:cs="Times New Roman"/>
                <w:b/>
                <w:color w:val="FFFFFF"/>
                <w:sz w:val="18"/>
              </w:rPr>
              <w:t>Standardens n</w:t>
            </w:r>
            <w:r w:rsidR="0098049D" w:rsidRPr="000531AE">
              <w:rPr>
                <w:rFonts w:ascii="Calibri" w:hAnsi="Calibri" w:cs="Times New Roman"/>
                <w:b/>
                <w:color w:val="FFFFFF"/>
                <w:sz w:val="18"/>
              </w:rPr>
              <w:t>avn DK</w:t>
            </w:r>
          </w:p>
        </w:tc>
        <w:tc>
          <w:tcPr>
            <w:tcW w:w="3035" w:type="dxa"/>
            <w:shd w:val="clear" w:color="auto" w:fill="315A7A"/>
            <w:vAlign w:val="center"/>
          </w:tcPr>
          <w:p w14:paraId="453CABC7" w14:textId="77777777" w:rsidR="0098049D" w:rsidRPr="000531AE" w:rsidRDefault="0098049D" w:rsidP="00F66DAE">
            <w:pPr>
              <w:rPr>
                <w:rFonts w:ascii="Calibri" w:hAnsi="Calibri" w:cs="Times New Roman"/>
                <w:color w:val="FFFFFF"/>
              </w:rPr>
            </w:pPr>
            <w:r w:rsidRPr="000531AE">
              <w:rPr>
                <w:rFonts w:ascii="Calibri" w:hAnsi="Calibri" w:cs="Times New Roman"/>
                <w:b/>
                <w:color w:val="FFFFFF"/>
                <w:sz w:val="18"/>
              </w:rPr>
              <w:t>Version</w:t>
            </w:r>
          </w:p>
        </w:tc>
        <w:tc>
          <w:tcPr>
            <w:tcW w:w="3323" w:type="dxa"/>
            <w:shd w:val="clear" w:color="auto" w:fill="315A7A"/>
            <w:vAlign w:val="center"/>
          </w:tcPr>
          <w:p w14:paraId="4396BEEB" w14:textId="77777777" w:rsidR="0098049D" w:rsidRPr="000531AE" w:rsidRDefault="0098049D" w:rsidP="00F66DAE">
            <w:pPr>
              <w:rPr>
                <w:rFonts w:ascii="Calibri" w:hAnsi="Calibri" w:cs="Times New Roman"/>
                <w:color w:val="FFFFFF"/>
              </w:rPr>
            </w:pPr>
            <w:r w:rsidRPr="000531AE">
              <w:rPr>
                <w:rFonts w:ascii="Calibri" w:hAnsi="Calibri" w:cs="Times New Roman"/>
                <w:b/>
                <w:color w:val="FFFFFF"/>
                <w:sz w:val="18"/>
              </w:rPr>
              <w:t>Type</w:t>
            </w:r>
          </w:p>
        </w:tc>
      </w:tr>
      <w:tr w:rsidR="0098049D" w:rsidRPr="000531AE" w14:paraId="0D0C2565" w14:textId="77777777" w:rsidTr="00F66DAE">
        <w:trPr>
          <w:jc w:val="center"/>
        </w:trPr>
        <w:tc>
          <w:tcPr>
            <w:tcW w:w="3842" w:type="dxa"/>
          </w:tcPr>
          <w:p w14:paraId="3CBAB864" w14:textId="1886938F" w:rsidR="0098049D" w:rsidRPr="000531AE" w:rsidRDefault="0098049D" w:rsidP="00F66DAE">
            <w:pPr>
              <w:rPr>
                <w:rFonts w:ascii="Calibri" w:hAnsi="Calibri" w:cs="Times New Roman"/>
                <w:sz w:val="16"/>
                <w:szCs w:val="16"/>
              </w:rPr>
            </w:pPr>
            <w:r w:rsidRPr="000531AE">
              <w:rPr>
                <w:rFonts w:ascii="Calibri" w:hAnsi="Calibri" w:cs="Times New Roman"/>
                <w:sz w:val="16"/>
                <w:szCs w:val="16"/>
                <w:lang w:val="en-US"/>
              </w:rPr>
              <w:t xml:space="preserve">Standard: </w:t>
            </w:r>
            <w:r>
              <w:rPr>
                <w:rFonts w:ascii="Calibri" w:hAnsi="Calibri" w:cs="Times New Roman"/>
                <w:sz w:val="16"/>
                <w:szCs w:val="16"/>
              </w:rPr>
              <w:t>CareCommunication</w:t>
            </w:r>
          </w:p>
        </w:tc>
        <w:tc>
          <w:tcPr>
            <w:tcW w:w="3226" w:type="dxa"/>
          </w:tcPr>
          <w:p w14:paraId="6240B236" w14:textId="3DD36DA9" w:rsidR="0098049D" w:rsidRPr="000531AE" w:rsidRDefault="0098049D" w:rsidP="00F66DAE">
            <w:pPr>
              <w:rPr>
                <w:rFonts w:ascii="Calibri" w:hAnsi="Calibri" w:cs="Times New Roman"/>
                <w:sz w:val="16"/>
                <w:szCs w:val="16"/>
              </w:rPr>
            </w:pPr>
            <w:r>
              <w:rPr>
                <w:rFonts w:ascii="Calibri" w:hAnsi="Calibri" w:cs="Times New Roman"/>
                <w:sz w:val="16"/>
                <w:szCs w:val="16"/>
              </w:rPr>
              <w:t>Korrespondancemeddelelse</w:t>
            </w:r>
          </w:p>
        </w:tc>
        <w:tc>
          <w:tcPr>
            <w:tcW w:w="3035" w:type="dxa"/>
          </w:tcPr>
          <w:p w14:paraId="6701B24F" w14:textId="5010798F" w:rsidR="0098049D" w:rsidRPr="000531AE" w:rsidRDefault="003B05B4" w:rsidP="00F66DAE">
            <w:pPr>
              <w:rPr>
                <w:rFonts w:ascii="Calibri" w:hAnsi="Calibri" w:cs="Times New Roman"/>
                <w:sz w:val="16"/>
                <w:szCs w:val="16"/>
              </w:rPr>
            </w:pPr>
            <w:r>
              <w:rPr>
                <w:rFonts w:ascii="Calibri" w:hAnsi="Calibri" w:cs="Times New Roman"/>
                <w:sz w:val="16"/>
                <w:szCs w:val="16"/>
              </w:rPr>
              <w:t>2.1.0</w:t>
            </w:r>
            <w:r w:rsidR="0098049D" w:rsidRPr="000531AE">
              <w:rPr>
                <w:rFonts w:ascii="Calibri" w:hAnsi="Calibri" w:cs="Times New Roman"/>
                <w:sz w:val="16"/>
                <w:szCs w:val="16"/>
              </w:rPr>
              <w:fldChar w:fldCharType="begin"/>
            </w:r>
            <w:r w:rsidR="0098049D" w:rsidRPr="000531AE">
              <w:rPr>
                <w:rFonts w:ascii="Calibri" w:hAnsi="Calibri" w:cs="Times New Roman"/>
                <w:sz w:val="16"/>
                <w:szCs w:val="16"/>
              </w:rPr>
              <w:instrText xml:space="preserve"> DOCPROPERTY  "Standardens versionsnr."  \* MERGEFORMAT </w:instrText>
            </w:r>
            <w:r w:rsidR="00000000">
              <w:rPr>
                <w:rFonts w:ascii="Calibri" w:hAnsi="Calibri" w:cs="Times New Roman"/>
                <w:sz w:val="16"/>
                <w:szCs w:val="16"/>
              </w:rPr>
              <w:fldChar w:fldCharType="separate"/>
            </w:r>
            <w:r w:rsidR="0098049D" w:rsidRPr="000531AE">
              <w:rPr>
                <w:rFonts w:ascii="Calibri" w:hAnsi="Calibri" w:cs="Times New Roman"/>
                <w:sz w:val="16"/>
                <w:szCs w:val="16"/>
              </w:rPr>
              <w:fldChar w:fldCharType="end"/>
            </w:r>
          </w:p>
        </w:tc>
        <w:tc>
          <w:tcPr>
            <w:tcW w:w="3323" w:type="dxa"/>
          </w:tcPr>
          <w:p w14:paraId="472261BB" w14:textId="77777777" w:rsidR="0098049D" w:rsidRPr="000531AE" w:rsidRDefault="0098049D" w:rsidP="00F66DAE">
            <w:pPr>
              <w:rPr>
                <w:rFonts w:ascii="Calibri" w:hAnsi="Calibri" w:cs="Times New Roman"/>
                <w:sz w:val="16"/>
                <w:szCs w:val="16"/>
              </w:rPr>
            </w:pPr>
            <w:r w:rsidRPr="000531AE">
              <w:rPr>
                <w:rFonts w:ascii="Calibri" w:hAnsi="Calibri" w:cs="Times New Roman"/>
                <w:sz w:val="16"/>
                <w:szCs w:val="16"/>
              </w:rPr>
              <w:t xml:space="preserve">HL7 FHIR </w:t>
            </w:r>
          </w:p>
        </w:tc>
      </w:tr>
    </w:tbl>
    <w:tbl>
      <w:tblPr>
        <w:tblStyle w:val="Tabel-Gitter1"/>
        <w:tblpPr w:leftFromText="141" w:rightFromText="141" w:vertAnchor="page" w:horzAnchor="margin" w:tblpY="1928"/>
        <w:tblW w:w="5000" w:type="pct"/>
        <w:tblLook w:val="04A0" w:firstRow="1" w:lastRow="0" w:firstColumn="1" w:lastColumn="0" w:noHBand="0" w:noVBand="1"/>
      </w:tblPr>
      <w:tblGrid>
        <w:gridCol w:w="1256"/>
        <w:gridCol w:w="2382"/>
        <w:gridCol w:w="1222"/>
        <w:gridCol w:w="8566"/>
      </w:tblGrid>
      <w:tr w:rsidR="0098049D" w:rsidRPr="00B51466" w14:paraId="7AD9A591" w14:textId="77777777" w:rsidTr="00F66DAE">
        <w:tc>
          <w:tcPr>
            <w:tcW w:w="5000" w:type="pct"/>
            <w:gridSpan w:val="4"/>
            <w:shd w:val="clear" w:color="auto" w:fill="315A7A"/>
            <w:vAlign w:val="center"/>
          </w:tcPr>
          <w:p w14:paraId="60781C11" w14:textId="7DD78A98" w:rsidR="0098049D" w:rsidRPr="00B51466" w:rsidRDefault="0098049D" w:rsidP="00F66DAE">
            <w:pPr>
              <w:rPr>
                <w:rFonts w:cstheme="minorHAnsi"/>
                <w:b/>
                <w:color w:val="FFFFFF" w:themeColor="background1"/>
                <w:sz w:val="20"/>
                <w:szCs w:val="20"/>
              </w:rPr>
            </w:pPr>
            <w:r w:rsidRPr="00B51466">
              <w:rPr>
                <w:rFonts w:cstheme="minorHAnsi"/>
                <w:b/>
                <w:color w:val="FFFFFF" w:themeColor="background1"/>
                <w:sz w:val="20"/>
                <w:szCs w:val="20"/>
              </w:rPr>
              <w:lastRenderedPageBreak/>
              <w:t>Versionering</w:t>
            </w:r>
          </w:p>
        </w:tc>
      </w:tr>
      <w:tr w:rsidR="0098049D" w:rsidRPr="00B51466" w14:paraId="7649997D" w14:textId="77777777" w:rsidTr="00F66DAE">
        <w:tc>
          <w:tcPr>
            <w:tcW w:w="468" w:type="pct"/>
            <w:vAlign w:val="center"/>
          </w:tcPr>
          <w:p w14:paraId="0AB1B360" w14:textId="77777777" w:rsidR="0098049D" w:rsidRPr="00B51466" w:rsidRDefault="0098049D" w:rsidP="00F66DAE">
            <w:pPr>
              <w:jc w:val="center"/>
              <w:rPr>
                <w:rFonts w:cstheme="minorHAnsi"/>
                <w:b/>
                <w:bCs/>
                <w:sz w:val="20"/>
                <w:szCs w:val="20"/>
              </w:rPr>
            </w:pPr>
            <w:r w:rsidRPr="00B51466">
              <w:rPr>
                <w:rFonts w:cstheme="minorHAnsi"/>
                <w:b/>
                <w:bCs/>
                <w:sz w:val="20"/>
                <w:szCs w:val="20"/>
              </w:rPr>
              <w:t>Version</w:t>
            </w:r>
          </w:p>
        </w:tc>
        <w:tc>
          <w:tcPr>
            <w:tcW w:w="887" w:type="pct"/>
            <w:vAlign w:val="center"/>
          </w:tcPr>
          <w:p w14:paraId="5E3B1B8D" w14:textId="77777777" w:rsidR="0098049D" w:rsidRPr="00B51466" w:rsidRDefault="0098049D" w:rsidP="00F66DAE">
            <w:pPr>
              <w:rPr>
                <w:rFonts w:cstheme="minorHAnsi"/>
                <w:b/>
                <w:bCs/>
                <w:sz w:val="20"/>
                <w:szCs w:val="20"/>
              </w:rPr>
            </w:pPr>
            <w:r w:rsidRPr="00B51466">
              <w:rPr>
                <w:b/>
                <w:bCs/>
                <w:sz w:val="20"/>
                <w:szCs w:val="20"/>
              </w:rPr>
              <w:t>Initialer</w:t>
            </w:r>
          </w:p>
        </w:tc>
        <w:tc>
          <w:tcPr>
            <w:tcW w:w="455" w:type="pct"/>
            <w:vAlign w:val="center"/>
          </w:tcPr>
          <w:p w14:paraId="1C9CDA79" w14:textId="77777777" w:rsidR="0098049D" w:rsidRPr="00B51466" w:rsidRDefault="0098049D" w:rsidP="00F66DAE">
            <w:pPr>
              <w:rPr>
                <w:rFonts w:cstheme="minorHAnsi"/>
                <w:b/>
                <w:bCs/>
                <w:sz w:val="20"/>
                <w:szCs w:val="20"/>
              </w:rPr>
            </w:pPr>
            <w:r w:rsidRPr="00B51466">
              <w:rPr>
                <w:rFonts w:cstheme="minorHAnsi"/>
                <w:b/>
                <w:bCs/>
                <w:sz w:val="20"/>
                <w:szCs w:val="20"/>
              </w:rPr>
              <w:t>Dato</w:t>
            </w:r>
          </w:p>
        </w:tc>
        <w:tc>
          <w:tcPr>
            <w:tcW w:w="3190" w:type="pct"/>
            <w:vAlign w:val="center"/>
          </w:tcPr>
          <w:p w14:paraId="48761D29" w14:textId="77777777" w:rsidR="0098049D" w:rsidRPr="00B51466" w:rsidRDefault="0098049D" w:rsidP="00F66DAE">
            <w:pPr>
              <w:rPr>
                <w:rFonts w:cstheme="minorHAnsi"/>
                <w:b/>
                <w:bCs/>
                <w:sz w:val="20"/>
                <w:szCs w:val="20"/>
              </w:rPr>
            </w:pPr>
            <w:r w:rsidRPr="00B51466">
              <w:rPr>
                <w:rFonts w:cstheme="minorHAnsi"/>
                <w:b/>
                <w:bCs/>
                <w:sz w:val="20"/>
                <w:szCs w:val="20"/>
              </w:rPr>
              <w:t>Beskrivelse</w:t>
            </w:r>
          </w:p>
        </w:tc>
      </w:tr>
      <w:tr w:rsidR="002A5A3C" w:rsidRPr="00B51466" w14:paraId="1C9FB121" w14:textId="77777777" w:rsidTr="00F66DAE">
        <w:tc>
          <w:tcPr>
            <w:tcW w:w="468" w:type="pct"/>
            <w:vAlign w:val="center"/>
          </w:tcPr>
          <w:p w14:paraId="7C068033" w14:textId="7872692D" w:rsidR="002A5A3C" w:rsidRPr="00B51466" w:rsidRDefault="002A5A3C" w:rsidP="00F66DAE">
            <w:pPr>
              <w:jc w:val="center"/>
              <w:rPr>
                <w:rFonts w:cstheme="minorHAnsi"/>
                <w:sz w:val="20"/>
                <w:szCs w:val="20"/>
              </w:rPr>
            </w:pPr>
            <w:r>
              <w:rPr>
                <w:rFonts w:cstheme="minorHAnsi"/>
                <w:sz w:val="20"/>
                <w:szCs w:val="20"/>
              </w:rPr>
              <w:t>2.1.0</w:t>
            </w:r>
          </w:p>
        </w:tc>
        <w:tc>
          <w:tcPr>
            <w:tcW w:w="887" w:type="pct"/>
            <w:vAlign w:val="center"/>
          </w:tcPr>
          <w:p w14:paraId="20712F12" w14:textId="520102C0" w:rsidR="002A5A3C" w:rsidRPr="00B51466" w:rsidRDefault="00871135" w:rsidP="00F66DAE">
            <w:pPr>
              <w:rPr>
                <w:rFonts w:cstheme="minorHAnsi"/>
                <w:sz w:val="20"/>
                <w:szCs w:val="20"/>
              </w:rPr>
            </w:pPr>
            <w:r w:rsidRPr="00A97FCD">
              <w:rPr>
                <w:sz w:val="20"/>
                <w:szCs w:val="20"/>
              </w:rPr>
              <w:t>KML/</w:t>
            </w:r>
            <w:r>
              <w:rPr>
                <w:sz w:val="20"/>
                <w:szCs w:val="20"/>
              </w:rPr>
              <w:t>KRC/TMS/OVI</w:t>
            </w:r>
          </w:p>
        </w:tc>
        <w:tc>
          <w:tcPr>
            <w:tcW w:w="455" w:type="pct"/>
            <w:vAlign w:val="center"/>
          </w:tcPr>
          <w:p w14:paraId="312799D6" w14:textId="5E257D38" w:rsidR="002A5A3C" w:rsidRDefault="009A3558" w:rsidP="00F66DAE">
            <w:pPr>
              <w:rPr>
                <w:rFonts w:cstheme="minorHAnsi"/>
                <w:sz w:val="20"/>
                <w:szCs w:val="20"/>
              </w:rPr>
            </w:pPr>
            <w:r>
              <w:rPr>
                <w:rFonts w:cstheme="minorHAnsi"/>
                <w:sz w:val="20"/>
                <w:szCs w:val="20"/>
              </w:rPr>
              <w:t>31-03-2023</w:t>
            </w:r>
          </w:p>
        </w:tc>
        <w:tc>
          <w:tcPr>
            <w:tcW w:w="3190" w:type="pct"/>
            <w:vAlign w:val="center"/>
          </w:tcPr>
          <w:p w14:paraId="5745677B" w14:textId="4CD1C58E" w:rsidR="002A5A3C" w:rsidRPr="00B51466" w:rsidRDefault="002A5A3C" w:rsidP="00F66DAE">
            <w:pPr>
              <w:rPr>
                <w:rFonts w:cstheme="minorHAnsi"/>
                <w:sz w:val="20"/>
                <w:szCs w:val="20"/>
              </w:rPr>
            </w:pPr>
            <w:r>
              <w:rPr>
                <w:rFonts w:cstheme="minorHAnsi"/>
                <w:sz w:val="20"/>
                <w:szCs w:val="20"/>
              </w:rPr>
              <w:t>Første release</w:t>
            </w:r>
          </w:p>
        </w:tc>
      </w:tr>
    </w:tbl>
    <w:p w14:paraId="7F5FC5AB" w14:textId="4B04CBE2" w:rsidR="0098049D" w:rsidRDefault="0098049D" w:rsidP="0098049D"/>
    <w:p w14:paraId="120E8003" w14:textId="77777777" w:rsidR="0098049D" w:rsidRDefault="0098049D">
      <w:r>
        <w:br w:type="page"/>
      </w:r>
    </w:p>
    <w:sdt>
      <w:sdtPr>
        <w:rPr>
          <w:rFonts w:asciiTheme="minorHAnsi" w:eastAsiaTheme="minorHAnsi" w:hAnsiTheme="minorHAnsi" w:cstheme="minorBidi"/>
          <w:color w:val="auto"/>
          <w:sz w:val="22"/>
          <w:szCs w:val="22"/>
          <w:lang w:eastAsia="en-US"/>
        </w:rPr>
        <w:id w:val="-550315405"/>
        <w:docPartObj>
          <w:docPartGallery w:val="Table of Contents"/>
          <w:docPartUnique/>
        </w:docPartObj>
      </w:sdtPr>
      <w:sdtEndPr>
        <w:rPr>
          <w:b/>
          <w:bCs/>
        </w:rPr>
      </w:sdtEndPr>
      <w:sdtContent>
        <w:p w14:paraId="41E46BBB" w14:textId="3F7466D3" w:rsidR="0098049D" w:rsidRDefault="0098049D">
          <w:pPr>
            <w:pStyle w:val="Overskrift"/>
          </w:pPr>
          <w:r>
            <w:t>Indhold</w:t>
          </w:r>
        </w:p>
        <w:p w14:paraId="5C4462BE" w14:textId="5F71CD47" w:rsidR="00347A3C" w:rsidRDefault="0023358E" w:rsidP="00871135">
          <w:pPr>
            <w:pStyle w:val="Indholdsfortegnelse2"/>
            <w:rPr>
              <w:rFonts w:eastAsiaTheme="minorEastAsia"/>
              <w:noProof/>
              <w:lang w:eastAsia="da-DK"/>
            </w:rPr>
          </w:pPr>
          <w:r>
            <w:fldChar w:fldCharType="begin"/>
          </w:r>
          <w:r>
            <w:instrText xml:space="preserve"> TOC \o "1-2" \h \z \u </w:instrText>
          </w:r>
          <w:r>
            <w:fldChar w:fldCharType="separate"/>
          </w:r>
          <w:hyperlink w:anchor="_Toc130815575" w:history="1">
            <w:r w:rsidR="00347A3C" w:rsidRPr="00AF3D9E">
              <w:rPr>
                <w:rStyle w:val="Hyperlink"/>
                <w:noProof/>
              </w:rPr>
              <w:t>1.</w:t>
            </w:r>
            <w:r w:rsidR="00347A3C">
              <w:rPr>
                <w:rFonts w:eastAsiaTheme="minorEastAsia"/>
                <w:noProof/>
                <w:lang w:eastAsia="da-DK"/>
              </w:rPr>
              <w:tab/>
            </w:r>
            <w:r w:rsidR="00347A3C" w:rsidRPr="00AF3D9E">
              <w:rPr>
                <w:rStyle w:val="Hyperlink"/>
                <w:noProof/>
              </w:rPr>
              <w:t>Indledning</w:t>
            </w:r>
            <w:r w:rsidR="00347A3C">
              <w:rPr>
                <w:noProof/>
                <w:webHidden/>
              </w:rPr>
              <w:tab/>
            </w:r>
            <w:r w:rsidR="00347A3C">
              <w:rPr>
                <w:noProof/>
                <w:webHidden/>
              </w:rPr>
              <w:fldChar w:fldCharType="begin"/>
            </w:r>
            <w:r w:rsidR="00347A3C">
              <w:rPr>
                <w:noProof/>
                <w:webHidden/>
              </w:rPr>
              <w:instrText xml:space="preserve"> PAGEREF _Toc130815575 \h </w:instrText>
            </w:r>
            <w:r w:rsidR="00347A3C">
              <w:rPr>
                <w:noProof/>
                <w:webHidden/>
              </w:rPr>
            </w:r>
            <w:r w:rsidR="00347A3C">
              <w:rPr>
                <w:noProof/>
                <w:webHidden/>
              </w:rPr>
              <w:fldChar w:fldCharType="separate"/>
            </w:r>
            <w:r w:rsidR="00347A3C">
              <w:rPr>
                <w:noProof/>
                <w:webHidden/>
              </w:rPr>
              <w:t>4</w:t>
            </w:r>
            <w:r w:rsidR="00347A3C">
              <w:rPr>
                <w:noProof/>
                <w:webHidden/>
              </w:rPr>
              <w:fldChar w:fldCharType="end"/>
            </w:r>
          </w:hyperlink>
        </w:p>
        <w:p w14:paraId="468CE8F7" w14:textId="26C127F7" w:rsidR="00347A3C" w:rsidRDefault="00000000">
          <w:pPr>
            <w:pStyle w:val="Indholdsfortegnelse2"/>
            <w:rPr>
              <w:rFonts w:eastAsiaTheme="minorEastAsia"/>
              <w:noProof/>
              <w:lang w:eastAsia="da-DK"/>
            </w:rPr>
          </w:pPr>
          <w:hyperlink w:anchor="_Toc130815576" w:history="1">
            <w:r w:rsidR="00347A3C" w:rsidRPr="00AF3D9E">
              <w:rPr>
                <w:rStyle w:val="Hyperlink"/>
                <w:noProof/>
              </w:rPr>
              <w:t>1.1.</w:t>
            </w:r>
            <w:r w:rsidR="00347A3C">
              <w:rPr>
                <w:rFonts w:eastAsiaTheme="minorEastAsia"/>
                <w:noProof/>
                <w:lang w:eastAsia="da-DK"/>
              </w:rPr>
              <w:tab/>
            </w:r>
            <w:r w:rsidR="00347A3C" w:rsidRPr="00AF3D9E">
              <w:rPr>
                <w:rStyle w:val="Hyperlink"/>
                <w:noProof/>
              </w:rPr>
              <w:t>Formål</w:t>
            </w:r>
            <w:r w:rsidR="00347A3C">
              <w:rPr>
                <w:noProof/>
                <w:webHidden/>
              </w:rPr>
              <w:tab/>
            </w:r>
            <w:r w:rsidR="00347A3C">
              <w:rPr>
                <w:noProof/>
                <w:webHidden/>
              </w:rPr>
              <w:fldChar w:fldCharType="begin"/>
            </w:r>
            <w:r w:rsidR="00347A3C">
              <w:rPr>
                <w:noProof/>
                <w:webHidden/>
              </w:rPr>
              <w:instrText xml:space="preserve"> PAGEREF _Toc130815576 \h </w:instrText>
            </w:r>
            <w:r w:rsidR="00347A3C">
              <w:rPr>
                <w:noProof/>
                <w:webHidden/>
              </w:rPr>
            </w:r>
            <w:r w:rsidR="00347A3C">
              <w:rPr>
                <w:noProof/>
                <w:webHidden/>
              </w:rPr>
              <w:fldChar w:fldCharType="separate"/>
            </w:r>
            <w:r w:rsidR="00347A3C">
              <w:rPr>
                <w:noProof/>
                <w:webHidden/>
              </w:rPr>
              <w:t>4</w:t>
            </w:r>
            <w:r w:rsidR="00347A3C">
              <w:rPr>
                <w:noProof/>
                <w:webHidden/>
              </w:rPr>
              <w:fldChar w:fldCharType="end"/>
            </w:r>
          </w:hyperlink>
        </w:p>
        <w:p w14:paraId="26D232AF" w14:textId="7DAEF7E9" w:rsidR="00347A3C" w:rsidRDefault="00000000">
          <w:pPr>
            <w:pStyle w:val="Indholdsfortegnelse2"/>
            <w:rPr>
              <w:rFonts w:eastAsiaTheme="minorEastAsia"/>
              <w:noProof/>
              <w:lang w:eastAsia="da-DK"/>
            </w:rPr>
          </w:pPr>
          <w:hyperlink w:anchor="_Toc130815577" w:history="1">
            <w:r w:rsidR="00347A3C" w:rsidRPr="00AF3D9E">
              <w:rPr>
                <w:rStyle w:val="Hyperlink"/>
                <w:noProof/>
              </w:rPr>
              <w:t>1.2.</w:t>
            </w:r>
            <w:r w:rsidR="00347A3C">
              <w:rPr>
                <w:rFonts w:eastAsiaTheme="minorEastAsia"/>
                <w:noProof/>
                <w:lang w:eastAsia="da-DK"/>
              </w:rPr>
              <w:tab/>
            </w:r>
            <w:r w:rsidR="00347A3C" w:rsidRPr="00AF3D9E">
              <w:rPr>
                <w:rStyle w:val="Hyperlink"/>
                <w:noProof/>
              </w:rPr>
              <w:t>Forudsætninger for livetest</w:t>
            </w:r>
            <w:r w:rsidR="00347A3C">
              <w:rPr>
                <w:noProof/>
                <w:webHidden/>
              </w:rPr>
              <w:tab/>
            </w:r>
            <w:r w:rsidR="00347A3C">
              <w:rPr>
                <w:noProof/>
                <w:webHidden/>
              </w:rPr>
              <w:fldChar w:fldCharType="begin"/>
            </w:r>
            <w:r w:rsidR="00347A3C">
              <w:rPr>
                <w:noProof/>
                <w:webHidden/>
              </w:rPr>
              <w:instrText xml:space="preserve"> PAGEREF _Toc130815577 \h </w:instrText>
            </w:r>
            <w:r w:rsidR="00347A3C">
              <w:rPr>
                <w:noProof/>
                <w:webHidden/>
              </w:rPr>
            </w:r>
            <w:r w:rsidR="00347A3C">
              <w:rPr>
                <w:noProof/>
                <w:webHidden/>
              </w:rPr>
              <w:fldChar w:fldCharType="separate"/>
            </w:r>
            <w:r w:rsidR="00347A3C">
              <w:rPr>
                <w:noProof/>
                <w:webHidden/>
              </w:rPr>
              <w:t>4</w:t>
            </w:r>
            <w:r w:rsidR="00347A3C">
              <w:rPr>
                <w:noProof/>
                <w:webHidden/>
              </w:rPr>
              <w:fldChar w:fldCharType="end"/>
            </w:r>
          </w:hyperlink>
        </w:p>
        <w:p w14:paraId="68EF2D14" w14:textId="1AB1B466" w:rsidR="00347A3C" w:rsidRDefault="00000000">
          <w:pPr>
            <w:pStyle w:val="Indholdsfortegnelse2"/>
            <w:rPr>
              <w:rFonts w:eastAsiaTheme="minorEastAsia"/>
              <w:noProof/>
              <w:lang w:eastAsia="da-DK"/>
            </w:rPr>
          </w:pPr>
          <w:hyperlink w:anchor="_Toc130815578" w:history="1">
            <w:r w:rsidR="00347A3C" w:rsidRPr="00AF3D9E">
              <w:rPr>
                <w:rStyle w:val="Hyperlink"/>
                <w:noProof/>
              </w:rPr>
              <w:t>1.3.</w:t>
            </w:r>
            <w:r w:rsidR="00347A3C">
              <w:rPr>
                <w:rFonts w:eastAsiaTheme="minorEastAsia"/>
                <w:noProof/>
                <w:lang w:eastAsia="da-DK"/>
              </w:rPr>
              <w:tab/>
            </w:r>
            <w:r w:rsidR="00347A3C" w:rsidRPr="00AF3D9E">
              <w:rPr>
                <w:rStyle w:val="Hyperlink"/>
                <w:noProof/>
              </w:rPr>
              <w:t>Dokumentation af egentest</w:t>
            </w:r>
            <w:r w:rsidR="00347A3C">
              <w:rPr>
                <w:noProof/>
                <w:webHidden/>
              </w:rPr>
              <w:tab/>
            </w:r>
            <w:r w:rsidR="00347A3C">
              <w:rPr>
                <w:noProof/>
                <w:webHidden/>
              </w:rPr>
              <w:fldChar w:fldCharType="begin"/>
            </w:r>
            <w:r w:rsidR="00347A3C">
              <w:rPr>
                <w:noProof/>
                <w:webHidden/>
              </w:rPr>
              <w:instrText xml:space="preserve"> PAGEREF _Toc130815578 \h </w:instrText>
            </w:r>
            <w:r w:rsidR="00347A3C">
              <w:rPr>
                <w:noProof/>
                <w:webHidden/>
              </w:rPr>
            </w:r>
            <w:r w:rsidR="00347A3C">
              <w:rPr>
                <w:noProof/>
                <w:webHidden/>
              </w:rPr>
              <w:fldChar w:fldCharType="separate"/>
            </w:r>
            <w:r w:rsidR="00347A3C">
              <w:rPr>
                <w:noProof/>
                <w:webHidden/>
              </w:rPr>
              <w:t>5</w:t>
            </w:r>
            <w:r w:rsidR="00347A3C">
              <w:rPr>
                <w:noProof/>
                <w:webHidden/>
              </w:rPr>
              <w:fldChar w:fldCharType="end"/>
            </w:r>
          </w:hyperlink>
        </w:p>
        <w:p w14:paraId="3AA13960" w14:textId="3B1BB658" w:rsidR="00347A3C" w:rsidRDefault="00000000">
          <w:pPr>
            <w:pStyle w:val="Indholdsfortegnelse2"/>
            <w:rPr>
              <w:rFonts w:eastAsiaTheme="minorEastAsia"/>
              <w:noProof/>
              <w:lang w:eastAsia="da-DK"/>
            </w:rPr>
          </w:pPr>
          <w:hyperlink w:anchor="_Toc130815579" w:history="1">
            <w:r w:rsidR="00347A3C" w:rsidRPr="00AF3D9E">
              <w:rPr>
                <w:rStyle w:val="Hyperlink"/>
                <w:noProof/>
              </w:rPr>
              <w:t>1.4.</w:t>
            </w:r>
            <w:r w:rsidR="00347A3C">
              <w:rPr>
                <w:rFonts w:eastAsiaTheme="minorEastAsia"/>
                <w:noProof/>
                <w:lang w:eastAsia="da-DK"/>
              </w:rPr>
              <w:tab/>
            </w:r>
            <w:r w:rsidR="00347A3C" w:rsidRPr="00AF3D9E">
              <w:rPr>
                <w:rStyle w:val="Hyperlink"/>
                <w:noProof/>
              </w:rPr>
              <w:t>Baggrundsmaterialer</w:t>
            </w:r>
            <w:r w:rsidR="00347A3C">
              <w:rPr>
                <w:noProof/>
                <w:webHidden/>
              </w:rPr>
              <w:tab/>
            </w:r>
            <w:r w:rsidR="00347A3C">
              <w:rPr>
                <w:noProof/>
                <w:webHidden/>
              </w:rPr>
              <w:fldChar w:fldCharType="begin"/>
            </w:r>
            <w:r w:rsidR="00347A3C">
              <w:rPr>
                <w:noProof/>
                <w:webHidden/>
              </w:rPr>
              <w:instrText xml:space="preserve"> PAGEREF _Toc130815579 \h </w:instrText>
            </w:r>
            <w:r w:rsidR="00347A3C">
              <w:rPr>
                <w:noProof/>
                <w:webHidden/>
              </w:rPr>
            </w:r>
            <w:r w:rsidR="00347A3C">
              <w:rPr>
                <w:noProof/>
                <w:webHidden/>
              </w:rPr>
              <w:fldChar w:fldCharType="separate"/>
            </w:r>
            <w:r w:rsidR="00347A3C">
              <w:rPr>
                <w:noProof/>
                <w:webHidden/>
              </w:rPr>
              <w:t>6</w:t>
            </w:r>
            <w:r w:rsidR="00347A3C">
              <w:rPr>
                <w:noProof/>
                <w:webHidden/>
              </w:rPr>
              <w:fldChar w:fldCharType="end"/>
            </w:r>
          </w:hyperlink>
        </w:p>
        <w:p w14:paraId="5622DAEF" w14:textId="168E55CB" w:rsidR="00347A3C" w:rsidRDefault="00000000">
          <w:pPr>
            <w:pStyle w:val="Indholdsfortegnelse2"/>
            <w:rPr>
              <w:rFonts w:eastAsiaTheme="minorEastAsia"/>
              <w:noProof/>
              <w:lang w:eastAsia="da-DK"/>
            </w:rPr>
          </w:pPr>
          <w:hyperlink w:anchor="_Toc130815580" w:history="1">
            <w:r w:rsidR="00347A3C" w:rsidRPr="00AF3D9E">
              <w:rPr>
                <w:rStyle w:val="Hyperlink"/>
                <w:noProof/>
              </w:rPr>
              <w:t>1.5.</w:t>
            </w:r>
            <w:r w:rsidR="00347A3C">
              <w:rPr>
                <w:rFonts w:eastAsiaTheme="minorEastAsia"/>
                <w:noProof/>
                <w:lang w:eastAsia="da-DK"/>
              </w:rPr>
              <w:tab/>
            </w:r>
            <w:r w:rsidR="00347A3C" w:rsidRPr="00AF3D9E">
              <w:rPr>
                <w:rStyle w:val="Hyperlink"/>
                <w:noProof/>
              </w:rPr>
              <w:t>Testeksempler og testpersoner</w:t>
            </w:r>
            <w:r w:rsidR="00347A3C">
              <w:rPr>
                <w:noProof/>
                <w:webHidden/>
              </w:rPr>
              <w:tab/>
            </w:r>
            <w:r w:rsidR="00347A3C">
              <w:rPr>
                <w:noProof/>
                <w:webHidden/>
              </w:rPr>
              <w:fldChar w:fldCharType="begin"/>
            </w:r>
            <w:r w:rsidR="00347A3C">
              <w:rPr>
                <w:noProof/>
                <w:webHidden/>
              </w:rPr>
              <w:instrText xml:space="preserve"> PAGEREF _Toc130815580 \h </w:instrText>
            </w:r>
            <w:r w:rsidR="00347A3C">
              <w:rPr>
                <w:noProof/>
                <w:webHidden/>
              </w:rPr>
            </w:r>
            <w:r w:rsidR="00347A3C">
              <w:rPr>
                <w:noProof/>
                <w:webHidden/>
              </w:rPr>
              <w:fldChar w:fldCharType="separate"/>
            </w:r>
            <w:r w:rsidR="00347A3C">
              <w:rPr>
                <w:noProof/>
                <w:webHidden/>
              </w:rPr>
              <w:t>7</w:t>
            </w:r>
            <w:r w:rsidR="00347A3C">
              <w:rPr>
                <w:noProof/>
                <w:webHidden/>
              </w:rPr>
              <w:fldChar w:fldCharType="end"/>
            </w:r>
          </w:hyperlink>
        </w:p>
        <w:p w14:paraId="1235F278" w14:textId="238BD376" w:rsidR="00347A3C" w:rsidRDefault="00000000">
          <w:pPr>
            <w:pStyle w:val="Indholdsfortegnelse2"/>
            <w:rPr>
              <w:rFonts w:eastAsiaTheme="minorEastAsia"/>
              <w:noProof/>
              <w:lang w:eastAsia="da-DK"/>
            </w:rPr>
          </w:pPr>
          <w:hyperlink w:anchor="_Toc130815581" w:history="1">
            <w:r w:rsidR="00347A3C" w:rsidRPr="00AF3D9E">
              <w:rPr>
                <w:rStyle w:val="Hyperlink"/>
                <w:noProof/>
              </w:rPr>
              <w:t>1.6.</w:t>
            </w:r>
            <w:r w:rsidR="00347A3C">
              <w:rPr>
                <w:rFonts w:eastAsiaTheme="minorEastAsia"/>
                <w:noProof/>
                <w:lang w:eastAsia="da-DK"/>
              </w:rPr>
              <w:tab/>
            </w:r>
            <w:r w:rsidR="00347A3C" w:rsidRPr="00AF3D9E">
              <w:rPr>
                <w:rStyle w:val="Hyperlink"/>
                <w:noProof/>
              </w:rPr>
              <w:t>Testværktøjer</w:t>
            </w:r>
            <w:r w:rsidR="00347A3C">
              <w:rPr>
                <w:noProof/>
                <w:webHidden/>
              </w:rPr>
              <w:tab/>
            </w:r>
            <w:r w:rsidR="00347A3C">
              <w:rPr>
                <w:noProof/>
                <w:webHidden/>
              </w:rPr>
              <w:fldChar w:fldCharType="begin"/>
            </w:r>
            <w:r w:rsidR="00347A3C">
              <w:rPr>
                <w:noProof/>
                <w:webHidden/>
              </w:rPr>
              <w:instrText xml:space="preserve"> PAGEREF _Toc130815581 \h </w:instrText>
            </w:r>
            <w:r w:rsidR="00347A3C">
              <w:rPr>
                <w:noProof/>
                <w:webHidden/>
              </w:rPr>
            </w:r>
            <w:r w:rsidR="00347A3C">
              <w:rPr>
                <w:noProof/>
                <w:webHidden/>
              </w:rPr>
              <w:fldChar w:fldCharType="separate"/>
            </w:r>
            <w:r w:rsidR="00347A3C">
              <w:rPr>
                <w:noProof/>
                <w:webHidden/>
              </w:rPr>
              <w:t>7</w:t>
            </w:r>
            <w:r w:rsidR="00347A3C">
              <w:rPr>
                <w:noProof/>
                <w:webHidden/>
              </w:rPr>
              <w:fldChar w:fldCharType="end"/>
            </w:r>
          </w:hyperlink>
        </w:p>
        <w:p w14:paraId="3AA3B1CC" w14:textId="1B2C5509" w:rsidR="00347A3C" w:rsidRDefault="00000000">
          <w:pPr>
            <w:pStyle w:val="Indholdsfortegnelse2"/>
            <w:rPr>
              <w:rFonts w:eastAsiaTheme="minorEastAsia"/>
              <w:noProof/>
              <w:lang w:eastAsia="da-DK"/>
            </w:rPr>
          </w:pPr>
          <w:hyperlink w:anchor="_Toc130815582" w:history="1">
            <w:r w:rsidR="00347A3C" w:rsidRPr="00AF3D9E">
              <w:rPr>
                <w:rStyle w:val="Hyperlink"/>
                <w:noProof/>
              </w:rPr>
              <w:t>1.7.</w:t>
            </w:r>
            <w:r w:rsidR="00347A3C">
              <w:rPr>
                <w:rFonts w:eastAsiaTheme="minorEastAsia"/>
                <w:noProof/>
                <w:lang w:eastAsia="da-DK"/>
              </w:rPr>
              <w:tab/>
            </w:r>
            <w:r w:rsidR="00347A3C" w:rsidRPr="00AF3D9E">
              <w:rPr>
                <w:rStyle w:val="Hyperlink"/>
                <w:noProof/>
              </w:rPr>
              <w:t>Testresultat</w:t>
            </w:r>
            <w:r w:rsidR="00347A3C">
              <w:rPr>
                <w:noProof/>
                <w:webHidden/>
              </w:rPr>
              <w:tab/>
            </w:r>
            <w:r w:rsidR="00347A3C">
              <w:rPr>
                <w:noProof/>
                <w:webHidden/>
              </w:rPr>
              <w:fldChar w:fldCharType="begin"/>
            </w:r>
            <w:r w:rsidR="00347A3C">
              <w:rPr>
                <w:noProof/>
                <w:webHidden/>
              </w:rPr>
              <w:instrText xml:space="preserve"> PAGEREF _Toc130815582 \h </w:instrText>
            </w:r>
            <w:r w:rsidR="00347A3C">
              <w:rPr>
                <w:noProof/>
                <w:webHidden/>
              </w:rPr>
            </w:r>
            <w:r w:rsidR="00347A3C">
              <w:rPr>
                <w:noProof/>
                <w:webHidden/>
              </w:rPr>
              <w:fldChar w:fldCharType="separate"/>
            </w:r>
            <w:r w:rsidR="00347A3C">
              <w:rPr>
                <w:noProof/>
                <w:webHidden/>
              </w:rPr>
              <w:t>7</w:t>
            </w:r>
            <w:r w:rsidR="00347A3C">
              <w:rPr>
                <w:noProof/>
                <w:webHidden/>
              </w:rPr>
              <w:fldChar w:fldCharType="end"/>
            </w:r>
          </w:hyperlink>
        </w:p>
        <w:p w14:paraId="34E8AE89" w14:textId="015B6009" w:rsidR="00347A3C" w:rsidRDefault="00000000">
          <w:pPr>
            <w:pStyle w:val="Indholdsfortegnelse1"/>
            <w:rPr>
              <w:rFonts w:eastAsiaTheme="minorEastAsia"/>
              <w:noProof/>
              <w:lang w:eastAsia="da-DK"/>
            </w:rPr>
          </w:pPr>
          <w:hyperlink w:anchor="_Toc130815583" w:history="1">
            <w:r w:rsidR="00347A3C" w:rsidRPr="00AF3D9E">
              <w:rPr>
                <w:rStyle w:val="Hyperlink"/>
                <w:noProof/>
              </w:rPr>
              <w:t>2.</w:t>
            </w:r>
            <w:r w:rsidR="00347A3C">
              <w:rPr>
                <w:rFonts w:eastAsiaTheme="minorEastAsia"/>
                <w:noProof/>
                <w:lang w:eastAsia="da-DK"/>
              </w:rPr>
              <w:tab/>
            </w:r>
            <w:r w:rsidR="00347A3C" w:rsidRPr="00AF3D9E">
              <w:rPr>
                <w:rStyle w:val="Hyperlink"/>
                <w:noProof/>
              </w:rPr>
              <w:t>Oplysninger om leverandør, system under test og testresultat</w:t>
            </w:r>
            <w:r w:rsidR="00347A3C">
              <w:rPr>
                <w:noProof/>
                <w:webHidden/>
              </w:rPr>
              <w:tab/>
            </w:r>
            <w:r w:rsidR="00347A3C">
              <w:rPr>
                <w:noProof/>
                <w:webHidden/>
              </w:rPr>
              <w:fldChar w:fldCharType="begin"/>
            </w:r>
            <w:r w:rsidR="00347A3C">
              <w:rPr>
                <w:noProof/>
                <w:webHidden/>
              </w:rPr>
              <w:instrText xml:space="preserve"> PAGEREF _Toc130815583 \h </w:instrText>
            </w:r>
            <w:r w:rsidR="00347A3C">
              <w:rPr>
                <w:noProof/>
                <w:webHidden/>
              </w:rPr>
            </w:r>
            <w:r w:rsidR="00347A3C">
              <w:rPr>
                <w:noProof/>
                <w:webHidden/>
              </w:rPr>
              <w:fldChar w:fldCharType="separate"/>
            </w:r>
            <w:r w:rsidR="00347A3C">
              <w:rPr>
                <w:noProof/>
                <w:webHidden/>
              </w:rPr>
              <w:t>9</w:t>
            </w:r>
            <w:r w:rsidR="00347A3C">
              <w:rPr>
                <w:noProof/>
                <w:webHidden/>
              </w:rPr>
              <w:fldChar w:fldCharType="end"/>
            </w:r>
          </w:hyperlink>
        </w:p>
        <w:p w14:paraId="5D7C85ED" w14:textId="61178586" w:rsidR="00347A3C" w:rsidRDefault="00000000">
          <w:pPr>
            <w:pStyle w:val="Indholdsfortegnelse2"/>
            <w:rPr>
              <w:rFonts w:eastAsiaTheme="minorEastAsia"/>
              <w:noProof/>
              <w:lang w:eastAsia="da-DK"/>
            </w:rPr>
          </w:pPr>
          <w:hyperlink w:anchor="_Toc130815584" w:history="1">
            <w:r w:rsidR="00347A3C" w:rsidRPr="00AF3D9E">
              <w:rPr>
                <w:rStyle w:val="Hyperlink"/>
                <w:noProof/>
              </w:rPr>
              <w:t>2.1.</w:t>
            </w:r>
            <w:r w:rsidR="00347A3C">
              <w:rPr>
                <w:rFonts w:eastAsiaTheme="minorEastAsia"/>
                <w:noProof/>
                <w:lang w:eastAsia="da-DK"/>
              </w:rPr>
              <w:tab/>
            </w:r>
            <w:r w:rsidR="00347A3C" w:rsidRPr="00AF3D9E">
              <w:rPr>
                <w:rStyle w:val="Hyperlink"/>
                <w:noProof/>
              </w:rPr>
              <w:t>Oplysninger om leverandøren</w:t>
            </w:r>
            <w:r w:rsidR="00347A3C">
              <w:rPr>
                <w:noProof/>
                <w:webHidden/>
              </w:rPr>
              <w:tab/>
            </w:r>
            <w:r w:rsidR="00347A3C">
              <w:rPr>
                <w:noProof/>
                <w:webHidden/>
              </w:rPr>
              <w:fldChar w:fldCharType="begin"/>
            </w:r>
            <w:r w:rsidR="00347A3C">
              <w:rPr>
                <w:noProof/>
                <w:webHidden/>
              </w:rPr>
              <w:instrText xml:space="preserve"> PAGEREF _Toc130815584 \h </w:instrText>
            </w:r>
            <w:r w:rsidR="00347A3C">
              <w:rPr>
                <w:noProof/>
                <w:webHidden/>
              </w:rPr>
            </w:r>
            <w:r w:rsidR="00347A3C">
              <w:rPr>
                <w:noProof/>
                <w:webHidden/>
              </w:rPr>
              <w:fldChar w:fldCharType="separate"/>
            </w:r>
            <w:r w:rsidR="00347A3C">
              <w:rPr>
                <w:noProof/>
                <w:webHidden/>
              </w:rPr>
              <w:t>9</w:t>
            </w:r>
            <w:r w:rsidR="00347A3C">
              <w:rPr>
                <w:noProof/>
                <w:webHidden/>
              </w:rPr>
              <w:fldChar w:fldCharType="end"/>
            </w:r>
          </w:hyperlink>
        </w:p>
        <w:p w14:paraId="0D2AABDE" w14:textId="082A195F" w:rsidR="00347A3C" w:rsidRDefault="00000000">
          <w:pPr>
            <w:pStyle w:val="Indholdsfortegnelse2"/>
            <w:rPr>
              <w:rFonts w:eastAsiaTheme="minorEastAsia"/>
              <w:noProof/>
              <w:lang w:eastAsia="da-DK"/>
            </w:rPr>
          </w:pPr>
          <w:hyperlink w:anchor="_Toc130815585" w:history="1">
            <w:r w:rsidR="00347A3C" w:rsidRPr="00AF3D9E">
              <w:rPr>
                <w:rStyle w:val="Hyperlink"/>
                <w:noProof/>
              </w:rPr>
              <w:t>2.2.</w:t>
            </w:r>
            <w:r w:rsidR="00347A3C">
              <w:rPr>
                <w:rFonts w:eastAsiaTheme="minorEastAsia"/>
                <w:noProof/>
                <w:lang w:eastAsia="da-DK"/>
              </w:rPr>
              <w:tab/>
            </w:r>
            <w:r w:rsidR="00347A3C" w:rsidRPr="00AF3D9E">
              <w:rPr>
                <w:rStyle w:val="Hyperlink"/>
                <w:noProof/>
              </w:rPr>
              <w:t>Oplysninger om system under test (SUT)</w:t>
            </w:r>
            <w:r w:rsidR="00347A3C">
              <w:rPr>
                <w:noProof/>
                <w:webHidden/>
              </w:rPr>
              <w:tab/>
            </w:r>
            <w:r w:rsidR="00347A3C">
              <w:rPr>
                <w:noProof/>
                <w:webHidden/>
              </w:rPr>
              <w:fldChar w:fldCharType="begin"/>
            </w:r>
            <w:r w:rsidR="00347A3C">
              <w:rPr>
                <w:noProof/>
                <w:webHidden/>
              </w:rPr>
              <w:instrText xml:space="preserve"> PAGEREF _Toc130815585 \h </w:instrText>
            </w:r>
            <w:r w:rsidR="00347A3C">
              <w:rPr>
                <w:noProof/>
                <w:webHidden/>
              </w:rPr>
            </w:r>
            <w:r w:rsidR="00347A3C">
              <w:rPr>
                <w:noProof/>
                <w:webHidden/>
              </w:rPr>
              <w:fldChar w:fldCharType="separate"/>
            </w:r>
            <w:r w:rsidR="00347A3C">
              <w:rPr>
                <w:noProof/>
                <w:webHidden/>
              </w:rPr>
              <w:t>9</w:t>
            </w:r>
            <w:r w:rsidR="00347A3C">
              <w:rPr>
                <w:noProof/>
                <w:webHidden/>
              </w:rPr>
              <w:fldChar w:fldCharType="end"/>
            </w:r>
          </w:hyperlink>
        </w:p>
        <w:p w14:paraId="3910242A" w14:textId="4B16C40F" w:rsidR="00347A3C" w:rsidRDefault="00000000">
          <w:pPr>
            <w:pStyle w:val="Indholdsfortegnelse2"/>
            <w:rPr>
              <w:rFonts w:eastAsiaTheme="minorEastAsia"/>
              <w:noProof/>
              <w:lang w:eastAsia="da-DK"/>
            </w:rPr>
          </w:pPr>
          <w:hyperlink w:anchor="_Toc130815586" w:history="1">
            <w:r w:rsidR="00347A3C" w:rsidRPr="00AF3D9E">
              <w:rPr>
                <w:rStyle w:val="Hyperlink"/>
                <w:noProof/>
              </w:rPr>
              <w:t>2.3.</w:t>
            </w:r>
            <w:r w:rsidR="00347A3C">
              <w:rPr>
                <w:rFonts w:eastAsiaTheme="minorEastAsia"/>
                <w:noProof/>
                <w:lang w:eastAsia="da-DK"/>
              </w:rPr>
              <w:tab/>
            </w:r>
            <w:r w:rsidR="00347A3C" w:rsidRPr="00AF3D9E">
              <w:rPr>
                <w:rStyle w:val="Hyperlink"/>
                <w:noProof/>
              </w:rPr>
              <w:t>Oplysninger om testresultat</w:t>
            </w:r>
            <w:r w:rsidR="00347A3C">
              <w:rPr>
                <w:noProof/>
                <w:webHidden/>
              </w:rPr>
              <w:tab/>
            </w:r>
            <w:r w:rsidR="00347A3C">
              <w:rPr>
                <w:noProof/>
                <w:webHidden/>
              </w:rPr>
              <w:fldChar w:fldCharType="begin"/>
            </w:r>
            <w:r w:rsidR="00347A3C">
              <w:rPr>
                <w:noProof/>
                <w:webHidden/>
              </w:rPr>
              <w:instrText xml:space="preserve"> PAGEREF _Toc130815586 \h </w:instrText>
            </w:r>
            <w:r w:rsidR="00347A3C">
              <w:rPr>
                <w:noProof/>
                <w:webHidden/>
              </w:rPr>
            </w:r>
            <w:r w:rsidR="00347A3C">
              <w:rPr>
                <w:noProof/>
                <w:webHidden/>
              </w:rPr>
              <w:fldChar w:fldCharType="separate"/>
            </w:r>
            <w:r w:rsidR="00347A3C">
              <w:rPr>
                <w:noProof/>
                <w:webHidden/>
              </w:rPr>
              <w:t>9</w:t>
            </w:r>
            <w:r w:rsidR="00347A3C">
              <w:rPr>
                <w:noProof/>
                <w:webHidden/>
              </w:rPr>
              <w:fldChar w:fldCharType="end"/>
            </w:r>
          </w:hyperlink>
        </w:p>
        <w:p w14:paraId="3B4821CB" w14:textId="5F3AE2A8" w:rsidR="00347A3C" w:rsidRDefault="00000000">
          <w:pPr>
            <w:pStyle w:val="Indholdsfortegnelse1"/>
            <w:rPr>
              <w:rFonts w:eastAsiaTheme="minorEastAsia"/>
              <w:noProof/>
              <w:lang w:eastAsia="da-DK"/>
            </w:rPr>
          </w:pPr>
          <w:hyperlink w:anchor="_Toc130815587" w:history="1">
            <w:r w:rsidR="00347A3C" w:rsidRPr="00AF3D9E">
              <w:rPr>
                <w:rStyle w:val="Hyperlink"/>
                <w:noProof/>
              </w:rPr>
              <w:t>3.</w:t>
            </w:r>
            <w:r w:rsidR="00347A3C">
              <w:rPr>
                <w:rFonts w:eastAsiaTheme="minorEastAsia"/>
                <w:noProof/>
                <w:lang w:eastAsia="da-DK"/>
              </w:rPr>
              <w:tab/>
            </w:r>
            <w:r w:rsidR="00347A3C" w:rsidRPr="00AF3D9E">
              <w:rPr>
                <w:rStyle w:val="Hyperlink"/>
                <w:noProof/>
              </w:rPr>
              <w:t>Testen</w:t>
            </w:r>
            <w:r w:rsidR="00347A3C">
              <w:rPr>
                <w:noProof/>
                <w:webHidden/>
              </w:rPr>
              <w:tab/>
            </w:r>
            <w:r w:rsidR="00347A3C">
              <w:rPr>
                <w:noProof/>
                <w:webHidden/>
              </w:rPr>
              <w:fldChar w:fldCharType="begin"/>
            </w:r>
            <w:r w:rsidR="00347A3C">
              <w:rPr>
                <w:noProof/>
                <w:webHidden/>
              </w:rPr>
              <w:instrText xml:space="preserve"> PAGEREF _Toc130815587 \h </w:instrText>
            </w:r>
            <w:r w:rsidR="00347A3C">
              <w:rPr>
                <w:noProof/>
                <w:webHidden/>
              </w:rPr>
            </w:r>
            <w:r w:rsidR="00347A3C">
              <w:rPr>
                <w:noProof/>
                <w:webHidden/>
              </w:rPr>
              <w:fldChar w:fldCharType="separate"/>
            </w:r>
            <w:r w:rsidR="00347A3C">
              <w:rPr>
                <w:noProof/>
                <w:webHidden/>
              </w:rPr>
              <w:t>10</w:t>
            </w:r>
            <w:r w:rsidR="00347A3C">
              <w:rPr>
                <w:noProof/>
                <w:webHidden/>
              </w:rPr>
              <w:fldChar w:fldCharType="end"/>
            </w:r>
          </w:hyperlink>
        </w:p>
        <w:p w14:paraId="59454DF9" w14:textId="55578970" w:rsidR="00347A3C" w:rsidRDefault="00000000">
          <w:pPr>
            <w:pStyle w:val="Indholdsfortegnelse2"/>
            <w:rPr>
              <w:rFonts w:eastAsiaTheme="minorEastAsia"/>
              <w:noProof/>
              <w:lang w:eastAsia="da-DK"/>
            </w:rPr>
          </w:pPr>
          <w:hyperlink w:anchor="_Toc130815588" w:history="1">
            <w:r w:rsidR="00347A3C" w:rsidRPr="00AF3D9E">
              <w:rPr>
                <w:rStyle w:val="Hyperlink"/>
                <w:noProof/>
              </w:rPr>
              <w:t>3.1.</w:t>
            </w:r>
            <w:r w:rsidR="00347A3C">
              <w:rPr>
                <w:rFonts w:eastAsiaTheme="minorEastAsia"/>
                <w:noProof/>
                <w:lang w:eastAsia="da-DK"/>
              </w:rPr>
              <w:tab/>
            </w:r>
            <w:r w:rsidR="00347A3C" w:rsidRPr="00AF3D9E">
              <w:rPr>
                <w:rStyle w:val="Hyperlink"/>
                <w:noProof/>
              </w:rPr>
              <w:t>Dokumentation af testen</w:t>
            </w:r>
            <w:r w:rsidR="00347A3C">
              <w:rPr>
                <w:noProof/>
                <w:webHidden/>
              </w:rPr>
              <w:tab/>
            </w:r>
            <w:r w:rsidR="00347A3C">
              <w:rPr>
                <w:noProof/>
                <w:webHidden/>
              </w:rPr>
              <w:fldChar w:fldCharType="begin"/>
            </w:r>
            <w:r w:rsidR="00347A3C">
              <w:rPr>
                <w:noProof/>
                <w:webHidden/>
              </w:rPr>
              <w:instrText xml:space="preserve"> PAGEREF _Toc130815588 \h </w:instrText>
            </w:r>
            <w:r w:rsidR="00347A3C">
              <w:rPr>
                <w:noProof/>
                <w:webHidden/>
              </w:rPr>
            </w:r>
            <w:r w:rsidR="00347A3C">
              <w:rPr>
                <w:noProof/>
                <w:webHidden/>
              </w:rPr>
              <w:fldChar w:fldCharType="separate"/>
            </w:r>
            <w:r w:rsidR="00347A3C">
              <w:rPr>
                <w:noProof/>
                <w:webHidden/>
              </w:rPr>
              <w:t>11</w:t>
            </w:r>
            <w:r w:rsidR="00347A3C">
              <w:rPr>
                <w:noProof/>
                <w:webHidden/>
              </w:rPr>
              <w:fldChar w:fldCharType="end"/>
            </w:r>
          </w:hyperlink>
        </w:p>
        <w:p w14:paraId="52CD3281" w14:textId="72926982" w:rsidR="00347A3C" w:rsidRDefault="00000000">
          <w:pPr>
            <w:pStyle w:val="Indholdsfortegnelse2"/>
            <w:rPr>
              <w:rFonts w:eastAsiaTheme="minorEastAsia"/>
              <w:noProof/>
              <w:lang w:eastAsia="da-DK"/>
            </w:rPr>
          </w:pPr>
          <w:hyperlink w:anchor="_Toc130815589" w:history="1">
            <w:r w:rsidR="00347A3C" w:rsidRPr="00AF3D9E">
              <w:rPr>
                <w:rStyle w:val="Hyperlink"/>
                <w:noProof/>
              </w:rPr>
              <w:t>3.2.</w:t>
            </w:r>
            <w:r w:rsidR="00347A3C">
              <w:rPr>
                <w:rFonts w:eastAsiaTheme="minorEastAsia"/>
                <w:noProof/>
                <w:lang w:eastAsia="da-DK"/>
              </w:rPr>
              <w:tab/>
            </w:r>
            <w:r w:rsidR="00347A3C" w:rsidRPr="00AF3D9E">
              <w:rPr>
                <w:rStyle w:val="Hyperlink"/>
                <w:noProof/>
              </w:rPr>
              <w:t>Test af TouchStone testscripts</w:t>
            </w:r>
            <w:r w:rsidR="00347A3C">
              <w:rPr>
                <w:noProof/>
                <w:webHidden/>
              </w:rPr>
              <w:tab/>
            </w:r>
            <w:r w:rsidR="00347A3C">
              <w:rPr>
                <w:noProof/>
                <w:webHidden/>
              </w:rPr>
              <w:fldChar w:fldCharType="begin"/>
            </w:r>
            <w:r w:rsidR="00347A3C">
              <w:rPr>
                <w:noProof/>
                <w:webHidden/>
              </w:rPr>
              <w:instrText xml:space="preserve"> PAGEREF _Toc130815589 \h </w:instrText>
            </w:r>
            <w:r w:rsidR="00347A3C">
              <w:rPr>
                <w:noProof/>
                <w:webHidden/>
              </w:rPr>
            </w:r>
            <w:r w:rsidR="00347A3C">
              <w:rPr>
                <w:noProof/>
                <w:webHidden/>
              </w:rPr>
              <w:fldChar w:fldCharType="separate"/>
            </w:r>
            <w:r w:rsidR="00347A3C">
              <w:rPr>
                <w:noProof/>
                <w:webHidden/>
              </w:rPr>
              <w:t>11</w:t>
            </w:r>
            <w:r w:rsidR="00347A3C">
              <w:rPr>
                <w:noProof/>
                <w:webHidden/>
              </w:rPr>
              <w:fldChar w:fldCharType="end"/>
            </w:r>
          </w:hyperlink>
        </w:p>
        <w:p w14:paraId="25177208" w14:textId="6B930760" w:rsidR="00347A3C" w:rsidRDefault="00000000">
          <w:pPr>
            <w:pStyle w:val="Indholdsfortegnelse2"/>
            <w:rPr>
              <w:rFonts w:eastAsiaTheme="minorEastAsia"/>
              <w:noProof/>
              <w:lang w:eastAsia="da-DK"/>
            </w:rPr>
          </w:pPr>
          <w:hyperlink w:anchor="_Toc130815590" w:history="1">
            <w:r w:rsidR="00347A3C" w:rsidRPr="00AF3D9E">
              <w:rPr>
                <w:rStyle w:val="Hyperlink"/>
                <w:noProof/>
              </w:rPr>
              <w:t>3.3.</w:t>
            </w:r>
            <w:r w:rsidR="00347A3C">
              <w:rPr>
                <w:rFonts w:eastAsiaTheme="minorEastAsia"/>
                <w:noProof/>
                <w:lang w:eastAsia="da-DK"/>
              </w:rPr>
              <w:tab/>
            </w:r>
            <w:r w:rsidR="00347A3C" w:rsidRPr="00AF3D9E">
              <w:rPr>
                <w:rStyle w:val="Hyperlink"/>
                <w:noProof/>
              </w:rPr>
              <w:t>Test af krav til indhold og flow/arbejdsgange</w:t>
            </w:r>
            <w:r w:rsidR="00347A3C">
              <w:rPr>
                <w:noProof/>
                <w:webHidden/>
              </w:rPr>
              <w:tab/>
            </w:r>
            <w:r w:rsidR="00347A3C">
              <w:rPr>
                <w:noProof/>
                <w:webHidden/>
              </w:rPr>
              <w:fldChar w:fldCharType="begin"/>
            </w:r>
            <w:r w:rsidR="00347A3C">
              <w:rPr>
                <w:noProof/>
                <w:webHidden/>
              </w:rPr>
              <w:instrText xml:space="preserve"> PAGEREF _Toc130815590 \h </w:instrText>
            </w:r>
            <w:r w:rsidR="00347A3C">
              <w:rPr>
                <w:noProof/>
                <w:webHidden/>
              </w:rPr>
            </w:r>
            <w:r w:rsidR="00347A3C">
              <w:rPr>
                <w:noProof/>
                <w:webHidden/>
              </w:rPr>
              <w:fldChar w:fldCharType="separate"/>
            </w:r>
            <w:r w:rsidR="00347A3C">
              <w:rPr>
                <w:noProof/>
                <w:webHidden/>
              </w:rPr>
              <w:t>12</w:t>
            </w:r>
            <w:r w:rsidR="00347A3C">
              <w:rPr>
                <w:noProof/>
                <w:webHidden/>
              </w:rPr>
              <w:fldChar w:fldCharType="end"/>
            </w:r>
          </w:hyperlink>
        </w:p>
        <w:p w14:paraId="0F7E575B" w14:textId="64C9FF7D" w:rsidR="00347A3C" w:rsidRDefault="00000000">
          <w:pPr>
            <w:pStyle w:val="Indholdsfortegnelse2"/>
            <w:rPr>
              <w:rFonts w:eastAsiaTheme="minorEastAsia"/>
              <w:noProof/>
              <w:lang w:eastAsia="da-DK"/>
            </w:rPr>
          </w:pPr>
          <w:hyperlink w:anchor="_Toc130815591" w:history="1">
            <w:r w:rsidR="00347A3C" w:rsidRPr="00AF3D9E">
              <w:rPr>
                <w:rStyle w:val="Hyperlink"/>
                <w:noProof/>
              </w:rPr>
              <w:t>3.4.</w:t>
            </w:r>
            <w:r w:rsidR="00347A3C">
              <w:rPr>
                <w:rFonts w:eastAsiaTheme="minorEastAsia"/>
                <w:noProof/>
                <w:lang w:eastAsia="da-DK"/>
              </w:rPr>
              <w:tab/>
            </w:r>
            <w:r w:rsidR="00347A3C" w:rsidRPr="00AF3D9E">
              <w:rPr>
                <w:rStyle w:val="Hyperlink"/>
                <w:noProof/>
              </w:rPr>
              <w:t>Test af generelle tekniske krav</w:t>
            </w:r>
            <w:r w:rsidR="00347A3C">
              <w:rPr>
                <w:noProof/>
                <w:webHidden/>
              </w:rPr>
              <w:tab/>
            </w:r>
            <w:r w:rsidR="00347A3C">
              <w:rPr>
                <w:noProof/>
                <w:webHidden/>
              </w:rPr>
              <w:fldChar w:fldCharType="begin"/>
            </w:r>
            <w:r w:rsidR="00347A3C">
              <w:rPr>
                <w:noProof/>
                <w:webHidden/>
              </w:rPr>
              <w:instrText xml:space="preserve"> PAGEREF _Toc130815591 \h </w:instrText>
            </w:r>
            <w:r w:rsidR="00347A3C">
              <w:rPr>
                <w:noProof/>
                <w:webHidden/>
              </w:rPr>
            </w:r>
            <w:r w:rsidR="00347A3C">
              <w:rPr>
                <w:noProof/>
                <w:webHidden/>
              </w:rPr>
              <w:fldChar w:fldCharType="separate"/>
            </w:r>
            <w:r w:rsidR="00347A3C">
              <w:rPr>
                <w:noProof/>
                <w:webHidden/>
              </w:rPr>
              <w:t>45</w:t>
            </w:r>
            <w:r w:rsidR="00347A3C">
              <w:rPr>
                <w:noProof/>
                <w:webHidden/>
              </w:rPr>
              <w:fldChar w:fldCharType="end"/>
            </w:r>
          </w:hyperlink>
        </w:p>
        <w:p w14:paraId="7305A9CA" w14:textId="7E4DA044" w:rsidR="0098049D" w:rsidRDefault="0023358E">
          <w:r>
            <w:fldChar w:fldCharType="end"/>
          </w:r>
        </w:p>
      </w:sdtContent>
    </w:sdt>
    <w:p w14:paraId="58979A3C" w14:textId="66ADA905" w:rsidR="0098049D" w:rsidRDefault="0098049D">
      <w:r>
        <w:br w:type="page"/>
      </w:r>
    </w:p>
    <w:p w14:paraId="52174045" w14:textId="7D90B89F" w:rsidR="0098049D" w:rsidRPr="00C972E7" w:rsidRDefault="0098049D" w:rsidP="00C972E7">
      <w:pPr>
        <w:pStyle w:val="Overskrift2"/>
        <w:numPr>
          <w:ilvl w:val="0"/>
          <w:numId w:val="20"/>
        </w:numPr>
        <w:rPr>
          <w:color w:val="152F4A"/>
          <w:sz w:val="32"/>
          <w:szCs w:val="32"/>
        </w:rPr>
      </w:pPr>
      <w:bookmarkStart w:id="0" w:name="_Toc130815575"/>
      <w:r w:rsidRPr="00C972E7">
        <w:rPr>
          <w:color w:val="152F4A"/>
          <w:sz w:val="32"/>
          <w:szCs w:val="32"/>
        </w:rPr>
        <w:lastRenderedPageBreak/>
        <w:t>Indledning</w:t>
      </w:r>
      <w:bookmarkEnd w:id="0"/>
    </w:p>
    <w:p w14:paraId="6C7F94B2" w14:textId="68FFFB53" w:rsidR="00F17572" w:rsidRPr="00F17572" w:rsidRDefault="00F17572" w:rsidP="00F17572">
      <w:pPr>
        <w:rPr>
          <w:rFonts w:cs="Calibri"/>
        </w:rPr>
      </w:pPr>
      <w:r w:rsidRPr="00F17572">
        <w:rPr>
          <w:rFonts w:cs="Calibri"/>
        </w:rPr>
        <w:t xml:space="preserve">Dette er en testprotokol for </w:t>
      </w:r>
      <w:r w:rsidRPr="00F17572">
        <w:rPr>
          <w:rFonts w:cs="Calibri"/>
        </w:rPr>
        <w:fldChar w:fldCharType="begin"/>
      </w:r>
      <w:r w:rsidRPr="00F17572">
        <w:rPr>
          <w:rFonts w:cs="Calibri"/>
        </w:rPr>
        <w:instrText xml:space="preserve"> DOCPROPERTY  Afsendelse/Modtagelse  \* MERGEFORMAT </w:instrText>
      </w:r>
      <w:r w:rsidRPr="00F17572">
        <w:rPr>
          <w:rFonts w:cs="Calibri"/>
        </w:rPr>
        <w:fldChar w:fldCharType="separate"/>
      </w:r>
      <w:r w:rsidRPr="00F17572">
        <w:rPr>
          <w:rFonts w:cs="Calibri"/>
        </w:rPr>
        <w:t>afsendelse</w:t>
      </w:r>
      <w:r w:rsidRPr="00F17572">
        <w:rPr>
          <w:rFonts w:cs="Calibri"/>
        </w:rPr>
        <w:fldChar w:fldCharType="end"/>
      </w:r>
      <w:r w:rsidRPr="00F17572">
        <w:rPr>
          <w:rFonts w:cs="Calibri"/>
        </w:rPr>
        <w:t xml:space="preserve"> af </w:t>
      </w:r>
      <w:r>
        <w:rPr>
          <w:rFonts w:cs="Calibri"/>
        </w:rPr>
        <w:t>Korrespondancemeddelelse</w:t>
      </w:r>
      <w:r w:rsidR="00863414">
        <w:rPr>
          <w:rFonts w:cs="Calibri"/>
        </w:rPr>
        <w:t xml:space="preserve"> (ENG: CareCommunication)</w:t>
      </w:r>
      <w:r w:rsidRPr="00F17572">
        <w:rPr>
          <w:rFonts w:cs="Calibri"/>
        </w:rPr>
        <w:t>.</w:t>
      </w:r>
    </w:p>
    <w:p w14:paraId="75786B9E" w14:textId="419377C8" w:rsidR="00F17572" w:rsidRDefault="00F17572" w:rsidP="00F17572">
      <w:r>
        <w:t xml:space="preserve">Al dokumentation vedr. </w:t>
      </w:r>
      <w:r>
        <w:rPr>
          <w:rFonts w:cs="Calibri"/>
        </w:rPr>
        <w:t>Korrespondancemeddelelse</w:t>
      </w:r>
      <w:r w:rsidRPr="00F17572">
        <w:rPr>
          <w:rFonts w:cs="Calibri"/>
        </w:rPr>
        <w:t xml:space="preserve"> </w:t>
      </w:r>
      <w:r>
        <w:t xml:space="preserve">og </w:t>
      </w:r>
      <w:proofErr w:type="spellStart"/>
      <w:r>
        <w:t>Governance</w:t>
      </w:r>
      <w:proofErr w:type="spellEnd"/>
      <w:r>
        <w:t xml:space="preserve"> (se </w:t>
      </w:r>
      <w:hyperlink w:anchor="_Baggrundsmaterialer" w:history="1">
        <w:proofErr w:type="spellStart"/>
        <w:r w:rsidRPr="00F17572">
          <w:rPr>
            <w:rStyle w:val="Hyperlink"/>
            <w:rFonts w:ascii="Calibri" w:hAnsi="Calibri"/>
          </w:rPr>
          <w:t>Baggrundmaterialer</w:t>
        </w:r>
        <w:proofErr w:type="spellEnd"/>
      </w:hyperlink>
      <w:r>
        <w:t xml:space="preserve">) vil være genstand for test, og testprotokollen vil løbende blive opdateret for at afspejle kravene bedst muligt. </w:t>
      </w:r>
    </w:p>
    <w:p w14:paraId="27C58F73" w14:textId="77777777" w:rsidR="00F17572" w:rsidRPr="00BE2F95" w:rsidRDefault="00F17572" w:rsidP="00F17572">
      <w:r w:rsidRPr="00BE2F95">
        <w:t xml:space="preserve">Versionering af testprotokollen vil følge major- og </w:t>
      </w:r>
      <w:proofErr w:type="spellStart"/>
      <w:r w:rsidRPr="00BE2F95">
        <w:t>minor</w:t>
      </w:r>
      <w:proofErr w:type="spellEnd"/>
      <w:r w:rsidRPr="00BE2F95">
        <w:t xml:space="preserve">-versionen af standarden, men </w:t>
      </w:r>
      <w:r>
        <w:t xml:space="preserve">kan </w:t>
      </w:r>
      <w:r w:rsidRPr="00BE2F95">
        <w:t xml:space="preserve">have en patch-version, der er forskellige fra standardens patch-version. </w:t>
      </w:r>
    </w:p>
    <w:p w14:paraId="611CFCC7" w14:textId="51EDD4E5" w:rsidR="00F17572" w:rsidRPr="00F17572" w:rsidRDefault="00F17572" w:rsidP="00F17572">
      <w:pPr>
        <w:rPr>
          <w:rFonts w:cs="Calibri"/>
        </w:rPr>
      </w:pPr>
      <w:r w:rsidRPr="00F17572">
        <w:rPr>
          <w:rFonts w:cs="Calibri"/>
        </w:rPr>
        <w:t xml:space="preserve">Testprotokollen vil også blive tilgængelig på engelsk. I tilfælde af uoverensstemmelser mellem den danske og den engelske version, er den danske version </w:t>
      </w:r>
      <w:r w:rsidR="695F26D9" w:rsidRPr="62242365">
        <w:rPr>
          <w:rFonts w:cs="Calibri"/>
        </w:rPr>
        <w:t xml:space="preserve">den </w:t>
      </w:r>
      <w:r w:rsidRPr="00F17572">
        <w:rPr>
          <w:rFonts w:cs="Calibri"/>
        </w:rPr>
        <w:t>gældende version.</w:t>
      </w:r>
    </w:p>
    <w:p w14:paraId="301A3B81" w14:textId="2B9DAD8A" w:rsidR="00F17572" w:rsidRPr="00F17572" w:rsidRDefault="00F17572" w:rsidP="00F17572">
      <w:pPr>
        <w:rPr>
          <w:rFonts w:cs="Calibri"/>
        </w:rPr>
      </w:pPr>
      <w:r w:rsidRPr="00F17572">
        <w:rPr>
          <w:rFonts w:cs="Calibri"/>
          <w:b/>
          <w:bCs/>
        </w:rPr>
        <w:t>Vedr. modtagelse af kvitteringer:</w:t>
      </w:r>
      <w:r w:rsidRPr="00F17572">
        <w:rPr>
          <w:rFonts w:cs="Calibri"/>
        </w:rPr>
        <w:t xml:space="preserve"> Godkendelse forudsætter, at systemet under test (SUT) er godkendt til modtagelse af FHIR-kvittering (ENG: Acknowledgement). Denne test håndteres i en separat testprotokol</w:t>
      </w:r>
      <w:r w:rsidR="00C23173">
        <w:rPr>
          <w:rFonts w:cs="Calibri"/>
        </w:rPr>
        <w:t>.</w:t>
      </w:r>
    </w:p>
    <w:p w14:paraId="430990FB" w14:textId="1EC3B879" w:rsidR="0098049D" w:rsidRDefault="0098049D" w:rsidP="00EA2B7E">
      <w:pPr>
        <w:pStyle w:val="Overskrift2"/>
        <w:numPr>
          <w:ilvl w:val="1"/>
          <w:numId w:val="4"/>
        </w:numPr>
        <w:rPr>
          <w:color w:val="152F4A"/>
        </w:rPr>
      </w:pPr>
      <w:bookmarkStart w:id="1" w:name="_Toc130815576"/>
      <w:r w:rsidRPr="0098049D">
        <w:rPr>
          <w:color w:val="152F4A"/>
        </w:rPr>
        <w:t>Formål</w:t>
      </w:r>
      <w:bookmarkEnd w:id="1"/>
    </w:p>
    <w:p w14:paraId="625EE564" w14:textId="77777777" w:rsidR="003F03B4" w:rsidRDefault="003F03B4" w:rsidP="003F03B4">
      <w:r>
        <w:t xml:space="preserve">Testprotokollen danner udgangspunkt for den test, der skal sikre, at SUT overholder de opsatte regler og krav til standarden. </w:t>
      </w:r>
    </w:p>
    <w:p w14:paraId="6D931DF1" w14:textId="77777777" w:rsidR="003F03B4" w:rsidRPr="00092CEA" w:rsidRDefault="003F03B4" w:rsidP="003F03B4">
      <w:r>
        <w:t xml:space="preserve">Testprotokollen danner også udgangspunkt for den egentest, leverandøren foretager forud for en live test. </w:t>
      </w:r>
      <w:bookmarkStart w:id="2" w:name="_Baggrundsmateriale"/>
      <w:bookmarkEnd w:id="2"/>
    </w:p>
    <w:p w14:paraId="2EF12A44" w14:textId="382F930D" w:rsidR="00EA2B7E" w:rsidRPr="00EA2B7E" w:rsidRDefault="00EA2B7E" w:rsidP="00EA2B7E">
      <w:pPr>
        <w:pStyle w:val="Overskrift2"/>
        <w:numPr>
          <w:ilvl w:val="1"/>
          <w:numId w:val="4"/>
        </w:numPr>
        <w:rPr>
          <w:color w:val="152F4A"/>
        </w:rPr>
      </w:pPr>
      <w:bookmarkStart w:id="3" w:name="_Toc130815577"/>
      <w:r w:rsidRPr="00EA2B7E">
        <w:rPr>
          <w:color w:val="152F4A"/>
        </w:rPr>
        <w:t xml:space="preserve">Forudsætninger for </w:t>
      </w:r>
      <w:r w:rsidR="003F03B4">
        <w:rPr>
          <w:color w:val="152F4A"/>
        </w:rPr>
        <w:t>live</w:t>
      </w:r>
      <w:r w:rsidRPr="00EA2B7E">
        <w:rPr>
          <w:color w:val="152F4A"/>
        </w:rPr>
        <w:t>test</w:t>
      </w:r>
      <w:bookmarkEnd w:id="3"/>
    </w:p>
    <w:p w14:paraId="18E92A9F" w14:textId="77777777" w:rsidR="00EA2B7E" w:rsidRDefault="00EA2B7E" w:rsidP="00EA2B7E">
      <w:r w:rsidRPr="003636DE">
        <w:t>Følgende forudsætninger skal være opfyldt, førend testen kan gennemføres:</w:t>
      </w:r>
    </w:p>
    <w:p w14:paraId="6D5259D3" w14:textId="77777777" w:rsidR="00AD5816" w:rsidRDefault="00EA2B7E" w:rsidP="00EA2B7E">
      <w:pPr>
        <w:pStyle w:val="Listeafsnit"/>
        <w:numPr>
          <w:ilvl w:val="0"/>
          <w:numId w:val="5"/>
        </w:numPr>
      </w:pPr>
      <w:r>
        <w:t>Leverandøren har gennemlæst standarddokumentationen herunder:</w:t>
      </w:r>
    </w:p>
    <w:p w14:paraId="7CEFC8D5" w14:textId="79FEECFC" w:rsidR="00AD5816" w:rsidRDefault="00000000" w:rsidP="00EA2B7E">
      <w:pPr>
        <w:pStyle w:val="Listeafsnit"/>
        <w:numPr>
          <w:ilvl w:val="1"/>
          <w:numId w:val="5"/>
        </w:numPr>
      </w:pPr>
      <w:hyperlink w:anchor="_Baggrundsmaterialer_1" w:history="1">
        <w:r w:rsidR="00EA2B7E" w:rsidRPr="002B420B">
          <w:rPr>
            <w:rStyle w:val="Hyperlink"/>
          </w:rPr>
          <w:t>Sundhedsfaglige retningslinjer</w:t>
        </w:r>
      </w:hyperlink>
    </w:p>
    <w:p w14:paraId="0335BC7D" w14:textId="17D2D05C" w:rsidR="00AD5816" w:rsidRDefault="00000000" w:rsidP="00EA2B7E">
      <w:pPr>
        <w:pStyle w:val="Listeafsnit"/>
        <w:numPr>
          <w:ilvl w:val="1"/>
          <w:numId w:val="5"/>
        </w:numPr>
      </w:pPr>
      <w:hyperlink w:anchor="_Baggrundsmaterialer_1" w:history="1">
        <w:proofErr w:type="spellStart"/>
        <w:r w:rsidR="00EA2B7E" w:rsidRPr="002B420B">
          <w:rPr>
            <w:rStyle w:val="Hyperlink"/>
          </w:rPr>
          <w:t>Use</w:t>
        </w:r>
        <w:proofErr w:type="spellEnd"/>
        <w:r w:rsidR="00EA2B7E" w:rsidRPr="002B420B">
          <w:rPr>
            <w:rStyle w:val="Hyperlink"/>
          </w:rPr>
          <w:t xml:space="preserve"> cases</w:t>
        </w:r>
      </w:hyperlink>
    </w:p>
    <w:p w14:paraId="4161EFA1" w14:textId="69854E26" w:rsidR="003F03B4" w:rsidRDefault="00000000" w:rsidP="003F03B4">
      <w:pPr>
        <w:pStyle w:val="Listeafsnit"/>
        <w:numPr>
          <w:ilvl w:val="1"/>
          <w:numId w:val="5"/>
        </w:numPr>
      </w:pPr>
      <w:hyperlink w:anchor="_Baggrundsmaterialer_1" w:history="1">
        <w:proofErr w:type="spellStart"/>
        <w:r w:rsidR="003F03B4" w:rsidRPr="002B420B">
          <w:rPr>
            <w:rStyle w:val="Hyperlink"/>
          </w:rPr>
          <w:t>Implementation</w:t>
        </w:r>
        <w:proofErr w:type="spellEnd"/>
        <w:r w:rsidR="003F03B4" w:rsidRPr="002B420B">
          <w:rPr>
            <w:rStyle w:val="Hyperlink"/>
          </w:rPr>
          <w:t xml:space="preserve"> Guide</w:t>
        </w:r>
      </w:hyperlink>
      <w:r w:rsidR="003F03B4">
        <w:t xml:space="preserve"> </w:t>
      </w:r>
    </w:p>
    <w:p w14:paraId="2A88CD6B" w14:textId="2A118E1A" w:rsidR="00AD5816" w:rsidRDefault="00000000" w:rsidP="00EA2B7E">
      <w:pPr>
        <w:pStyle w:val="Listeafsnit"/>
        <w:numPr>
          <w:ilvl w:val="1"/>
          <w:numId w:val="5"/>
        </w:numPr>
      </w:pPr>
      <w:hyperlink w:anchor="_Baggrundsmaterialer_1" w:history="1">
        <w:proofErr w:type="spellStart"/>
        <w:r w:rsidR="003F03B4" w:rsidRPr="002B420B">
          <w:rPr>
            <w:rStyle w:val="Hyperlink"/>
          </w:rPr>
          <w:t>Governance</w:t>
        </w:r>
        <w:proofErr w:type="spellEnd"/>
      </w:hyperlink>
    </w:p>
    <w:p w14:paraId="4DE3B54E" w14:textId="5BF4C563" w:rsidR="00EA2B7E" w:rsidRDefault="00EA2B7E" w:rsidP="00EA2B7E">
      <w:pPr>
        <w:pStyle w:val="Listeafsnit"/>
        <w:numPr>
          <w:ilvl w:val="1"/>
          <w:numId w:val="5"/>
        </w:numPr>
      </w:pPr>
      <w:r>
        <w:t xml:space="preserve">Samt andet relevant materiale jf. </w:t>
      </w:r>
      <w:hyperlink w:anchor="_Baggrundsmaterialer_1" w:history="1">
        <w:r w:rsidR="00106A47" w:rsidRPr="002B420B">
          <w:rPr>
            <w:rStyle w:val="Hyperlink"/>
          </w:rPr>
          <w:t>baggrundsmaterialer</w:t>
        </w:r>
      </w:hyperlink>
      <w:r>
        <w:t>.</w:t>
      </w:r>
    </w:p>
    <w:p w14:paraId="2E74A25E" w14:textId="78857A72" w:rsidR="00AD5816" w:rsidRDefault="00EA2B7E" w:rsidP="00EA2B7E">
      <w:pPr>
        <w:pStyle w:val="Listeafsnit"/>
        <w:numPr>
          <w:ilvl w:val="0"/>
          <w:numId w:val="5"/>
        </w:numPr>
      </w:pPr>
      <w:r>
        <w:t xml:space="preserve">Leverandøren har foretaget </w:t>
      </w:r>
      <w:hyperlink w:anchor="Egentest" w:history="1">
        <w:r w:rsidRPr="00FA03FB">
          <w:rPr>
            <w:rStyle w:val="Hyperlink"/>
          </w:rPr>
          <w:t>egentest</w:t>
        </w:r>
      </w:hyperlink>
      <w:r>
        <w:t>, som er godkendt af MedCom.</w:t>
      </w:r>
    </w:p>
    <w:p w14:paraId="0559EF3B" w14:textId="1E8D6475" w:rsidR="00093524" w:rsidRPr="00EA2B7E" w:rsidRDefault="00093524" w:rsidP="00093524">
      <w:pPr>
        <w:pStyle w:val="Listeafsnit"/>
        <w:numPr>
          <w:ilvl w:val="0"/>
          <w:numId w:val="5"/>
        </w:numPr>
      </w:pPr>
      <w:r>
        <w:t xml:space="preserve">Leverandøren har oprettet </w:t>
      </w:r>
      <w:hyperlink w:anchor="_Testeksempler_og_testpersoner" w:history="1">
        <w:r w:rsidRPr="00744C23">
          <w:rPr>
            <w:rStyle w:val="Hyperlink"/>
          </w:rPr>
          <w:t>relevante testpersoner</w:t>
        </w:r>
      </w:hyperlink>
      <w:r>
        <w:t xml:space="preserve"> i systemet under test (SUT)</w:t>
      </w:r>
    </w:p>
    <w:p w14:paraId="33590119" w14:textId="77777777" w:rsidR="00E968D4" w:rsidRDefault="00E968D4" w:rsidP="00E968D4">
      <w:pPr>
        <w:pStyle w:val="Listeafsnit"/>
        <w:numPr>
          <w:ilvl w:val="0"/>
          <w:numId w:val="5"/>
        </w:numPr>
      </w:pPr>
      <w:r w:rsidRPr="006C060C">
        <w:t>Leverandøren anvender</w:t>
      </w:r>
      <w:r w:rsidRPr="003A046A">
        <w:t xml:space="preserve"> samme version af SUT</w:t>
      </w:r>
      <w:r w:rsidRPr="00A45823">
        <w:t xml:space="preserve"> </w:t>
      </w:r>
      <w:r w:rsidRPr="007327F6">
        <w:t xml:space="preserve">under </w:t>
      </w:r>
      <w:r>
        <w:t>egentest og livetest.</w:t>
      </w:r>
    </w:p>
    <w:p w14:paraId="1462E165" w14:textId="495089C4" w:rsidR="00856C96" w:rsidRPr="00856C96" w:rsidRDefault="00856C96" w:rsidP="00856C96">
      <w:pPr>
        <w:pStyle w:val="Listeafsnit"/>
        <w:numPr>
          <w:ilvl w:val="0"/>
          <w:numId w:val="5"/>
        </w:numPr>
        <w:rPr>
          <w:rFonts w:cstheme="minorHAnsi"/>
        </w:rPr>
      </w:pPr>
      <w:r>
        <w:rPr>
          <w:rFonts w:cstheme="minorHAnsi"/>
        </w:rPr>
        <w:t xml:space="preserve">Godkendelse forudsætter, at SUT er godkendt til modtagelse af FHIR-kvittering (ENG: Acknowledgement). </w:t>
      </w:r>
    </w:p>
    <w:p w14:paraId="10A8CBCE" w14:textId="292B5D34" w:rsidR="004B782A" w:rsidRPr="00856C96" w:rsidRDefault="00856C96" w:rsidP="00856C96">
      <w:pPr>
        <w:pStyle w:val="Overskrift2"/>
        <w:numPr>
          <w:ilvl w:val="1"/>
          <w:numId w:val="4"/>
        </w:numPr>
        <w:rPr>
          <w:color w:val="152F4A"/>
        </w:rPr>
      </w:pPr>
      <w:bookmarkStart w:id="4" w:name="_Toc130815578"/>
      <w:r>
        <w:rPr>
          <w:color w:val="152F4A"/>
        </w:rPr>
        <w:lastRenderedPageBreak/>
        <w:t>Dokumentation af egentest</w:t>
      </w:r>
      <w:r w:rsidR="004B782A" w:rsidRPr="003636DE">
        <w:rPr>
          <w:noProof/>
        </w:rPr>
        <mc:AlternateContent>
          <mc:Choice Requires="wps">
            <w:drawing>
              <wp:anchor distT="45720" distB="45720" distL="114300" distR="114300" simplePos="0" relativeHeight="251658240" behindDoc="0" locked="0" layoutInCell="1" allowOverlap="1" wp14:anchorId="1C801363" wp14:editId="0899C031">
                <wp:simplePos x="0" y="0"/>
                <wp:positionH relativeFrom="column">
                  <wp:posOffset>32385</wp:posOffset>
                </wp:positionH>
                <wp:positionV relativeFrom="paragraph">
                  <wp:posOffset>349250</wp:posOffset>
                </wp:positionV>
                <wp:extent cx="8442960" cy="1404620"/>
                <wp:effectExtent l="0" t="0" r="15240" b="26670"/>
                <wp:wrapTopAndBottom/>
                <wp:docPr id="217" name="Tekstfelt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42960" cy="1404620"/>
                        </a:xfrm>
                        <a:prstGeom prst="rect">
                          <a:avLst/>
                        </a:prstGeom>
                        <a:solidFill>
                          <a:schemeClr val="accent1">
                            <a:lumMod val="60000"/>
                            <a:lumOff val="40000"/>
                          </a:schemeClr>
                        </a:solidFill>
                        <a:ln>
                          <a:solidFill>
                            <a:schemeClr val="accent1"/>
                          </a:solidFill>
                          <a:headEnd/>
                          <a:tailEnd/>
                        </a:ln>
                      </wps:spPr>
                      <wps:style>
                        <a:lnRef idx="1">
                          <a:schemeClr val="accent5"/>
                        </a:lnRef>
                        <a:fillRef idx="2">
                          <a:schemeClr val="accent5"/>
                        </a:fillRef>
                        <a:effectRef idx="1">
                          <a:schemeClr val="accent5"/>
                        </a:effectRef>
                        <a:fontRef idx="minor">
                          <a:schemeClr val="dk1"/>
                        </a:fontRef>
                      </wps:style>
                      <wps:txbx>
                        <w:txbxContent>
                          <w:p w14:paraId="302E9C62" w14:textId="77777777" w:rsidR="004B782A" w:rsidRPr="00AF3858" w:rsidRDefault="004B782A" w:rsidP="004B782A">
                            <w:pPr>
                              <w:rPr>
                                <w:b/>
                                <w:bCs/>
                                <w:sz w:val="32"/>
                                <w:szCs w:val="32"/>
                              </w:rPr>
                            </w:pPr>
                            <w:bookmarkStart w:id="5" w:name="Egentest"/>
                            <w:r w:rsidRPr="00AF3858">
                              <w:rPr>
                                <w:b/>
                                <w:bCs/>
                                <w:sz w:val="32"/>
                                <w:szCs w:val="32"/>
                              </w:rPr>
                              <w:t>Egentest</w:t>
                            </w:r>
                          </w:p>
                          <w:bookmarkEnd w:id="5"/>
                          <w:p w14:paraId="6F6842F1" w14:textId="77777777" w:rsidR="00B6644F" w:rsidRPr="005179D4" w:rsidRDefault="00B6644F" w:rsidP="00B6644F">
                            <w:pPr>
                              <w:rPr>
                                <w:b/>
                                <w:bCs/>
                              </w:rPr>
                            </w:pPr>
                            <w:r w:rsidRPr="005179D4">
                              <w:rPr>
                                <w:b/>
                                <w:bCs/>
                              </w:rPr>
                              <w:t xml:space="preserve">Leverandøren skal forud for testen have foretaget egentest, </w:t>
                            </w:r>
                            <w:r>
                              <w:rPr>
                                <w:b/>
                                <w:bCs/>
                              </w:rPr>
                              <w:t xml:space="preserve">herunder succesfuldt gennemført </w:t>
                            </w:r>
                            <w:proofErr w:type="spellStart"/>
                            <w:r>
                              <w:rPr>
                                <w:b/>
                                <w:bCs/>
                              </w:rPr>
                              <w:t>TouchStone</w:t>
                            </w:r>
                            <w:proofErr w:type="spellEnd"/>
                            <w:r>
                              <w:rPr>
                                <w:b/>
                                <w:bCs/>
                              </w:rPr>
                              <w:t xml:space="preserve"> </w:t>
                            </w:r>
                            <w:proofErr w:type="spellStart"/>
                            <w:r>
                              <w:rPr>
                                <w:b/>
                                <w:bCs/>
                              </w:rPr>
                              <w:t>egentests</w:t>
                            </w:r>
                            <w:proofErr w:type="spellEnd"/>
                            <w:r>
                              <w:rPr>
                                <w:b/>
                                <w:bCs/>
                              </w:rPr>
                              <w:t xml:space="preserve">, </w:t>
                            </w:r>
                            <w:r w:rsidRPr="005179D4">
                              <w:rPr>
                                <w:b/>
                                <w:bCs/>
                              </w:rPr>
                              <w:t>som er godkendt af MedCom.</w:t>
                            </w:r>
                          </w:p>
                          <w:p w14:paraId="0DDCFBD8" w14:textId="77777777" w:rsidR="00B6644F" w:rsidRDefault="00B6644F" w:rsidP="00B6644F">
                            <w:proofErr w:type="spellStart"/>
                            <w:r>
                              <w:t>Egentesten</w:t>
                            </w:r>
                            <w:proofErr w:type="spellEnd"/>
                            <w:r>
                              <w:t xml:space="preserve"> dokumenteres ved, at leverandøren udfylder denne testprotokol.</w:t>
                            </w:r>
                          </w:p>
                          <w:p w14:paraId="71B65912" w14:textId="77777777" w:rsidR="00B6644F" w:rsidRDefault="00B6644F" w:rsidP="00B6644F">
                            <w:r>
                              <w:t xml:space="preserve">Ved </w:t>
                            </w:r>
                            <w:proofErr w:type="spellStart"/>
                            <w:r>
                              <w:t>egentesten</w:t>
                            </w:r>
                            <w:proofErr w:type="spellEnd"/>
                            <w:r>
                              <w:t xml:space="preserve"> er det udelukkende følgende to kolonner for hvert teststep, der skal udfyldes af leverandøren:</w:t>
                            </w:r>
                          </w:p>
                          <w:p w14:paraId="7B83EBF1" w14:textId="77777777" w:rsidR="00B6644F" w:rsidRDefault="00B6644F" w:rsidP="00B6644F">
                            <w:pPr>
                              <w:pStyle w:val="Listeafsnit"/>
                              <w:numPr>
                                <w:ilvl w:val="0"/>
                                <w:numId w:val="6"/>
                              </w:numPr>
                            </w:pPr>
                            <w:r>
                              <w:t>[Testdata]: Udfyldes med de filnavn(e), som er ind- og udlæst</w:t>
                            </w:r>
                          </w:p>
                          <w:p w14:paraId="0EFF65AE" w14:textId="77777777" w:rsidR="00B6644F" w:rsidRDefault="00B6644F" w:rsidP="00B6644F">
                            <w:pPr>
                              <w:pStyle w:val="Listeafsnit"/>
                              <w:numPr>
                                <w:ilvl w:val="0"/>
                                <w:numId w:val="6"/>
                              </w:numPr>
                            </w:pPr>
                            <w:r>
                              <w:t xml:space="preserve">[Aktuelt resultat]: Udfyldes med </w:t>
                            </w:r>
                            <w:proofErr w:type="spellStart"/>
                            <w:r>
                              <w:t>egentestens</w:t>
                            </w:r>
                            <w:proofErr w:type="spellEnd"/>
                            <w:r>
                              <w:t xml:space="preserve"> udfald samt relevante beskrivelser</w:t>
                            </w:r>
                          </w:p>
                          <w:p w14:paraId="76EC71B0" w14:textId="77777777" w:rsidR="00B6644F" w:rsidRDefault="00B6644F" w:rsidP="00B6644F">
                            <w:r>
                              <w:t>Øvrige kolonner er forbeholdt MedCom.</w:t>
                            </w:r>
                          </w:p>
                          <w:p w14:paraId="67D276F4" w14:textId="5DF74A1C" w:rsidR="00B6644F" w:rsidRPr="00C8361F" w:rsidRDefault="00B6644F" w:rsidP="00B6644F">
                            <w:pPr>
                              <w:rPr>
                                <w:b/>
                                <w:bCs/>
                              </w:rPr>
                            </w:pPr>
                            <w:r w:rsidRPr="00C8361F">
                              <w:rPr>
                                <w:b/>
                                <w:bCs/>
                              </w:rPr>
                              <w:t xml:space="preserve">Leverandøren skal under </w:t>
                            </w:r>
                            <w:proofErr w:type="spellStart"/>
                            <w:r w:rsidRPr="00C8361F">
                              <w:rPr>
                                <w:b/>
                                <w:bCs/>
                              </w:rPr>
                              <w:t>egentesten</w:t>
                            </w:r>
                            <w:proofErr w:type="spellEnd"/>
                            <w:r w:rsidRPr="00C8361F">
                              <w:rPr>
                                <w:b/>
                                <w:bCs/>
                              </w:rPr>
                              <w:t xml:space="preserve"> dokumentere testresultaterne ved at gemme relevante filer og skærmdumps, og efterfølgende sende disse </w:t>
                            </w:r>
                            <w:r>
                              <w:rPr>
                                <w:b/>
                                <w:bCs/>
                              </w:rPr>
                              <w:t>i en samlet ZIP-fil (sammen med</w:t>
                            </w:r>
                            <w:r w:rsidRPr="00C8361F">
                              <w:rPr>
                                <w:b/>
                                <w:bCs/>
                              </w:rPr>
                              <w:t xml:space="preserve"> udfyldt testprotokol</w:t>
                            </w:r>
                            <w:r>
                              <w:rPr>
                                <w:b/>
                                <w:bCs/>
                              </w:rPr>
                              <w:t>)</w:t>
                            </w:r>
                            <w:r w:rsidRPr="00C8361F">
                              <w:rPr>
                                <w:b/>
                                <w:bCs/>
                              </w:rPr>
                              <w:t xml:space="preserve"> til </w:t>
                            </w:r>
                            <w:hyperlink r:id="rId11" w:history="1">
                              <w:r w:rsidR="00043A21" w:rsidRPr="00DB5111">
                                <w:rPr>
                                  <w:rStyle w:val="Hyperlink"/>
                                  <w:b/>
                                  <w:bCs/>
                                </w:rPr>
                                <w:t>fhir@medcom.dk</w:t>
                              </w:r>
                            </w:hyperlink>
                            <w:r w:rsidRPr="00C8361F">
                              <w:rPr>
                                <w:b/>
                                <w:bCs/>
                              </w:rPr>
                              <w:t>.</w:t>
                            </w:r>
                          </w:p>
                          <w:p w14:paraId="102A5EF6" w14:textId="77777777" w:rsidR="00B6644F" w:rsidRDefault="00B6644F" w:rsidP="00B6644F">
                            <w:r>
                              <w:t>Alle filer og skærmdumps skal navngives med:</w:t>
                            </w:r>
                          </w:p>
                          <w:p w14:paraId="4489C18F" w14:textId="77777777" w:rsidR="00B6644F" w:rsidRDefault="00B6644F" w:rsidP="00B6644F">
                            <w:pPr>
                              <w:pStyle w:val="Listeafsnit"/>
                              <w:numPr>
                                <w:ilvl w:val="0"/>
                                <w:numId w:val="7"/>
                              </w:numPr>
                            </w:pPr>
                            <w:r>
                              <w:t>Standardens navn</w:t>
                            </w:r>
                          </w:p>
                          <w:p w14:paraId="73D35BA5" w14:textId="77777777" w:rsidR="00B6644F" w:rsidRDefault="00B6644F" w:rsidP="00B6644F">
                            <w:pPr>
                              <w:pStyle w:val="Listeafsnit"/>
                              <w:numPr>
                                <w:ilvl w:val="0"/>
                                <w:numId w:val="7"/>
                              </w:numPr>
                            </w:pPr>
                            <w:r>
                              <w:t>Hvorvidt SUT er afsender (S) eller modtager (R) af standarden</w:t>
                            </w:r>
                          </w:p>
                          <w:p w14:paraId="0E6FBAD6" w14:textId="77777777" w:rsidR="00B6644F" w:rsidRDefault="00B6644F" w:rsidP="00B6644F">
                            <w:pPr>
                              <w:pStyle w:val="Listeafsnit"/>
                              <w:numPr>
                                <w:ilvl w:val="0"/>
                                <w:numId w:val="7"/>
                              </w:numPr>
                            </w:pPr>
                            <w:r>
                              <w:t>Nummeret på det pågældende teststep</w:t>
                            </w:r>
                          </w:p>
                          <w:p w14:paraId="6F5F5AD0" w14:textId="77777777" w:rsidR="00B6644F" w:rsidRDefault="00B6644F" w:rsidP="00B6644F">
                            <w:pPr>
                              <w:pStyle w:val="Listeafsnit"/>
                              <w:numPr>
                                <w:ilvl w:val="0"/>
                                <w:numId w:val="7"/>
                              </w:numPr>
                            </w:pPr>
                            <w:r>
                              <w:t>Fortløbende bogstav</w:t>
                            </w:r>
                          </w:p>
                          <w:p w14:paraId="382BCACF" w14:textId="77777777" w:rsidR="00B6644F" w:rsidRDefault="00B6644F" w:rsidP="00B6644F">
                            <w:pPr>
                              <w:pStyle w:val="Listeafsnit"/>
                              <w:numPr>
                                <w:ilvl w:val="0"/>
                                <w:numId w:val="7"/>
                              </w:numPr>
                            </w:pPr>
                            <w:r>
                              <w:t>Filtype</w:t>
                            </w:r>
                          </w:p>
                          <w:p w14:paraId="0181BD0C" w14:textId="5CEEDFA5" w:rsidR="004B782A" w:rsidRPr="009A68DC" w:rsidRDefault="00B6644F" w:rsidP="00B6644F">
                            <w:pPr>
                              <w:rPr>
                                <w:i/>
                              </w:rPr>
                            </w:pPr>
                            <w:r w:rsidRPr="009A68DC">
                              <w:rPr>
                                <w:i/>
                              </w:rPr>
                              <w:t xml:space="preserve">Eksempel: </w:t>
                            </w:r>
                            <w:r w:rsidR="00542524" w:rsidRPr="009A68DC">
                              <w:rPr>
                                <w:rFonts w:cs="Calibri"/>
                                <w:i/>
                              </w:rPr>
                              <w:t>CareCommunication</w:t>
                            </w:r>
                            <w:r w:rsidRPr="009A68DC">
                              <w:rPr>
                                <w:i/>
                              </w:rPr>
                              <w:t>_S_3.4_A.xml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C801363" id="_x0000_t202" coordsize="21600,21600" o:spt="202" path="m,l,21600r21600,l21600,xe">
                <v:stroke joinstyle="miter"/>
                <v:path gradientshapeok="t" o:connecttype="rect"/>
              </v:shapetype>
              <v:shape id="Tekstfelt 217" o:spid="_x0000_s1026" type="#_x0000_t202" style="position:absolute;left:0;text-align:left;margin-left:2.55pt;margin-top:27.5pt;width:664.8pt;height:110.6pt;z-index:2516582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" fillcolor="#8eaadb [1940]" strokecolor="#4472c4 [3204]" strokeweight=".5pt">
                <v:textbox style="mso-fit-shape-to-text:t">
                  <w:txbxContent>
                    <w:p w14:paraId="302E9C62" w14:textId="77777777" w:rsidR="004B782A" w:rsidRPr="00AF3858" w:rsidRDefault="004B782A" w:rsidP="004B782A">
                      <w:pPr>
                        <w:rPr>
                          <w:b/>
                          <w:bCs/>
                          <w:sz w:val="32"/>
                          <w:szCs w:val="32"/>
                        </w:rPr>
                      </w:pPr>
                      <w:bookmarkStart w:id="6" w:name="Egentest"/>
                      <w:r w:rsidRPr="00AF3858">
                        <w:rPr>
                          <w:b/>
                          <w:bCs/>
                          <w:sz w:val="32"/>
                          <w:szCs w:val="32"/>
                        </w:rPr>
                        <w:t>Egentest</w:t>
                      </w:r>
                    </w:p>
                    <w:bookmarkEnd w:id="6"/>
                    <w:p w14:paraId="6F6842F1" w14:textId="77777777" w:rsidR="00B6644F" w:rsidRPr="005179D4" w:rsidRDefault="00B6644F" w:rsidP="00B6644F">
                      <w:pPr>
                        <w:rPr>
                          <w:b/>
                          <w:bCs/>
                        </w:rPr>
                      </w:pPr>
                      <w:r w:rsidRPr="005179D4">
                        <w:rPr>
                          <w:b/>
                          <w:bCs/>
                        </w:rPr>
                        <w:t xml:space="preserve">Leverandøren skal forud for testen have foretaget egentest, </w:t>
                      </w:r>
                      <w:r>
                        <w:rPr>
                          <w:b/>
                          <w:bCs/>
                        </w:rPr>
                        <w:t xml:space="preserve">herunder succesfuldt gennemført </w:t>
                      </w:r>
                      <w:proofErr w:type="spellStart"/>
                      <w:r>
                        <w:rPr>
                          <w:b/>
                          <w:bCs/>
                        </w:rPr>
                        <w:t>TouchStone</w:t>
                      </w:r>
                      <w:proofErr w:type="spellEnd"/>
                      <w:r>
                        <w:rPr>
                          <w:b/>
                          <w:bCs/>
                        </w:rPr>
                        <w:t xml:space="preserve"> </w:t>
                      </w:r>
                      <w:proofErr w:type="spellStart"/>
                      <w:r>
                        <w:rPr>
                          <w:b/>
                          <w:bCs/>
                        </w:rPr>
                        <w:t>egentests</w:t>
                      </w:r>
                      <w:proofErr w:type="spellEnd"/>
                      <w:r>
                        <w:rPr>
                          <w:b/>
                          <w:bCs/>
                        </w:rPr>
                        <w:t xml:space="preserve">, </w:t>
                      </w:r>
                      <w:r w:rsidRPr="005179D4">
                        <w:rPr>
                          <w:b/>
                          <w:bCs/>
                        </w:rPr>
                        <w:t>som er godkendt af MedCom.</w:t>
                      </w:r>
                    </w:p>
                    <w:p w14:paraId="0DDCFBD8" w14:textId="77777777" w:rsidR="00B6644F" w:rsidRDefault="00B6644F" w:rsidP="00B6644F">
                      <w:proofErr w:type="spellStart"/>
                      <w:r>
                        <w:t>Egentesten</w:t>
                      </w:r>
                      <w:proofErr w:type="spellEnd"/>
                      <w:r>
                        <w:t xml:space="preserve"> dokumenteres ved, at leverandøren udfylder denne testprotokol.</w:t>
                      </w:r>
                    </w:p>
                    <w:p w14:paraId="71B65912" w14:textId="77777777" w:rsidR="00B6644F" w:rsidRDefault="00B6644F" w:rsidP="00B6644F">
                      <w:r>
                        <w:t xml:space="preserve">Ved </w:t>
                      </w:r>
                      <w:proofErr w:type="spellStart"/>
                      <w:r>
                        <w:t>egentesten</w:t>
                      </w:r>
                      <w:proofErr w:type="spellEnd"/>
                      <w:r>
                        <w:t xml:space="preserve"> er det udelukkende følgende to kolonner for hvert teststep, der skal udfyldes af leverandøren:</w:t>
                      </w:r>
                    </w:p>
                    <w:p w14:paraId="7B83EBF1" w14:textId="77777777" w:rsidR="00B6644F" w:rsidRDefault="00B6644F" w:rsidP="00B6644F">
                      <w:pPr>
                        <w:pStyle w:val="Listeafsnit"/>
                        <w:numPr>
                          <w:ilvl w:val="0"/>
                          <w:numId w:val="6"/>
                        </w:numPr>
                      </w:pPr>
                      <w:r>
                        <w:t>[Testdata]: Udfyldes med de filnavn(e), som er ind- og udlæst</w:t>
                      </w:r>
                    </w:p>
                    <w:p w14:paraId="0EFF65AE" w14:textId="77777777" w:rsidR="00B6644F" w:rsidRDefault="00B6644F" w:rsidP="00B6644F">
                      <w:pPr>
                        <w:pStyle w:val="Listeafsnit"/>
                        <w:numPr>
                          <w:ilvl w:val="0"/>
                          <w:numId w:val="6"/>
                        </w:numPr>
                      </w:pPr>
                      <w:r>
                        <w:t xml:space="preserve">[Aktuelt resultat]: Udfyldes med </w:t>
                      </w:r>
                      <w:proofErr w:type="spellStart"/>
                      <w:r>
                        <w:t>egentestens</w:t>
                      </w:r>
                      <w:proofErr w:type="spellEnd"/>
                      <w:r>
                        <w:t xml:space="preserve"> udfald samt relevante beskrivelser</w:t>
                      </w:r>
                    </w:p>
                    <w:p w14:paraId="76EC71B0" w14:textId="77777777" w:rsidR="00B6644F" w:rsidRDefault="00B6644F" w:rsidP="00B6644F">
                      <w:r>
                        <w:t>Øvrige kolonner er forbeholdt MedCom.</w:t>
                      </w:r>
                    </w:p>
                    <w:p w14:paraId="67D276F4" w14:textId="5DF74A1C" w:rsidR="00B6644F" w:rsidRPr="00C8361F" w:rsidRDefault="00B6644F" w:rsidP="00B6644F">
                      <w:pPr>
                        <w:rPr>
                          <w:b/>
                          <w:bCs/>
                        </w:rPr>
                      </w:pPr>
                      <w:r w:rsidRPr="00C8361F">
                        <w:rPr>
                          <w:b/>
                          <w:bCs/>
                        </w:rPr>
                        <w:t xml:space="preserve">Leverandøren skal under </w:t>
                      </w:r>
                      <w:proofErr w:type="spellStart"/>
                      <w:r w:rsidRPr="00C8361F">
                        <w:rPr>
                          <w:b/>
                          <w:bCs/>
                        </w:rPr>
                        <w:t>egentesten</w:t>
                      </w:r>
                      <w:proofErr w:type="spellEnd"/>
                      <w:r w:rsidRPr="00C8361F">
                        <w:rPr>
                          <w:b/>
                          <w:bCs/>
                        </w:rPr>
                        <w:t xml:space="preserve"> dokumentere testresultaterne ved at gemme relevante filer og skærmdumps, og efterfølgende sende disse </w:t>
                      </w:r>
                      <w:r>
                        <w:rPr>
                          <w:b/>
                          <w:bCs/>
                        </w:rPr>
                        <w:t>i en samlet ZIP-fil (sammen med</w:t>
                      </w:r>
                      <w:r w:rsidRPr="00C8361F">
                        <w:rPr>
                          <w:b/>
                          <w:bCs/>
                        </w:rPr>
                        <w:t xml:space="preserve"> udfyldt testprotokol</w:t>
                      </w:r>
                      <w:r>
                        <w:rPr>
                          <w:b/>
                          <w:bCs/>
                        </w:rPr>
                        <w:t>)</w:t>
                      </w:r>
                      <w:r w:rsidRPr="00C8361F">
                        <w:rPr>
                          <w:b/>
                          <w:bCs/>
                        </w:rPr>
                        <w:t xml:space="preserve"> til </w:t>
                      </w:r>
                      <w:hyperlink r:id="rId12" w:history="1">
                        <w:r w:rsidR="00043A21" w:rsidRPr="00DB5111">
                          <w:rPr>
                            <w:rStyle w:val="Hyperlink"/>
                            <w:b/>
                            <w:bCs/>
                          </w:rPr>
                          <w:t>fhir@medcom.dk</w:t>
                        </w:r>
                      </w:hyperlink>
                      <w:r w:rsidRPr="00C8361F">
                        <w:rPr>
                          <w:b/>
                          <w:bCs/>
                        </w:rPr>
                        <w:t>.</w:t>
                      </w:r>
                    </w:p>
                    <w:p w14:paraId="102A5EF6" w14:textId="77777777" w:rsidR="00B6644F" w:rsidRDefault="00B6644F" w:rsidP="00B6644F">
                      <w:r>
                        <w:t>Alle filer og skærmdumps skal navngives med:</w:t>
                      </w:r>
                    </w:p>
                    <w:p w14:paraId="4489C18F" w14:textId="77777777" w:rsidR="00B6644F" w:rsidRDefault="00B6644F" w:rsidP="00B6644F">
                      <w:pPr>
                        <w:pStyle w:val="Listeafsnit"/>
                        <w:numPr>
                          <w:ilvl w:val="0"/>
                          <w:numId w:val="7"/>
                        </w:numPr>
                      </w:pPr>
                      <w:r>
                        <w:t>Standardens navn</w:t>
                      </w:r>
                    </w:p>
                    <w:p w14:paraId="73D35BA5" w14:textId="77777777" w:rsidR="00B6644F" w:rsidRDefault="00B6644F" w:rsidP="00B6644F">
                      <w:pPr>
                        <w:pStyle w:val="Listeafsnit"/>
                        <w:numPr>
                          <w:ilvl w:val="0"/>
                          <w:numId w:val="7"/>
                        </w:numPr>
                      </w:pPr>
                      <w:r>
                        <w:t>Hvorvidt SUT er afsender (S) eller modtager (R) af standarden</w:t>
                      </w:r>
                    </w:p>
                    <w:p w14:paraId="0E6FBAD6" w14:textId="77777777" w:rsidR="00B6644F" w:rsidRDefault="00B6644F" w:rsidP="00B6644F">
                      <w:pPr>
                        <w:pStyle w:val="Listeafsnit"/>
                        <w:numPr>
                          <w:ilvl w:val="0"/>
                          <w:numId w:val="7"/>
                        </w:numPr>
                      </w:pPr>
                      <w:r>
                        <w:t>Nummeret på det pågældende teststep</w:t>
                      </w:r>
                    </w:p>
                    <w:p w14:paraId="6F5F5AD0" w14:textId="77777777" w:rsidR="00B6644F" w:rsidRDefault="00B6644F" w:rsidP="00B6644F">
                      <w:pPr>
                        <w:pStyle w:val="Listeafsnit"/>
                        <w:numPr>
                          <w:ilvl w:val="0"/>
                          <w:numId w:val="7"/>
                        </w:numPr>
                      </w:pPr>
                      <w:r>
                        <w:t>Fortløbende bogstav</w:t>
                      </w:r>
                    </w:p>
                    <w:p w14:paraId="382BCACF" w14:textId="77777777" w:rsidR="00B6644F" w:rsidRDefault="00B6644F" w:rsidP="00B6644F">
                      <w:pPr>
                        <w:pStyle w:val="Listeafsnit"/>
                        <w:numPr>
                          <w:ilvl w:val="0"/>
                          <w:numId w:val="7"/>
                        </w:numPr>
                      </w:pPr>
                      <w:r>
                        <w:t>Filtype</w:t>
                      </w:r>
                    </w:p>
                    <w:p w14:paraId="0181BD0C" w14:textId="5CEEDFA5" w:rsidR="004B782A" w:rsidRPr="009A68DC" w:rsidRDefault="00B6644F" w:rsidP="00B6644F">
                      <w:pPr>
                        <w:rPr>
                          <w:i/>
                        </w:rPr>
                      </w:pPr>
                      <w:r w:rsidRPr="009A68DC">
                        <w:rPr>
                          <w:i/>
                        </w:rPr>
                        <w:t xml:space="preserve">Eksempel: </w:t>
                      </w:r>
                      <w:r w:rsidR="00542524" w:rsidRPr="009A68DC">
                        <w:rPr>
                          <w:rFonts w:cs="Calibri"/>
                          <w:i/>
                        </w:rPr>
                        <w:t>CareCommunication</w:t>
                      </w:r>
                      <w:r w:rsidRPr="009A68DC">
                        <w:rPr>
                          <w:i/>
                        </w:rPr>
                        <w:t>_S_3.4_A.xml</w:t>
                      </w:r>
                    </w:p>
                  </w:txbxContent>
                </v:textbox>
                <w10:wrap type="topAndBottom"/>
              </v:shape>
            </w:pict>
          </mc:Fallback>
        </mc:AlternateContent>
      </w:r>
      <w:bookmarkEnd w:id="4"/>
    </w:p>
    <w:p w14:paraId="4487AEB2" w14:textId="1E94C932" w:rsidR="004B782A" w:rsidRDefault="004B782A">
      <w:r>
        <w:br w:type="page"/>
      </w:r>
    </w:p>
    <w:p w14:paraId="1DC3EF81" w14:textId="77777777" w:rsidR="00F268DD" w:rsidRDefault="00F268DD" w:rsidP="00F268DD">
      <w:pPr>
        <w:pStyle w:val="Overskrift2"/>
        <w:numPr>
          <w:ilvl w:val="1"/>
          <w:numId w:val="4"/>
        </w:numPr>
        <w:rPr>
          <w:color w:val="152F4A"/>
        </w:rPr>
      </w:pPr>
      <w:bookmarkStart w:id="7" w:name="_Baggrundsmaterialer_1"/>
      <w:bookmarkStart w:id="8" w:name="_Ref116643108"/>
      <w:bookmarkStart w:id="9" w:name="_Ref116643112"/>
      <w:bookmarkStart w:id="10" w:name="_Ref116973312"/>
      <w:bookmarkStart w:id="11" w:name="_Toc130815579"/>
      <w:bookmarkEnd w:id="7"/>
      <w:r w:rsidRPr="000E7077">
        <w:rPr>
          <w:color w:val="152F4A"/>
        </w:rPr>
        <w:lastRenderedPageBreak/>
        <w:t>Baggrundsmaterialer</w:t>
      </w:r>
      <w:bookmarkEnd w:id="8"/>
      <w:bookmarkEnd w:id="9"/>
      <w:bookmarkEnd w:id="10"/>
      <w:bookmarkEnd w:id="11"/>
    </w:p>
    <w:tbl>
      <w:tblPr>
        <w:tblStyle w:val="Tabel-Gitter"/>
        <w:tblW w:w="0" w:type="auto"/>
        <w:tblLayout w:type="fixed"/>
        <w:tblLook w:val="04A0" w:firstRow="1" w:lastRow="0" w:firstColumn="1" w:lastColumn="0" w:noHBand="0" w:noVBand="1"/>
      </w:tblPr>
      <w:tblGrid>
        <w:gridCol w:w="2263"/>
        <w:gridCol w:w="1134"/>
        <w:gridCol w:w="6096"/>
        <w:gridCol w:w="3933"/>
      </w:tblGrid>
      <w:tr w:rsidR="00F268DD" w:rsidRPr="000E7077" w14:paraId="6846CA74" w14:textId="77777777" w:rsidTr="00F66DAE">
        <w:tc>
          <w:tcPr>
            <w:tcW w:w="2263" w:type="dxa"/>
            <w:shd w:val="clear" w:color="auto" w:fill="F2F2F2" w:themeFill="background1" w:themeFillShade="F2"/>
          </w:tcPr>
          <w:p w14:paraId="00C7D9D8" w14:textId="77777777" w:rsidR="00F268DD" w:rsidRPr="000E7077" w:rsidRDefault="00F268DD" w:rsidP="00F66DAE">
            <w:pPr>
              <w:rPr>
                <w:rFonts w:cstheme="minorHAnsi"/>
                <w:b/>
                <w:bCs/>
                <w:sz w:val="21"/>
                <w:szCs w:val="21"/>
              </w:rPr>
            </w:pPr>
            <w:r w:rsidRPr="000E7077">
              <w:rPr>
                <w:rFonts w:cstheme="minorHAnsi"/>
                <w:b/>
                <w:bCs/>
                <w:sz w:val="21"/>
                <w:szCs w:val="21"/>
              </w:rPr>
              <w:t>Navn</w:t>
            </w:r>
          </w:p>
        </w:tc>
        <w:tc>
          <w:tcPr>
            <w:tcW w:w="1134" w:type="dxa"/>
            <w:shd w:val="clear" w:color="auto" w:fill="F2F2F2" w:themeFill="background1" w:themeFillShade="F2"/>
          </w:tcPr>
          <w:p w14:paraId="0DFCECDE" w14:textId="77777777" w:rsidR="00F268DD" w:rsidRPr="000E7077" w:rsidRDefault="00F268DD" w:rsidP="00F66DAE">
            <w:pPr>
              <w:rPr>
                <w:rFonts w:cstheme="minorHAnsi"/>
                <w:b/>
                <w:bCs/>
                <w:sz w:val="21"/>
                <w:szCs w:val="21"/>
              </w:rPr>
            </w:pPr>
            <w:r w:rsidRPr="000E7077">
              <w:rPr>
                <w:rFonts w:cstheme="minorHAnsi"/>
                <w:b/>
                <w:bCs/>
                <w:sz w:val="21"/>
                <w:szCs w:val="21"/>
              </w:rPr>
              <w:t>Version</w:t>
            </w:r>
          </w:p>
        </w:tc>
        <w:tc>
          <w:tcPr>
            <w:tcW w:w="6096" w:type="dxa"/>
            <w:shd w:val="clear" w:color="auto" w:fill="F2F2F2" w:themeFill="background1" w:themeFillShade="F2"/>
          </w:tcPr>
          <w:p w14:paraId="3B17B95F" w14:textId="77777777" w:rsidR="00F268DD" w:rsidRPr="000E7077" w:rsidRDefault="00F268DD" w:rsidP="00F66DAE">
            <w:pPr>
              <w:rPr>
                <w:rFonts w:cstheme="minorHAnsi"/>
                <w:b/>
                <w:bCs/>
                <w:sz w:val="21"/>
                <w:szCs w:val="21"/>
              </w:rPr>
            </w:pPr>
            <w:r w:rsidRPr="000E7077">
              <w:rPr>
                <w:rFonts w:cstheme="minorHAnsi"/>
                <w:b/>
                <w:bCs/>
                <w:sz w:val="21"/>
                <w:szCs w:val="21"/>
              </w:rPr>
              <w:t>Link/reference</w:t>
            </w:r>
          </w:p>
        </w:tc>
        <w:tc>
          <w:tcPr>
            <w:tcW w:w="3933" w:type="dxa"/>
            <w:shd w:val="clear" w:color="auto" w:fill="F2F2F2" w:themeFill="background1" w:themeFillShade="F2"/>
          </w:tcPr>
          <w:p w14:paraId="182F43C0" w14:textId="77777777" w:rsidR="00F268DD" w:rsidRPr="000E7077" w:rsidRDefault="00F268DD" w:rsidP="00F66DAE">
            <w:pPr>
              <w:rPr>
                <w:rFonts w:cstheme="minorHAnsi"/>
                <w:b/>
                <w:bCs/>
                <w:sz w:val="21"/>
                <w:szCs w:val="21"/>
              </w:rPr>
            </w:pPr>
            <w:r w:rsidRPr="000E7077">
              <w:rPr>
                <w:rFonts w:cstheme="minorHAnsi"/>
                <w:b/>
                <w:bCs/>
                <w:sz w:val="21"/>
                <w:szCs w:val="21"/>
              </w:rPr>
              <w:t>Beskrivelse</w:t>
            </w:r>
          </w:p>
        </w:tc>
      </w:tr>
      <w:tr w:rsidR="00F268DD" w:rsidRPr="000E7077" w14:paraId="587D8A78" w14:textId="77777777" w:rsidTr="00F66DAE">
        <w:tc>
          <w:tcPr>
            <w:tcW w:w="2263" w:type="dxa"/>
          </w:tcPr>
          <w:p w14:paraId="7ED1BCB2" w14:textId="77777777" w:rsidR="00F268DD" w:rsidRPr="000E7077" w:rsidRDefault="00F268DD" w:rsidP="00F66DAE">
            <w:pPr>
              <w:rPr>
                <w:rFonts w:cstheme="minorHAnsi"/>
                <w:sz w:val="21"/>
                <w:szCs w:val="21"/>
              </w:rPr>
            </w:pPr>
            <w:r>
              <w:rPr>
                <w:rFonts w:cstheme="minorHAnsi"/>
                <w:sz w:val="21"/>
                <w:szCs w:val="21"/>
              </w:rPr>
              <w:t>CareCommunication – dokumentationsside</w:t>
            </w:r>
          </w:p>
        </w:tc>
        <w:tc>
          <w:tcPr>
            <w:tcW w:w="1134" w:type="dxa"/>
          </w:tcPr>
          <w:p w14:paraId="4F4102D5" w14:textId="77777777" w:rsidR="00F268DD" w:rsidRPr="000E7077" w:rsidRDefault="00F268DD" w:rsidP="00F66DAE">
            <w:pPr>
              <w:rPr>
                <w:rFonts w:cstheme="minorHAnsi"/>
                <w:sz w:val="21"/>
                <w:szCs w:val="21"/>
              </w:rPr>
            </w:pPr>
          </w:p>
        </w:tc>
        <w:tc>
          <w:tcPr>
            <w:tcW w:w="6096" w:type="dxa"/>
          </w:tcPr>
          <w:p w14:paraId="0C167D20" w14:textId="7053E47F" w:rsidR="00F268DD" w:rsidRPr="000E7077" w:rsidRDefault="00000000" w:rsidP="00F66DAE">
            <w:pPr>
              <w:rPr>
                <w:rFonts w:cstheme="minorHAnsi"/>
                <w:sz w:val="21"/>
                <w:szCs w:val="21"/>
              </w:rPr>
            </w:pPr>
            <w:hyperlink r:id="rId13" w:history="1">
              <w:r w:rsidR="00F268DD" w:rsidRPr="00310BEF">
                <w:rPr>
                  <w:rStyle w:val="Hyperlink"/>
                  <w:rFonts w:cstheme="minorHAnsi"/>
                  <w:sz w:val="21"/>
                  <w:szCs w:val="21"/>
                </w:rPr>
                <w:t>https://medcomdk.github.io/dk-medcom-carecommunication/</w:t>
              </w:r>
            </w:hyperlink>
            <w:r w:rsidR="00F268DD">
              <w:rPr>
                <w:rFonts w:cstheme="minorHAnsi"/>
                <w:sz w:val="21"/>
                <w:szCs w:val="21"/>
              </w:rPr>
              <w:t xml:space="preserve"> </w:t>
            </w:r>
          </w:p>
        </w:tc>
        <w:tc>
          <w:tcPr>
            <w:tcW w:w="3933" w:type="dxa"/>
          </w:tcPr>
          <w:p w14:paraId="55CADCA3" w14:textId="77777777" w:rsidR="00F268DD" w:rsidRDefault="00F268DD" w:rsidP="00F66DAE">
            <w:r>
              <w:t>Dokumentationsside med referencer til al relevant dokumentation, herunder:</w:t>
            </w:r>
          </w:p>
          <w:p w14:paraId="627F32E7" w14:textId="77777777" w:rsidR="00F268DD" w:rsidRDefault="00F268DD" w:rsidP="00F66DAE">
            <w:pPr>
              <w:pStyle w:val="Listeafsnit"/>
              <w:numPr>
                <w:ilvl w:val="0"/>
                <w:numId w:val="22"/>
              </w:numPr>
              <w:spacing w:line="240" w:lineRule="auto"/>
            </w:pPr>
            <w:proofErr w:type="spellStart"/>
            <w:r>
              <w:t>C</w:t>
            </w:r>
            <w:r w:rsidRPr="00867F48">
              <w:t>linical</w:t>
            </w:r>
            <w:proofErr w:type="spellEnd"/>
            <w:r w:rsidRPr="00867F48">
              <w:t xml:space="preserve"> guidelines for </w:t>
            </w:r>
            <w:proofErr w:type="spellStart"/>
            <w:r w:rsidRPr="00867F48">
              <w:t>application</w:t>
            </w:r>
            <w:proofErr w:type="spellEnd"/>
            <w:r>
              <w:t xml:space="preserve"> (</w:t>
            </w:r>
            <w:r w:rsidRPr="00F32F9A">
              <w:t>Sundhedsfaglige retningslinj</w:t>
            </w:r>
            <w:r>
              <w:t>er for anvendelse)</w:t>
            </w:r>
          </w:p>
          <w:p w14:paraId="44D0B204" w14:textId="77777777" w:rsidR="00F268DD" w:rsidRDefault="00F268DD" w:rsidP="00F66DAE">
            <w:pPr>
              <w:pStyle w:val="Listeafsnit"/>
              <w:numPr>
                <w:ilvl w:val="0"/>
                <w:numId w:val="22"/>
              </w:numPr>
              <w:spacing w:line="240" w:lineRule="auto"/>
            </w:pPr>
            <w:proofErr w:type="spellStart"/>
            <w:r>
              <w:t>Use</w:t>
            </w:r>
            <w:proofErr w:type="spellEnd"/>
            <w:r>
              <w:t xml:space="preserve"> cases</w:t>
            </w:r>
          </w:p>
          <w:p w14:paraId="154A2516" w14:textId="77777777" w:rsidR="00F268DD" w:rsidRPr="00BE0F61" w:rsidRDefault="00F268DD" w:rsidP="00F66DAE">
            <w:pPr>
              <w:pStyle w:val="Listeafsnit"/>
              <w:numPr>
                <w:ilvl w:val="0"/>
                <w:numId w:val="22"/>
              </w:numPr>
              <w:spacing w:line="240" w:lineRule="auto"/>
            </w:pPr>
            <w:r>
              <w:t xml:space="preserve">Technical </w:t>
            </w:r>
            <w:proofErr w:type="spellStart"/>
            <w:r>
              <w:t>specifications</w:t>
            </w:r>
            <w:proofErr w:type="spellEnd"/>
          </w:p>
        </w:tc>
      </w:tr>
      <w:tr w:rsidR="00F268DD" w:rsidRPr="000E7077" w14:paraId="7441E4A1" w14:textId="77777777" w:rsidTr="00F66DAE">
        <w:tc>
          <w:tcPr>
            <w:tcW w:w="2263" w:type="dxa"/>
          </w:tcPr>
          <w:p w14:paraId="6335F063" w14:textId="77777777" w:rsidR="00F268DD" w:rsidRDefault="00F268DD" w:rsidP="00F66DAE">
            <w:pPr>
              <w:rPr>
                <w:rFonts w:cstheme="minorHAnsi"/>
                <w:sz w:val="21"/>
                <w:szCs w:val="21"/>
              </w:rPr>
            </w:pPr>
            <w:proofErr w:type="spellStart"/>
            <w:r>
              <w:rPr>
                <w:rFonts w:cstheme="minorHAnsi"/>
                <w:sz w:val="21"/>
                <w:szCs w:val="21"/>
              </w:rPr>
              <w:t>Implementation</w:t>
            </w:r>
            <w:proofErr w:type="spellEnd"/>
            <w:r>
              <w:rPr>
                <w:rFonts w:cstheme="minorHAnsi"/>
                <w:sz w:val="21"/>
                <w:szCs w:val="21"/>
              </w:rPr>
              <w:t xml:space="preserve"> Guide</w:t>
            </w:r>
          </w:p>
        </w:tc>
        <w:tc>
          <w:tcPr>
            <w:tcW w:w="1134" w:type="dxa"/>
          </w:tcPr>
          <w:p w14:paraId="2753FB28" w14:textId="77777777" w:rsidR="00F268DD" w:rsidRPr="000E7077" w:rsidRDefault="00F268DD" w:rsidP="00F66DAE">
            <w:pPr>
              <w:rPr>
                <w:rFonts w:cstheme="minorHAnsi"/>
                <w:sz w:val="21"/>
                <w:szCs w:val="21"/>
              </w:rPr>
            </w:pPr>
          </w:p>
        </w:tc>
        <w:tc>
          <w:tcPr>
            <w:tcW w:w="6096" w:type="dxa"/>
          </w:tcPr>
          <w:p w14:paraId="5BD6E44D" w14:textId="71D74187" w:rsidR="00F268DD" w:rsidRDefault="00000000" w:rsidP="00F66DAE">
            <w:hyperlink r:id="rId14" w:history="1">
              <w:r w:rsidR="00B637DE" w:rsidRPr="0080258E">
                <w:rPr>
                  <w:rStyle w:val="Hyperlink"/>
                </w:rPr>
                <w:t>https://medcomfhir.dk/ig/carecommunication/</w:t>
              </w:r>
            </w:hyperlink>
            <w:r w:rsidR="00B637DE">
              <w:t xml:space="preserve"> </w:t>
            </w:r>
            <w:r w:rsidR="001B2094">
              <w:t xml:space="preserve"> </w:t>
            </w:r>
          </w:p>
        </w:tc>
        <w:tc>
          <w:tcPr>
            <w:tcW w:w="3933" w:type="dxa"/>
          </w:tcPr>
          <w:p w14:paraId="5E0155B5" w14:textId="21DEDA7C" w:rsidR="00F268DD" w:rsidRDefault="001B2094" w:rsidP="00F66DAE">
            <w:r>
              <w:t xml:space="preserve">De FHIR-tekniske </w:t>
            </w:r>
            <w:r w:rsidR="00FC4AD1">
              <w:t>krav for standarden.</w:t>
            </w:r>
          </w:p>
        </w:tc>
      </w:tr>
      <w:tr w:rsidR="00F268DD" w:rsidRPr="000E7077" w14:paraId="6BB1F92F" w14:textId="77777777" w:rsidTr="00F66DAE">
        <w:tc>
          <w:tcPr>
            <w:tcW w:w="2263" w:type="dxa"/>
          </w:tcPr>
          <w:p w14:paraId="1EECF990" w14:textId="77777777" w:rsidR="00F268DD" w:rsidRPr="000E7077" w:rsidRDefault="00F268DD" w:rsidP="00F66DAE">
            <w:pPr>
              <w:rPr>
                <w:rFonts w:cstheme="minorHAnsi"/>
                <w:sz w:val="21"/>
                <w:szCs w:val="21"/>
              </w:rPr>
            </w:pPr>
            <w:proofErr w:type="spellStart"/>
            <w:r>
              <w:rPr>
                <w:rFonts w:cstheme="minorHAnsi"/>
                <w:sz w:val="21"/>
                <w:szCs w:val="21"/>
              </w:rPr>
              <w:t>Governance</w:t>
            </w:r>
            <w:proofErr w:type="spellEnd"/>
            <w:r>
              <w:rPr>
                <w:rFonts w:cstheme="minorHAnsi"/>
                <w:sz w:val="21"/>
                <w:szCs w:val="21"/>
              </w:rPr>
              <w:t xml:space="preserve"> for </w:t>
            </w:r>
            <w:proofErr w:type="spellStart"/>
            <w:r>
              <w:rPr>
                <w:rFonts w:cstheme="minorHAnsi"/>
                <w:sz w:val="21"/>
                <w:szCs w:val="21"/>
              </w:rPr>
              <w:t>MedCom</w:t>
            </w:r>
            <w:proofErr w:type="spellEnd"/>
            <w:r>
              <w:rPr>
                <w:rFonts w:cstheme="minorHAnsi"/>
                <w:sz w:val="21"/>
                <w:szCs w:val="21"/>
              </w:rPr>
              <w:t xml:space="preserve"> FHIR</w:t>
            </w:r>
          </w:p>
        </w:tc>
        <w:tc>
          <w:tcPr>
            <w:tcW w:w="1134" w:type="dxa"/>
          </w:tcPr>
          <w:p w14:paraId="042ED392" w14:textId="77777777" w:rsidR="00F268DD" w:rsidRPr="000E7077" w:rsidRDefault="00F268DD" w:rsidP="00F66DAE">
            <w:pPr>
              <w:rPr>
                <w:rFonts w:cstheme="minorHAnsi"/>
                <w:sz w:val="21"/>
                <w:szCs w:val="21"/>
              </w:rPr>
            </w:pPr>
          </w:p>
        </w:tc>
        <w:tc>
          <w:tcPr>
            <w:tcW w:w="6096" w:type="dxa"/>
          </w:tcPr>
          <w:p w14:paraId="13773BBE" w14:textId="2FBBE84A" w:rsidR="00F268DD" w:rsidRPr="00FA351E" w:rsidRDefault="00000000" w:rsidP="00F66DAE">
            <w:pPr>
              <w:rPr>
                <w:rFonts w:cstheme="minorHAnsi"/>
                <w:sz w:val="21"/>
                <w:szCs w:val="21"/>
              </w:rPr>
            </w:pPr>
            <w:hyperlink r:id="rId15" w:history="1">
              <w:r w:rsidR="00F268DD" w:rsidRPr="00083EC7">
                <w:rPr>
                  <w:rStyle w:val="Hyperlink"/>
                </w:rPr>
                <w:t>https://medcomdk.github.io/MedCom-FHIR-Communication/</w:t>
              </w:r>
            </w:hyperlink>
            <w:r w:rsidR="00F268DD">
              <w:t xml:space="preserve"> </w:t>
            </w:r>
          </w:p>
        </w:tc>
        <w:tc>
          <w:tcPr>
            <w:tcW w:w="3933" w:type="dxa"/>
          </w:tcPr>
          <w:p w14:paraId="603BA83C" w14:textId="77777777" w:rsidR="00F268DD" w:rsidRPr="00870DA5" w:rsidRDefault="00F268DD" w:rsidP="00F66DAE">
            <w:pPr>
              <w:rPr>
                <w:rFonts w:cstheme="minorHAnsi"/>
                <w:sz w:val="21"/>
              </w:rPr>
            </w:pPr>
            <w:proofErr w:type="spellStart"/>
            <w:r>
              <w:t>Governance</w:t>
            </w:r>
            <w:proofErr w:type="spellEnd"/>
            <w:r>
              <w:t xml:space="preserve"> for </w:t>
            </w:r>
            <w:proofErr w:type="spellStart"/>
            <w:r>
              <w:t>MedComs</w:t>
            </w:r>
            <w:proofErr w:type="spellEnd"/>
            <w:r>
              <w:t xml:space="preserve"> FHIR-standarder, der beskriver generelle regler for alle MedCom standarder og specifikke regler for denne standard samt forsendelse.</w:t>
            </w:r>
          </w:p>
        </w:tc>
      </w:tr>
      <w:tr w:rsidR="00F268DD" w:rsidRPr="000E7077" w14:paraId="08912236" w14:textId="77777777" w:rsidTr="00F66DAE">
        <w:tc>
          <w:tcPr>
            <w:tcW w:w="2263" w:type="dxa"/>
          </w:tcPr>
          <w:p w14:paraId="25B175CA" w14:textId="77777777" w:rsidR="00F268DD" w:rsidRPr="001B606C" w:rsidRDefault="00F268DD" w:rsidP="00F66DAE">
            <w:pPr>
              <w:rPr>
                <w:rFonts w:cstheme="minorHAnsi"/>
                <w:sz w:val="21"/>
                <w:szCs w:val="21"/>
              </w:rPr>
            </w:pPr>
            <w:r w:rsidRPr="001B606C">
              <w:rPr>
                <w:rFonts w:cstheme="minorHAnsi"/>
                <w:sz w:val="21"/>
                <w:szCs w:val="21"/>
              </w:rPr>
              <w:t>SOP for MedComs test og</w:t>
            </w:r>
            <w:r>
              <w:rPr>
                <w:rFonts w:cstheme="minorHAnsi"/>
                <w:sz w:val="21"/>
                <w:szCs w:val="21"/>
              </w:rPr>
              <w:t xml:space="preserve"> certificering</w:t>
            </w:r>
          </w:p>
        </w:tc>
        <w:tc>
          <w:tcPr>
            <w:tcW w:w="1134" w:type="dxa"/>
          </w:tcPr>
          <w:p w14:paraId="240087A6" w14:textId="77777777" w:rsidR="00F268DD" w:rsidRPr="001B606C" w:rsidRDefault="00F268DD" w:rsidP="00F66DAE">
            <w:pPr>
              <w:rPr>
                <w:rFonts w:cstheme="minorHAnsi"/>
                <w:sz w:val="21"/>
                <w:szCs w:val="21"/>
              </w:rPr>
            </w:pPr>
          </w:p>
        </w:tc>
        <w:tc>
          <w:tcPr>
            <w:tcW w:w="6096" w:type="dxa"/>
          </w:tcPr>
          <w:p w14:paraId="4360A6CC" w14:textId="4B2C9B52" w:rsidR="00F268DD" w:rsidRPr="00C8088E" w:rsidRDefault="00000000" w:rsidP="00F66DAE">
            <w:pPr>
              <w:rPr>
                <w:rStyle w:val="Hyperlink"/>
              </w:rPr>
            </w:pPr>
            <w:hyperlink r:id="rId16" w:history="1">
              <w:r w:rsidR="00F268DD" w:rsidRPr="00C8088E">
                <w:rPr>
                  <w:rStyle w:val="Hyperlink"/>
                </w:rPr>
                <w:t>http://svn.medcom.dk/svn/qms/Offentlig/SOPer/SOP-7.2-MedComs%20test%20og%20certificering_godkendelse.docx</w:t>
              </w:r>
            </w:hyperlink>
          </w:p>
        </w:tc>
        <w:tc>
          <w:tcPr>
            <w:tcW w:w="3933" w:type="dxa"/>
          </w:tcPr>
          <w:p w14:paraId="6DEBC27D" w14:textId="77777777" w:rsidR="00F268DD" w:rsidRPr="000E7077" w:rsidRDefault="00F268DD" w:rsidP="00F66DAE">
            <w:pPr>
              <w:rPr>
                <w:rFonts w:cstheme="minorHAnsi"/>
                <w:sz w:val="21"/>
                <w:szCs w:val="21"/>
              </w:rPr>
            </w:pPr>
            <w:r>
              <w:t>Beskrivelse af test og certificering af MedCom-standarder og øvrige testforløb.</w:t>
            </w:r>
          </w:p>
        </w:tc>
      </w:tr>
      <w:tr w:rsidR="00F268DD" w:rsidRPr="00A132E5" w14:paraId="7D6A3295" w14:textId="77777777" w:rsidTr="00F66DAE">
        <w:tc>
          <w:tcPr>
            <w:tcW w:w="2263" w:type="dxa"/>
          </w:tcPr>
          <w:p w14:paraId="42DA1B34" w14:textId="77777777" w:rsidR="00F268DD" w:rsidRDefault="00F268DD" w:rsidP="00F66DAE">
            <w:pPr>
              <w:rPr>
                <w:lang w:val="en-US"/>
              </w:rPr>
            </w:pPr>
            <w:proofErr w:type="spellStart"/>
            <w:r>
              <w:rPr>
                <w:lang w:val="en-US"/>
              </w:rPr>
              <w:t>Konverteringsløsning</w:t>
            </w:r>
            <w:proofErr w:type="spellEnd"/>
          </w:p>
        </w:tc>
        <w:tc>
          <w:tcPr>
            <w:tcW w:w="1134" w:type="dxa"/>
          </w:tcPr>
          <w:p w14:paraId="44526C76" w14:textId="04AFDDD6" w:rsidR="00F268DD" w:rsidRPr="000735D3" w:rsidRDefault="00F268DD" w:rsidP="00F66DAE">
            <w:pPr>
              <w:rPr>
                <w:sz w:val="21"/>
                <w:szCs w:val="21"/>
                <w:lang w:val="en-US"/>
              </w:rPr>
            </w:pPr>
          </w:p>
        </w:tc>
        <w:tc>
          <w:tcPr>
            <w:tcW w:w="6096" w:type="dxa"/>
          </w:tcPr>
          <w:p w14:paraId="2917CB27" w14:textId="77777777" w:rsidR="00F268DD" w:rsidRPr="000735D3" w:rsidRDefault="00F268DD" w:rsidP="00F66DAE">
            <w:pPr>
              <w:rPr>
                <w:rFonts w:cstheme="minorHAnsi"/>
                <w:sz w:val="21"/>
                <w:szCs w:val="21"/>
                <w:lang w:val="en-US"/>
              </w:rPr>
            </w:pPr>
            <w:proofErr w:type="spellStart"/>
            <w:r w:rsidRPr="00950D25">
              <w:rPr>
                <w:rFonts w:cstheme="minorHAnsi"/>
                <w:sz w:val="21"/>
                <w:szCs w:val="21"/>
                <w:lang w:val="en-US"/>
              </w:rPr>
              <w:t>Udestår</w:t>
            </w:r>
            <w:proofErr w:type="spellEnd"/>
          </w:p>
        </w:tc>
        <w:tc>
          <w:tcPr>
            <w:tcW w:w="3933" w:type="dxa"/>
          </w:tcPr>
          <w:p w14:paraId="10D95A4F" w14:textId="5FD9CD03" w:rsidR="00F268DD" w:rsidRPr="00A132E5" w:rsidRDefault="3003FBF1" w:rsidP="00F66DAE">
            <w:r>
              <w:t xml:space="preserve">Er under konkretisering men planlægges via VANS-samarbejdet, hvor </w:t>
            </w:r>
            <w:r w:rsidR="4278479D">
              <w:t>der arbejdes</w:t>
            </w:r>
            <w:r w:rsidR="62BE92CF">
              <w:t xml:space="preserve"> </w:t>
            </w:r>
            <w:r w:rsidR="4278479D">
              <w:t>ud fra</w:t>
            </w:r>
            <w:r w:rsidR="62BE92CF">
              <w:t xml:space="preserve"> konverter</w:t>
            </w:r>
            <w:r w:rsidR="24B7A166">
              <w:t>ing</w:t>
            </w:r>
            <w:r>
              <w:t xml:space="preserve"> fra FHIR til OIOXML </w:t>
            </w:r>
            <w:r w:rsidR="0035099A">
              <w:t>og</w:t>
            </w:r>
            <w:r>
              <w:t xml:space="preserve"> fra OIOXML til FHIR. Ve</w:t>
            </w:r>
            <w:r w:rsidR="3EFFA7D6">
              <w:t>d</w:t>
            </w:r>
            <w:r w:rsidR="4922B941">
              <w:t xml:space="preserve">hæftede filer og kvitteringer </w:t>
            </w:r>
            <w:r w:rsidR="2DAB633A">
              <w:t xml:space="preserve">håndteres også via konverteringsløsningen. </w:t>
            </w:r>
          </w:p>
        </w:tc>
      </w:tr>
    </w:tbl>
    <w:p w14:paraId="6E236C92" w14:textId="77777777" w:rsidR="00F268DD" w:rsidRDefault="00F268DD" w:rsidP="00F268DD"/>
    <w:p w14:paraId="4CF741CE" w14:textId="0658B815" w:rsidR="00C71E84" w:rsidRPr="00C71E84" w:rsidRDefault="00C71E84" w:rsidP="00C71E84">
      <w:pPr>
        <w:pStyle w:val="Overskrift2"/>
        <w:numPr>
          <w:ilvl w:val="1"/>
          <w:numId w:val="4"/>
        </w:numPr>
        <w:rPr>
          <w:color w:val="152F4A"/>
        </w:rPr>
      </w:pPr>
      <w:bookmarkStart w:id="12" w:name="_Testeksempler_og_testpersoner"/>
      <w:bookmarkStart w:id="13" w:name="_Toc130815580"/>
      <w:bookmarkEnd w:id="12"/>
      <w:proofErr w:type="spellStart"/>
      <w:r w:rsidRPr="00C71E84">
        <w:rPr>
          <w:color w:val="152F4A"/>
        </w:rPr>
        <w:lastRenderedPageBreak/>
        <w:t>Testeksempler</w:t>
      </w:r>
      <w:proofErr w:type="spellEnd"/>
      <w:r w:rsidRPr="00C71E84">
        <w:rPr>
          <w:color w:val="152F4A"/>
        </w:rPr>
        <w:t xml:space="preserve"> og testpersoner</w:t>
      </w:r>
      <w:bookmarkEnd w:id="13"/>
    </w:p>
    <w:tbl>
      <w:tblPr>
        <w:tblStyle w:val="Tabel-Gitter"/>
        <w:tblW w:w="0" w:type="auto"/>
        <w:tblLayout w:type="fixed"/>
        <w:tblLook w:val="04A0" w:firstRow="1" w:lastRow="0" w:firstColumn="1" w:lastColumn="0" w:noHBand="0" w:noVBand="1"/>
      </w:tblPr>
      <w:tblGrid>
        <w:gridCol w:w="3177"/>
        <w:gridCol w:w="5323"/>
        <w:gridCol w:w="4926"/>
      </w:tblGrid>
      <w:tr w:rsidR="00C71E84" w:rsidRPr="0095793B" w14:paraId="3F61AED1" w14:textId="77777777" w:rsidTr="00F66DAE">
        <w:tc>
          <w:tcPr>
            <w:tcW w:w="3177" w:type="dxa"/>
            <w:shd w:val="clear" w:color="auto" w:fill="F2F2F2" w:themeFill="background1" w:themeFillShade="F2"/>
          </w:tcPr>
          <w:p w14:paraId="7F282048" w14:textId="77777777" w:rsidR="00C71E84" w:rsidRPr="0095793B" w:rsidRDefault="00C71E84" w:rsidP="00F66DAE">
            <w:pPr>
              <w:keepNext/>
              <w:rPr>
                <w:b/>
                <w:bCs/>
                <w:sz w:val="21"/>
                <w:szCs w:val="21"/>
              </w:rPr>
            </w:pPr>
            <w:r w:rsidRPr="0095793B">
              <w:rPr>
                <w:b/>
                <w:bCs/>
                <w:sz w:val="21"/>
                <w:szCs w:val="21"/>
              </w:rPr>
              <w:t>Navn</w:t>
            </w:r>
          </w:p>
        </w:tc>
        <w:tc>
          <w:tcPr>
            <w:tcW w:w="5323" w:type="dxa"/>
            <w:shd w:val="clear" w:color="auto" w:fill="F2F2F2" w:themeFill="background1" w:themeFillShade="F2"/>
          </w:tcPr>
          <w:p w14:paraId="416B5A06" w14:textId="77777777" w:rsidR="00C71E84" w:rsidRPr="0095793B" w:rsidRDefault="00C71E84" w:rsidP="00F66DAE">
            <w:pPr>
              <w:keepNext/>
              <w:rPr>
                <w:b/>
                <w:bCs/>
                <w:sz w:val="21"/>
                <w:szCs w:val="21"/>
              </w:rPr>
            </w:pPr>
            <w:r w:rsidRPr="0095793B">
              <w:rPr>
                <w:b/>
                <w:bCs/>
                <w:sz w:val="21"/>
                <w:szCs w:val="21"/>
              </w:rPr>
              <w:t>Link/reference</w:t>
            </w:r>
          </w:p>
        </w:tc>
        <w:tc>
          <w:tcPr>
            <w:tcW w:w="4926" w:type="dxa"/>
            <w:shd w:val="clear" w:color="auto" w:fill="F2F2F2" w:themeFill="background1" w:themeFillShade="F2"/>
          </w:tcPr>
          <w:p w14:paraId="4E69795C" w14:textId="77777777" w:rsidR="00C71E84" w:rsidRPr="0095793B" w:rsidRDefault="00C71E84" w:rsidP="00F66DAE">
            <w:pPr>
              <w:keepNext/>
              <w:rPr>
                <w:b/>
                <w:bCs/>
                <w:sz w:val="21"/>
                <w:szCs w:val="21"/>
              </w:rPr>
            </w:pPr>
            <w:r w:rsidRPr="0095793B">
              <w:rPr>
                <w:b/>
                <w:bCs/>
                <w:sz w:val="21"/>
                <w:szCs w:val="21"/>
              </w:rPr>
              <w:t>Beskrivelse</w:t>
            </w:r>
          </w:p>
        </w:tc>
      </w:tr>
      <w:tr w:rsidR="002D7126" w:rsidRPr="0095793B" w14:paraId="274E283F" w14:textId="77777777" w:rsidTr="00F66DAE">
        <w:tc>
          <w:tcPr>
            <w:tcW w:w="3177" w:type="dxa"/>
          </w:tcPr>
          <w:p w14:paraId="7A1DE634" w14:textId="7CAFCB54" w:rsidR="002D7126" w:rsidRPr="0095793B" w:rsidRDefault="002D7126" w:rsidP="00F66DAE">
            <w:pPr>
              <w:keepNext/>
              <w:rPr>
                <w:sz w:val="21"/>
                <w:szCs w:val="21"/>
              </w:rPr>
            </w:pPr>
            <w:proofErr w:type="spellStart"/>
            <w:r>
              <w:rPr>
                <w:sz w:val="21"/>
                <w:szCs w:val="21"/>
              </w:rPr>
              <w:t>Testeksempler</w:t>
            </w:r>
            <w:proofErr w:type="spellEnd"/>
          </w:p>
        </w:tc>
        <w:tc>
          <w:tcPr>
            <w:tcW w:w="5323" w:type="dxa"/>
          </w:tcPr>
          <w:p w14:paraId="681541F0" w14:textId="678CF51B" w:rsidR="002D7126" w:rsidRDefault="009C37ED" w:rsidP="00F66DAE">
            <w:pPr>
              <w:keepNext/>
            </w:pPr>
            <w:r>
              <w:t>[Indsæt link]</w:t>
            </w:r>
          </w:p>
        </w:tc>
        <w:tc>
          <w:tcPr>
            <w:tcW w:w="4926" w:type="dxa"/>
          </w:tcPr>
          <w:p w14:paraId="128F8781" w14:textId="77777777" w:rsidR="002D7126" w:rsidRPr="0095793B" w:rsidRDefault="002D7126" w:rsidP="00F66DAE">
            <w:pPr>
              <w:keepNext/>
              <w:rPr>
                <w:sz w:val="21"/>
                <w:szCs w:val="21"/>
              </w:rPr>
            </w:pPr>
          </w:p>
        </w:tc>
      </w:tr>
      <w:tr w:rsidR="00C71E84" w:rsidRPr="0095793B" w14:paraId="5E464547" w14:textId="77777777" w:rsidTr="00F66DAE">
        <w:tc>
          <w:tcPr>
            <w:tcW w:w="3177" w:type="dxa"/>
          </w:tcPr>
          <w:p w14:paraId="217C4D16" w14:textId="77777777" w:rsidR="00C71E84" w:rsidRPr="0095793B" w:rsidRDefault="00C71E84" w:rsidP="00F66DAE">
            <w:pPr>
              <w:keepNext/>
              <w:rPr>
                <w:sz w:val="21"/>
                <w:szCs w:val="21"/>
              </w:rPr>
            </w:pPr>
            <w:r w:rsidRPr="0095793B">
              <w:rPr>
                <w:sz w:val="21"/>
                <w:szCs w:val="21"/>
              </w:rPr>
              <w:t>Oversigt over testpersoner</w:t>
            </w:r>
          </w:p>
        </w:tc>
        <w:tc>
          <w:tcPr>
            <w:tcW w:w="5323" w:type="dxa"/>
          </w:tcPr>
          <w:p w14:paraId="38A61192" w14:textId="4999A8E4" w:rsidR="00C71E84" w:rsidRPr="00BE4884" w:rsidRDefault="00000000" w:rsidP="00BE4884">
            <w:pPr>
              <w:rPr>
                <w:rStyle w:val="Hyperlink"/>
                <w:rFonts w:ascii="Calibri" w:hAnsi="Calibri"/>
                <w:lang w:val="nn-NO"/>
              </w:rPr>
            </w:pPr>
            <w:hyperlink r:id="rId17" w:history="1">
              <w:r w:rsidR="00C71E84" w:rsidRPr="00BE4884">
                <w:rPr>
                  <w:rStyle w:val="Hyperlink"/>
                  <w:rFonts w:ascii="Calibri" w:hAnsi="Calibri"/>
                  <w:sz w:val="21"/>
                  <w:szCs w:val="21"/>
                  <w:lang w:val="nn-NO"/>
                </w:rPr>
                <w:t>https://www.medcom.dk/opslag/koder-tabeller-ydere/tabeller/nationale-test-cpr-numre</w:t>
              </w:r>
            </w:hyperlink>
          </w:p>
        </w:tc>
        <w:tc>
          <w:tcPr>
            <w:tcW w:w="4926" w:type="dxa"/>
          </w:tcPr>
          <w:p w14:paraId="55FCD9F1" w14:textId="77777777" w:rsidR="00C71E84" w:rsidRPr="0095793B" w:rsidRDefault="00C71E84" w:rsidP="00F66DAE">
            <w:pPr>
              <w:keepNext/>
              <w:rPr>
                <w:sz w:val="21"/>
                <w:szCs w:val="21"/>
              </w:rPr>
            </w:pPr>
            <w:r w:rsidRPr="0095793B">
              <w:rPr>
                <w:sz w:val="21"/>
                <w:szCs w:val="21"/>
              </w:rPr>
              <w:t xml:space="preserve">Oversigt over nationale test-CPR-numre, der kan anvendes under testen. </w:t>
            </w:r>
          </w:p>
          <w:p w14:paraId="6041CC77" w14:textId="77777777" w:rsidR="00C71E84" w:rsidRPr="0095793B" w:rsidRDefault="00C71E84" w:rsidP="00F66DAE">
            <w:pPr>
              <w:keepNext/>
              <w:rPr>
                <w:sz w:val="21"/>
                <w:szCs w:val="21"/>
              </w:rPr>
            </w:pPr>
          </w:p>
          <w:p w14:paraId="574DC9DF" w14:textId="77777777" w:rsidR="00C71E84" w:rsidRPr="0095793B" w:rsidRDefault="00C71E84" w:rsidP="00F66DAE">
            <w:pPr>
              <w:keepNext/>
              <w:rPr>
                <w:sz w:val="21"/>
                <w:szCs w:val="21"/>
              </w:rPr>
            </w:pPr>
            <w:r w:rsidRPr="0095793B">
              <w:rPr>
                <w:b/>
                <w:bCs/>
                <w:sz w:val="21"/>
                <w:szCs w:val="21"/>
              </w:rPr>
              <w:t>Bemærk:</w:t>
            </w:r>
            <w:r w:rsidRPr="0095793B">
              <w:rPr>
                <w:sz w:val="21"/>
                <w:szCs w:val="21"/>
              </w:rPr>
              <w:t xml:space="preserve"> Leverandøren skal under testen kunne anvende en hvilken som helst af testpersonerne på listen. </w:t>
            </w:r>
          </w:p>
        </w:tc>
      </w:tr>
    </w:tbl>
    <w:p w14:paraId="7008C27C" w14:textId="1E9EA437" w:rsidR="0098049D" w:rsidRDefault="0098049D" w:rsidP="0098049D"/>
    <w:p w14:paraId="470EA214" w14:textId="218C76CD" w:rsidR="00C71E84" w:rsidRPr="00C71E84" w:rsidRDefault="00C71E84" w:rsidP="00C71E84">
      <w:pPr>
        <w:pStyle w:val="Overskrift2"/>
        <w:numPr>
          <w:ilvl w:val="1"/>
          <w:numId w:val="4"/>
        </w:numPr>
        <w:rPr>
          <w:color w:val="152F4A"/>
        </w:rPr>
      </w:pPr>
      <w:bookmarkStart w:id="14" w:name="_Toc130815581"/>
      <w:r w:rsidRPr="00C71E84">
        <w:rPr>
          <w:color w:val="152F4A"/>
        </w:rPr>
        <w:t>Testværktøj</w:t>
      </w:r>
      <w:r>
        <w:rPr>
          <w:color w:val="152F4A"/>
        </w:rPr>
        <w:t>er</w:t>
      </w:r>
      <w:bookmarkEnd w:id="14"/>
    </w:p>
    <w:tbl>
      <w:tblPr>
        <w:tblStyle w:val="Tabel-Gitter"/>
        <w:tblW w:w="0" w:type="auto"/>
        <w:tblLook w:val="04A0" w:firstRow="1" w:lastRow="0" w:firstColumn="1" w:lastColumn="0" w:noHBand="0" w:noVBand="1"/>
      </w:tblPr>
      <w:tblGrid>
        <w:gridCol w:w="3397"/>
        <w:gridCol w:w="5103"/>
        <w:gridCol w:w="4926"/>
      </w:tblGrid>
      <w:tr w:rsidR="00C71E84" w:rsidRPr="0095793B" w14:paraId="2B67D438" w14:textId="77777777" w:rsidTr="00F66DAE">
        <w:tc>
          <w:tcPr>
            <w:tcW w:w="3397" w:type="dxa"/>
            <w:shd w:val="clear" w:color="auto" w:fill="F2F2F2" w:themeFill="background1" w:themeFillShade="F2"/>
          </w:tcPr>
          <w:p w14:paraId="7B29B70A" w14:textId="77777777" w:rsidR="00C71E84" w:rsidRPr="0095793B" w:rsidRDefault="00C71E84" w:rsidP="00F66DAE">
            <w:pPr>
              <w:rPr>
                <w:b/>
                <w:bCs/>
                <w:sz w:val="21"/>
                <w:szCs w:val="21"/>
              </w:rPr>
            </w:pPr>
            <w:r w:rsidRPr="0095793B">
              <w:rPr>
                <w:b/>
                <w:bCs/>
                <w:sz w:val="21"/>
                <w:szCs w:val="21"/>
              </w:rPr>
              <w:t>Navn</w:t>
            </w:r>
          </w:p>
        </w:tc>
        <w:tc>
          <w:tcPr>
            <w:tcW w:w="5103" w:type="dxa"/>
            <w:shd w:val="clear" w:color="auto" w:fill="F2F2F2" w:themeFill="background1" w:themeFillShade="F2"/>
          </w:tcPr>
          <w:p w14:paraId="0A5FEC3A" w14:textId="77777777" w:rsidR="00C71E84" w:rsidRPr="0095793B" w:rsidRDefault="00C71E84" w:rsidP="00F66DAE">
            <w:pPr>
              <w:rPr>
                <w:b/>
                <w:bCs/>
                <w:sz w:val="21"/>
                <w:szCs w:val="21"/>
              </w:rPr>
            </w:pPr>
            <w:r w:rsidRPr="0095793B">
              <w:rPr>
                <w:b/>
                <w:bCs/>
                <w:sz w:val="21"/>
                <w:szCs w:val="21"/>
              </w:rPr>
              <w:t>Link/reference</w:t>
            </w:r>
          </w:p>
        </w:tc>
        <w:tc>
          <w:tcPr>
            <w:tcW w:w="4926" w:type="dxa"/>
            <w:shd w:val="clear" w:color="auto" w:fill="F2F2F2" w:themeFill="background1" w:themeFillShade="F2"/>
          </w:tcPr>
          <w:p w14:paraId="1CF62EA3" w14:textId="77777777" w:rsidR="00C71E84" w:rsidRPr="0095793B" w:rsidRDefault="00C71E84" w:rsidP="00F66DAE">
            <w:pPr>
              <w:rPr>
                <w:b/>
                <w:bCs/>
                <w:sz w:val="21"/>
                <w:szCs w:val="21"/>
              </w:rPr>
            </w:pPr>
            <w:r w:rsidRPr="0095793B">
              <w:rPr>
                <w:b/>
                <w:bCs/>
                <w:sz w:val="21"/>
                <w:szCs w:val="21"/>
              </w:rPr>
              <w:t>Beskrivelse</w:t>
            </w:r>
          </w:p>
        </w:tc>
      </w:tr>
      <w:tr w:rsidR="00C71E84" w:rsidRPr="0095793B" w14:paraId="57B72865" w14:textId="77777777" w:rsidTr="00F66DAE">
        <w:tc>
          <w:tcPr>
            <w:tcW w:w="3397" w:type="dxa"/>
          </w:tcPr>
          <w:p w14:paraId="6DF57452" w14:textId="77777777" w:rsidR="00C71E84" w:rsidRPr="0095793B" w:rsidRDefault="00C71E84" w:rsidP="00F66DAE">
            <w:pPr>
              <w:rPr>
                <w:sz w:val="21"/>
                <w:szCs w:val="21"/>
                <w:lang w:val="nn-NO"/>
              </w:rPr>
            </w:pPr>
            <w:r w:rsidRPr="0095793B">
              <w:rPr>
                <w:sz w:val="21"/>
                <w:szCs w:val="21"/>
                <w:lang w:val="nn-NO"/>
              </w:rPr>
              <w:t>FHIR-server med MedCom-profiler</w:t>
            </w:r>
          </w:p>
        </w:tc>
        <w:tc>
          <w:tcPr>
            <w:tcW w:w="5103" w:type="dxa"/>
          </w:tcPr>
          <w:p w14:paraId="7C7C6EAA" w14:textId="0865EEF6" w:rsidR="00C71E84" w:rsidRPr="0095793B" w:rsidRDefault="00000000" w:rsidP="00F66DAE">
            <w:pPr>
              <w:rPr>
                <w:sz w:val="21"/>
                <w:szCs w:val="21"/>
                <w:lang w:val="nn-NO"/>
              </w:rPr>
            </w:pPr>
            <w:hyperlink r:id="rId18" w:history="1">
              <w:r w:rsidR="00C71E84" w:rsidRPr="0095793B">
                <w:rPr>
                  <w:rStyle w:val="Hyperlink"/>
                  <w:rFonts w:ascii="Calibri" w:hAnsi="Calibri"/>
                  <w:sz w:val="21"/>
                  <w:szCs w:val="21"/>
                  <w:lang w:val="nn-NO"/>
                </w:rPr>
                <w:t>https://fhir.medcom.dk/</w:t>
              </w:r>
            </w:hyperlink>
            <w:r w:rsidR="00C71E84" w:rsidRPr="0095793B">
              <w:rPr>
                <w:sz w:val="21"/>
                <w:szCs w:val="21"/>
                <w:lang w:val="nn-NO"/>
              </w:rPr>
              <w:t xml:space="preserve"> </w:t>
            </w:r>
          </w:p>
        </w:tc>
        <w:tc>
          <w:tcPr>
            <w:tcW w:w="4926" w:type="dxa"/>
          </w:tcPr>
          <w:p w14:paraId="4CAE59C8" w14:textId="77777777" w:rsidR="00C71E84" w:rsidRPr="0095793B" w:rsidRDefault="00C71E84" w:rsidP="00F66DAE">
            <w:pPr>
              <w:rPr>
                <w:sz w:val="21"/>
                <w:szCs w:val="21"/>
              </w:rPr>
            </w:pPr>
            <w:r w:rsidRPr="0095793B">
              <w:rPr>
                <w:sz w:val="21"/>
                <w:szCs w:val="21"/>
              </w:rPr>
              <w:t>Offentlig server, som validerer mod MedComs FHIR-profiler. Serveren kan anvendes til test af upload/download af FHIR-ressourcer</w:t>
            </w:r>
          </w:p>
        </w:tc>
      </w:tr>
      <w:tr w:rsidR="001F2C5E" w:rsidRPr="0095793B" w14:paraId="620F88DE" w14:textId="77777777" w:rsidTr="00F66DAE">
        <w:tc>
          <w:tcPr>
            <w:tcW w:w="3397" w:type="dxa"/>
          </w:tcPr>
          <w:p w14:paraId="28958342" w14:textId="77777777" w:rsidR="001F2C5E" w:rsidRPr="0095793B" w:rsidRDefault="001F2C5E" w:rsidP="001F2C5E">
            <w:pPr>
              <w:rPr>
                <w:sz w:val="21"/>
                <w:szCs w:val="21"/>
                <w:lang w:val="nn-NO"/>
              </w:rPr>
            </w:pPr>
            <w:r w:rsidRPr="0095793B">
              <w:rPr>
                <w:sz w:val="21"/>
                <w:szCs w:val="21"/>
                <w:lang w:val="nn-NO"/>
              </w:rPr>
              <w:t>TouchStone</w:t>
            </w:r>
          </w:p>
        </w:tc>
        <w:tc>
          <w:tcPr>
            <w:tcW w:w="5103" w:type="dxa"/>
          </w:tcPr>
          <w:p w14:paraId="0AD94948" w14:textId="420A411E" w:rsidR="001F2C5E" w:rsidRPr="0095793B" w:rsidRDefault="00000000" w:rsidP="001F2C5E">
            <w:pPr>
              <w:rPr>
                <w:sz w:val="21"/>
                <w:szCs w:val="21"/>
                <w:lang w:val="nn-NO"/>
              </w:rPr>
            </w:pPr>
            <w:hyperlink r:id="rId19" w:history="1">
              <w:r w:rsidR="001F2C5E" w:rsidRPr="0095793B">
                <w:rPr>
                  <w:rStyle w:val="Hyperlink"/>
                  <w:rFonts w:ascii="Calibri" w:hAnsi="Calibri"/>
                  <w:sz w:val="21"/>
                  <w:szCs w:val="21"/>
                  <w:lang w:val="nn-NO"/>
                </w:rPr>
                <w:t>https://touchstone.aegis.net/touchstone/</w:t>
              </w:r>
            </w:hyperlink>
            <w:r w:rsidR="001F2C5E" w:rsidRPr="0095793B">
              <w:rPr>
                <w:sz w:val="21"/>
                <w:szCs w:val="21"/>
                <w:lang w:val="nn-NO"/>
              </w:rPr>
              <w:t xml:space="preserve"> </w:t>
            </w:r>
          </w:p>
        </w:tc>
        <w:tc>
          <w:tcPr>
            <w:tcW w:w="4926" w:type="dxa"/>
          </w:tcPr>
          <w:p w14:paraId="5ADF9735" w14:textId="77777777" w:rsidR="001F2C5E" w:rsidRDefault="001F2C5E" w:rsidP="001F2C5E">
            <w:r>
              <w:t xml:space="preserve">Testværktøj til brug for test af FHIR-standarden. </w:t>
            </w:r>
          </w:p>
          <w:p w14:paraId="4EB8BDB2" w14:textId="77777777" w:rsidR="001F2C5E" w:rsidRDefault="001F2C5E" w:rsidP="001F2C5E"/>
          <w:p w14:paraId="20522FA8" w14:textId="6B73E927" w:rsidR="001F2C5E" w:rsidRDefault="001F2C5E" w:rsidP="001F2C5E">
            <w:r>
              <w:t xml:space="preserve">Leverandøren kan få adgang til </w:t>
            </w:r>
            <w:proofErr w:type="spellStart"/>
            <w:r>
              <w:t>TouchStone</w:t>
            </w:r>
            <w:proofErr w:type="spellEnd"/>
            <w:r>
              <w:t xml:space="preserve"> som organisation – enten ved licens, som MedCom leverer (henvendelse på </w:t>
            </w:r>
            <w:hyperlink r:id="rId20" w:history="1">
              <w:r w:rsidRPr="00392E94">
                <w:rPr>
                  <w:rStyle w:val="Hyperlink"/>
                  <w:rFonts w:ascii="Calibri" w:hAnsi="Calibri"/>
                </w:rPr>
                <w:t>fhir@medcom.dk</w:t>
              </w:r>
            </w:hyperlink>
            <w:r>
              <w:t xml:space="preserve">), eller en licens, som leverandøren selv har anskaffet. </w:t>
            </w:r>
          </w:p>
          <w:p w14:paraId="0BFAF948" w14:textId="77777777" w:rsidR="001F2C5E" w:rsidRDefault="001F2C5E" w:rsidP="001F2C5E"/>
          <w:p w14:paraId="2C62B6E7" w14:textId="0391E821" w:rsidR="001F2C5E" w:rsidRPr="0095793B" w:rsidRDefault="001F2C5E" w:rsidP="001F2C5E">
            <w:pPr>
              <w:rPr>
                <w:sz w:val="21"/>
                <w:szCs w:val="21"/>
              </w:rPr>
            </w:pPr>
            <w:r>
              <w:t xml:space="preserve">Find </w:t>
            </w:r>
            <w:hyperlink r:id="rId21" w:history="1">
              <w:r w:rsidRPr="00C365C6">
                <w:rPr>
                  <w:rStyle w:val="Hyperlink"/>
                  <w:rFonts w:ascii="Calibri" w:hAnsi="Calibri"/>
                </w:rPr>
                <w:t xml:space="preserve">vejledning til </w:t>
              </w:r>
              <w:proofErr w:type="spellStart"/>
              <w:r w:rsidRPr="00C365C6">
                <w:rPr>
                  <w:rStyle w:val="Hyperlink"/>
                  <w:rFonts w:ascii="Calibri" w:hAnsi="Calibri"/>
                </w:rPr>
                <w:t>TouchStone</w:t>
              </w:r>
              <w:proofErr w:type="spellEnd"/>
            </w:hyperlink>
          </w:p>
        </w:tc>
      </w:tr>
      <w:tr w:rsidR="001F2C5E" w:rsidRPr="0095793B" w14:paraId="72B53625" w14:textId="77777777" w:rsidTr="00F66DAE">
        <w:tc>
          <w:tcPr>
            <w:tcW w:w="3397" w:type="dxa"/>
          </w:tcPr>
          <w:p w14:paraId="3BB0FD5A" w14:textId="2E17B72A" w:rsidR="001F2C5E" w:rsidRPr="0095793B" w:rsidRDefault="001F2C5E" w:rsidP="001F2C5E">
            <w:pPr>
              <w:rPr>
                <w:sz w:val="21"/>
                <w:szCs w:val="21"/>
                <w:lang w:val="nn-NO"/>
              </w:rPr>
            </w:pPr>
            <w:r>
              <w:rPr>
                <w:sz w:val="21"/>
                <w:szCs w:val="21"/>
                <w:lang w:val="nn-NO"/>
              </w:rPr>
              <w:t>Touchstone test scripts</w:t>
            </w:r>
          </w:p>
        </w:tc>
        <w:tc>
          <w:tcPr>
            <w:tcW w:w="5103" w:type="dxa"/>
          </w:tcPr>
          <w:p w14:paraId="0FF44AB4" w14:textId="4AE39379" w:rsidR="001F2C5E" w:rsidRDefault="009C37ED" w:rsidP="001F2C5E">
            <w:r>
              <w:t>[Indsæt link]</w:t>
            </w:r>
          </w:p>
        </w:tc>
        <w:tc>
          <w:tcPr>
            <w:tcW w:w="4926" w:type="dxa"/>
          </w:tcPr>
          <w:p w14:paraId="66D09186" w14:textId="77777777" w:rsidR="001F2C5E" w:rsidRDefault="001F2C5E" w:rsidP="001F2C5E">
            <w:r>
              <w:t>T</w:t>
            </w:r>
            <w:r w:rsidRPr="00154683">
              <w:t>est scripts relevante for</w:t>
            </w:r>
            <w:r>
              <w:t xml:space="preserve"> den pågældende standard. </w:t>
            </w:r>
          </w:p>
          <w:p w14:paraId="6A6BACC0" w14:textId="77777777" w:rsidR="001F2C5E" w:rsidRDefault="001F2C5E" w:rsidP="001F2C5E"/>
          <w:p w14:paraId="29E2892C" w14:textId="2D35DBE5" w:rsidR="001F2C5E" w:rsidRPr="0095793B" w:rsidRDefault="001F2C5E" w:rsidP="001F2C5E">
            <w:pPr>
              <w:rPr>
                <w:sz w:val="21"/>
                <w:szCs w:val="21"/>
              </w:rPr>
            </w:pPr>
            <w:r>
              <w:t xml:space="preserve">Find </w:t>
            </w:r>
            <w:hyperlink r:id="rId22" w:history="1">
              <w:r w:rsidRPr="00C365C6">
                <w:rPr>
                  <w:rStyle w:val="Hyperlink"/>
                  <w:rFonts w:ascii="Calibri" w:hAnsi="Calibri"/>
                </w:rPr>
                <w:t xml:space="preserve">vejledning til </w:t>
              </w:r>
              <w:proofErr w:type="spellStart"/>
              <w:r w:rsidRPr="00C365C6">
                <w:rPr>
                  <w:rStyle w:val="Hyperlink"/>
                  <w:rFonts w:ascii="Calibri" w:hAnsi="Calibri"/>
                </w:rPr>
                <w:t>TouchStone</w:t>
              </w:r>
              <w:proofErr w:type="spellEnd"/>
            </w:hyperlink>
          </w:p>
        </w:tc>
      </w:tr>
    </w:tbl>
    <w:p w14:paraId="42D2B271" w14:textId="3C3738E6" w:rsidR="00D3488B" w:rsidRDefault="00D3488B">
      <w:pPr>
        <w:rPr>
          <w:rFonts w:asciiTheme="majorHAnsi" w:eastAsiaTheme="majorEastAsia" w:hAnsiTheme="majorHAnsi" w:cstheme="majorBidi"/>
          <w:color w:val="152F4A"/>
          <w:sz w:val="26"/>
          <w:szCs w:val="26"/>
        </w:rPr>
      </w:pPr>
    </w:p>
    <w:p w14:paraId="662BF1BE" w14:textId="605F4B25" w:rsidR="000E7077" w:rsidRPr="000E7077" w:rsidRDefault="000E7077" w:rsidP="000E7077">
      <w:pPr>
        <w:pStyle w:val="Overskrift2"/>
        <w:numPr>
          <w:ilvl w:val="1"/>
          <w:numId w:val="4"/>
        </w:numPr>
        <w:rPr>
          <w:color w:val="152F4A"/>
        </w:rPr>
      </w:pPr>
      <w:bookmarkStart w:id="15" w:name="_Toc130815582"/>
      <w:r w:rsidRPr="000E7077">
        <w:rPr>
          <w:color w:val="152F4A"/>
        </w:rPr>
        <w:t>Testresultat</w:t>
      </w:r>
      <w:bookmarkEnd w:id="15"/>
    </w:p>
    <w:p w14:paraId="58FF46EA" w14:textId="77777777" w:rsidR="000E7077" w:rsidRPr="000E7077" w:rsidRDefault="000E7077" w:rsidP="000E7077">
      <w:pPr>
        <w:rPr>
          <w:rFonts w:cstheme="minorHAnsi"/>
        </w:rPr>
      </w:pPr>
      <w:r w:rsidRPr="000E7077">
        <w:rPr>
          <w:rFonts w:cstheme="minorHAnsi"/>
        </w:rPr>
        <w:t>Resultatet for hvert teststep kategoriseres ud fra nedenstående tabel:</w:t>
      </w:r>
    </w:p>
    <w:tbl>
      <w:tblPr>
        <w:tblStyle w:val="Tabel-Gitter"/>
        <w:tblW w:w="5000" w:type="pct"/>
        <w:tblLook w:val="04A0" w:firstRow="1" w:lastRow="0" w:firstColumn="1" w:lastColumn="0" w:noHBand="0" w:noVBand="1"/>
      </w:tblPr>
      <w:tblGrid>
        <w:gridCol w:w="2015"/>
        <w:gridCol w:w="2283"/>
        <w:gridCol w:w="2282"/>
        <w:gridCol w:w="2282"/>
        <w:gridCol w:w="2282"/>
        <w:gridCol w:w="2282"/>
      </w:tblGrid>
      <w:tr w:rsidR="000E7077" w:rsidRPr="003636DE" w14:paraId="0AF7BB80" w14:textId="77777777" w:rsidTr="00F66DAE">
        <w:trPr>
          <w:cantSplit/>
          <w:trHeight w:val="340"/>
          <w:tblHeader/>
        </w:trPr>
        <w:tc>
          <w:tcPr>
            <w:tcW w:w="750" w:type="pct"/>
            <w:shd w:val="clear" w:color="auto" w:fill="315A7A"/>
            <w:vAlign w:val="center"/>
          </w:tcPr>
          <w:p w14:paraId="54507312" w14:textId="77777777" w:rsidR="000E7077" w:rsidRPr="003636DE" w:rsidRDefault="000E7077" w:rsidP="00F66DAE">
            <w:pPr>
              <w:rPr>
                <w:rFonts w:cstheme="minorHAnsi"/>
              </w:rPr>
            </w:pPr>
            <w:r w:rsidRPr="003636DE">
              <w:rPr>
                <w:rFonts w:cstheme="minorHAnsi"/>
                <w:b/>
                <w:bCs/>
                <w:color w:val="FFFFFF" w:themeColor="background1"/>
              </w:rPr>
              <w:lastRenderedPageBreak/>
              <w:t>Markering</w:t>
            </w:r>
          </w:p>
        </w:tc>
        <w:tc>
          <w:tcPr>
            <w:tcW w:w="850" w:type="pct"/>
            <w:vAlign w:val="center"/>
          </w:tcPr>
          <w:p w14:paraId="2D5B613E" w14:textId="77777777" w:rsidR="000E7077" w:rsidRPr="003636DE" w:rsidRDefault="000E7077" w:rsidP="00F66DAE">
            <w:pPr>
              <w:jc w:val="center"/>
              <w:rPr>
                <w:rFonts w:eastAsia="Calibri" w:cstheme="minorHAnsi"/>
                <w:b/>
              </w:rPr>
            </w:pPr>
            <w:r w:rsidRPr="003636DE">
              <w:rPr>
                <w:rFonts w:cstheme="minorHAnsi"/>
                <w:b/>
              </w:rPr>
              <w:t>F1</w:t>
            </w:r>
          </w:p>
        </w:tc>
        <w:tc>
          <w:tcPr>
            <w:tcW w:w="850" w:type="pct"/>
            <w:vAlign w:val="center"/>
          </w:tcPr>
          <w:p w14:paraId="25AE49FD" w14:textId="77777777" w:rsidR="000E7077" w:rsidRPr="003636DE" w:rsidRDefault="000E7077" w:rsidP="00F66DAE">
            <w:pPr>
              <w:jc w:val="center"/>
              <w:rPr>
                <w:rFonts w:eastAsia="Calibri" w:cstheme="minorHAnsi"/>
                <w:b/>
              </w:rPr>
            </w:pPr>
            <w:r w:rsidRPr="003636DE">
              <w:rPr>
                <w:rFonts w:eastAsia="Calibri" w:cstheme="minorHAnsi"/>
                <w:b/>
              </w:rPr>
              <w:t>F2</w:t>
            </w:r>
          </w:p>
        </w:tc>
        <w:tc>
          <w:tcPr>
            <w:tcW w:w="850" w:type="pct"/>
            <w:vAlign w:val="center"/>
          </w:tcPr>
          <w:p w14:paraId="2A5926CF" w14:textId="77777777" w:rsidR="000E7077" w:rsidRPr="003636DE" w:rsidRDefault="000E7077" w:rsidP="00F66DAE">
            <w:pPr>
              <w:jc w:val="center"/>
              <w:rPr>
                <w:rFonts w:eastAsia="Calibri" w:cstheme="minorHAnsi"/>
                <w:b/>
              </w:rPr>
            </w:pPr>
            <w:r w:rsidRPr="003636DE">
              <w:rPr>
                <w:rFonts w:eastAsia="Calibri" w:cstheme="minorHAnsi"/>
                <w:b/>
              </w:rPr>
              <w:t>F3</w:t>
            </w:r>
          </w:p>
        </w:tc>
        <w:tc>
          <w:tcPr>
            <w:tcW w:w="850" w:type="pct"/>
            <w:vAlign w:val="center"/>
          </w:tcPr>
          <w:p w14:paraId="39329A02" w14:textId="77777777" w:rsidR="000E7077" w:rsidRPr="003636DE" w:rsidRDefault="000E7077" w:rsidP="00F66DAE">
            <w:pPr>
              <w:jc w:val="center"/>
              <w:rPr>
                <w:rFonts w:eastAsia="Calibri" w:cstheme="minorHAnsi"/>
                <w:b/>
              </w:rPr>
            </w:pPr>
            <w:r w:rsidRPr="003636DE">
              <w:rPr>
                <w:rFonts w:eastAsia="Calibri" w:cstheme="minorHAnsi"/>
                <w:b/>
              </w:rPr>
              <w:t>F4</w:t>
            </w:r>
          </w:p>
        </w:tc>
        <w:tc>
          <w:tcPr>
            <w:tcW w:w="850" w:type="pct"/>
            <w:vAlign w:val="center"/>
          </w:tcPr>
          <w:p w14:paraId="654B0B27" w14:textId="77777777" w:rsidR="000E7077" w:rsidRPr="003636DE" w:rsidRDefault="000E7077" w:rsidP="00F66DAE">
            <w:pPr>
              <w:jc w:val="center"/>
              <w:rPr>
                <w:rFonts w:eastAsia="Calibri" w:cstheme="minorHAnsi"/>
                <w:b/>
              </w:rPr>
            </w:pPr>
            <w:r w:rsidRPr="003636DE">
              <w:rPr>
                <w:rFonts w:cstheme="minorHAnsi"/>
                <w:b/>
              </w:rPr>
              <w:t>Ok</w:t>
            </w:r>
          </w:p>
        </w:tc>
      </w:tr>
      <w:tr w:rsidR="000E7077" w:rsidRPr="003636DE" w14:paraId="0F73E1CF" w14:textId="77777777" w:rsidTr="00F66DAE">
        <w:trPr>
          <w:cantSplit/>
          <w:trHeight w:val="340"/>
          <w:tblHeader/>
        </w:trPr>
        <w:tc>
          <w:tcPr>
            <w:tcW w:w="750" w:type="pct"/>
            <w:shd w:val="clear" w:color="auto" w:fill="315A7A"/>
            <w:vAlign w:val="center"/>
          </w:tcPr>
          <w:p w14:paraId="5CE0D94B" w14:textId="77777777" w:rsidR="000E7077" w:rsidRPr="003636DE" w:rsidRDefault="000E7077" w:rsidP="00F66DAE">
            <w:pPr>
              <w:rPr>
                <w:rFonts w:cstheme="minorHAnsi"/>
                <w:b/>
                <w:bCs/>
                <w:color w:val="FFFFFF" w:themeColor="background1"/>
              </w:rPr>
            </w:pPr>
            <w:r w:rsidRPr="003636DE">
              <w:rPr>
                <w:rFonts w:cstheme="minorHAnsi"/>
                <w:b/>
                <w:bCs/>
                <w:color w:val="FFFFFF" w:themeColor="background1"/>
              </w:rPr>
              <w:t>Vurdering</w:t>
            </w:r>
          </w:p>
        </w:tc>
        <w:tc>
          <w:tcPr>
            <w:tcW w:w="850" w:type="pct"/>
            <w:shd w:val="clear" w:color="auto" w:fill="FF0000"/>
            <w:vAlign w:val="center"/>
          </w:tcPr>
          <w:p w14:paraId="38FCEA23" w14:textId="77777777" w:rsidR="000E7077" w:rsidRPr="003636DE" w:rsidRDefault="000E7077" w:rsidP="00F66DAE">
            <w:pPr>
              <w:jc w:val="center"/>
              <w:rPr>
                <w:rFonts w:eastAsia="Calibri" w:cstheme="minorHAnsi"/>
                <w:b/>
                <w:bCs/>
                <w:color w:val="FFFFFF" w:themeColor="background1"/>
              </w:rPr>
            </w:pPr>
            <w:r w:rsidRPr="003636DE">
              <w:rPr>
                <w:rFonts w:eastAsia="Calibri" w:cstheme="minorHAnsi"/>
                <w:b/>
                <w:bCs/>
                <w:color w:val="FFFFFF" w:themeColor="background1"/>
              </w:rPr>
              <w:t>Kritisk</w:t>
            </w:r>
          </w:p>
        </w:tc>
        <w:tc>
          <w:tcPr>
            <w:tcW w:w="850" w:type="pct"/>
            <w:shd w:val="clear" w:color="auto" w:fill="FF0000"/>
            <w:vAlign w:val="center"/>
          </w:tcPr>
          <w:p w14:paraId="59AF1D06" w14:textId="77777777" w:rsidR="000E7077" w:rsidRPr="003636DE" w:rsidRDefault="000E7077" w:rsidP="00F66DAE">
            <w:pPr>
              <w:jc w:val="center"/>
              <w:rPr>
                <w:rFonts w:eastAsia="Calibri" w:cstheme="minorHAnsi"/>
                <w:b/>
                <w:bCs/>
                <w:color w:val="FFFFFF" w:themeColor="background1"/>
              </w:rPr>
            </w:pPr>
            <w:r w:rsidRPr="003636DE">
              <w:rPr>
                <w:rFonts w:eastAsia="Calibri" w:cstheme="minorHAnsi"/>
                <w:b/>
                <w:bCs/>
                <w:color w:val="FFFFFF" w:themeColor="background1"/>
              </w:rPr>
              <w:t>Alvorlig</w:t>
            </w:r>
          </w:p>
        </w:tc>
        <w:tc>
          <w:tcPr>
            <w:tcW w:w="850" w:type="pct"/>
            <w:shd w:val="clear" w:color="auto" w:fill="FF0000"/>
            <w:vAlign w:val="center"/>
          </w:tcPr>
          <w:p w14:paraId="2DF966FE" w14:textId="77777777" w:rsidR="000E7077" w:rsidRPr="003636DE" w:rsidRDefault="000E7077" w:rsidP="00F66DAE">
            <w:pPr>
              <w:jc w:val="center"/>
              <w:rPr>
                <w:rFonts w:cstheme="minorHAnsi"/>
                <w:b/>
                <w:bCs/>
                <w:color w:val="FFFFFF" w:themeColor="background1"/>
              </w:rPr>
            </w:pPr>
            <w:r w:rsidRPr="003636DE">
              <w:rPr>
                <w:rFonts w:cstheme="minorHAnsi"/>
                <w:b/>
                <w:bCs/>
                <w:color w:val="FFFFFF" w:themeColor="background1"/>
              </w:rPr>
              <w:t>Betydelig</w:t>
            </w:r>
          </w:p>
        </w:tc>
        <w:tc>
          <w:tcPr>
            <w:tcW w:w="850" w:type="pct"/>
            <w:shd w:val="clear" w:color="auto" w:fill="FFFF00"/>
            <w:vAlign w:val="center"/>
          </w:tcPr>
          <w:p w14:paraId="53F0E2C2" w14:textId="77777777" w:rsidR="000E7077" w:rsidRPr="003636DE" w:rsidRDefault="000E7077" w:rsidP="00F66DAE">
            <w:pPr>
              <w:jc w:val="center"/>
              <w:rPr>
                <w:rFonts w:eastAsia="Calibri" w:cstheme="minorHAnsi"/>
                <w:b/>
                <w:bCs/>
              </w:rPr>
            </w:pPr>
            <w:r w:rsidRPr="003636DE">
              <w:rPr>
                <w:rFonts w:eastAsia="Calibri" w:cstheme="minorHAnsi"/>
                <w:b/>
                <w:bCs/>
              </w:rPr>
              <w:t>Mindre betydelig</w:t>
            </w:r>
          </w:p>
        </w:tc>
        <w:tc>
          <w:tcPr>
            <w:tcW w:w="850" w:type="pct"/>
            <w:shd w:val="clear" w:color="auto" w:fill="92C800"/>
            <w:vAlign w:val="center"/>
          </w:tcPr>
          <w:p w14:paraId="5B380710" w14:textId="77777777" w:rsidR="000E7077" w:rsidRPr="003636DE" w:rsidRDefault="000E7077" w:rsidP="00F66DAE">
            <w:pPr>
              <w:jc w:val="center"/>
              <w:rPr>
                <w:rFonts w:eastAsia="Calibri" w:cstheme="minorHAnsi"/>
                <w:b/>
                <w:bCs/>
              </w:rPr>
            </w:pPr>
            <w:r w:rsidRPr="003636DE">
              <w:rPr>
                <w:rFonts w:eastAsia="Calibri" w:cstheme="minorHAnsi"/>
                <w:b/>
                <w:bCs/>
              </w:rPr>
              <w:t>Godkendt</w:t>
            </w:r>
          </w:p>
        </w:tc>
      </w:tr>
    </w:tbl>
    <w:p w14:paraId="2D36A852" w14:textId="77777777" w:rsidR="000E7077" w:rsidRDefault="000E7077" w:rsidP="000E7077"/>
    <w:p w14:paraId="48EF27C8" w14:textId="77777777" w:rsidR="00B42AAB" w:rsidRDefault="00B42AAB" w:rsidP="00B42AAB">
      <w:bookmarkStart w:id="16" w:name="_Baggrundsmaterialer"/>
      <w:bookmarkEnd w:id="16"/>
      <w:r>
        <w:t>For at få sin test og certificering godkendt, må testprotokollen udelukkende bestå af [F4] samt [OK] resultater. Alle [F1], [F2] og [F3] skal derfor være udbedret forud for endelig godkendelse.</w:t>
      </w:r>
    </w:p>
    <w:p w14:paraId="19D608E3" w14:textId="77777777" w:rsidR="00B42AAB" w:rsidRPr="00FB18E9" w:rsidRDefault="00B42AAB" w:rsidP="00B42AAB">
      <w:pPr>
        <w:rPr>
          <w:rFonts w:cstheme="minorHAnsi"/>
        </w:rPr>
      </w:pPr>
      <w:r w:rsidRPr="00FB18E9">
        <w:rPr>
          <w:rFonts w:cstheme="minorHAnsi"/>
        </w:rPr>
        <w:t xml:space="preserve">Godkendelse forudsætter, at </w:t>
      </w:r>
      <w:r>
        <w:rPr>
          <w:rFonts w:cstheme="minorHAnsi"/>
        </w:rPr>
        <w:t>SUT</w:t>
      </w:r>
      <w:r w:rsidRPr="00FB18E9">
        <w:rPr>
          <w:rFonts w:cstheme="minorHAnsi"/>
        </w:rPr>
        <w:t xml:space="preserve"> er godkendt til modtagelse af</w:t>
      </w:r>
      <w:r>
        <w:rPr>
          <w:rFonts w:cstheme="minorHAnsi"/>
        </w:rPr>
        <w:t xml:space="preserve"> FHIR-kvittering (ENG: Acknowledgement)</w:t>
      </w:r>
    </w:p>
    <w:p w14:paraId="394F1461" w14:textId="20938D36" w:rsidR="00E92B32" w:rsidRDefault="00B42AAB" w:rsidP="00B42AAB">
      <w:pPr>
        <w:rPr>
          <w:rFonts w:asciiTheme="majorHAnsi" w:eastAsiaTheme="majorEastAsia" w:hAnsiTheme="majorHAnsi" w:cstheme="majorBidi"/>
          <w:color w:val="152F4A"/>
          <w:sz w:val="32"/>
          <w:szCs w:val="32"/>
        </w:rPr>
      </w:pPr>
      <w:r>
        <w:t xml:space="preserve">Find yderligere beskrivelse af </w:t>
      </w:r>
      <w:hyperlink w:anchor="TestCertificering" w:history="1">
        <w:r w:rsidRPr="003E2CE0">
          <w:rPr>
            <w:rStyle w:val="Hyperlink"/>
            <w:rFonts w:ascii="Calibri" w:hAnsi="Calibri"/>
          </w:rPr>
          <w:t>MedComs test og certificering</w:t>
        </w:r>
      </w:hyperlink>
      <w:r>
        <w:rPr>
          <w:rStyle w:val="Hyperlink"/>
          <w:rFonts w:ascii="Calibri" w:hAnsi="Calibri"/>
        </w:rPr>
        <w:t>.</w:t>
      </w:r>
      <w:r w:rsidR="00E92B32">
        <w:rPr>
          <w:color w:val="152F4A"/>
        </w:rPr>
        <w:br w:type="page"/>
      </w:r>
    </w:p>
    <w:p w14:paraId="190BC126" w14:textId="2CF7CBB8" w:rsidR="00E92B32" w:rsidRDefault="00E92B32" w:rsidP="00E92B32">
      <w:pPr>
        <w:pStyle w:val="Overskrift1"/>
        <w:numPr>
          <w:ilvl w:val="0"/>
          <w:numId w:val="4"/>
        </w:numPr>
        <w:rPr>
          <w:color w:val="152F4A"/>
        </w:rPr>
      </w:pPr>
      <w:bookmarkStart w:id="17" w:name="_Toc130815583"/>
      <w:r w:rsidRPr="00C972E7">
        <w:rPr>
          <w:color w:val="152F4A"/>
        </w:rPr>
        <w:lastRenderedPageBreak/>
        <w:t>Oplysninger</w:t>
      </w:r>
      <w:r w:rsidRPr="00E92B32">
        <w:rPr>
          <w:color w:val="152F4A"/>
        </w:rPr>
        <w:t xml:space="preserve"> om leverandør, system under test og testresultat</w:t>
      </w:r>
      <w:bookmarkEnd w:id="17"/>
    </w:p>
    <w:p w14:paraId="12D8EB47" w14:textId="0C046CA3" w:rsidR="00E92B32" w:rsidRDefault="00E92B32" w:rsidP="00E92B32">
      <w:pPr>
        <w:pStyle w:val="Overskrift2"/>
        <w:numPr>
          <w:ilvl w:val="1"/>
          <w:numId w:val="4"/>
        </w:numPr>
        <w:rPr>
          <w:color w:val="152F4A"/>
        </w:rPr>
      </w:pPr>
      <w:bookmarkStart w:id="18" w:name="_Toc130815584"/>
      <w:r w:rsidRPr="00E92B32">
        <w:rPr>
          <w:color w:val="152F4A"/>
        </w:rPr>
        <w:t>Oplysninger om leverandøren</w:t>
      </w:r>
      <w:bookmarkEnd w:id="18"/>
    </w:p>
    <w:p w14:paraId="29CDB278" w14:textId="77777777" w:rsidR="00E92B32" w:rsidRPr="003636DE" w:rsidRDefault="00E92B32" w:rsidP="00E92B32">
      <w:r w:rsidRPr="003636DE">
        <w:t xml:space="preserve">Denne tabel udfyldes af </w:t>
      </w:r>
      <w:r w:rsidRPr="00E92B32">
        <w:rPr>
          <w:b/>
          <w:bCs/>
        </w:rPr>
        <w:t>leverandør</w:t>
      </w:r>
      <w:r w:rsidRPr="003636DE">
        <w:t xml:space="preserve"> forud for testen.</w:t>
      </w:r>
    </w:p>
    <w:tbl>
      <w:tblPr>
        <w:tblStyle w:val="Tabel-Gitter"/>
        <w:tblW w:w="0" w:type="auto"/>
        <w:tblLook w:val="04A0" w:firstRow="1" w:lastRow="0" w:firstColumn="1" w:lastColumn="0" w:noHBand="0" w:noVBand="1"/>
      </w:tblPr>
      <w:tblGrid>
        <w:gridCol w:w="1555"/>
        <w:gridCol w:w="11871"/>
      </w:tblGrid>
      <w:tr w:rsidR="00E92B32" w:rsidRPr="003636DE" w14:paraId="6C84BDCF" w14:textId="77777777" w:rsidTr="00F66DAE">
        <w:tc>
          <w:tcPr>
            <w:tcW w:w="1555" w:type="dxa"/>
            <w:shd w:val="clear" w:color="auto" w:fill="F2F2F2" w:themeFill="background1" w:themeFillShade="F2"/>
          </w:tcPr>
          <w:p w14:paraId="53446847" w14:textId="4E40A72E" w:rsidR="00E92B32" w:rsidRPr="003636DE" w:rsidRDefault="00E92B32" w:rsidP="00F66DAE">
            <w:r w:rsidRPr="003636DE">
              <w:t>Firma</w:t>
            </w:r>
          </w:p>
        </w:tc>
        <w:tc>
          <w:tcPr>
            <w:tcW w:w="11871" w:type="dxa"/>
          </w:tcPr>
          <w:p w14:paraId="02615EF6" w14:textId="33073701" w:rsidR="00E92B32" w:rsidRPr="003636DE" w:rsidRDefault="00000000" w:rsidP="00F66DAE">
            <w:sdt>
              <w:sdtPr>
                <w:rPr>
                  <w:lang w:val="de-DE"/>
                </w:rPr>
                <w:id w:val="-714740795"/>
                <w:placeholder>
                  <w:docPart w:val="A1F2E66648BD45A6B50835FB44BE2D99"/>
                </w:placeholder>
                <w:showingPlcHdr/>
                <w:text w:multiLine="1"/>
              </w:sdtPr>
              <w:sdtContent>
                <w:r w:rsidR="00405248">
                  <w:rPr>
                    <w:rStyle w:val="Pladsholdertekst"/>
                    <w:rFonts w:eastAsia="Calibri"/>
                    <w:lang w:val="de-DE"/>
                  </w:rPr>
                  <w:t>Udfyldes af leverandør</w:t>
                </w:r>
              </w:sdtContent>
            </w:sdt>
          </w:p>
        </w:tc>
      </w:tr>
      <w:tr w:rsidR="00E92B32" w:rsidRPr="003636DE" w14:paraId="2DD128F9" w14:textId="77777777" w:rsidTr="00F66DAE">
        <w:tc>
          <w:tcPr>
            <w:tcW w:w="1555" w:type="dxa"/>
            <w:shd w:val="clear" w:color="auto" w:fill="F2F2F2" w:themeFill="background1" w:themeFillShade="F2"/>
          </w:tcPr>
          <w:p w14:paraId="3B72A21E" w14:textId="77777777" w:rsidR="00E92B32" w:rsidRPr="003636DE" w:rsidRDefault="00E92B32" w:rsidP="00F66DAE">
            <w:r w:rsidRPr="003636DE">
              <w:t>Adresse</w:t>
            </w:r>
          </w:p>
        </w:tc>
        <w:tc>
          <w:tcPr>
            <w:tcW w:w="11871" w:type="dxa"/>
          </w:tcPr>
          <w:p w14:paraId="37C2234E" w14:textId="5E3993B8" w:rsidR="00E92B32" w:rsidRPr="003636DE" w:rsidRDefault="00000000" w:rsidP="00F66DAE">
            <w:sdt>
              <w:sdtPr>
                <w:rPr>
                  <w:lang w:val="de-DE"/>
                </w:rPr>
                <w:id w:val="1812602221"/>
                <w:placeholder>
                  <w:docPart w:val="4785BB8D179D48E09BF8FBCCD8B09888"/>
                </w:placeholder>
                <w:showingPlcHdr/>
                <w:text w:multiLine="1"/>
              </w:sdtPr>
              <w:sdtContent>
                <w:r w:rsidR="00405248">
                  <w:rPr>
                    <w:rStyle w:val="Pladsholdertekst"/>
                    <w:rFonts w:eastAsia="Calibri"/>
                    <w:lang w:val="de-DE"/>
                  </w:rPr>
                  <w:t>Udfyldes af leverandør</w:t>
                </w:r>
              </w:sdtContent>
            </w:sdt>
            <w:r w:rsidR="00405248" w:rsidRPr="003636DE" w:rsidDel="00405248">
              <w:t xml:space="preserve"> </w:t>
            </w:r>
          </w:p>
        </w:tc>
      </w:tr>
      <w:tr w:rsidR="00E92B32" w:rsidRPr="003636DE" w14:paraId="60FC77FC" w14:textId="77777777" w:rsidTr="00F66DAE">
        <w:tc>
          <w:tcPr>
            <w:tcW w:w="1555" w:type="dxa"/>
            <w:shd w:val="clear" w:color="auto" w:fill="F2F2F2" w:themeFill="background1" w:themeFillShade="F2"/>
          </w:tcPr>
          <w:p w14:paraId="4C1DB6CB" w14:textId="77777777" w:rsidR="00E92B32" w:rsidRPr="003636DE" w:rsidRDefault="00E92B32" w:rsidP="00F66DAE">
            <w:r w:rsidRPr="003636DE">
              <w:t>Kontaktperson</w:t>
            </w:r>
          </w:p>
        </w:tc>
        <w:tc>
          <w:tcPr>
            <w:tcW w:w="11871" w:type="dxa"/>
          </w:tcPr>
          <w:p w14:paraId="2AFA5786" w14:textId="61E4ECB5" w:rsidR="00E92B32" w:rsidRPr="003636DE" w:rsidRDefault="00000000" w:rsidP="00F66DAE">
            <w:sdt>
              <w:sdtPr>
                <w:rPr>
                  <w:lang w:val="de-DE"/>
                </w:rPr>
                <w:id w:val="327404474"/>
                <w:placeholder>
                  <w:docPart w:val="0EC57917D12B49C585B075D56EA0F388"/>
                </w:placeholder>
                <w:showingPlcHdr/>
                <w:text w:multiLine="1"/>
              </w:sdtPr>
              <w:sdtContent>
                <w:r w:rsidR="00405248">
                  <w:rPr>
                    <w:rStyle w:val="Pladsholdertekst"/>
                    <w:rFonts w:eastAsia="Calibri"/>
                    <w:lang w:val="de-DE"/>
                  </w:rPr>
                  <w:t>Udfyldes af leverandør</w:t>
                </w:r>
              </w:sdtContent>
            </w:sdt>
          </w:p>
        </w:tc>
      </w:tr>
      <w:tr w:rsidR="00E92B32" w:rsidRPr="003636DE" w14:paraId="176983C1" w14:textId="77777777" w:rsidTr="00F66DAE">
        <w:tc>
          <w:tcPr>
            <w:tcW w:w="1555" w:type="dxa"/>
            <w:shd w:val="clear" w:color="auto" w:fill="F2F2F2" w:themeFill="background1" w:themeFillShade="F2"/>
          </w:tcPr>
          <w:p w14:paraId="5093E340" w14:textId="77777777" w:rsidR="00E92B32" w:rsidRPr="003636DE" w:rsidRDefault="00E92B32" w:rsidP="00F66DAE">
            <w:r w:rsidRPr="003636DE">
              <w:t>Telefon</w:t>
            </w:r>
          </w:p>
        </w:tc>
        <w:tc>
          <w:tcPr>
            <w:tcW w:w="11871" w:type="dxa"/>
          </w:tcPr>
          <w:p w14:paraId="5481ECE2" w14:textId="2659C70E" w:rsidR="00E92B32" w:rsidRPr="003636DE" w:rsidRDefault="00000000" w:rsidP="00F66DAE">
            <w:sdt>
              <w:sdtPr>
                <w:rPr>
                  <w:lang w:val="de-DE"/>
                </w:rPr>
                <w:id w:val="-2093924855"/>
                <w:placeholder>
                  <w:docPart w:val="2D804EE943974A12BD44A17AF2F59333"/>
                </w:placeholder>
                <w:showingPlcHdr/>
                <w:text w:multiLine="1"/>
              </w:sdtPr>
              <w:sdtContent>
                <w:r w:rsidR="00405248">
                  <w:rPr>
                    <w:rStyle w:val="Pladsholdertekst"/>
                    <w:rFonts w:eastAsia="Calibri"/>
                    <w:lang w:val="de-DE"/>
                  </w:rPr>
                  <w:t>Udfyldes af leverandør</w:t>
                </w:r>
              </w:sdtContent>
            </w:sdt>
          </w:p>
        </w:tc>
      </w:tr>
      <w:tr w:rsidR="00E92B32" w:rsidRPr="003636DE" w14:paraId="4159E217" w14:textId="77777777" w:rsidTr="00F66DAE">
        <w:tc>
          <w:tcPr>
            <w:tcW w:w="1555" w:type="dxa"/>
            <w:shd w:val="clear" w:color="auto" w:fill="F2F2F2" w:themeFill="background1" w:themeFillShade="F2"/>
          </w:tcPr>
          <w:p w14:paraId="45F03AEF" w14:textId="77777777" w:rsidR="00E92B32" w:rsidRPr="003636DE" w:rsidRDefault="00E92B32" w:rsidP="00F66DAE">
            <w:r w:rsidRPr="003636DE">
              <w:t>E-mail</w:t>
            </w:r>
          </w:p>
        </w:tc>
        <w:tc>
          <w:tcPr>
            <w:tcW w:w="11871" w:type="dxa"/>
          </w:tcPr>
          <w:p w14:paraId="2C11C907" w14:textId="2A4513C0" w:rsidR="00E92B32" w:rsidRPr="003636DE" w:rsidRDefault="00000000" w:rsidP="00F66DAE">
            <w:sdt>
              <w:sdtPr>
                <w:rPr>
                  <w:lang w:val="de-DE"/>
                </w:rPr>
                <w:id w:val="-268157982"/>
                <w:placeholder>
                  <w:docPart w:val="B53CA326B8F0475C9E39C528847107AF"/>
                </w:placeholder>
                <w:showingPlcHdr/>
                <w:text w:multiLine="1"/>
              </w:sdtPr>
              <w:sdtContent>
                <w:r w:rsidR="00405248">
                  <w:rPr>
                    <w:rStyle w:val="Pladsholdertekst"/>
                    <w:rFonts w:eastAsia="Calibri"/>
                    <w:lang w:val="de-DE"/>
                  </w:rPr>
                  <w:t>Udfyldes af leverandør</w:t>
                </w:r>
              </w:sdtContent>
            </w:sdt>
          </w:p>
        </w:tc>
      </w:tr>
    </w:tbl>
    <w:p w14:paraId="30437050" w14:textId="77777777" w:rsidR="00E92B32" w:rsidRPr="003636DE" w:rsidRDefault="00E92B32" w:rsidP="00E92B32"/>
    <w:p w14:paraId="26386C61" w14:textId="60BEDDD2" w:rsidR="00E92B32" w:rsidRPr="00E92B32" w:rsidRDefault="00E92B32" w:rsidP="00E92B32">
      <w:pPr>
        <w:pStyle w:val="Overskrift2"/>
        <w:numPr>
          <w:ilvl w:val="1"/>
          <w:numId w:val="4"/>
        </w:numPr>
        <w:rPr>
          <w:color w:val="152F4A"/>
        </w:rPr>
      </w:pPr>
      <w:bookmarkStart w:id="19" w:name="_Toc110845739"/>
      <w:bookmarkStart w:id="20" w:name="_Toc130815585"/>
      <w:r w:rsidRPr="00E92B32">
        <w:rPr>
          <w:color w:val="152F4A"/>
        </w:rPr>
        <w:t>Oplysninger om system under test (SUT)</w:t>
      </w:r>
      <w:bookmarkEnd w:id="19"/>
      <w:bookmarkEnd w:id="20"/>
    </w:p>
    <w:p w14:paraId="5DA28B5F" w14:textId="77777777" w:rsidR="00E92B32" w:rsidRPr="003636DE" w:rsidRDefault="00E92B32" w:rsidP="00E92B32">
      <w:r w:rsidRPr="003636DE">
        <w:t xml:space="preserve">Denne tabel udfyldes af </w:t>
      </w:r>
      <w:r w:rsidRPr="00E92B32">
        <w:rPr>
          <w:b/>
          <w:bCs/>
        </w:rPr>
        <w:t>leverandør</w:t>
      </w:r>
      <w:r w:rsidRPr="003636DE">
        <w:t xml:space="preserve"> forud for testen.</w:t>
      </w:r>
    </w:p>
    <w:tbl>
      <w:tblPr>
        <w:tblStyle w:val="Tabel-Gitter"/>
        <w:tblW w:w="0" w:type="auto"/>
        <w:tblLook w:val="04A0" w:firstRow="1" w:lastRow="0" w:firstColumn="1" w:lastColumn="0" w:noHBand="0" w:noVBand="1"/>
      </w:tblPr>
      <w:tblGrid>
        <w:gridCol w:w="1555"/>
        <w:gridCol w:w="11871"/>
      </w:tblGrid>
      <w:tr w:rsidR="00E92B32" w:rsidRPr="003636DE" w14:paraId="60B791A9" w14:textId="77777777" w:rsidTr="00F66DAE">
        <w:tc>
          <w:tcPr>
            <w:tcW w:w="1555" w:type="dxa"/>
            <w:shd w:val="clear" w:color="auto" w:fill="F2F2F2" w:themeFill="background1" w:themeFillShade="F2"/>
          </w:tcPr>
          <w:p w14:paraId="3FC995F3" w14:textId="77777777" w:rsidR="00E92B32" w:rsidRPr="003636DE" w:rsidRDefault="00E92B32" w:rsidP="00F66DAE">
            <w:r w:rsidRPr="003636DE">
              <w:t>System</w:t>
            </w:r>
          </w:p>
        </w:tc>
        <w:tc>
          <w:tcPr>
            <w:tcW w:w="11871" w:type="dxa"/>
          </w:tcPr>
          <w:p w14:paraId="338A6E55" w14:textId="083759C4" w:rsidR="00E92B32" w:rsidRPr="003636DE" w:rsidRDefault="00000000" w:rsidP="00F66DAE">
            <w:sdt>
              <w:sdtPr>
                <w:rPr>
                  <w:lang w:val="de-DE"/>
                </w:rPr>
                <w:id w:val="1783612316"/>
                <w:placeholder>
                  <w:docPart w:val="BA0F6E2D78794FD6BBAD77613CE91577"/>
                </w:placeholder>
                <w:showingPlcHdr/>
                <w:text w:multiLine="1"/>
              </w:sdtPr>
              <w:sdtContent>
                <w:r w:rsidR="00405248">
                  <w:rPr>
                    <w:rStyle w:val="Pladsholdertekst"/>
                    <w:rFonts w:eastAsia="Calibri"/>
                    <w:lang w:val="de-DE"/>
                  </w:rPr>
                  <w:t>Udfyldes af leverandør</w:t>
                </w:r>
              </w:sdtContent>
            </w:sdt>
          </w:p>
        </w:tc>
      </w:tr>
      <w:tr w:rsidR="00E92B32" w:rsidRPr="003636DE" w14:paraId="150768A8" w14:textId="77777777" w:rsidTr="00F66DAE">
        <w:tc>
          <w:tcPr>
            <w:tcW w:w="1555" w:type="dxa"/>
            <w:shd w:val="clear" w:color="auto" w:fill="F2F2F2" w:themeFill="background1" w:themeFillShade="F2"/>
          </w:tcPr>
          <w:p w14:paraId="7D5BF7FA" w14:textId="77777777" w:rsidR="00E92B32" w:rsidRPr="003636DE" w:rsidRDefault="00E92B32" w:rsidP="00F66DAE">
            <w:r w:rsidRPr="003636DE">
              <w:t>Version</w:t>
            </w:r>
          </w:p>
        </w:tc>
        <w:tc>
          <w:tcPr>
            <w:tcW w:w="11871" w:type="dxa"/>
          </w:tcPr>
          <w:p w14:paraId="4C452E20" w14:textId="3079A2F4" w:rsidR="00E92B32" w:rsidRPr="003636DE" w:rsidRDefault="00000000" w:rsidP="00F66DAE">
            <w:sdt>
              <w:sdtPr>
                <w:rPr>
                  <w:lang w:val="de-DE"/>
                </w:rPr>
                <w:id w:val="1936779674"/>
                <w:placeholder>
                  <w:docPart w:val="33B32C524C6F419C8895524890B94772"/>
                </w:placeholder>
                <w:showingPlcHdr/>
                <w:text w:multiLine="1"/>
              </w:sdtPr>
              <w:sdtContent>
                <w:r w:rsidR="00405248">
                  <w:rPr>
                    <w:rStyle w:val="Pladsholdertekst"/>
                    <w:rFonts w:eastAsia="Calibri"/>
                    <w:lang w:val="de-DE"/>
                  </w:rPr>
                  <w:t>Udfyldes af leverandør</w:t>
                </w:r>
              </w:sdtContent>
            </w:sdt>
          </w:p>
        </w:tc>
      </w:tr>
      <w:tr w:rsidR="00E92B32" w:rsidRPr="003636DE" w14:paraId="3A53209D" w14:textId="77777777" w:rsidTr="00F66DAE">
        <w:tc>
          <w:tcPr>
            <w:tcW w:w="1555" w:type="dxa"/>
            <w:shd w:val="clear" w:color="auto" w:fill="F2F2F2" w:themeFill="background1" w:themeFillShade="F2"/>
          </w:tcPr>
          <w:p w14:paraId="58469F24" w14:textId="77777777" w:rsidR="00E92B32" w:rsidRPr="003636DE" w:rsidRDefault="00E92B32" w:rsidP="00F66DAE">
            <w:r w:rsidRPr="003636DE">
              <w:t>Beskrivelse</w:t>
            </w:r>
          </w:p>
        </w:tc>
        <w:tc>
          <w:tcPr>
            <w:tcW w:w="11871" w:type="dxa"/>
          </w:tcPr>
          <w:p w14:paraId="28540511" w14:textId="7795294D" w:rsidR="00E92B32" w:rsidRPr="003636DE" w:rsidRDefault="00000000" w:rsidP="00F66DAE">
            <w:sdt>
              <w:sdtPr>
                <w:rPr>
                  <w:lang w:val="de-DE"/>
                </w:rPr>
                <w:id w:val="-1058246116"/>
                <w:placeholder>
                  <w:docPart w:val="870ECE61AC22459184BF06ADDE2C26BF"/>
                </w:placeholder>
                <w:showingPlcHdr/>
                <w:text w:multiLine="1"/>
              </w:sdtPr>
              <w:sdtContent>
                <w:r w:rsidR="00405248">
                  <w:rPr>
                    <w:rStyle w:val="Pladsholdertekst"/>
                    <w:rFonts w:eastAsia="Calibri"/>
                    <w:lang w:val="de-DE"/>
                  </w:rPr>
                  <w:t>Udfyldes af leverandør</w:t>
                </w:r>
              </w:sdtContent>
            </w:sdt>
          </w:p>
        </w:tc>
      </w:tr>
      <w:tr w:rsidR="00E92B32" w:rsidRPr="003636DE" w14:paraId="3E0B49A2" w14:textId="77777777" w:rsidTr="00F66DAE">
        <w:tc>
          <w:tcPr>
            <w:tcW w:w="1555" w:type="dxa"/>
            <w:shd w:val="clear" w:color="auto" w:fill="F2F2F2" w:themeFill="background1" w:themeFillShade="F2"/>
          </w:tcPr>
          <w:p w14:paraId="2216ECCC" w14:textId="77777777" w:rsidR="00E92B32" w:rsidRPr="003636DE" w:rsidRDefault="00E92B32" w:rsidP="00F66DAE">
            <w:proofErr w:type="spellStart"/>
            <w:r w:rsidRPr="003636DE">
              <w:t>Testtype</w:t>
            </w:r>
            <w:proofErr w:type="spellEnd"/>
          </w:p>
        </w:tc>
        <w:tc>
          <w:tcPr>
            <w:tcW w:w="11871" w:type="dxa"/>
          </w:tcPr>
          <w:p w14:paraId="648705B4" w14:textId="77777777" w:rsidR="00E92B32" w:rsidRPr="003636DE" w:rsidRDefault="00000000" w:rsidP="00F66DAE">
            <w:sdt>
              <w:sdtPr>
                <w:id w:val="1738671387"/>
                <w14:checkbox>
                  <w14:checked w14:val="0"/>
                  <w14:checkedState w14:val="2612" w14:font="MS Gothic"/>
                  <w14:uncheckedState w14:val="2610" w14:font="MS Gothic"/>
                </w14:checkbox>
              </w:sdtPr>
              <w:sdtContent>
                <w:r w:rsidR="00E92B32" w:rsidRPr="003636DE">
                  <w:rPr>
                    <w:rFonts w:ascii="MS Gothic" w:eastAsia="MS Gothic" w:hAnsi="MS Gothic"/>
                  </w:rPr>
                  <w:t>☐</w:t>
                </w:r>
              </w:sdtContent>
            </w:sdt>
            <w:r w:rsidR="00E92B32" w:rsidRPr="003636DE">
              <w:t xml:space="preserve"> Egentest</w:t>
            </w:r>
          </w:p>
          <w:p w14:paraId="2AF2C20D" w14:textId="77777777" w:rsidR="00E92B32" w:rsidRPr="003636DE" w:rsidRDefault="00000000" w:rsidP="00F66DAE">
            <w:sdt>
              <w:sdtPr>
                <w:id w:val="1368726576"/>
                <w14:checkbox>
                  <w14:checked w14:val="0"/>
                  <w14:checkedState w14:val="2612" w14:font="MS Gothic"/>
                  <w14:uncheckedState w14:val="2610" w14:font="MS Gothic"/>
                </w14:checkbox>
              </w:sdtPr>
              <w:sdtContent>
                <w:r w:rsidR="00E92B32" w:rsidRPr="003636DE">
                  <w:rPr>
                    <w:rFonts w:ascii="MS Gothic" w:eastAsia="MS Gothic" w:hAnsi="MS Gothic"/>
                  </w:rPr>
                  <w:t>☐</w:t>
                </w:r>
              </w:sdtContent>
            </w:sdt>
            <w:r w:rsidR="00E92B32" w:rsidRPr="003636DE">
              <w:t xml:space="preserve"> Endelig test/certificering</w:t>
            </w:r>
          </w:p>
        </w:tc>
      </w:tr>
    </w:tbl>
    <w:p w14:paraId="5214AEAE" w14:textId="77777777" w:rsidR="00E92B32" w:rsidRPr="003636DE" w:rsidRDefault="00E92B32" w:rsidP="00E92B32"/>
    <w:p w14:paraId="7E7E3973" w14:textId="62BB537E" w:rsidR="00E92B32" w:rsidRPr="00E92B32" w:rsidRDefault="00E92B32" w:rsidP="00E92B32">
      <w:pPr>
        <w:pStyle w:val="Overskrift2"/>
        <w:numPr>
          <w:ilvl w:val="1"/>
          <w:numId w:val="4"/>
        </w:numPr>
        <w:rPr>
          <w:color w:val="152F4A"/>
        </w:rPr>
      </w:pPr>
      <w:bookmarkStart w:id="21" w:name="_Toc110845740"/>
      <w:bookmarkStart w:id="22" w:name="_Toc130815586"/>
      <w:r w:rsidRPr="00E92B32">
        <w:rPr>
          <w:color w:val="152F4A"/>
        </w:rPr>
        <w:t>Oplysninger om testresultat</w:t>
      </w:r>
      <w:bookmarkEnd w:id="21"/>
      <w:bookmarkEnd w:id="22"/>
    </w:p>
    <w:p w14:paraId="4B6EF4BA" w14:textId="77777777" w:rsidR="00E92B32" w:rsidRPr="003636DE" w:rsidRDefault="00E92B32" w:rsidP="00E92B32">
      <w:r w:rsidRPr="003636DE">
        <w:t>Denne tabel udfyldes af MedCom, når testen er gennemført.</w:t>
      </w:r>
    </w:p>
    <w:tbl>
      <w:tblPr>
        <w:tblStyle w:val="Tabel-Gitter"/>
        <w:tblW w:w="0" w:type="auto"/>
        <w:tblLook w:val="04A0" w:firstRow="1" w:lastRow="0" w:firstColumn="1" w:lastColumn="0" w:noHBand="0" w:noVBand="1"/>
      </w:tblPr>
      <w:tblGrid>
        <w:gridCol w:w="1555"/>
        <w:gridCol w:w="11871"/>
      </w:tblGrid>
      <w:tr w:rsidR="00E92B32" w:rsidRPr="003636DE" w14:paraId="71AB1C87" w14:textId="77777777" w:rsidTr="00F66DAE">
        <w:tc>
          <w:tcPr>
            <w:tcW w:w="1555" w:type="dxa"/>
            <w:shd w:val="clear" w:color="auto" w:fill="F2F2F2" w:themeFill="background1" w:themeFillShade="F2"/>
          </w:tcPr>
          <w:p w14:paraId="7AAF5876" w14:textId="77777777" w:rsidR="00E92B32" w:rsidRPr="003636DE" w:rsidRDefault="00E92B32" w:rsidP="00F66DAE">
            <w:r w:rsidRPr="003636DE">
              <w:t>Testdato</w:t>
            </w:r>
          </w:p>
        </w:tc>
        <w:tc>
          <w:tcPr>
            <w:tcW w:w="11871" w:type="dxa"/>
          </w:tcPr>
          <w:p w14:paraId="33E19F5A" w14:textId="52326C55" w:rsidR="00E92B32" w:rsidRPr="003636DE" w:rsidRDefault="00000000" w:rsidP="00F66DAE">
            <w:sdt>
              <w:sdtPr>
                <w:rPr>
                  <w:rFonts w:cstheme="minorHAnsi"/>
                  <w:color w:val="808080" w:themeColor="background1" w:themeShade="80"/>
                </w:rPr>
                <w:id w:val="-1215043100"/>
                <w:placeholder>
                  <w:docPart w:val="7DCE340466134C749F30FFE0B6FF7F98"/>
                </w:placeholder>
                <w:date w:fullDate="2023-01-12T00:00:00Z">
                  <w:dateFormat w:val="yyyy-MM-dd"/>
                  <w:lid w:val="da-DK"/>
                  <w:storeMappedDataAs w:val="dateTime"/>
                  <w:calendar w:val="gregorian"/>
                </w:date>
              </w:sdtPr>
              <w:sdtContent>
                <w:r w:rsidR="00980357">
                  <w:rPr>
                    <w:rFonts w:cstheme="minorHAnsi"/>
                    <w:color w:val="808080" w:themeColor="background1" w:themeShade="80"/>
                  </w:rPr>
                  <w:t>2023-01-12</w:t>
                </w:r>
              </w:sdtContent>
            </w:sdt>
          </w:p>
        </w:tc>
      </w:tr>
      <w:tr w:rsidR="00E92B32" w:rsidRPr="003636DE" w14:paraId="36550B21" w14:textId="77777777" w:rsidTr="00F66DAE">
        <w:tc>
          <w:tcPr>
            <w:tcW w:w="1555" w:type="dxa"/>
            <w:shd w:val="clear" w:color="auto" w:fill="F2F2F2" w:themeFill="background1" w:themeFillShade="F2"/>
          </w:tcPr>
          <w:p w14:paraId="4C726945" w14:textId="77777777" w:rsidR="00E92B32" w:rsidRPr="003636DE" w:rsidRDefault="00E92B32" w:rsidP="00F66DAE">
            <w:r w:rsidRPr="003636DE">
              <w:t>Testlokation</w:t>
            </w:r>
          </w:p>
        </w:tc>
        <w:tc>
          <w:tcPr>
            <w:tcW w:w="11871" w:type="dxa"/>
          </w:tcPr>
          <w:p w14:paraId="5C3D4A37" w14:textId="77777777" w:rsidR="00E92B32" w:rsidRPr="003636DE" w:rsidRDefault="00E92B32" w:rsidP="00F66DAE">
            <w:r w:rsidRPr="003636DE">
              <w:t>[Udfyldes af MedCom]</w:t>
            </w:r>
          </w:p>
        </w:tc>
      </w:tr>
      <w:tr w:rsidR="00E92B32" w:rsidRPr="003636DE" w14:paraId="7A9A1761" w14:textId="77777777" w:rsidTr="00F66DAE">
        <w:tc>
          <w:tcPr>
            <w:tcW w:w="1555" w:type="dxa"/>
            <w:shd w:val="clear" w:color="auto" w:fill="F2F2F2" w:themeFill="background1" w:themeFillShade="F2"/>
          </w:tcPr>
          <w:p w14:paraId="7798C115" w14:textId="77777777" w:rsidR="00E92B32" w:rsidRPr="003636DE" w:rsidRDefault="00E92B32" w:rsidP="00F66DAE">
            <w:r w:rsidRPr="003636DE">
              <w:t>Godkendt</w:t>
            </w:r>
          </w:p>
        </w:tc>
        <w:tc>
          <w:tcPr>
            <w:tcW w:w="11871" w:type="dxa"/>
          </w:tcPr>
          <w:p w14:paraId="3A344980" w14:textId="77777777" w:rsidR="00E92B32" w:rsidRPr="003636DE" w:rsidRDefault="00000000" w:rsidP="00F66DAE">
            <w:sdt>
              <w:sdtPr>
                <w:id w:val="1107546976"/>
                <w14:checkbox>
                  <w14:checked w14:val="0"/>
                  <w14:checkedState w14:val="2612" w14:font="MS Gothic"/>
                  <w14:uncheckedState w14:val="2610" w14:font="MS Gothic"/>
                </w14:checkbox>
              </w:sdtPr>
              <w:sdtContent>
                <w:r w:rsidR="00E92B32" w:rsidRPr="003636DE">
                  <w:rPr>
                    <w:rFonts w:ascii="MS Gothic" w:eastAsia="MS Gothic" w:hAnsi="MS Gothic"/>
                  </w:rPr>
                  <w:t>☐</w:t>
                </w:r>
              </w:sdtContent>
            </w:sdt>
            <w:r w:rsidR="00E92B32" w:rsidRPr="003636DE">
              <w:t xml:space="preserve"> Ja</w:t>
            </w:r>
          </w:p>
          <w:p w14:paraId="02F48B8B" w14:textId="77777777" w:rsidR="00E92B32" w:rsidRPr="003636DE" w:rsidRDefault="00000000" w:rsidP="00F66DAE">
            <w:sdt>
              <w:sdtPr>
                <w:id w:val="1670452905"/>
                <w14:checkbox>
                  <w14:checked w14:val="0"/>
                  <w14:checkedState w14:val="2612" w14:font="MS Gothic"/>
                  <w14:uncheckedState w14:val="2610" w14:font="MS Gothic"/>
                </w14:checkbox>
              </w:sdtPr>
              <w:sdtContent>
                <w:r w:rsidR="00E92B32" w:rsidRPr="003636DE">
                  <w:rPr>
                    <w:rFonts w:ascii="MS Gothic" w:eastAsia="MS Gothic" w:hAnsi="MS Gothic"/>
                  </w:rPr>
                  <w:t>☐</w:t>
                </w:r>
              </w:sdtContent>
            </w:sdt>
            <w:r w:rsidR="00E92B32" w:rsidRPr="003636DE">
              <w:t xml:space="preserve"> Nej</w:t>
            </w:r>
          </w:p>
        </w:tc>
      </w:tr>
      <w:tr w:rsidR="00E92B32" w:rsidRPr="003636DE" w14:paraId="5197FB2A" w14:textId="77777777" w:rsidTr="00F66DAE">
        <w:tc>
          <w:tcPr>
            <w:tcW w:w="1555" w:type="dxa"/>
            <w:shd w:val="clear" w:color="auto" w:fill="F2F2F2" w:themeFill="background1" w:themeFillShade="F2"/>
          </w:tcPr>
          <w:p w14:paraId="047FD3D0" w14:textId="77777777" w:rsidR="00E92B32" w:rsidRPr="003636DE" w:rsidRDefault="00E92B32" w:rsidP="00F66DAE">
            <w:r w:rsidRPr="003636DE">
              <w:t>Bemærkninger</w:t>
            </w:r>
          </w:p>
        </w:tc>
        <w:tc>
          <w:tcPr>
            <w:tcW w:w="11871" w:type="dxa"/>
          </w:tcPr>
          <w:p w14:paraId="36ED8870" w14:textId="77777777" w:rsidR="00E92B32" w:rsidRPr="003636DE" w:rsidRDefault="00E92B32" w:rsidP="00F66DAE">
            <w:r w:rsidRPr="003636DE">
              <w:t xml:space="preserve">[Udfyldes af MedCom. Hvis testen ikke godkendes, vil der her fremgå bemærkning </w:t>
            </w:r>
            <w:proofErr w:type="gramStart"/>
            <w:r w:rsidRPr="003636DE">
              <w:t>omkring</w:t>
            </w:r>
            <w:proofErr w:type="gramEnd"/>
            <w:r w:rsidRPr="003636DE">
              <w:t xml:space="preserve"> anvendelse, fx at MedCom ikke anbefaler standarden idriftsat i SUT, da den testede løsning vil kunne give driftsforstyrrelser]</w:t>
            </w:r>
          </w:p>
        </w:tc>
      </w:tr>
      <w:tr w:rsidR="00E92B32" w:rsidRPr="003636DE" w14:paraId="1387AEAC" w14:textId="77777777" w:rsidTr="00F66DAE">
        <w:tc>
          <w:tcPr>
            <w:tcW w:w="1555" w:type="dxa"/>
          </w:tcPr>
          <w:p w14:paraId="4E8B693A" w14:textId="77777777" w:rsidR="00E92B32" w:rsidRPr="003636DE" w:rsidRDefault="00E92B32" w:rsidP="00F66DAE">
            <w:r w:rsidRPr="003636DE">
              <w:t>Udført af</w:t>
            </w:r>
          </w:p>
        </w:tc>
        <w:tc>
          <w:tcPr>
            <w:tcW w:w="11871" w:type="dxa"/>
          </w:tcPr>
          <w:p w14:paraId="5550B048" w14:textId="4460C477" w:rsidR="00E92B32" w:rsidRPr="003636DE" w:rsidRDefault="00E92B32" w:rsidP="00F66DAE">
            <w:r w:rsidRPr="003636DE">
              <w:t>[Udfyldes af MedCom. Her angives navnet på MedCom testleder (</w:t>
            </w:r>
            <w:r w:rsidR="1C0EEB30">
              <w:t>in</w:t>
            </w:r>
            <w:r w:rsidR="175093E6">
              <w:t>i</w:t>
            </w:r>
            <w:r w:rsidR="1C0EEB30">
              <w:t>tialer</w:t>
            </w:r>
            <w:r w:rsidRPr="003636DE">
              <w:t>)]</w:t>
            </w:r>
          </w:p>
        </w:tc>
      </w:tr>
    </w:tbl>
    <w:p w14:paraId="20C84E02" w14:textId="36E0FC10" w:rsidR="00E92B32" w:rsidRDefault="00E92B32" w:rsidP="00E92B32"/>
    <w:p w14:paraId="18E64E88" w14:textId="11670988" w:rsidR="00E92B32" w:rsidRPr="00E92B32" w:rsidRDefault="00E92B32" w:rsidP="00E92B32">
      <w:pPr>
        <w:pStyle w:val="Overskrift1"/>
        <w:numPr>
          <w:ilvl w:val="0"/>
          <w:numId w:val="4"/>
        </w:numPr>
        <w:rPr>
          <w:color w:val="152F4A"/>
        </w:rPr>
      </w:pPr>
      <w:bookmarkStart w:id="23" w:name="_Toc130815587"/>
      <w:r w:rsidRPr="00E92B32">
        <w:rPr>
          <w:color w:val="152F4A"/>
        </w:rPr>
        <w:lastRenderedPageBreak/>
        <w:t>Testen</w:t>
      </w:r>
      <w:bookmarkEnd w:id="23"/>
    </w:p>
    <w:p w14:paraId="3C156AB3" w14:textId="77777777" w:rsidR="00C524AA" w:rsidRDefault="00C524AA" w:rsidP="00C524AA">
      <w:r>
        <w:t>Dette afsnit beskriver de krav, som system under test (SUT) skal opfylde, før godkendelse kan finde sted.</w:t>
      </w:r>
    </w:p>
    <w:p w14:paraId="1CAB3397" w14:textId="77777777" w:rsidR="00C524AA" w:rsidRDefault="00C524AA" w:rsidP="00C524AA">
      <w:r>
        <w:t>Testen er opdelt i tre sektioner:</w:t>
      </w:r>
    </w:p>
    <w:p w14:paraId="6EE6E42C" w14:textId="77777777" w:rsidR="00C524AA" w:rsidRDefault="00C524AA" w:rsidP="00C524AA">
      <w:pPr>
        <w:pStyle w:val="Listeafsnit"/>
        <w:numPr>
          <w:ilvl w:val="0"/>
          <w:numId w:val="10"/>
        </w:numPr>
      </w:pPr>
      <w:r>
        <w:t xml:space="preserve">Test af </w:t>
      </w:r>
      <w:proofErr w:type="spellStart"/>
      <w:r>
        <w:t>TouchStone</w:t>
      </w:r>
      <w:proofErr w:type="spellEnd"/>
      <w:r>
        <w:t xml:space="preserve"> testscripts</w:t>
      </w:r>
    </w:p>
    <w:p w14:paraId="2ACC4E4B" w14:textId="77777777" w:rsidR="00C524AA" w:rsidRDefault="00C524AA" w:rsidP="00C524AA">
      <w:pPr>
        <w:pStyle w:val="Listeafsnit"/>
        <w:numPr>
          <w:ilvl w:val="0"/>
          <w:numId w:val="10"/>
        </w:numPr>
      </w:pPr>
      <w:r>
        <w:t>Test af krav til indhold og flow/arbejdsgange</w:t>
      </w:r>
    </w:p>
    <w:p w14:paraId="7AE452B5" w14:textId="77777777" w:rsidR="00C524AA" w:rsidRDefault="00C524AA" w:rsidP="00C524AA">
      <w:pPr>
        <w:pStyle w:val="Listeafsnit"/>
        <w:numPr>
          <w:ilvl w:val="0"/>
          <w:numId w:val="10"/>
        </w:numPr>
      </w:pPr>
      <w:r>
        <w:t>Test af generelle tekniske krav</w:t>
      </w:r>
    </w:p>
    <w:p w14:paraId="2445E430" w14:textId="77777777" w:rsidR="00C524AA" w:rsidRDefault="00C524AA" w:rsidP="00C524AA">
      <w:r>
        <w:t>Testdeltager vil blive bedt om at gennemføre teststeps som beskrevet i tabellerne.</w:t>
      </w:r>
    </w:p>
    <w:p w14:paraId="73022EBA" w14:textId="77777777" w:rsidR="000F44CD" w:rsidRPr="003636DE" w:rsidRDefault="000F44CD" w:rsidP="00E92B32">
      <w:pPr>
        <w:rPr>
          <w:b/>
          <w:bCs/>
        </w:rPr>
      </w:pPr>
    </w:p>
    <w:p w14:paraId="7032D085" w14:textId="77777777" w:rsidR="00E92B32" w:rsidRDefault="00E92B32">
      <w:r>
        <w:br w:type="page"/>
      </w:r>
    </w:p>
    <w:p w14:paraId="642D6F92" w14:textId="50287DE3" w:rsidR="000D7CAD" w:rsidRDefault="000D7CAD" w:rsidP="000D7CAD">
      <w:pPr>
        <w:pStyle w:val="Overskrift2"/>
        <w:numPr>
          <w:ilvl w:val="1"/>
          <w:numId w:val="4"/>
        </w:numPr>
        <w:rPr>
          <w:color w:val="152F4A"/>
        </w:rPr>
      </w:pPr>
      <w:bookmarkStart w:id="24" w:name="_Toc130815588"/>
      <w:r w:rsidRPr="00FF5AE6">
        <w:rPr>
          <w:noProof/>
        </w:rPr>
        <w:lastRenderedPageBreak/>
        <mc:AlternateContent>
          <mc:Choice Requires="wps">
            <w:drawing>
              <wp:anchor distT="45720" distB="45720" distL="114300" distR="114300" simplePos="0" relativeHeight="251658241" behindDoc="0" locked="0" layoutInCell="1" allowOverlap="1" wp14:anchorId="1DF16083" wp14:editId="3C72595D">
                <wp:simplePos x="0" y="0"/>
                <wp:positionH relativeFrom="margin">
                  <wp:align>left</wp:align>
                </wp:positionH>
                <wp:positionV relativeFrom="paragraph">
                  <wp:posOffset>335915</wp:posOffset>
                </wp:positionV>
                <wp:extent cx="8442960" cy="1404620"/>
                <wp:effectExtent l="0" t="0" r="15240" b="12700"/>
                <wp:wrapTopAndBottom/>
                <wp:docPr id="2"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42960" cy="1404620"/>
                        </a:xfrm>
                        <a:prstGeom prst="rect">
                          <a:avLst/>
                        </a:prstGeom>
                        <a:solidFill>
                          <a:schemeClr val="accent1">
                            <a:lumMod val="60000"/>
                            <a:lumOff val="40000"/>
                          </a:schemeClr>
                        </a:solidFill>
                        <a:ln>
                          <a:solidFill>
                            <a:schemeClr val="accent1"/>
                          </a:solidFill>
                          <a:headEnd/>
                          <a:tailEnd/>
                        </a:ln>
                      </wps:spPr>
                      <wps:style>
                        <a:lnRef idx="1">
                          <a:schemeClr val="accent5"/>
                        </a:lnRef>
                        <a:fillRef idx="2">
                          <a:schemeClr val="accent5"/>
                        </a:fillRef>
                        <a:effectRef idx="1">
                          <a:schemeClr val="accent5"/>
                        </a:effectRef>
                        <a:fontRef idx="minor">
                          <a:schemeClr val="dk1"/>
                        </a:fontRef>
                      </wps:style>
                      <wps:txbx>
                        <w:txbxContent>
                          <w:p w14:paraId="455F7A67" w14:textId="77777777" w:rsidR="00E92B32" w:rsidRPr="00AF3858" w:rsidRDefault="00E92B32" w:rsidP="00E92B32">
                            <w:pPr>
                              <w:rPr>
                                <w:b/>
                                <w:bCs/>
                                <w:sz w:val="32"/>
                                <w:szCs w:val="32"/>
                              </w:rPr>
                            </w:pPr>
                            <w:bookmarkStart w:id="25" w:name="Dokumentation"/>
                            <w:r>
                              <w:rPr>
                                <w:b/>
                                <w:bCs/>
                                <w:sz w:val="32"/>
                                <w:szCs w:val="32"/>
                              </w:rPr>
                              <w:t>Dokumentation af testen</w:t>
                            </w:r>
                          </w:p>
                          <w:bookmarkEnd w:id="25"/>
                          <w:p w14:paraId="6E9E70B8" w14:textId="64D3F8BA" w:rsidR="00BC7EDF" w:rsidRDefault="00BC7EDF" w:rsidP="00BC7EDF">
                            <w:r>
                              <w:t>Som gyldig dokumentation skal testdeltager eller testleder dokumentere gennemførsel ved løbende skærmdumps (.</w:t>
                            </w:r>
                            <w:proofErr w:type="spellStart"/>
                            <w:r>
                              <w:t>png</w:t>
                            </w:r>
                            <w:proofErr w:type="spellEnd"/>
                            <w:r>
                              <w:t>/.</w:t>
                            </w:r>
                            <w:proofErr w:type="spellStart"/>
                            <w:r>
                              <w:t>jpeg</w:t>
                            </w:r>
                            <w:proofErr w:type="spellEnd"/>
                            <w:r>
                              <w:t>) og/eller filer/logfiler (.xml</w:t>
                            </w:r>
                            <w:proofErr w:type="gramStart"/>
                            <w:r>
                              <w:t>/</w:t>
                            </w:r>
                            <w:r w:rsidR="00F81A72">
                              <w:t>.</w:t>
                            </w:r>
                            <w:proofErr w:type="spellStart"/>
                            <w:r>
                              <w:t>json</w:t>
                            </w:r>
                            <w:proofErr w:type="spellEnd"/>
                            <w:proofErr w:type="gramEnd"/>
                            <w:r>
                              <w:t xml:space="preserve">). </w:t>
                            </w:r>
                            <w:r w:rsidRPr="00900F30">
                              <w:rPr>
                                <w:b/>
                                <w:bCs/>
                              </w:rPr>
                              <w:t>Det aftale</w:t>
                            </w:r>
                            <w:r w:rsidR="000E6D9F">
                              <w:rPr>
                                <w:b/>
                                <w:bCs/>
                              </w:rPr>
                              <w:t>s</w:t>
                            </w:r>
                            <w:r w:rsidRPr="00900F30">
                              <w:rPr>
                                <w:b/>
                                <w:bCs/>
                              </w:rPr>
                              <w:t xml:space="preserve"> forud for testen, hvem der har ansvaret </w:t>
                            </w:r>
                            <w:r>
                              <w:rPr>
                                <w:b/>
                                <w:bCs/>
                              </w:rPr>
                              <w:t>herfor</w:t>
                            </w:r>
                            <w:r w:rsidRPr="00900F30">
                              <w:rPr>
                                <w:b/>
                                <w:bCs/>
                              </w:rPr>
                              <w:t>.</w:t>
                            </w:r>
                          </w:p>
                          <w:p w14:paraId="4F573E2D" w14:textId="77777777" w:rsidR="00BC7EDF" w:rsidRDefault="00BC7EDF" w:rsidP="00BC7EDF">
                            <w:r>
                              <w:t>Der gælder følgende:</w:t>
                            </w:r>
                          </w:p>
                          <w:p w14:paraId="60F91D96" w14:textId="77777777" w:rsidR="00BC7EDF" w:rsidRDefault="00BC7EDF" w:rsidP="00BC7EDF">
                            <w:pPr>
                              <w:pStyle w:val="Listeafsnit"/>
                              <w:numPr>
                                <w:ilvl w:val="0"/>
                                <w:numId w:val="11"/>
                              </w:numPr>
                            </w:pPr>
                            <w:r>
                              <w:t>Filerne skal kunne vises i et standardværktøj og må ikke kræve yderligere bearbejdning fra MedComs side</w:t>
                            </w:r>
                          </w:p>
                          <w:p w14:paraId="4FF0EA25" w14:textId="77777777" w:rsidR="00BC7EDF" w:rsidRDefault="00BC7EDF" w:rsidP="00BC7EDF">
                            <w:pPr>
                              <w:pStyle w:val="Listeafsnit"/>
                              <w:numPr>
                                <w:ilvl w:val="0"/>
                                <w:numId w:val="11"/>
                              </w:numPr>
                            </w:pPr>
                            <w:r>
                              <w:t>Alle filer og skærmdumps skal navngives med:</w:t>
                            </w:r>
                          </w:p>
                          <w:p w14:paraId="6853616F" w14:textId="77777777" w:rsidR="00BC7EDF" w:rsidRDefault="00BC7EDF" w:rsidP="00BC7EDF">
                            <w:pPr>
                              <w:pStyle w:val="Listeafsnit"/>
                              <w:numPr>
                                <w:ilvl w:val="1"/>
                                <w:numId w:val="11"/>
                              </w:numPr>
                            </w:pPr>
                            <w:r>
                              <w:t>Standardens navn</w:t>
                            </w:r>
                          </w:p>
                          <w:p w14:paraId="61CDD0EA" w14:textId="77777777" w:rsidR="00BC7EDF" w:rsidRDefault="00BC7EDF" w:rsidP="00BC7EDF">
                            <w:pPr>
                              <w:pStyle w:val="Listeafsnit"/>
                              <w:numPr>
                                <w:ilvl w:val="1"/>
                                <w:numId w:val="11"/>
                              </w:numPr>
                            </w:pPr>
                            <w:r>
                              <w:t>Hvorvidt SUT er afsender (S) eller modtager (R) af standarden</w:t>
                            </w:r>
                          </w:p>
                          <w:p w14:paraId="2FD488EF" w14:textId="77777777" w:rsidR="00BC7EDF" w:rsidRDefault="00BC7EDF" w:rsidP="00BC7EDF">
                            <w:pPr>
                              <w:pStyle w:val="Listeafsnit"/>
                              <w:numPr>
                                <w:ilvl w:val="1"/>
                                <w:numId w:val="11"/>
                              </w:numPr>
                            </w:pPr>
                            <w:r>
                              <w:t>Nummeret på det pågældende teststep</w:t>
                            </w:r>
                          </w:p>
                          <w:p w14:paraId="07961032" w14:textId="77777777" w:rsidR="00BC7EDF" w:rsidRDefault="00BC7EDF" w:rsidP="00BC7EDF">
                            <w:pPr>
                              <w:pStyle w:val="Listeafsnit"/>
                              <w:numPr>
                                <w:ilvl w:val="1"/>
                                <w:numId w:val="11"/>
                              </w:numPr>
                            </w:pPr>
                            <w:r>
                              <w:t>Forløbende bogstav</w:t>
                            </w:r>
                          </w:p>
                          <w:p w14:paraId="22F7F9B3" w14:textId="77777777" w:rsidR="00BC7EDF" w:rsidRDefault="00BC7EDF" w:rsidP="00BC7EDF">
                            <w:pPr>
                              <w:pStyle w:val="Listeafsnit"/>
                              <w:numPr>
                                <w:ilvl w:val="1"/>
                                <w:numId w:val="11"/>
                              </w:numPr>
                            </w:pPr>
                            <w:r>
                              <w:t>Filtype</w:t>
                            </w:r>
                          </w:p>
                          <w:p w14:paraId="1E330FF6" w14:textId="41FAFED5" w:rsidR="00BC7EDF" w:rsidRPr="0048550B" w:rsidRDefault="00BC7EDF" w:rsidP="00BC7EDF">
                            <w:pPr>
                              <w:rPr>
                                <w:i/>
                                <w:lang w:val="en-US"/>
                              </w:rPr>
                            </w:pPr>
                            <w:r w:rsidRPr="0048550B">
                              <w:rPr>
                                <w:i/>
                                <w:lang w:val="en-US"/>
                              </w:rPr>
                              <w:t>Eksempel:</w:t>
                            </w:r>
                            <w:r w:rsidRPr="0048550B">
                              <w:rPr>
                                <w:rFonts w:cs="Calibri"/>
                                <w:lang w:val="en-US"/>
                              </w:rPr>
                              <w:t xml:space="preserve"> </w:t>
                            </w:r>
                            <w:r w:rsidR="0048550B" w:rsidRPr="000B20B4">
                              <w:rPr>
                                <w:rFonts w:cs="Calibri"/>
                                <w:i/>
                                <w:iCs/>
                                <w:lang w:val="en-US"/>
                              </w:rPr>
                              <w:t>Care</w:t>
                            </w:r>
                            <w:r w:rsidR="0048550B">
                              <w:rPr>
                                <w:rFonts w:cs="Calibri"/>
                                <w:i/>
                                <w:iCs/>
                                <w:lang w:val="en-US"/>
                              </w:rPr>
                              <w:t>Communication</w:t>
                            </w:r>
                            <w:r w:rsidRPr="0048550B">
                              <w:rPr>
                                <w:i/>
                                <w:lang w:val="en-US"/>
                              </w:rPr>
                              <w:t xml:space="preserve">_S_3.4_A.xml, </w:t>
                            </w:r>
                            <w:r w:rsidR="0048550B" w:rsidRPr="000B20B4">
                              <w:rPr>
                                <w:rFonts w:cs="Calibri"/>
                                <w:i/>
                                <w:iCs/>
                                <w:lang w:val="en-US"/>
                              </w:rPr>
                              <w:t>Care</w:t>
                            </w:r>
                            <w:r w:rsidR="0048550B">
                              <w:rPr>
                                <w:rFonts w:cs="Calibri"/>
                                <w:i/>
                                <w:iCs/>
                                <w:lang w:val="en-US"/>
                              </w:rPr>
                              <w:t>Communication</w:t>
                            </w:r>
                            <w:r>
                              <w:rPr>
                                <w:rFonts w:cs="Calibri"/>
                              </w:rPr>
                              <w:fldChar w:fldCharType="begin"/>
                            </w:r>
                            <w:r w:rsidRPr="0048550B">
                              <w:rPr>
                                <w:rFonts w:cs="Calibri"/>
                                <w:lang w:val="en-US"/>
                              </w:rPr>
                              <w:instrText xml:space="preserve"> DOCPROPERTY  DK-navn  \* MERGEFORMAT </w:instrText>
                            </w:r>
                            <w:r w:rsidR="00000000">
                              <w:rPr>
                                <w:rFonts w:cs="Calibri"/>
                              </w:rPr>
                              <w:fldChar w:fldCharType="separate"/>
                            </w:r>
                            <w:r>
                              <w:rPr>
                                <w:rFonts w:cs="Calibri"/>
                              </w:rPr>
                              <w:fldChar w:fldCharType="end"/>
                            </w:r>
                            <w:r w:rsidRPr="0048550B">
                              <w:rPr>
                                <w:i/>
                                <w:lang w:val="en-US"/>
                              </w:rPr>
                              <w:t>_S_3.4_B.xml</w:t>
                            </w:r>
                          </w:p>
                          <w:p w14:paraId="4F8F3802" w14:textId="655B0672" w:rsidR="00E92B32" w:rsidRDefault="00BC7EDF" w:rsidP="00BC7EDF">
                            <w:proofErr w:type="gramStart"/>
                            <w:r>
                              <w:t>Såfremt</w:t>
                            </w:r>
                            <w:proofErr w:type="gramEnd"/>
                            <w:r>
                              <w:t xml:space="preserve"> leverandøren selv har dokumenteret testen, skal filerne afslutningsvist sendes i ZIP-fil til </w:t>
                            </w:r>
                            <w:hyperlink r:id="rId23" w:history="1">
                              <w:r w:rsidR="00F81A72" w:rsidRPr="00083EC7">
                                <w:rPr>
                                  <w:rStyle w:val="Hyperlink"/>
                                </w:rPr>
                                <w:t>fhir@medcom.dk</w:t>
                              </w:r>
                            </w:hyperlink>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DF16083" id="Tekstfelt 2" o:spid="_x0000_s1027" type="#_x0000_t202" style="position:absolute;left:0;text-align:left;margin-left:0;margin-top:26.45pt;width:664.8pt;height:110.6pt;z-index:251658241;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" fillcolor="#8eaadb [1940]" strokecolor="#4472c4 [3204]" strokeweight=".5pt">
                <v:textbox style="mso-fit-shape-to-text:t">
                  <w:txbxContent>
                    <w:p w14:paraId="455F7A67" w14:textId="77777777" w:rsidR="00E92B32" w:rsidRPr="00AF3858" w:rsidRDefault="00E92B32" w:rsidP="00E92B32">
                      <w:pPr>
                        <w:rPr>
                          <w:b/>
                          <w:bCs/>
                          <w:sz w:val="32"/>
                          <w:szCs w:val="32"/>
                        </w:rPr>
                      </w:pPr>
                      <w:bookmarkStart w:id="26" w:name="Dokumentation"/>
                      <w:r>
                        <w:rPr>
                          <w:b/>
                          <w:bCs/>
                          <w:sz w:val="32"/>
                          <w:szCs w:val="32"/>
                        </w:rPr>
                        <w:t>Dokumentation af testen</w:t>
                      </w:r>
                    </w:p>
                    <w:bookmarkEnd w:id="26"/>
                    <w:p w14:paraId="6E9E70B8" w14:textId="64D3F8BA" w:rsidR="00BC7EDF" w:rsidRDefault="00BC7EDF" w:rsidP="00BC7EDF">
                      <w:r>
                        <w:t>Som gyldig dokumentation skal testdeltager eller testleder dokumentere gennemførsel ved løbende skærmdumps (.</w:t>
                      </w:r>
                      <w:proofErr w:type="spellStart"/>
                      <w:r>
                        <w:t>png</w:t>
                      </w:r>
                      <w:proofErr w:type="spellEnd"/>
                      <w:r>
                        <w:t>/.</w:t>
                      </w:r>
                      <w:proofErr w:type="spellStart"/>
                      <w:r>
                        <w:t>jpeg</w:t>
                      </w:r>
                      <w:proofErr w:type="spellEnd"/>
                      <w:r>
                        <w:t>) og/eller filer/logfiler (.xml</w:t>
                      </w:r>
                      <w:proofErr w:type="gramStart"/>
                      <w:r>
                        <w:t>/</w:t>
                      </w:r>
                      <w:r w:rsidR="00F81A72">
                        <w:t>.</w:t>
                      </w:r>
                      <w:proofErr w:type="spellStart"/>
                      <w:r>
                        <w:t>json</w:t>
                      </w:r>
                      <w:proofErr w:type="spellEnd"/>
                      <w:proofErr w:type="gramEnd"/>
                      <w:r>
                        <w:t xml:space="preserve">). </w:t>
                      </w:r>
                      <w:r w:rsidRPr="00900F30">
                        <w:rPr>
                          <w:b/>
                          <w:bCs/>
                        </w:rPr>
                        <w:t>Det aftale</w:t>
                      </w:r>
                      <w:r w:rsidR="000E6D9F">
                        <w:rPr>
                          <w:b/>
                          <w:bCs/>
                        </w:rPr>
                        <w:t>s</w:t>
                      </w:r>
                      <w:r w:rsidRPr="00900F30">
                        <w:rPr>
                          <w:b/>
                          <w:bCs/>
                        </w:rPr>
                        <w:t xml:space="preserve"> forud for testen, hvem der har ansvaret </w:t>
                      </w:r>
                      <w:r>
                        <w:rPr>
                          <w:b/>
                          <w:bCs/>
                        </w:rPr>
                        <w:t>herfor</w:t>
                      </w:r>
                      <w:r w:rsidRPr="00900F30">
                        <w:rPr>
                          <w:b/>
                          <w:bCs/>
                        </w:rPr>
                        <w:t>.</w:t>
                      </w:r>
                    </w:p>
                    <w:p w14:paraId="4F573E2D" w14:textId="77777777" w:rsidR="00BC7EDF" w:rsidRDefault="00BC7EDF" w:rsidP="00BC7EDF">
                      <w:r>
                        <w:t>Der gælder følgende:</w:t>
                      </w:r>
                    </w:p>
                    <w:p w14:paraId="60F91D96" w14:textId="77777777" w:rsidR="00BC7EDF" w:rsidRDefault="00BC7EDF" w:rsidP="00BC7EDF">
                      <w:pPr>
                        <w:pStyle w:val="Listeafsnit"/>
                        <w:numPr>
                          <w:ilvl w:val="0"/>
                          <w:numId w:val="11"/>
                        </w:numPr>
                      </w:pPr>
                      <w:r>
                        <w:t>Filerne skal kunne vises i et standardværktøj og må ikke kræve yderligere bearbejdning fra MedComs side</w:t>
                      </w:r>
                    </w:p>
                    <w:p w14:paraId="4FF0EA25" w14:textId="77777777" w:rsidR="00BC7EDF" w:rsidRDefault="00BC7EDF" w:rsidP="00BC7EDF">
                      <w:pPr>
                        <w:pStyle w:val="Listeafsnit"/>
                        <w:numPr>
                          <w:ilvl w:val="0"/>
                          <w:numId w:val="11"/>
                        </w:numPr>
                      </w:pPr>
                      <w:r>
                        <w:t>Alle filer og skærmdumps skal navngives med:</w:t>
                      </w:r>
                    </w:p>
                    <w:p w14:paraId="6853616F" w14:textId="77777777" w:rsidR="00BC7EDF" w:rsidRDefault="00BC7EDF" w:rsidP="00BC7EDF">
                      <w:pPr>
                        <w:pStyle w:val="Listeafsnit"/>
                        <w:numPr>
                          <w:ilvl w:val="1"/>
                          <w:numId w:val="11"/>
                        </w:numPr>
                      </w:pPr>
                      <w:r>
                        <w:t>Standardens navn</w:t>
                      </w:r>
                    </w:p>
                    <w:p w14:paraId="61CDD0EA" w14:textId="77777777" w:rsidR="00BC7EDF" w:rsidRDefault="00BC7EDF" w:rsidP="00BC7EDF">
                      <w:pPr>
                        <w:pStyle w:val="Listeafsnit"/>
                        <w:numPr>
                          <w:ilvl w:val="1"/>
                          <w:numId w:val="11"/>
                        </w:numPr>
                      </w:pPr>
                      <w:r>
                        <w:t>Hvorvidt SUT er afsender (S) eller modtager (R) af standarden</w:t>
                      </w:r>
                    </w:p>
                    <w:p w14:paraId="2FD488EF" w14:textId="77777777" w:rsidR="00BC7EDF" w:rsidRDefault="00BC7EDF" w:rsidP="00BC7EDF">
                      <w:pPr>
                        <w:pStyle w:val="Listeafsnit"/>
                        <w:numPr>
                          <w:ilvl w:val="1"/>
                          <w:numId w:val="11"/>
                        </w:numPr>
                      </w:pPr>
                      <w:r>
                        <w:t>Nummeret på det pågældende teststep</w:t>
                      </w:r>
                    </w:p>
                    <w:p w14:paraId="07961032" w14:textId="77777777" w:rsidR="00BC7EDF" w:rsidRDefault="00BC7EDF" w:rsidP="00BC7EDF">
                      <w:pPr>
                        <w:pStyle w:val="Listeafsnit"/>
                        <w:numPr>
                          <w:ilvl w:val="1"/>
                          <w:numId w:val="11"/>
                        </w:numPr>
                      </w:pPr>
                      <w:r>
                        <w:t>Forløbende bogstav</w:t>
                      </w:r>
                    </w:p>
                    <w:p w14:paraId="22F7F9B3" w14:textId="77777777" w:rsidR="00BC7EDF" w:rsidRDefault="00BC7EDF" w:rsidP="00BC7EDF">
                      <w:pPr>
                        <w:pStyle w:val="Listeafsnit"/>
                        <w:numPr>
                          <w:ilvl w:val="1"/>
                          <w:numId w:val="11"/>
                        </w:numPr>
                      </w:pPr>
                      <w:r>
                        <w:t>Filtype</w:t>
                      </w:r>
                    </w:p>
                    <w:p w14:paraId="1E330FF6" w14:textId="41FAFED5" w:rsidR="00BC7EDF" w:rsidRPr="0048550B" w:rsidRDefault="00BC7EDF" w:rsidP="00BC7EDF">
                      <w:pPr>
                        <w:rPr>
                          <w:i/>
                          <w:lang w:val="en-US"/>
                        </w:rPr>
                      </w:pPr>
                      <w:r w:rsidRPr="0048550B">
                        <w:rPr>
                          <w:i/>
                          <w:lang w:val="en-US"/>
                        </w:rPr>
                        <w:t>Eksempel:</w:t>
                      </w:r>
                      <w:r w:rsidRPr="0048550B">
                        <w:rPr>
                          <w:rFonts w:cs="Calibri"/>
                          <w:lang w:val="en-US"/>
                        </w:rPr>
                        <w:t xml:space="preserve"> </w:t>
                      </w:r>
                      <w:r w:rsidR="0048550B" w:rsidRPr="000B20B4">
                        <w:rPr>
                          <w:rFonts w:cs="Calibri"/>
                          <w:i/>
                          <w:iCs/>
                          <w:lang w:val="en-US"/>
                        </w:rPr>
                        <w:t>Care</w:t>
                      </w:r>
                      <w:r w:rsidR="0048550B">
                        <w:rPr>
                          <w:rFonts w:cs="Calibri"/>
                          <w:i/>
                          <w:iCs/>
                          <w:lang w:val="en-US"/>
                        </w:rPr>
                        <w:t>Communication</w:t>
                      </w:r>
                      <w:r w:rsidRPr="0048550B">
                        <w:rPr>
                          <w:i/>
                          <w:lang w:val="en-US"/>
                        </w:rPr>
                        <w:t xml:space="preserve">_S_3.4_A.xml, </w:t>
                      </w:r>
                      <w:r w:rsidR="0048550B" w:rsidRPr="000B20B4">
                        <w:rPr>
                          <w:rFonts w:cs="Calibri"/>
                          <w:i/>
                          <w:iCs/>
                          <w:lang w:val="en-US"/>
                        </w:rPr>
                        <w:t>Care</w:t>
                      </w:r>
                      <w:r w:rsidR="0048550B">
                        <w:rPr>
                          <w:rFonts w:cs="Calibri"/>
                          <w:i/>
                          <w:iCs/>
                          <w:lang w:val="en-US"/>
                        </w:rPr>
                        <w:t>Communication</w:t>
                      </w:r>
                      <w:r>
                        <w:rPr>
                          <w:rFonts w:cs="Calibri"/>
                        </w:rPr>
                        <w:fldChar w:fldCharType="begin"/>
                      </w:r>
                      <w:r w:rsidRPr="0048550B">
                        <w:rPr>
                          <w:rFonts w:cs="Calibri"/>
                          <w:lang w:val="en-US"/>
                        </w:rPr>
                        <w:instrText xml:space="preserve"> DOCPROPERTY  DK-navn  \* MERGEFORMAT </w:instrText>
                      </w:r>
                      <w:r w:rsidR="00000000">
                        <w:rPr>
                          <w:rFonts w:cs="Calibri"/>
                        </w:rPr>
                        <w:fldChar w:fldCharType="separate"/>
                      </w:r>
                      <w:r>
                        <w:rPr>
                          <w:rFonts w:cs="Calibri"/>
                        </w:rPr>
                        <w:fldChar w:fldCharType="end"/>
                      </w:r>
                      <w:r w:rsidRPr="0048550B">
                        <w:rPr>
                          <w:i/>
                          <w:lang w:val="en-US"/>
                        </w:rPr>
                        <w:t>_S_3.4_B.xml</w:t>
                      </w:r>
                    </w:p>
                    <w:p w14:paraId="4F8F3802" w14:textId="655B0672" w:rsidR="00E92B32" w:rsidRDefault="00BC7EDF" w:rsidP="00BC7EDF">
                      <w:proofErr w:type="gramStart"/>
                      <w:r>
                        <w:t>Såfremt</w:t>
                      </w:r>
                      <w:proofErr w:type="gramEnd"/>
                      <w:r>
                        <w:t xml:space="preserve"> leverandøren selv har dokumenteret testen, skal filerne afslutningsvist sendes i ZIP-fil til </w:t>
                      </w:r>
                      <w:hyperlink r:id="rId24" w:history="1">
                        <w:r w:rsidR="00F81A72" w:rsidRPr="00083EC7">
                          <w:rPr>
                            <w:rStyle w:val="Hyperlink"/>
                          </w:rPr>
                          <w:t>fhir@medcom.dk</w:t>
                        </w:r>
                      </w:hyperlink>
                      <w:r>
                        <w:t>.</w:t>
                      </w:r>
                    </w:p>
                  </w:txbxContent>
                </v:textbox>
                <w10:wrap type="topAndBottom" anchorx="margin"/>
              </v:shape>
            </w:pict>
          </mc:Fallback>
        </mc:AlternateContent>
      </w:r>
      <w:r>
        <w:rPr>
          <w:color w:val="152F4A"/>
        </w:rPr>
        <w:t>Dokumentation af testen</w:t>
      </w:r>
      <w:bookmarkEnd w:id="24"/>
    </w:p>
    <w:p w14:paraId="27A97D25" w14:textId="77777777" w:rsidR="00915E51" w:rsidRDefault="00915E51" w:rsidP="00661F59"/>
    <w:p w14:paraId="37D8474D" w14:textId="7982E59D" w:rsidR="00915E51" w:rsidRDefault="00915E51" w:rsidP="00915E51">
      <w:pPr>
        <w:pStyle w:val="Overskrift2"/>
        <w:numPr>
          <w:ilvl w:val="1"/>
          <w:numId w:val="4"/>
        </w:numPr>
        <w:rPr>
          <w:color w:val="152F4A"/>
        </w:rPr>
      </w:pPr>
      <w:bookmarkStart w:id="27" w:name="_Toc130815589"/>
      <w:r w:rsidRPr="000868B3">
        <w:rPr>
          <w:color w:val="152F4A"/>
        </w:rPr>
        <w:t xml:space="preserve">Test </w:t>
      </w:r>
      <w:r>
        <w:rPr>
          <w:color w:val="152F4A"/>
        </w:rPr>
        <w:t xml:space="preserve">af </w:t>
      </w:r>
      <w:proofErr w:type="spellStart"/>
      <w:r>
        <w:rPr>
          <w:color w:val="152F4A"/>
        </w:rPr>
        <w:t>TouchStone</w:t>
      </w:r>
      <w:proofErr w:type="spellEnd"/>
      <w:r>
        <w:rPr>
          <w:color w:val="152F4A"/>
        </w:rPr>
        <w:t xml:space="preserve"> testscripts</w:t>
      </w:r>
      <w:bookmarkEnd w:id="27"/>
    </w:p>
    <w:p w14:paraId="2F2FAABC" w14:textId="42394A46" w:rsidR="00915E51" w:rsidRPr="006E357E" w:rsidRDefault="5D235468" w:rsidP="00915E51">
      <w:r>
        <w:t>Formålet</w:t>
      </w:r>
      <w:r w:rsidR="00915E51">
        <w:t xml:space="preserve"> med disse tests er at sikre, at SUT danner meddelelsen teknisk korrekt, og dermed om meddelelsen overholder regler i </w:t>
      </w:r>
      <w:hyperlink w:anchor="_Baggrundsmaterialer">
        <w:proofErr w:type="spellStart"/>
        <w:r w:rsidRPr="246E69D5">
          <w:rPr>
            <w:rStyle w:val="Hyperlink"/>
            <w:rFonts w:ascii="Calibri" w:hAnsi="Calibri"/>
          </w:rPr>
          <w:t>Implementation</w:t>
        </w:r>
        <w:proofErr w:type="spellEnd"/>
        <w:r w:rsidRPr="246E69D5">
          <w:rPr>
            <w:rStyle w:val="Hyperlink"/>
            <w:rFonts w:ascii="Calibri" w:hAnsi="Calibri"/>
          </w:rPr>
          <w:t xml:space="preserve"> Guiden</w:t>
        </w:r>
      </w:hyperlink>
      <w:r w:rsidR="00915E51">
        <w:t xml:space="preserve">. </w:t>
      </w:r>
    </w:p>
    <w:tbl>
      <w:tblPr>
        <w:tblStyle w:val="Tabel-Gitter"/>
        <w:tblW w:w="5000" w:type="pct"/>
        <w:tblLook w:val="04A0" w:firstRow="1" w:lastRow="0" w:firstColumn="1" w:lastColumn="0" w:noHBand="0" w:noVBand="1"/>
      </w:tblPr>
      <w:tblGrid>
        <w:gridCol w:w="993"/>
        <w:gridCol w:w="2686"/>
        <w:gridCol w:w="2088"/>
        <w:gridCol w:w="2871"/>
        <w:gridCol w:w="2601"/>
        <w:gridCol w:w="2187"/>
      </w:tblGrid>
      <w:tr w:rsidR="00915E51" w:rsidRPr="0000304F" w14:paraId="03F51C72" w14:textId="77777777" w:rsidTr="00F66DAE">
        <w:tc>
          <w:tcPr>
            <w:tcW w:w="359" w:type="pct"/>
            <w:shd w:val="clear" w:color="auto" w:fill="152F4A"/>
          </w:tcPr>
          <w:p w14:paraId="52B5AB83" w14:textId="5ACD1D7E" w:rsidR="00915E51" w:rsidRPr="0000304F" w:rsidRDefault="00915E51" w:rsidP="00915E51">
            <w:pPr>
              <w:rPr>
                <w:b/>
                <w:bCs/>
                <w:lang w:val="en-US"/>
              </w:rPr>
            </w:pPr>
            <w:proofErr w:type="spellStart"/>
            <w:r w:rsidRPr="0000304F">
              <w:rPr>
                <w:b/>
                <w:bCs/>
                <w:lang w:val="en-US"/>
              </w:rPr>
              <w:t>Teststep</w:t>
            </w:r>
            <w:proofErr w:type="spellEnd"/>
            <w:r>
              <w:rPr>
                <w:b/>
                <w:bCs/>
                <w:lang w:val="en-US"/>
              </w:rPr>
              <w:t xml:space="preserve"> </w:t>
            </w:r>
            <w:r w:rsidRPr="0000304F">
              <w:rPr>
                <w:b/>
                <w:bCs/>
                <w:lang w:val="en-US"/>
              </w:rPr>
              <w:t>#</w:t>
            </w:r>
          </w:p>
        </w:tc>
        <w:tc>
          <w:tcPr>
            <w:tcW w:w="1011" w:type="pct"/>
            <w:shd w:val="clear" w:color="auto" w:fill="152F4A"/>
          </w:tcPr>
          <w:p w14:paraId="1E81A9CB" w14:textId="77777777" w:rsidR="00915E51" w:rsidRPr="0000304F" w:rsidRDefault="00915E51" w:rsidP="00F66DAE">
            <w:pPr>
              <w:rPr>
                <w:b/>
                <w:bCs/>
                <w:lang w:val="en-US"/>
              </w:rPr>
            </w:pPr>
            <w:r w:rsidRPr="0000304F">
              <w:rPr>
                <w:b/>
                <w:bCs/>
                <w:lang w:val="en-US"/>
              </w:rPr>
              <w:t>Handling</w:t>
            </w:r>
          </w:p>
        </w:tc>
        <w:tc>
          <w:tcPr>
            <w:tcW w:w="746" w:type="pct"/>
            <w:shd w:val="clear" w:color="auto" w:fill="152F4A"/>
          </w:tcPr>
          <w:p w14:paraId="6F5B851E" w14:textId="77777777" w:rsidR="00915E51" w:rsidRPr="0000304F" w:rsidRDefault="00915E51" w:rsidP="00F66DAE">
            <w:pPr>
              <w:rPr>
                <w:b/>
                <w:bCs/>
                <w:lang w:val="en-US"/>
              </w:rPr>
            </w:pPr>
            <w:proofErr w:type="spellStart"/>
            <w:r w:rsidRPr="0000304F">
              <w:rPr>
                <w:b/>
                <w:bCs/>
                <w:lang w:val="en-US"/>
              </w:rPr>
              <w:t>Testdata</w:t>
            </w:r>
            <w:proofErr w:type="spellEnd"/>
            <w:r w:rsidRPr="0000304F">
              <w:rPr>
                <w:b/>
                <w:bCs/>
                <w:lang w:val="en-US"/>
              </w:rPr>
              <w:t>/</w:t>
            </w:r>
            <w:proofErr w:type="spellStart"/>
            <w:r w:rsidRPr="0000304F">
              <w:rPr>
                <w:b/>
                <w:bCs/>
                <w:lang w:val="en-US"/>
              </w:rPr>
              <w:t>testperson</w:t>
            </w:r>
            <w:proofErr w:type="spellEnd"/>
          </w:p>
        </w:tc>
        <w:tc>
          <w:tcPr>
            <w:tcW w:w="1080" w:type="pct"/>
            <w:shd w:val="clear" w:color="auto" w:fill="152F4A"/>
          </w:tcPr>
          <w:p w14:paraId="250ECED4" w14:textId="77777777" w:rsidR="00915E51" w:rsidRPr="0000304F" w:rsidRDefault="00915E51" w:rsidP="00F66DAE">
            <w:pPr>
              <w:rPr>
                <w:b/>
                <w:bCs/>
                <w:lang w:val="en-US"/>
              </w:rPr>
            </w:pPr>
            <w:proofErr w:type="spellStart"/>
            <w:r w:rsidRPr="0000304F">
              <w:rPr>
                <w:b/>
                <w:bCs/>
                <w:lang w:val="en-US"/>
              </w:rPr>
              <w:t>Forventet</w:t>
            </w:r>
            <w:proofErr w:type="spellEnd"/>
            <w:r w:rsidRPr="0000304F">
              <w:rPr>
                <w:b/>
                <w:bCs/>
                <w:lang w:val="en-US"/>
              </w:rPr>
              <w:t xml:space="preserve"> </w:t>
            </w:r>
            <w:proofErr w:type="spellStart"/>
            <w:r w:rsidRPr="0000304F">
              <w:rPr>
                <w:b/>
                <w:bCs/>
                <w:lang w:val="en-US"/>
              </w:rPr>
              <w:t>resultat</w:t>
            </w:r>
            <w:proofErr w:type="spellEnd"/>
          </w:p>
        </w:tc>
        <w:tc>
          <w:tcPr>
            <w:tcW w:w="979" w:type="pct"/>
            <w:shd w:val="clear" w:color="auto" w:fill="152F4A"/>
          </w:tcPr>
          <w:p w14:paraId="44216977" w14:textId="77777777" w:rsidR="00915E51" w:rsidRPr="0000304F" w:rsidRDefault="00915E51" w:rsidP="00F66DAE">
            <w:pPr>
              <w:rPr>
                <w:b/>
                <w:bCs/>
                <w:lang w:val="en-US"/>
              </w:rPr>
            </w:pPr>
            <w:proofErr w:type="spellStart"/>
            <w:r w:rsidRPr="0000304F">
              <w:rPr>
                <w:b/>
                <w:bCs/>
                <w:lang w:val="en-US"/>
              </w:rPr>
              <w:t>Aktuelt</w:t>
            </w:r>
            <w:proofErr w:type="spellEnd"/>
            <w:r w:rsidRPr="0000304F">
              <w:rPr>
                <w:b/>
                <w:bCs/>
                <w:lang w:val="en-US"/>
              </w:rPr>
              <w:t xml:space="preserve"> </w:t>
            </w:r>
            <w:proofErr w:type="spellStart"/>
            <w:r w:rsidRPr="0000304F">
              <w:rPr>
                <w:b/>
                <w:bCs/>
                <w:lang w:val="en-US"/>
              </w:rPr>
              <w:t>resultat</w:t>
            </w:r>
            <w:proofErr w:type="spellEnd"/>
          </w:p>
        </w:tc>
        <w:tc>
          <w:tcPr>
            <w:tcW w:w="825" w:type="pct"/>
            <w:shd w:val="clear" w:color="auto" w:fill="152F4A"/>
          </w:tcPr>
          <w:p w14:paraId="50D7DAE3" w14:textId="77777777" w:rsidR="00915E51" w:rsidRPr="0000304F" w:rsidRDefault="00915E51" w:rsidP="00F66DAE">
            <w:pPr>
              <w:rPr>
                <w:b/>
                <w:bCs/>
                <w:lang w:val="en-US"/>
              </w:rPr>
            </w:pPr>
            <w:proofErr w:type="spellStart"/>
            <w:r w:rsidRPr="0000304F">
              <w:rPr>
                <w:b/>
                <w:bCs/>
                <w:lang w:val="en-US"/>
              </w:rPr>
              <w:t>MedCom-vurdering</w:t>
            </w:r>
            <w:proofErr w:type="spellEnd"/>
          </w:p>
        </w:tc>
      </w:tr>
      <w:tr w:rsidR="00915E51" w:rsidRPr="002A5302" w14:paraId="013983A3" w14:textId="77777777" w:rsidTr="00F66DAE">
        <w:tc>
          <w:tcPr>
            <w:tcW w:w="359" w:type="pct"/>
          </w:tcPr>
          <w:p w14:paraId="6D50FD0E" w14:textId="77777777" w:rsidR="00915E51" w:rsidRDefault="00915E51" w:rsidP="00F66DAE">
            <w:pPr>
              <w:pStyle w:val="Overskrift3"/>
              <w:keepNext w:val="0"/>
              <w:keepLines w:val="0"/>
            </w:pPr>
          </w:p>
        </w:tc>
        <w:tc>
          <w:tcPr>
            <w:tcW w:w="1011" w:type="pct"/>
          </w:tcPr>
          <w:p w14:paraId="5708F267" w14:textId="77777777" w:rsidR="00915E51" w:rsidRPr="00F5777A" w:rsidRDefault="00915E51" w:rsidP="00F66DAE">
            <w:pPr>
              <w:rPr>
                <w:lang w:val="en-US"/>
              </w:rPr>
            </w:pPr>
            <w:proofErr w:type="spellStart"/>
            <w:r w:rsidRPr="0090795D">
              <w:rPr>
                <w:rFonts w:eastAsia="Calibri" w:cs="Arial"/>
                <w:lang w:val="en-US"/>
              </w:rPr>
              <w:t>Kør</w:t>
            </w:r>
            <w:proofErr w:type="spellEnd"/>
            <w:r w:rsidRPr="0090795D">
              <w:rPr>
                <w:rFonts w:eastAsia="Calibri" w:cs="Arial"/>
                <w:lang w:val="en-US"/>
              </w:rPr>
              <w:t xml:space="preserve"> alle </w:t>
            </w:r>
            <w:proofErr w:type="spellStart"/>
            <w:r w:rsidRPr="0090795D">
              <w:rPr>
                <w:rFonts w:eastAsia="Calibri" w:cs="Arial"/>
                <w:lang w:val="en-US"/>
              </w:rPr>
              <w:t>testscripts</w:t>
            </w:r>
            <w:proofErr w:type="spellEnd"/>
            <w:r w:rsidRPr="0090795D">
              <w:rPr>
                <w:rFonts w:eastAsia="Calibri" w:cs="Arial"/>
                <w:lang w:val="en-US"/>
              </w:rPr>
              <w:t xml:space="preserve"> for use-cases </w:t>
            </w:r>
            <w:proofErr w:type="spellStart"/>
            <w:r w:rsidRPr="0090795D">
              <w:rPr>
                <w:rFonts w:eastAsia="Calibri" w:cs="Arial"/>
                <w:lang w:val="en-US"/>
              </w:rPr>
              <w:t>og</w:t>
            </w:r>
            <w:proofErr w:type="spellEnd"/>
            <w:r w:rsidRPr="0090795D">
              <w:rPr>
                <w:rFonts w:eastAsia="Calibri" w:cs="Arial"/>
                <w:lang w:val="en-US"/>
              </w:rPr>
              <w:t xml:space="preserve"> user flows </w:t>
            </w:r>
            <w:proofErr w:type="spellStart"/>
            <w:r w:rsidRPr="0090795D">
              <w:rPr>
                <w:rFonts w:eastAsia="Calibri" w:cs="Arial"/>
                <w:lang w:val="en-US"/>
              </w:rPr>
              <w:t>i</w:t>
            </w:r>
            <w:proofErr w:type="spellEnd"/>
            <w:r w:rsidRPr="0090795D">
              <w:rPr>
                <w:rFonts w:eastAsia="Calibri" w:cs="Arial"/>
                <w:lang w:val="en-US"/>
              </w:rPr>
              <w:t xml:space="preserve"> </w:t>
            </w:r>
            <w:proofErr w:type="spellStart"/>
            <w:r w:rsidRPr="0090795D">
              <w:rPr>
                <w:rFonts w:eastAsia="Calibri" w:cs="Arial"/>
                <w:lang w:val="en-US"/>
              </w:rPr>
              <w:t>TouchStone</w:t>
            </w:r>
            <w:proofErr w:type="spellEnd"/>
            <w:r w:rsidRPr="0090795D">
              <w:rPr>
                <w:rFonts w:eastAsia="Calibri" w:cs="Arial"/>
                <w:lang w:val="en-US"/>
              </w:rPr>
              <w:t>.</w:t>
            </w:r>
          </w:p>
        </w:tc>
        <w:tc>
          <w:tcPr>
            <w:tcW w:w="746" w:type="pct"/>
          </w:tcPr>
          <w:p w14:paraId="0D483E0D" w14:textId="77777777" w:rsidR="00915E51" w:rsidRPr="00F5777A" w:rsidRDefault="00915E51" w:rsidP="00F66DAE">
            <w:pPr>
              <w:rPr>
                <w:rStyle w:val="Svaghenvisning"/>
                <w:lang w:val="en-US"/>
              </w:rPr>
            </w:pPr>
          </w:p>
        </w:tc>
        <w:tc>
          <w:tcPr>
            <w:tcW w:w="1080" w:type="pct"/>
          </w:tcPr>
          <w:p w14:paraId="27812A07" w14:textId="77777777" w:rsidR="00915E51" w:rsidRPr="002A5302" w:rsidRDefault="00915E51" w:rsidP="00F66DAE">
            <w:r w:rsidRPr="07FB72F3">
              <w:rPr>
                <w:rFonts w:eastAsia="Calibri" w:cs="Arial"/>
              </w:rPr>
              <w:t>Alle testscripts er gennemført uden fejl.</w:t>
            </w:r>
          </w:p>
        </w:tc>
        <w:tc>
          <w:tcPr>
            <w:tcW w:w="979" w:type="pct"/>
          </w:tcPr>
          <w:p w14:paraId="213615F4" w14:textId="77777777" w:rsidR="00915E51" w:rsidRPr="002A5302" w:rsidRDefault="00915E51" w:rsidP="00F66DAE"/>
        </w:tc>
        <w:tc>
          <w:tcPr>
            <w:tcW w:w="825" w:type="pct"/>
          </w:tcPr>
          <w:p w14:paraId="32F4E917" w14:textId="77777777" w:rsidR="00915E51" w:rsidRDefault="00915E51" w:rsidP="00F66DAE">
            <w:pPr>
              <w:jc w:val="center"/>
              <w:rPr>
                <w:rStyle w:val="Pladsholdertekst"/>
                <w:rFonts w:eastAsia="Calibri" w:cs="Arial"/>
              </w:rPr>
            </w:pPr>
            <w:r w:rsidRPr="056328CB">
              <w:rPr>
                <w:rStyle w:val="Pladsholdertekst"/>
                <w:rFonts w:eastAsia="Calibri"/>
              </w:rPr>
              <w:t>Vælg</w:t>
            </w:r>
          </w:p>
          <w:p w14:paraId="789EDAB6" w14:textId="77777777" w:rsidR="00915E51" w:rsidRPr="002A5302" w:rsidRDefault="00915E51" w:rsidP="00F66DAE">
            <w:pPr>
              <w:jc w:val="center"/>
            </w:pPr>
          </w:p>
        </w:tc>
      </w:tr>
    </w:tbl>
    <w:p w14:paraId="7E9D97DA" w14:textId="25361AA9" w:rsidR="000868B3" w:rsidRDefault="000868B3" w:rsidP="00661F59">
      <w:r>
        <w:br w:type="page"/>
      </w:r>
    </w:p>
    <w:p w14:paraId="08ECED2B" w14:textId="275EE5AB" w:rsidR="000868B3" w:rsidRDefault="000868B3" w:rsidP="000868B3">
      <w:pPr>
        <w:pStyle w:val="Overskrift2"/>
        <w:numPr>
          <w:ilvl w:val="1"/>
          <w:numId w:val="4"/>
        </w:numPr>
        <w:rPr>
          <w:color w:val="152F4A"/>
        </w:rPr>
      </w:pPr>
      <w:bookmarkStart w:id="28" w:name="_Toc130815590"/>
      <w:r w:rsidRPr="000868B3">
        <w:rPr>
          <w:color w:val="152F4A"/>
        </w:rPr>
        <w:lastRenderedPageBreak/>
        <w:t xml:space="preserve">Test af </w:t>
      </w:r>
      <w:r>
        <w:rPr>
          <w:color w:val="152F4A"/>
        </w:rPr>
        <w:t>krav til indhold og flow/</w:t>
      </w:r>
      <w:r w:rsidRPr="00765AD8">
        <w:rPr>
          <w:color w:val="152F4A"/>
        </w:rPr>
        <w:t>arbejdsgange</w:t>
      </w:r>
      <w:bookmarkEnd w:id="28"/>
    </w:p>
    <w:p w14:paraId="609DD161" w14:textId="2205B285" w:rsidR="00DC5250" w:rsidRDefault="00DC5250" w:rsidP="00DC5250">
      <w:r>
        <w:t xml:space="preserve">Formålet med disse tests er at sikre, at standarden er implementeret med tilfredsstillende kvalitet, dvs. understøtter de forretningsmæssige krav til indhold og flow, som beskrevet i </w:t>
      </w:r>
      <w:hyperlink w:anchor="_Baggrundsmaterialer_1" w:history="1">
        <w:r w:rsidRPr="00BE4121">
          <w:rPr>
            <w:rStyle w:val="Hyperlink"/>
            <w:rFonts w:ascii="Calibri" w:hAnsi="Calibri"/>
          </w:rPr>
          <w:t>de sundhedsfaglige retningslinjer</w:t>
        </w:r>
      </w:hyperlink>
      <w:r>
        <w:t xml:space="preserve"> og </w:t>
      </w:r>
      <w:hyperlink w:anchor="_Baggrundsmaterialer_1" w:history="1">
        <w:proofErr w:type="spellStart"/>
        <w:r w:rsidRPr="00BE4121">
          <w:rPr>
            <w:rStyle w:val="Hyperlink"/>
            <w:rFonts w:ascii="Calibri" w:hAnsi="Calibri"/>
          </w:rPr>
          <w:t>use</w:t>
        </w:r>
        <w:proofErr w:type="spellEnd"/>
        <w:r w:rsidRPr="00BE4121">
          <w:rPr>
            <w:rStyle w:val="Hyperlink"/>
            <w:rFonts w:ascii="Calibri" w:hAnsi="Calibri"/>
          </w:rPr>
          <w:t xml:space="preserve"> case-materialet</w:t>
        </w:r>
      </w:hyperlink>
      <w:r>
        <w:t xml:space="preserve">. Disse teststeps er overvejende målrettet test af brugergrænsefladen. </w:t>
      </w:r>
    </w:p>
    <w:p w14:paraId="21767219" w14:textId="0BC22364" w:rsidR="00DC5250" w:rsidRDefault="00DC5250" w:rsidP="00DC5250">
      <w:r>
        <w:t xml:space="preserve">Oversigtstabellen nedenfor afspejler de </w:t>
      </w:r>
      <w:proofErr w:type="spellStart"/>
      <w:r>
        <w:t>use</w:t>
      </w:r>
      <w:proofErr w:type="spellEnd"/>
      <w:r>
        <w:t xml:space="preserve"> cases, som – i relation til indhold og flow/arbejdsgange – testes. I tabellen fremgår ligeledes de præcise referencer til </w:t>
      </w:r>
      <w:proofErr w:type="spellStart"/>
      <w:r>
        <w:t>use</w:t>
      </w:r>
      <w:proofErr w:type="spellEnd"/>
      <w:r>
        <w:t xml:space="preserve"> casene i </w:t>
      </w:r>
      <w:hyperlink w:anchor="_Baggrundsmaterialer_1" w:history="1">
        <w:proofErr w:type="spellStart"/>
        <w:r w:rsidRPr="00BE4121">
          <w:rPr>
            <w:rStyle w:val="Hyperlink"/>
            <w:rFonts w:ascii="Calibri" w:hAnsi="Calibri"/>
          </w:rPr>
          <w:t>use</w:t>
        </w:r>
        <w:proofErr w:type="spellEnd"/>
        <w:r w:rsidRPr="00BE4121">
          <w:rPr>
            <w:rStyle w:val="Hyperlink"/>
            <w:rFonts w:ascii="Calibri" w:hAnsi="Calibri"/>
          </w:rPr>
          <w:t xml:space="preserve"> case-materialet</w:t>
        </w:r>
      </w:hyperlink>
      <w:r>
        <w:t>.</w:t>
      </w:r>
    </w:p>
    <w:tbl>
      <w:tblPr>
        <w:tblW w:w="5000" w:type="pct"/>
        <w:tblCellMar>
          <w:left w:w="10" w:type="dxa"/>
          <w:right w:w="10" w:type="dxa"/>
        </w:tblCellMar>
        <w:tblLook w:val="0000" w:firstRow="0" w:lastRow="0" w:firstColumn="0" w:lastColumn="0" w:noHBand="0" w:noVBand="0"/>
      </w:tblPr>
      <w:tblGrid>
        <w:gridCol w:w="1697"/>
        <w:gridCol w:w="9922"/>
        <w:gridCol w:w="1807"/>
      </w:tblGrid>
      <w:tr w:rsidR="00A915BD" w:rsidRPr="003636DE" w14:paraId="2E914839" w14:textId="77777777" w:rsidTr="0022295C">
        <w:trPr>
          <w:tblHeader/>
        </w:trPr>
        <w:tc>
          <w:tcPr>
            <w:tcW w:w="632" w:type="pct"/>
            <w:tcBorders>
              <w:top w:val="single" w:sz="4" w:space="0" w:color="000000"/>
              <w:left w:val="single" w:sz="4" w:space="0" w:color="000000"/>
              <w:bottom w:val="single" w:sz="4" w:space="0" w:color="000000"/>
              <w:right w:val="single" w:sz="4" w:space="0" w:color="000000"/>
            </w:tcBorders>
            <w:shd w:val="clear" w:color="auto" w:fill="E7E6E6"/>
          </w:tcPr>
          <w:p w14:paraId="19EAC0B5" w14:textId="3A4277FC" w:rsidR="00A915BD" w:rsidRPr="003636DE" w:rsidRDefault="00000000" w:rsidP="00DC5250">
            <w:pPr>
              <w:keepNext/>
              <w:spacing w:after="0" w:line="276" w:lineRule="auto"/>
              <w:rPr>
                <w:rFonts w:eastAsia="Calibri"/>
                <w:b/>
                <w:bCs/>
                <w:sz w:val="20"/>
                <w:szCs w:val="20"/>
              </w:rPr>
            </w:pPr>
            <w:hyperlink w:anchor="_Baggrundsmaterialer" w:history="1">
              <w:proofErr w:type="spellStart"/>
              <w:r w:rsidR="00A915BD">
                <w:rPr>
                  <w:rStyle w:val="Hyperlink"/>
                  <w:rFonts w:ascii="Calibri" w:eastAsia="Calibri" w:hAnsi="Calibri"/>
                  <w:b/>
                  <w:bCs/>
                  <w:sz w:val="20"/>
                  <w:szCs w:val="20"/>
                </w:rPr>
                <w:t>U</w:t>
              </w:r>
              <w:r w:rsidR="00A915BD" w:rsidRPr="003636DE">
                <w:rPr>
                  <w:rStyle w:val="Hyperlink"/>
                  <w:rFonts w:ascii="Calibri" w:eastAsia="Calibri" w:hAnsi="Calibri"/>
                  <w:b/>
                  <w:bCs/>
                  <w:sz w:val="20"/>
                  <w:szCs w:val="20"/>
                </w:rPr>
                <w:t>se</w:t>
              </w:r>
              <w:proofErr w:type="spellEnd"/>
              <w:r w:rsidR="00A915BD" w:rsidRPr="003636DE">
                <w:rPr>
                  <w:rStyle w:val="Hyperlink"/>
                  <w:rFonts w:ascii="Calibri" w:eastAsia="Calibri" w:hAnsi="Calibri"/>
                  <w:b/>
                  <w:bCs/>
                  <w:sz w:val="20"/>
                  <w:szCs w:val="20"/>
                </w:rPr>
                <w:t xml:space="preserve"> case</w:t>
              </w:r>
            </w:hyperlink>
          </w:p>
        </w:tc>
        <w:tc>
          <w:tcPr>
            <w:tcW w:w="3695" w:type="pct"/>
            <w:tcBorders>
              <w:top w:val="single" w:sz="4" w:space="0" w:color="000000"/>
              <w:left w:val="single" w:sz="4" w:space="0" w:color="000000"/>
              <w:bottom w:val="single" w:sz="4" w:space="0" w:color="000000"/>
              <w:right w:val="single" w:sz="4" w:space="0" w:color="000000"/>
            </w:tcBorders>
            <w:shd w:val="clear" w:color="auto" w:fill="E7E6E6"/>
            <w:tcMar>
              <w:top w:w="0" w:type="dxa"/>
              <w:left w:w="108" w:type="dxa"/>
              <w:bottom w:w="0" w:type="dxa"/>
              <w:right w:w="108" w:type="dxa"/>
            </w:tcMar>
          </w:tcPr>
          <w:p w14:paraId="737FC962" w14:textId="221449BB" w:rsidR="00A915BD" w:rsidRPr="003636DE" w:rsidRDefault="00A915BD" w:rsidP="001D38A6">
            <w:pPr>
              <w:keepNext/>
              <w:spacing w:after="0" w:line="276" w:lineRule="auto"/>
              <w:rPr>
                <w:rFonts w:eastAsia="Calibri"/>
                <w:b/>
                <w:bCs/>
                <w:sz w:val="20"/>
                <w:szCs w:val="20"/>
              </w:rPr>
            </w:pPr>
            <w:r>
              <w:rPr>
                <w:rFonts w:eastAsia="Calibri"/>
                <w:b/>
                <w:bCs/>
                <w:sz w:val="20"/>
                <w:szCs w:val="20"/>
              </w:rPr>
              <w:t>B</w:t>
            </w:r>
            <w:r w:rsidRPr="00A915BD">
              <w:rPr>
                <w:rFonts w:eastAsia="Calibri"/>
                <w:b/>
                <w:bCs/>
                <w:sz w:val="20"/>
                <w:szCs w:val="20"/>
              </w:rPr>
              <w:t>eskrivelse</w:t>
            </w:r>
          </w:p>
        </w:tc>
        <w:tc>
          <w:tcPr>
            <w:tcW w:w="673" w:type="pct"/>
            <w:tcBorders>
              <w:top w:val="single" w:sz="4" w:space="0" w:color="000000"/>
              <w:left w:val="single" w:sz="4" w:space="0" w:color="000000"/>
              <w:bottom w:val="single" w:sz="4" w:space="0" w:color="000000"/>
              <w:right w:val="single" w:sz="4" w:space="0" w:color="000000"/>
            </w:tcBorders>
            <w:shd w:val="clear" w:color="auto" w:fill="E7E6E6"/>
            <w:tcMar>
              <w:top w:w="0" w:type="dxa"/>
              <w:left w:w="108" w:type="dxa"/>
              <w:bottom w:w="0" w:type="dxa"/>
              <w:right w:w="108" w:type="dxa"/>
            </w:tcMar>
          </w:tcPr>
          <w:p w14:paraId="085D96FC" w14:textId="457954F4" w:rsidR="00A915BD" w:rsidRPr="003636DE" w:rsidRDefault="00A915BD" w:rsidP="001D38A6">
            <w:pPr>
              <w:keepNext/>
              <w:spacing w:after="0" w:line="276" w:lineRule="auto"/>
              <w:rPr>
                <w:rFonts w:eastAsia="Calibri"/>
                <w:b/>
                <w:bCs/>
                <w:sz w:val="20"/>
                <w:szCs w:val="20"/>
              </w:rPr>
            </w:pPr>
            <w:r>
              <w:rPr>
                <w:rFonts w:eastAsia="Calibri"/>
                <w:b/>
                <w:bCs/>
                <w:sz w:val="20"/>
                <w:szCs w:val="20"/>
              </w:rPr>
              <w:t>Afsnit</w:t>
            </w:r>
          </w:p>
        </w:tc>
      </w:tr>
      <w:tr w:rsidR="00A915BD" w:rsidRPr="003636DE" w14:paraId="7D38EDD8" w14:textId="77777777" w:rsidTr="0022295C">
        <w:tc>
          <w:tcPr>
            <w:tcW w:w="632" w:type="pct"/>
            <w:tcBorders>
              <w:top w:val="single" w:sz="4" w:space="0" w:color="000000"/>
              <w:left w:val="single" w:sz="4" w:space="0" w:color="000000"/>
              <w:bottom w:val="single" w:sz="4" w:space="0" w:color="000000"/>
              <w:right w:val="single" w:sz="4" w:space="0" w:color="000000"/>
            </w:tcBorders>
            <w:shd w:val="clear" w:color="auto" w:fill="FFFFFF" w:themeFill="background1"/>
          </w:tcPr>
          <w:p w14:paraId="6D495B70" w14:textId="572A7D2D" w:rsidR="00A915BD" w:rsidRDefault="00A915BD" w:rsidP="0070657D">
            <w:pPr>
              <w:keepNext/>
              <w:spacing w:after="0" w:line="276" w:lineRule="auto"/>
              <w:rPr>
                <w:rFonts w:eastAsia="Calibri"/>
                <w:sz w:val="20"/>
                <w:szCs w:val="20"/>
              </w:rPr>
            </w:pPr>
            <w:r>
              <w:rPr>
                <w:rFonts w:eastAsia="Calibri"/>
                <w:sz w:val="20"/>
                <w:szCs w:val="20"/>
              </w:rPr>
              <w:t>S1</w:t>
            </w:r>
          </w:p>
        </w:tc>
        <w:tc>
          <w:tcPr>
            <w:tcW w:w="3695" w:type="pct"/>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tcPr>
          <w:p w14:paraId="168C7253" w14:textId="64F428DC" w:rsidR="00A915BD" w:rsidRPr="003636DE" w:rsidRDefault="00A915BD" w:rsidP="0070657D">
            <w:pPr>
              <w:keepNext/>
              <w:spacing w:after="0" w:line="276" w:lineRule="auto"/>
              <w:rPr>
                <w:rFonts w:eastAsia="Calibri"/>
                <w:sz w:val="20"/>
                <w:szCs w:val="20"/>
              </w:rPr>
            </w:pPr>
            <w:r>
              <w:rPr>
                <w:rFonts w:eastAsia="Calibri"/>
                <w:sz w:val="20"/>
                <w:szCs w:val="20"/>
              </w:rPr>
              <w:t>Send CareCommunication</w:t>
            </w:r>
            <w:r w:rsidRPr="00C579E9">
              <w:rPr>
                <w:rFonts w:cstheme="minorHAnsi"/>
                <w:sz w:val="20"/>
              </w:rPr>
              <w:t xml:space="preserve"> </w:t>
            </w:r>
          </w:p>
        </w:tc>
        <w:tc>
          <w:tcPr>
            <w:tcW w:w="673"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50A95CC" w14:textId="728F6D69" w:rsidR="00A915BD" w:rsidRPr="003636DE" w:rsidRDefault="005026FB" w:rsidP="0070657D">
            <w:pPr>
              <w:keepNext/>
              <w:spacing w:after="0" w:line="276" w:lineRule="auto"/>
              <w:jc w:val="center"/>
              <w:rPr>
                <w:rFonts w:eastAsia="Calibri"/>
                <w:sz w:val="20"/>
                <w:szCs w:val="20"/>
              </w:rPr>
            </w:pPr>
            <w:r>
              <w:rPr>
                <w:rFonts w:eastAsia="Calibri"/>
                <w:sz w:val="20"/>
                <w:szCs w:val="20"/>
              </w:rPr>
              <w:fldChar w:fldCharType="begin"/>
            </w:r>
            <w:r>
              <w:rPr>
                <w:rFonts w:eastAsia="Calibri"/>
                <w:sz w:val="20"/>
                <w:szCs w:val="20"/>
              </w:rPr>
              <w:instrText xml:space="preserve"> REF _Ref126225612 \r \h </w:instrText>
            </w:r>
            <w:r>
              <w:rPr>
                <w:rFonts w:eastAsia="Calibri"/>
                <w:sz w:val="20"/>
                <w:szCs w:val="20"/>
              </w:rPr>
            </w:r>
            <w:r>
              <w:rPr>
                <w:rFonts w:eastAsia="Calibri"/>
                <w:sz w:val="20"/>
                <w:szCs w:val="20"/>
              </w:rPr>
              <w:fldChar w:fldCharType="separate"/>
            </w:r>
            <w:r w:rsidR="006336A8">
              <w:rPr>
                <w:rFonts w:eastAsia="Calibri"/>
                <w:sz w:val="20"/>
                <w:szCs w:val="20"/>
              </w:rPr>
              <w:t>3.3.1</w:t>
            </w:r>
            <w:r>
              <w:rPr>
                <w:rFonts w:eastAsia="Calibri"/>
                <w:sz w:val="20"/>
                <w:szCs w:val="20"/>
              </w:rPr>
              <w:fldChar w:fldCharType="end"/>
            </w:r>
          </w:p>
        </w:tc>
      </w:tr>
      <w:tr w:rsidR="00A915BD" w:rsidRPr="003636DE" w14:paraId="4AAB9369" w14:textId="77777777" w:rsidTr="0022295C">
        <w:tc>
          <w:tcPr>
            <w:tcW w:w="632" w:type="pct"/>
            <w:tcBorders>
              <w:top w:val="single" w:sz="4" w:space="0" w:color="000000"/>
              <w:left w:val="single" w:sz="4" w:space="0" w:color="000000"/>
              <w:bottom w:val="single" w:sz="4" w:space="0" w:color="000000"/>
              <w:right w:val="single" w:sz="4" w:space="0" w:color="000000"/>
            </w:tcBorders>
            <w:shd w:val="clear" w:color="auto" w:fill="FFFFFF" w:themeFill="background1"/>
          </w:tcPr>
          <w:p w14:paraId="6490982E" w14:textId="14110A2E" w:rsidR="00A915BD" w:rsidRPr="00D124A1" w:rsidRDefault="00A915BD" w:rsidP="0070657D">
            <w:pPr>
              <w:keepNext/>
              <w:spacing w:after="0" w:line="276" w:lineRule="auto"/>
              <w:rPr>
                <w:rFonts w:eastAsia="Calibri"/>
                <w:i/>
                <w:iCs/>
                <w:sz w:val="20"/>
                <w:szCs w:val="20"/>
              </w:rPr>
            </w:pPr>
            <w:r w:rsidRPr="00D124A1">
              <w:rPr>
                <w:rFonts w:eastAsia="Calibri"/>
                <w:i/>
                <w:iCs/>
                <w:sz w:val="20"/>
                <w:szCs w:val="20"/>
              </w:rPr>
              <w:t>S1.A1</w:t>
            </w:r>
          </w:p>
        </w:tc>
        <w:tc>
          <w:tcPr>
            <w:tcW w:w="3695" w:type="pct"/>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tcPr>
          <w:p w14:paraId="4122908E" w14:textId="463871AE" w:rsidR="00A915BD" w:rsidRPr="001D38A6" w:rsidRDefault="00A915BD" w:rsidP="0070657D">
            <w:pPr>
              <w:keepNext/>
              <w:spacing w:after="0" w:line="276" w:lineRule="auto"/>
              <w:rPr>
                <w:rFonts w:eastAsia="Calibri"/>
                <w:i/>
                <w:iCs/>
                <w:sz w:val="20"/>
                <w:szCs w:val="20"/>
              </w:rPr>
            </w:pPr>
            <w:r w:rsidRPr="001D38A6">
              <w:rPr>
                <w:rFonts w:eastAsia="Calibri"/>
                <w:i/>
                <w:iCs/>
                <w:sz w:val="20"/>
                <w:szCs w:val="20"/>
              </w:rPr>
              <w:t>Send CareCommunication med vedhæftede filer</w:t>
            </w:r>
          </w:p>
        </w:tc>
        <w:tc>
          <w:tcPr>
            <w:tcW w:w="673"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61068CE" w14:textId="5E40AED7" w:rsidR="00A915BD" w:rsidRDefault="00716C14" w:rsidP="0070657D">
            <w:pPr>
              <w:keepNext/>
              <w:spacing w:after="0" w:line="276" w:lineRule="auto"/>
              <w:jc w:val="center"/>
              <w:rPr>
                <w:rFonts w:eastAsia="Calibri"/>
                <w:sz w:val="20"/>
                <w:szCs w:val="20"/>
              </w:rPr>
            </w:pPr>
            <w:r>
              <w:rPr>
                <w:rFonts w:eastAsia="Calibri"/>
                <w:sz w:val="20"/>
                <w:szCs w:val="20"/>
              </w:rPr>
              <w:fldChar w:fldCharType="begin"/>
            </w:r>
            <w:r>
              <w:rPr>
                <w:rFonts w:eastAsia="Calibri"/>
                <w:sz w:val="20"/>
                <w:szCs w:val="20"/>
              </w:rPr>
              <w:instrText xml:space="preserve"> REF _Ref126225767 \r \h </w:instrText>
            </w:r>
            <w:r>
              <w:rPr>
                <w:rFonts w:eastAsia="Calibri"/>
                <w:sz w:val="20"/>
                <w:szCs w:val="20"/>
              </w:rPr>
            </w:r>
            <w:r>
              <w:rPr>
                <w:rFonts w:eastAsia="Calibri"/>
                <w:sz w:val="20"/>
                <w:szCs w:val="20"/>
              </w:rPr>
              <w:fldChar w:fldCharType="separate"/>
            </w:r>
            <w:r w:rsidR="006336A8">
              <w:rPr>
                <w:rFonts w:eastAsia="Calibri"/>
                <w:sz w:val="20"/>
                <w:szCs w:val="20"/>
              </w:rPr>
              <w:t>3.3.2</w:t>
            </w:r>
            <w:r>
              <w:rPr>
                <w:rFonts w:eastAsia="Calibri"/>
                <w:sz w:val="20"/>
                <w:szCs w:val="20"/>
              </w:rPr>
              <w:fldChar w:fldCharType="end"/>
            </w:r>
          </w:p>
        </w:tc>
      </w:tr>
      <w:tr w:rsidR="00A915BD" w:rsidRPr="003636DE" w14:paraId="49B48B0C" w14:textId="77777777" w:rsidTr="0022295C">
        <w:tc>
          <w:tcPr>
            <w:tcW w:w="632" w:type="pct"/>
            <w:tcBorders>
              <w:top w:val="single" w:sz="4" w:space="0" w:color="000000"/>
              <w:left w:val="single" w:sz="4" w:space="0" w:color="000000"/>
              <w:bottom w:val="single" w:sz="4" w:space="0" w:color="000000"/>
              <w:right w:val="single" w:sz="4" w:space="0" w:color="000000"/>
            </w:tcBorders>
            <w:shd w:val="clear" w:color="auto" w:fill="FFFFFF" w:themeFill="background1"/>
          </w:tcPr>
          <w:p w14:paraId="59880654" w14:textId="6CC05096" w:rsidR="00A915BD" w:rsidRPr="00D124A1" w:rsidRDefault="00A915BD" w:rsidP="0070657D">
            <w:pPr>
              <w:keepNext/>
              <w:spacing w:after="0" w:line="276" w:lineRule="auto"/>
              <w:rPr>
                <w:rFonts w:eastAsia="Calibri"/>
                <w:i/>
                <w:iCs/>
                <w:sz w:val="20"/>
                <w:szCs w:val="20"/>
              </w:rPr>
            </w:pPr>
            <w:r w:rsidRPr="00D124A1">
              <w:rPr>
                <w:rFonts w:eastAsia="Calibri"/>
                <w:i/>
                <w:iCs/>
                <w:sz w:val="20"/>
                <w:szCs w:val="20"/>
              </w:rPr>
              <w:t>S1.A2</w:t>
            </w:r>
          </w:p>
        </w:tc>
        <w:tc>
          <w:tcPr>
            <w:tcW w:w="3695" w:type="pct"/>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tcPr>
          <w:p w14:paraId="556C68DF" w14:textId="1C6B2FC6" w:rsidR="00A915BD" w:rsidRPr="001D38A6" w:rsidRDefault="00A915BD" w:rsidP="0070657D">
            <w:pPr>
              <w:keepNext/>
              <w:spacing w:after="0" w:line="276" w:lineRule="auto"/>
              <w:rPr>
                <w:rFonts w:eastAsia="Calibri"/>
                <w:i/>
                <w:iCs/>
                <w:sz w:val="20"/>
                <w:szCs w:val="20"/>
              </w:rPr>
            </w:pPr>
            <w:r w:rsidRPr="001D38A6">
              <w:rPr>
                <w:rFonts w:eastAsia="Calibri"/>
                <w:i/>
                <w:iCs/>
                <w:sz w:val="20"/>
                <w:szCs w:val="20"/>
              </w:rPr>
              <w:t>Skriv emneord i emnefelt</w:t>
            </w:r>
          </w:p>
        </w:tc>
        <w:tc>
          <w:tcPr>
            <w:tcW w:w="673"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000C8D" w14:textId="416B5D06" w:rsidR="00A915BD" w:rsidRDefault="00AC59BA" w:rsidP="0070657D">
            <w:pPr>
              <w:keepNext/>
              <w:spacing w:after="0" w:line="276" w:lineRule="auto"/>
              <w:jc w:val="center"/>
              <w:rPr>
                <w:rFonts w:eastAsia="Calibri"/>
                <w:sz w:val="20"/>
                <w:szCs w:val="20"/>
              </w:rPr>
            </w:pPr>
            <w:r>
              <w:rPr>
                <w:rFonts w:eastAsia="Calibri"/>
                <w:sz w:val="20"/>
                <w:szCs w:val="20"/>
              </w:rPr>
              <w:fldChar w:fldCharType="begin"/>
            </w:r>
            <w:r>
              <w:rPr>
                <w:rFonts w:eastAsia="Calibri"/>
                <w:sz w:val="20"/>
                <w:szCs w:val="20"/>
              </w:rPr>
              <w:instrText xml:space="preserve"> REF _Ref130819366 \r \h </w:instrText>
            </w:r>
            <w:r>
              <w:rPr>
                <w:rFonts w:eastAsia="Calibri"/>
                <w:sz w:val="20"/>
                <w:szCs w:val="20"/>
              </w:rPr>
            </w:r>
            <w:r>
              <w:rPr>
                <w:rFonts w:eastAsia="Calibri"/>
                <w:sz w:val="20"/>
                <w:szCs w:val="20"/>
              </w:rPr>
              <w:fldChar w:fldCharType="separate"/>
            </w:r>
            <w:r w:rsidR="006336A8">
              <w:rPr>
                <w:rFonts w:eastAsia="Calibri"/>
                <w:sz w:val="20"/>
                <w:szCs w:val="20"/>
              </w:rPr>
              <w:t>3.3.3</w:t>
            </w:r>
            <w:r>
              <w:rPr>
                <w:rFonts w:eastAsia="Calibri"/>
                <w:sz w:val="20"/>
                <w:szCs w:val="20"/>
              </w:rPr>
              <w:fldChar w:fldCharType="end"/>
            </w:r>
          </w:p>
        </w:tc>
      </w:tr>
      <w:tr w:rsidR="001D38A6" w:rsidRPr="003636DE" w14:paraId="26E8E5F2" w14:textId="77777777" w:rsidTr="0022295C">
        <w:tc>
          <w:tcPr>
            <w:tcW w:w="632" w:type="pct"/>
            <w:tcBorders>
              <w:top w:val="single" w:sz="4" w:space="0" w:color="000000"/>
              <w:left w:val="single" w:sz="4" w:space="0" w:color="000000"/>
              <w:bottom w:val="single" w:sz="4" w:space="0" w:color="000000"/>
              <w:right w:val="single" w:sz="4" w:space="0" w:color="000000"/>
            </w:tcBorders>
            <w:shd w:val="clear" w:color="auto" w:fill="FFFFFF" w:themeFill="background1"/>
          </w:tcPr>
          <w:p w14:paraId="4079E7A8" w14:textId="70B9B2AA" w:rsidR="001D38A6" w:rsidRPr="00D124A1" w:rsidRDefault="00641B47" w:rsidP="0070657D">
            <w:pPr>
              <w:keepNext/>
              <w:spacing w:after="0" w:line="276" w:lineRule="auto"/>
              <w:rPr>
                <w:rFonts w:eastAsia="Calibri"/>
                <w:i/>
                <w:iCs/>
                <w:sz w:val="20"/>
                <w:szCs w:val="20"/>
              </w:rPr>
            </w:pPr>
            <w:r w:rsidRPr="00D124A1">
              <w:rPr>
                <w:rFonts w:eastAsia="Calibri"/>
                <w:i/>
                <w:iCs/>
                <w:sz w:val="20"/>
                <w:szCs w:val="20"/>
              </w:rPr>
              <w:t>S1.A3</w:t>
            </w:r>
          </w:p>
        </w:tc>
        <w:tc>
          <w:tcPr>
            <w:tcW w:w="3695" w:type="pct"/>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tcPr>
          <w:p w14:paraId="1FB8EC67" w14:textId="525ED160" w:rsidR="001D38A6" w:rsidRPr="001D38A6" w:rsidRDefault="00641B47" w:rsidP="0070657D">
            <w:pPr>
              <w:keepNext/>
              <w:spacing w:after="0" w:line="276" w:lineRule="auto"/>
              <w:rPr>
                <w:rFonts w:eastAsia="Calibri"/>
                <w:i/>
                <w:iCs/>
                <w:sz w:val="20"/>
                <w:szCs w:val="20"/>
              </w:rPr>
            </w:pPr>
            <w:r>
              <w:rPr>
                <w:rFonts w:eastAsia="Calibri"/>
                <w:i/>
                <w:iCs/>
                <w:sz w:val="20"/>
                <w:szCs w:val="20"/>
              </w:rPr>
              <w:t>Formater meddelelsestekst og indsæt tabel</w:t>
            </w:r>
          </w:p>
        </w:tc>
        <w:tc>
          <w:tcPr>
            <w:tcW w:w="673"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51F321" w14:textId="7A56BAF4" w:rsidR="001D38A6" w:rsidRDefault="00921559" w:rsidP="0070657D">
            <w:pPr>
              <w:keepNext/>
              <w:spacing w:after="0" w:line="276" w:lineRule="auto"/>
              <w:jc w:val="center"/>
              <w:rPr>
                <w:rFonts w:eastAsia="Calibri"/>
                <w:sz w:val="20"/>
                <w:szCs w:val="20"/>
              </w:rPr>
            </w:pPr>
            <w:r>
              <w:rPr>
                <w:rFonts w:eastAsia="Calibri"/>
                <w:sz w:val="20"/>
                <w:szCs w:val="20"/>
              </w:rPr>
              <w:fldChar w:fldCharType="begin"/>
            </w:r>
            <w:r>
              <w:rPr>
                <w:rFonts w:eastAsia="Calibri"/>
                <w:sz w:val="20"/>
                <w:szCs w:val="20"/>
              </w:rPr>
              <w:instrText xml:space="preserve"> REF _Ref126225806 \r \h </w:instrText>
            </w:r>
            <w:r>
              <w:rPr>
                <w:rFonts w:eastAsia="Calibri"/>
                <w:sz w:val="20"/>
                <w:szCs w:val="20"/>
              </w:rPr>
            </w:r>
            <w:r>
              <w:rPr>
                <w:rFonts w:eastAsia="Calibri"/>
                <w:sz w:val="20"/>
                <w:szCs w:val="20"/>
              </w:rPr>
              <w:fldChar w:fldCharType="separate"/>
            </w:r>
            <w:r w:rsidR="006336A8">
              <w:rPr>
                <w:rFonts w:eastAsia="Calibri"/>
                <w:sz w:val="20"/>
                <w:szCs w:val="20"/>
              </w:rPr>
              <w:t>3.3.4</w:t>
            </w:r>
            <w:r>
              <w:rPr>
                <w:rFonts w:eastAsia="Calibri"/>
                <w:sz w:val="20"/>
                <w:szCs w:val="20"/>
              </w:rPr>
              <w:fldChar w:fldCharType="end"/>
            </w:r>
          </w:p>
        </w:tc>
      </w:tr>
      <w:tr w:rsidR="001D38A6" w:rsidRPr="003636DE" w14:paraId="343087DC" w14:textId="77777777" w:rsidTr="0022295C">
        <w:tc>
          <w:tcPr>
            <w:tcW w:w="632" w:type="pct"/>
            <w:tcBorders>
              <w:top w:val="single" w:sz="4" w:space="0" w:color="000000"/>
              <w:left w:val="single" w:sz="4" w:space="0" w:color="000000"/>
              <w:bottom w:val="single" w:sz="4" w:space="0" w:color="000000"/>
              <w:right w:val="single" w:sz="4" w:space="0" w:color="000000"/>
            </w:tcBorders>
            <w:shd w:val="clear" w:color="auto" w:fill="FFFFFF" w:themeFill="background1"/>
          </w:tcPr>
          <w:p w14:paraId="4D580BBF" w14:textId="16AEA23D" w:rsidR="001D38A6" w:rsidRPr="00D124A1" w:rsidRDefault="00641B47" w:rsidP="0070657D">
            <w:pPr>
              <w:keepNext/>
              <w:spacing w:after="0" w:line="276" w:lineRule="auto"/>
              <w:rPr>
                <w:rFonts w:eastAsia="Calibri"/>
                <w:i/>
                <w:iCs/>
                <w:sz w:val="20"/>
                <w:szCs w:val="20"/>
              </w:rPr>
            </w:pPr>
            <w:r w:rsidRPr="00D124A1">
              <w:rPr>
                <w:rFonts w:eastAsia="Calibri"/>
                <w:i/>
                <w:iCs/>
                <w:sz w:val="20"/>
                <w:szCs w:val="20"/>
              </w:rPr>
              <w:t>S1.A4</w:t>
            </w:r>
          </w:p>
        </w:tc>
        <w:tc>
          <w:tcPr>
            <w:tcW w:w="3695" w:type="pct"/>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tcPr>
          <w:p w14:paraId="45C78650" w14:textId="6CB75CCC" w:rsidR="001D38A6" w:rsidRPr="001D38A6" w:rsidRDefault="00641B47" w:rsidP="0070657D">
            <w:pPr>
              <w:keepNext/>
              <w:spacing w:after="0" w:line="276" w:lineRule="auto"/>
              <w:rPr>
                <w:rFonts w:eastAsia="Calibri"/>
                <w:i/>
                <w:iCs/>
                <w:sz w:val="20"/>
                <w:szCs w:val="20"/>
              </w:rPr>
            </w:pPr>
            <w:r>
              <w:rPr>
                <w:rFonts w:eastAsia="Calibri"/>
                <w:i/>
                <w:iCs/>
                <w:sz w:val="20"/>
                <w:szCs w:val="20"/>
              </w:rPr>
              <w:t>Valg af emneord fra regionalt aftalt emneordsliste</w:t>
            </w:r>
          </w:p>
        </w:tc>
        <w:tc>
          <w:tcPr>
            <w:tcW w:w="673"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278826F" w14:textId="34967798" w:rsidR="001D38A6" w:rsidRDefault="0070188A" w:rsidP="0070657D">
            <w:pPr>
              <w:keepNext/>
              <w:spacing w:after="0" w:line="276" w:lineRule="auto"/>
              <w:jc w:val="center"/>
              <w:rPr>
                <w:rFonts w:eastAsia="Calibri"/>
                <w:sz w:val="20"/>
                <w:szCs w:val="20"/>
              </w:rPr>
            </w:pPr>
            <w:r>
              <w:rPr>
                <w:rFonts w:eastAsia="Calibri"/>
                <w:sz w:val="20"/>
                <w:szCs w:val="20"/>
              </w:rPr>
              <w:fldChar w:fldCharType="begin"/>
            </w:r>
            <w:r>
              <w:rPr>
                <w:rFonts w:eastAsia="Calibri"/>
                <w:sz w:val="20"/>
                <w:szCs w:val="20"/>
              </w:rPr>
              <w:instrText xml:space="preserve"> REF _Ref130819386 \r \h </w:instrText>
            </w:r>
            <w:r>
              <w:rPr>
                <w:rFonts w:eastAsia="Calibri"/>
                <w:sz w:val="20"/>
                <w:szCs w:val="20"/>
              </w:rPr>
            </w:r>
            <w:r>
              <w:rPr>
                <w:rFonts w:eastAsia="Calibri"/>
                <w:sz w:val="20"/>
                <w:szCs w:val="20"/>
              </w:rPr>
              <w:fldChar w:fldCharType="separate"/>
            </w:r>
            <w:r w:rsidR="006336A8">
              <w:rPr>
                <w:rFonts w:eastAsia="Calibri"/>
                <w:sz w:val="20"/>
                <w:szCs w:val="20"/>
              </w:rPr>
              <w:t>3.3.5</w:t>
            </w:r>
            <w:r>
              <w:rPr>
                <w:rFonts w:eastAsia="Calibri"/>
                <w:sz w:val="20"/>
                <w:szCs w:val="20"/>
              </w:rPr>
              <w:fldChar w:fldCharType="end"/>
            </w:r>
          </w:p>
        </w:tc>
      </w:tr>
      <w:tr w:rsidR="001D38A6" w:rsidRPr="003636DE" w14:paraId="454EA260" w14:textId="77777777" w:rsidTr="0022295C">
        <w:tc>
          <w:tcPr>
            <w:tcW w:w="632" w:type="pct"/>
            <w:tcBorders>
              <w:top w:val="single" w:sz="4" w:space="0" w:color="000000"/>
              <w:left w:val="single" w:sz="4" w:space="0" w:color="000000"/>
              <w:bottom w:val="single" w:sz="4" w:space="0" w:color="000000"/>
              <w:right w:val="single" w:sz="4" w:space="0" w:color="000000"/>
            </w:tcBorders>
            <w:shd w:val="clear" w:color="auto" w:fill="FFFFFF" w:themeFill="background1"/>
          </w:tcPr>
          <w:p w14:paraId="1F5C02F3" w14:textId="7C46CEA8" w:rsidR="001D38A6" w:rsidRPr="00D124A1" w:rsidRDefault="00810008" w:rsidP="0070657D">
            <w:pPr>
              <w:keepNext/>
              <w:spacing w:after="0" w:line="276" w:lineRule="auto"/>
              <w:rPr>
                <w:rFonts w:eastAsia="Calibri"/>
                <w:i/>
                <w:iCs/>
                <w:sz w:val="20"/>
                <w:szCs w:val="20"/>
              </w:rPr>
            </w:pPr>
            <w:r w:rsidRPr="00D124A1">
              <w:rPr>
                <w:rFonts w:eastAsia="Calibri"/>
                <w:i/>
                <w:iCs/>
                <w:sz w:val="20"/>
                <w:szCs w:val="20"/>
              </w:rPr>
              <w:t>S1.A5</w:t>
            </w:r>
          </w:p>
        </w:tc>
        <w:tc>
          <w:tcPr>
            <w:tcW w:w="3695" w:type="pct"/>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tcPr>
          <w:p w14:paraId="27E9EDB5" w14:textId="3B1CA8BD" w:rsidR="001D38A6" w:rsidRPr="001D38A6" w:rsidRDefault="00810008" w:rsidP="0070657D">
            <w:pPr>
              <w:keepNext/>
              <w:spacing w:after="0" w:line="276" w:lineRule="auto"/>
              <w:rPr>
                <w:rFonts w:eastAsia="Calibri"/>
                <w:i/>
                <w:iCs/>
                <w:sz w:val="20"/>
                <w:szCs w:val="20"/>
              </w:rPr>
            </w:pPr>
            <w:r>
              <w:rPr>
                <w:rFonts w:eastAsia="Calibri"/>
                <w:i/>
                <w:iCs/>
                <w:sz w:val="20"/>
                <w:szCs w:val="20"/>
              </w:rPr>
              <w:t>Valg af kategori ”Andet”</w:t>
            </w:r>
          </w:p>
        </w:tc>
        <w:tc>
          <w:tcPr>
            <w:tcW w:w="673"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45112E4" w14:textId="683010C7" w:rsidR="001D38A6" w:rsidRDefault="00921559" w:rsidP="0070657D">
            <w:pPr>
              <w:keepNext/>
              <w:spacing w:after="0" w:line="276" w:lineRule="auto"/>
              <w:jc w:val="center"/>
              <w:rPr>
                <w:rFonts w:eastAsia="Calibri"/>
                <w:sz w:val="20"/>
                <w:szCs w:val="20"/>
              </w:rPr>
            </w:pPr>
            <w:r>
              <w:rPr>
                <w:rFonts w:eastAsia="Calibri"/>
                <w:sz w:val="20"/>
                <w:szCs w:val="20"/>
              </w:rPr>
              <w:fldChar w:fldCharType="begin"/>
            </w:r>
            <w:r>
              <w:rPr>
                <w:rFonts w:eastAsia="Calibri"/>
                <w:sz w:val="20"/>
                <w:szCs w:val="20"/>
              </w:rPr>
              <w:instrText xml:space="preserve"> REF _Ref126225830 \r \h </w:instrText>
            </w:r>
            <w:r>
              <w:rPr>
                <w:rFonts w:eastAsia="Calibri"/>
                <w:sz w:val="20"/>
                <w:szCs w:val="20"/>
              </w:rPr>
            </w:r>
            <w:r>
              <w:rPr>
                <w:rFonts w:eastAsia="Calibri"/>
                <w:sz w:val="20"/>
                <w:szCs w:val="20"/>
              </w:rPr>
              <w:fldChar w:fldCharType="separate"/>
            </w:r>
            <w:r w:rsidR="006336A8">
              <w:rPr>
                <w:rFonts w:eastAsia="Calibri"/>
                <w:sz w:val="20"/>
                <w:szCs w:val="20"/>
              </w:rPr>
              <w:t>3.3.6</w:t>
            </w:r>
            <w:r>
              <w:rPr>
                <w:rFonts w:eastAsia="Calibri"/>
                <w:sz w:val="20"/>
                <w:szCs w:val="20"/>
              </w:rPr>
              <w:fldChar w:fldCharType="end"/>
            </w:r>
          </w:p>
        </w:tc>
      </w:tr>
      <w:tr w:rsidR="00810008" w:rsidRPr="003636DE" w14:paraId="66346BCD" w14:textId="77777777" w:rsidTr="0022295C">
        <w:tc>
          <w:tcPr>
            <w:tcW w:w="632" w:type="pct"/>
            <w:tcBorders>
              <w:top w:val="single" w:sz="4" w:space="0" w:color="000000"/>
              <w:left w:val="single" w:sz="4" w:space="0" w:color="000000"/>
              <w:bottom w:val="single" w:sz="4" w:space="0" w:color="000000"/>
              <w:right w:val="single" w:sz="4" w:space="0" w:color="000000"/>
            </w:tcBorders>
            <w:shd w:val="clear" w:color="auto" w:fill="FFFFFF" w:themeFill="background1"/>
          </w:tcPr>
          <w:p w14:paraId="697322E3" w14:textId="2C44924A" w:rsidR="00810008" w:rsidRPr="00D124A1" w:rsidRDefault="00810008" w:rsidP="0070657D">
            <w:pPr>
              <w:keepNext/>
              <w:spacing w:after="0" w:line="276" w:lineRule="auto"/>
              <w:rPr>
                <w:rFonts w:eastAsia="Calibri"/>
                <w:i/>
                <w:iCs/>
                <w:sz w:val="20"/>
                <w:szCs w:val="20"/>
              </w:rPr>
            </w:pPr>
            <w:r w:rsidRPr="00D124A1">
              <w:rPr>
                <w:rFonts w:eastAsia="Calibri"/>
                <w:i/>
                <w:iCs/>
                <w:sz w:val="20"/>
                <w:szCs w:val="20"/>
              </w:rPr>
              <w:t>S1.A6</w:t>
            </w:r>
          </w:p>
        </w:tc>
        <w:tc>
          <w:tcPr>
            <w:tcW w:w="3695" w:type="pct"/>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tcPr>
          <w:p w14:paraId="010E554E" w14:textId="050410E2" w:rsidR="00810008" w:rsidRDefault="00810008" w:rsidP="0070657D">
            <w:pPr>
              <w:keepNext/>
              <w:spacing w:after="0" w:line="276" w:lineRule="auto"/>
              <w:rPr>
                <w:rFonts w:eastAsia="Calibri"/>
                <w:i/>
                <w:iCs/>
                <w:sz w:val="20"/>
                <w:szCs w:val="20"/>
              </w:rPr>
            </w:pPr>
            <w:r>
              <w:rPr>
                <w:rFonts w:eastAsia="Calibri"/>
                <w:i/>
                <w:iCs/>
                <w:sz w:val="20"/>
                <w:szCs w:val="20"/>
              </w:rPr>
              <w:t>Valg af kategori ”Vedr. henvisning” og påsat prioritet</w:t>
            </w:r>
          </w:p>
        </w:tc>
        <w:tc>
          <w:tcPr>
            <w:tcW w:w="673"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EB47F6" w14:textId="0A78A114" w:rsidR="00810008" w:rsidRDefault="00921559" w:rsidP="0070657D">
            <w:pPr>
              <w:keepNext/>
              <w:spacing w:after="0" w:line="276" w:lineRule="auto"/>
              <w:jc w:val="center"/>
              <w:rPr>
                <w:rFonts w:eastAsia="Calibri"/>
                <w:sz w:val="20"/>
                <w:szCs w:val="20"/>
              </w:rPr>
            </w:pPr>
            <w:r>
              <w:rPr>
                <w:rFonts w:eastAsia="Calibri"/>
                <w:sz w:val="20"/>
                <w:szCs w:val="20"/>
              </w:rPr>
              <w:fldChar w:fldCharType="begin"/>
            </w:r>
            <w:r>
              <w:rPr>
                <w:rFonts w:eastAsia="Calibri"/>
                <w:sz w:val="20"/>
                <w:szCs w:val="20"/>
              </w:rPr>
              <w:instrText xml:space="preserve"> REF _Ref126225839 \r \h </w:instrText>
            </w:r>
            <w:r>
              <w:rPr>
                <w:rFonts w:eastAsia="Calibri"/>
                <w:sz w:val="20"/>
                <w:szCs w:val="20"/>
              </w:rPr>
            </w:r>
            <w:r>
              <w:rPr>
                <w:rFonts w:eastAsia="Calibri"/>
                <w:sz w:val="20"/>
                <w:szCs w:val="20"/>
              </w:rPr>
              <w:fldChar w:fldCharType="separate"/>
            </w:r>
            <w:r w:rsidR="006336A8">
              <w:rPr>
                <w:rFonts w:eastAsia="Calibri"/>
                <w:sz w:val="20"/>
                <w:szCs w:val="20"/>
              </w:rPr>
              <w:t>3.3.7</w:t>
            </w:r>
            <w:r>
              <w:rPr>
                <w:rFonts w:eastAsia="Calibri"/>
                <w:sz w:val="20"/>
                <w:szCs w:val="20"/>
              </w:rPr>
              <w:fldChar w:fldCharType="end"/>
            </w:r>
          </w:p>
        </w:tc>
      </w:tr>
      <w:tr w:rsidR="00A915BD" w:rsidRPr="003636DE" w14:paraId="46A1AE37" w14:textId="77777777" w:rsidTr="0022295C">
        <w:tc>
          <w:tcPr>
            <w:tcW w:w="632" w:type="pct"/>
            <w:tcBorders>
              <w:top w:val="single" w:sz="4" w:space="0" w:color="000000"/>
              <w:left w:val="single" w:sz="4" w:space="0" w:color="000000"/>
              <w:bottom w:val="single" w:sz="4" w:space="0" w:color="000000"/>
              <w:right w:val="single" w:sz="4" w:space="0" w:color="000000"/>
            </w:tcBorders>
            <w:shd w:val="clear" w:color="auto" w:fill="FFFFFF" w:themeFill="background1"/>
          </w:tcPr>
          <w:p w14:paraId="4DDAAD05" w14:textId="28E08E71" w:rsidR="00A915BD" w:rsidRDefault="00A915BD" w:rsidP="0070657D">
            <w:pPr>
              <w:keepNext/>
              <w:spacing w:after="0" w:line="276" w:lineRule="auto"/>
              <w:rPr>
                <w:rFonts w:eastAsia="Calibri"/>
                <w:sz w:val="20"/>
                <w:szCs w:val="20"/>
              </w:rPr>
            </w:pPr>
            <w:r>
              <w:rPr>
                <w:rFonts w:eastAsia="Calibri"/>
                <w:sz w:val="20"/>
                <w:szCs w:val="20"/>
              </w:rPr>
              <w:t>S2</w:t>
            </w:r>
          </w:p>
        </w:tc>
        <w:tc>
          <w:tcPr>
            <w:tcW w:w="3695" w:type="pct"/>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tcPr>
          <w:p w14:paraId="0C096970" w14:textId="53DF83F0" w:rsidR="00A915BD" w:rsidRPr="003636DE" w:rsidRDefault="00A915BD" w:rsidP="0070657D">
            <w:pPr>
              <w:keepNext/>
              <w:spacing w:after="0" w:line="276" w:lineRule="auto"/>
              <w:rPr>
                <w:rFonts w:eastAsia="Calibri"/>
                <w:sz w:val="20"/>
                <w:szCs w:val="20"/>
              </w:rPr>
            </w:pPr>
            <w:r>
              <w:rPr>
                <w:rFonts w:eastAsia="Calibri"/>
                <w:sz w:val="20"/>
                <w:szCs w:val="20"/>
              </w:rPr>
              <w:t>Besvar CareCommunication</w:t>
            </w:r>
            <w:r w:rsidRPr="00C579E9">
              <w:rPr>
                <w:rFonts w:cstheme="minorHAnsi"/>
                <w:sz w:val="20"/>
              </w:rPr>
              <w:t xml:space="preserve"> </w:t>
            </w:r>
          </w:p>
        </w:tc>
        <w:tc>
          <w:tcPr>
            <w:tcW w:w="673"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01EABCD" w14:textId="287AF91D" w:rsidR="00A915BD" w:rsidRPr="003636DE" w:rsidRDefault="0070188A" w:rsidP="0070657D">
            <w:pPr>
              <w:keepNext/>
              <w:spacing w:after="0" w:line="276" w:lineRule="auto"/>
              <w:jc w:val="center"/>
              <w:rPr>
                <w:rFonts w:eastAsia="Calibri"/>
                <w:sz w:val="20"/>
                <w:szCs w:val="20"/>
              </w:rPr>
            </w:pPr>
            <w:r>
              <w:rPr>
                <w:rFonts w:eastAsia="Calibri"/>
                <w:sz w:val="20"/>
                <w:szCs w:val="20"/>
              </w:rPr>
              <w:fldChar w:fldCharType="begin"/>
            </w:r>
            <w:r>
              <w:rPr>
                <w:rFonts w:eastAsia="Calibri"/>
                <w:sz w:val="20"/>
                <w:szCs w:val="20"/>
              </w:rPr>
              <w:instrText xml:space="preserve"> REF _Ref130819398 \r \h </w:instrText>
            </w:r>
            <w:r>
              <w:rPr>
                <w:rFonts w:eastAsia="Calibri"/>
                <w:sz w:val="20"/>
                <w:szCs w:val="20"/>
              </w:rPr>
            </w:r>
            <w:r>
              <w:rPr>
                <w:rFonts w:eastAsia="Calibri"/>
                <w:sz w:val="20"/>
                <w:szCs w:val="20"/>
              </w:rPr>
              <w:fldChar w:fldCharType="separate"/>
            </w:r>
            <w:r w:rsidR="006336A8">
              <w:rPr>
                <w:rFonts w:eastAsia="Calibri"/>
                <w:sz w:val="20"/>
                <w:szCs w:val="20"/>
              </w:rPr>
              <w:t>3.3.8</w:t>
            </w:r>
            <w:r>
              <w:rPr>
                <w:rFonts w:eastAsia="Calibri"/>
                <w:sz w:val="20"/>
                <w:szCs w:val="20"/>
              </w:rPr>
              <w:fldChar w:fldCharType="end"/>
            </w:r>
          </w:p>
        </w:tc>
      </w:tr>
      <w:tr w:rsidR="00FD1366" w:rsidRPr="003636DE" w14:paraId="189B6454" w14:textId="77777777" w:rsidTr="0022295C">
        <w:tc>
          <w:tcPr>
            <w:tcW w:w="632" w:type="pct"/>
            <w:tcBorders>
              <w:top w:val="single" w:sz="4" w:space="0" w:color="000000"/>
              <w:left w:val="single" w:sz="4" w:space="0" w:color="000000"/>
              <w:bottom w:val="single" w:sz="4" w:space="0" w:color="000000"/>
              <w:right w:val="single" w:sz="4" w:space="0" w:color="000000"/>
            </w:tcBorders>
            <w:shd w:val="clear" w:color="auto" w:fill="FFFFFF" w:themeFill="background1"/>
          </w:tcPr>
          <w:p w14:paraId="2DF1A033" w14:textId="2BAC5285" w:rsidR="00FD1366" w:rsidRPr="00D124A1" w:rsidRDefault="00FD1366" w:rsidP="0070657D">
            <w:pPr>
              <w:keepNext/>
              <w:spacing w:after="0" w:line="276" w:lineRule="auto"/>
              <w:rPr>
                <w:rFonts w:eastAsia="Calibri"/>
                <w:i/>
                <w:iCs/>
                <w:sz w:val="20"/>
                <w:szCs w:val="20"/>
              </w:rPr>
            </w:pPr>
            <w:r w:rsidRPr="00D124A1">
              <w:rPr>
                <w:rFonts w:eastAsia="Calibri"/>
                <w:i/>
                <w:iCs/>
                <w:sz w:val="20"/>
                <w:szCs w:val="20"/>
              </w:rPr>
              <w:t>S2.A1</w:t>
            </w:r>
          </w:p>
        </w:tc>
        <w:tc>
          <w:tcPr>
            <w:tcW w:w="3695" w:type="pct"/>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tcPr>
          <w:p w14:paraId="299B8F88" w14:textId="4445FF69" w:rsidR="00FD1366" w:rsidRPr="00FD1366" w:rsidRDefault="00FD1366" w:rsidP="0070657D">
            <w:pPr>
              <w:keepNext/>
              <w:spacing w:after="0" w:line="276" w:lineRule="auto"/>
              <w:rPr>
                <w:rFonts w:eastAsia="Calibri"/>
                <w:i/>
                <w:iCs/>
                <w:sz w:val="20"/>
                <w:szCs w:val="20"/>
              </w:rPr>
            </w:pPr>
            <w:r w:rsidRPr="00FD1366">
              <w:rPr>
                <w:rFonts w:eastAsia="Calibri"/>
                <w:i/>
                <w:iCs/>
                <w:sz w:val="20"/>
                <w:szCs w:val="20"/>
              </w:rPr>
              <w:t>Besvar CareCommunication med vedhæftede filer</w:t>
            </w:r>
          </w:p>
        </w:tc>
        <w:tc>
          <w:tcPr>
            <w:tcW w:w="673"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DE276D" w14:textId="55CA2F53" w:rsidR="00FD1366" w:rsidRDefault="00515A75" w:rsidP="0070657D">
            <w:pPr>
              <w:keepNext/>
              <w:spacing w:after="0" w:line="276" w:lineRule="auto"/>
              <w:jc w:val="center"/>
              <w:rPr>
                <w:rFonts w:eastAsia="Calibri"/>
                <w:sz w:val="20"/>
                <w:szCs w:val="20"/>
              </w:rPr>
            </w:pPr>
            <w:r>
              <w:rPr>
                <w:rFonts w:eastAsia="Calibri"/>
                <w:sz w:val="20"/>
                <w:szCs w:val="20"/>
              </w:rPr>
              <w:fldChar w:fldCharType="begin"/>
            </w:r>
            <w:r>
              <w:rPr>
                <w:rFonts w:eastAsia="Calibri"/>
                <w:sz w:val="20"/>
                <w:szCs w:val="20"/>
              </w:rPr>
              <w:instrText xml:space="preserve"> REF _Ref126225875 \r \h </w:instrText>
            </w:r>
            <w:r>
              <w:rPr>
                <w:rFonts w:eastAsia="Calibri"/>
                <w:sz w:val="20"/>
                <w:szCs w:val="20"/>
              </w:rPr>
            </w:r>
            <w:r>
              <w:rPr>
                <w:rFonts w:eastAsia="Calibri"/>
                <w:sz w:val="20"/>
                <w:szCs w:val="20"/>
              </w:rPr>
              <w:fldChar w:fldCharType="separate"/>
            </w:r>
            <w:r w:rsidR="006336A8">
              <w:rPr>
                <w:rFonts w:eastAsia="Calibri"/>
                <w:sz w:val="20"/>
                <w:szCs w:val="20"/>
              </w:rPr>
              <w:t>3.3.9</w:t>
            </w:r>
            <w:r>
              <w:rPr>
                <w:rFonts w:eastAsia="Calibri"/>
                <w:sz w:val="20"/>
                <w:szCs w:val="20"/>
              </w:rPr>
              <w:fldChar w:fldCharType="end"/>
            </w:r>
          </w:p>
        </w:tc>
      </w:tr>
      <w:tr w:rsidR="00FD1366" w:rsidRPr="003636DE" w14:paraId="176133CA" w14:textId="77777777" w:rsidTr="0022295C">
        <w:tc>
          <w:tcPr>
            <w:tcW w:w="632" w:type="pct"/>
            <w:tcBorders>
              <w:top w:val="single" w:sz="4" w:space="0" w:color="000000"/>
              <w:left w:val="single" w:sz="4" w:space="0" w:color="000000"/>
              <w:bottom w:val="single" w:sz="4" w:space="0" w:color="000000"/>
              <w:right w:val="single" w:sz="4" w:space="0" w:color="000000"/>
            </w:tcBorders>
            <w:shd w:val="clear" w:color="auto" w:fill="FFFFFF" w:themeFill="background1"/>
          </w:tcPr>
          <w:p w14:paraId="50D007DB" w14:textId="0F882845" w:rsidR="00FD1366" w:rsidRPr="00D124A1" w:rsidRDefault="00D124A1" w:rsidP="0070657D">
            <w:pPr>
              <w:keepNext/>
              <w:spacing w:after="0" w:line="276" w:lineRule="auto"/>
              <w:rPr>
                <w:rFonts w:eastAsia="Calibri"/>
                <w:i/>
                <w:iCs/>
                <w:sz w:val="20"/>
                <w:szCs w:val="20"/>
              </w:rPr>
            </w:pPr>
            <w:r w:rsidRPr="00D124A1">
              <w:rPr>
                <w:rFonts w:eastAsia="Calibri"/>
                <w:i/>
                <w:iCs/>
                <w:sz w:val="20"/>
                <w:szCs w:val="20"/>
              </w:rPr>
              <w:t>S2.A2</w:t>
            </w:r>
          </w:p>
        </w:tc>
        <w:tc>
          <w:tcPr>
            <w:tcW w:w="3695" w:type="pct"/>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tcPr>
          <w:p w14:paraId="57CA4FDF" w14:textId="7B125C49" w:rsidR="00FD1366" w:rsidRPr="00D124A1" w:rsidRDefault="00D124A1" w:rsidP="0070657D">
            <w:pPr>
              <w:keepNext/>
              <w:spacing w:after="0" w:line="276" w:lineRule="auto"/>
              <w:rPr>
                <w:rFonts w:eastAsia="Calibri"/>
                <w:i/>
                <w:iCs/>
                <w:sz w:val="20"/>
                <w:szCs w:val="20"/>
              </w:rPr>
            </w:pPr>
            <w:r w:rsidRPr="00D124A1">
              <w:rPr>
                <w:rFonts w:eastAsia="Calibri"/>
                <w:i/>
                <w:iCs/>
                <w:sz w:val="20"/>
                <w:szCs w:val="20"/>
              </w:rPr>
              <w:t>Ændr kategori og emneord</w:t>
            </w:r>
          </w:p>
        </w:tc>
        <w:tc>
          <w:tcPr>
            <w:tcW w:w="673"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7670CC2" w14:textId="663447BC" w:rsidR="00FD1366" w:rsidRDefault="0070188A" w:rsidP="0070657D">
            <w:pPr>
              <w:keepNext/>
              <w:spacing w:after="0" w:line="276" w:lineRule="auto"/>
              <w:jc w:val="center"/>
              <w:rPr>
                <w:rFonts w:eastAsia="Calibri"/>
                <w:sz w:val="20"/>
                <w:szCs w:val="20"/>
              </w:rPr>
            </w:pPr>
            <w:r>
              <w:rPr>
                <w:rFonts w:eastAsia="Calibri"/>
                <w:sz w:val="20"/>
                <w:szCs w:val="20"/>
              </w:rPr>
              <w:fldChar w:fldCharType="begin"/>
            </w:r>
            <w:r>
              <w:rPr>
                <w:rFonts w:eastAsia="Calibri"/>
                <w:sz w:val="20"/>
                <w:szCs w:val="20"/>
              </w:rPr>
              <w:instrText xml:space="preserve"> REF _Ref130819406 \r \h </w:instrText>
            </w:r>
            <w:r>
              <w:rPr>
                <w:rFonts w:eastAsia="Calibri"/>
                <w:sz w:val="20"/>
                <w:szCs w:val="20"/>
              </w:rPr>
            </w:r>
            <w:r>
              <w:rPr>
                <w:rFonts w:eastAsia="Calibri"/>
                <w:sz w:val="20"/>
                <w:szCs w:val="20"/>
              </w:rPr>
              <w:fldChar w:fldCharType="separate"/>
            </w:r>
            <w:r w:rsidR="006336A8">
              <w:rPr>
                <w:rFonts w:eastAsia="Calibri"/>
                <w:sz w:val="20"/>
                <w:szCs w:val="20"/>
              </w:rPr>
              <w:t>3.3.10</w:t>
            </w:r>
            <w:r>
              <w:rPr>
                <w:rFonts w:eastAsia="Calibri"/>
                <w:sz w:val="20"/>
                <w:szCs w:val="20"/>
              </w:rPr>
              <w:fldChar w:fldCharType="end"/>
            </w:r>
          </w:p>
        </w:tc>
      </w:tr>
      <w:tr w:rsidR="00277126" w:rsidRPr="003636DE" w14:paraId="5025329E" w14:textId="77777777" w:rsidTr="0022295C">
        <w:tc>
          <w:tcPr>
            <w:tcW w:w="632" w:type="pct"/>
            <w:tcBorders>
              <w:top w:val="single" w:sz="4" w:space="0" w:color="000000"/>
              <w:left w:val="single" w:sz="4" w:space="0" w:color="000000"/>
              <w:bottom w:val="single" w:sz="4" w:space="0" w:color="000000"/>
              <w:right w:val="single" w:sz="4" w:space="0" w:color="000000"/>
            </w:tcBorders>
            <w:shd w:val="clear" w:color="auto" w:fill="FFFFFF" w:themeFill="background1"/>
          </w:tcPr>
          <w:p w14:paraId="3E589ABD" w14:textId="6FEE4B70" w:rsidR="00277126" w:rsidRPr="00D124A1" w:rsidRDefault="00277126" w:rsidP="0070657D">
            <w:pPr>
              <w:keepNext/>
              <w:spacing w:after="0" w:line="276" w:lineRule="auto"/>
              <w:rPr>
                <w:rFonts w:eastAsia="Calibri"/>
                <w:i/>
                <w:iCs/>
                <w:sz w:val="20"/>
                <w:szCs w:val="20"/>
              </w:rPr>
            </w:pPr>
            <w:r>
              <w:rPr>
                <w:rFonts w:eastAsia="Calibri"/>
                <w:i/>
                <w:iCs/>
                <w:sz w:val="20"/>
                <w:szCs w:val="20"/>
              </w:rPr>
              <w:t>S2.A3</w:t>
            </w:r>
          </w:p>
        </w:tc>
        <w:tc>
          <w:tcPr>
            <w:tcW w:w="3695" w:type="pct"/>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tcPr>
          <w:p w14:paraId="6835114F" w14:textId="1BB66962" w:rsidR="00277126" w:rsidRPr="00D124A1" w:rsidRDefault="00973C31" w:rsidP="0070657D">
            <w:pPr>
              <w:keepNext/>
              <w:spacing w:after="0" w:line="276" w:lineRule="auto"/>
              <w:rPr>
                <w:rFonts w:eastAsia="Calibri"/>
                <w:i/>
                <w:iCs/>
                <w:sz w:val="20"/>
                <w:szCs w:val="20"/>
              </w:rPr>
            </w:pPr>
            <w:r w:rsidRPr="00973C31">
              <w:rPr>
                <w:rFonts w:eastAsia="Calibri"/>
                <w:i/>
                <w:iCs/>
                <w:sz w:val="20"/>
                <w:szCs w:val="20"/>
              </w:rPr>
              <w:t>Besvar en modtaget OIOXML eller EDIFACT meddelelse med en CareCommunication</w:t>
            </w:r>
          </w:p>
        </w:tc>
        <w:tc>
          <w:tcPr>
            <w:tcW w:w="673"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E5FCEF" w14:textId="651C864B" w:rsidR="00277126" w:rsidRDefault="00277126" w:rsidP="0070657D">
            <w:pPr>
              <w:keepNext/>
              <w:spacing w:after="0" w:line="276" w:lineRule="auto"/>
              <w:jc w:val="center"/>
              <w:rPr>
                <w:rFonts w:eastAsia="Calibri"/>
                <w:sz w:val="20"/>
                <w:szCs w:val="20"/>
              </w:rPr>
            </w:pPr>
            <w:r>
              <w:rPr>
                <w:rFonts w:eastAsia="Calibri"/>
                <w:sz w:val="20"/>
                <w:szCs w:val="20"/>
              </w:rPr>
              <w:fldChar w:fldCharType="begin"/>
            </w:r>
            <w:r>
              <w:rPr>
                <w:rFonts w:eastAsia="Calibri"/>
                <w:sz w:val="20"/>
                <w:szCs w:val="20"/>
              </w:rPr>
              <w:instrText xml:space="preserve"> REF _Ref127431107 \r \h </w:instrText>
            </w:r>
            <w:r>
              <w:rPr>
                <w:rFonts w:eastAsia="Calibri"/>
                <w:sz w:val="20"/>
                <w:szCs w:val="20"/>
              </w:rPr>
            </w:r>
            <w:r>
              <w:rPr>
                <w:rFonts w:eastAsia="Calibri"/>
                <w:sz w:val="20"/>
                <w:szCs w:val="20"/>
              </w:rPr>
              <w:fldChar w:fldCharType="separate"/>
            </w:r>
            <w:r w:rsidR="006336A8">
              <w:rPr>
                <w:rFonts w:eastAsia="Calibri"/>
                <w:sz w:val="20"/>
                <w:szCs w:val="20"/>
              </w:rPr>
              <w:t>3.3.11</w:t>
            </w:r>
            <w:r>
              <w:rPr>
                <w:rFonts w:eastAsia="Calibri"/>
                <w:sz w:val="20"/>
                <w:szCs w:val="20"/>
              </w:rPr>
              <w:fldChar w:fldCharType="end"/>
            </w:r>
          </w:p>
        </w:tc>
      </w:tr>
      <w:tr w:rsidR="00033814" w:rsidRPr="003636DE" w14:paraId="14F5061F" w14:textId="77777777" w:rsidTr="0022295C">
        <w:tc>
          <w:tcPr>
            <w:tcW w:w="632" w:type="pct"/>
            <w:tcBorders>
              <w:top w:val="single" w:sz="4" w:space="0" w:color="000000"/>
              <w:left w:val="single" w:sz="4" w:space="0" w:color="000000"/>
              <w:bottom w:val="single" w:sz="4" w:space="0" w:color="000000"/>
              <w:right w:val="single" w:sz="4" w:space="0" w:color="000000"/>
            </w:tcBorders>
            <w:shd w:val="clear" w:color="auto" w:fill="FFFFFF" w:themeFill="background1"/>
          </w:tcPr>
          <w:p w14:paraId="0D526CBA" w14:textId="43392168" w:rsidR="00033814" w:rsidRDefault="00033814" w:rsidP="00033814">
            <w:pPr>
              <w:keepNext/>
              <w:spacing w:after="0" w:line="276" w:lineRule="auto"/>
              <w:rPr>
                <w:rFonts w:eastAsia="Calibri"/>
                <w:sz w:val="20"/>
                <w:szCs w:val="20"/>
              </w:rPr>
            </w:pPr>
            <w:r>
              <w:rPr>
                <w:rFonts w:eastAsia="Calibri"/>
                <w:sz w:val="20"/>
                <w:szCs w:val="20"/>
              </w:rPr>
              <w:t>S3</w:t>
            </w:r>
          </w:p>
        </w:tc>
        <w:tc>
          <w:tcPr>
            <w:tcW w:w="3695" w:type="pct"/>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tcPr>
          <w:p w14:paraId="2E21C7A1" w14:textId="01C35985" w:rsidR="00033814" w:rsidRPr="00FD1366" w:rsidRDefault="00033814" w:rsidP="00033814">
            <w:pPr>
              <w:keepNext/>
              <w:spacing w:after="0" w:line="276" w:lineRule="auto"/>
              <w:rPr>
                <w:rFonts w:eastAsia="Calibri"/>
                <w:i/>
                <w:iCs/>
                <w:sz w:val="20"/>
                <w:szCs w:val="20"/>
              </w:rPr>
            </w:pPr>
            <w:r>
              <w:rPr>
                <w:rFonts w:eastAsia="Calibri"/>
                <w:sz w:val="20"/>
                <w:szCs w:val="20"/>
              </w:rPr>
              <w:t>Videresend CareCommunication</w:t>
            </w:r>
            <w:r w:rsidRPr="00C579E9">
              <w:rPr>
                <w:rFonts w:cstheme="minorHAnsi"/>
                <w:sz w:val="20"/>
              </w:rPr>
              <w:t xml:space="preserve"> </w:t>
            </w:r>
          </w:p>
        </w:tc>
        <w:tc>
          <w:tcPr>
            <w:tcW w:w="673"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0F43DD5" w14:textId="73DB1FA9" w:rsidR="00033814" w:rsidRDefault="00277126" w:rsidP="00033814">
            <w:pPr>
              <w:keepNext/>
              <w:spacing w:after="0" w:line="276" w:lineRule="auto"/>
              <w:jc w:val="center"/>
              <w:rPr>
                <w:rFonts w:eastAsia="Calibri"/>
                <w:sz w:val="20"/>
                <w:szCs w:val="20"/>
              </w:rPr>
            </w:pPr>
            <w:r>
              <w:rPr>
                <w:rFonts w:eastAsia="Calibri"/>
                <w:sz w:val="20"/>
                <w:szCs w:val="20"/>
              </w:rPr>
              <w:fldChar w:fldCharType="begin"/>
            </w:r>
            <w:r>
              <w:rPr>
                <w:rFonts w:eastAsia="Calibri"/>
                <w:sz w:val="20"/>
                <w:szCs w:val="20"/>
              </w:rPr>
              <w:instrText xml:space="preserve"> REF _Ref127431097 \r \h </w:instrText>
            </w:r>
            <w:r>
              <w:rPr>
                <w:rFonts w:eastAsia="Calibri"/>
                <w:sz w:val="20"/>
                <w:szCs w:val="20"/>
              </w:rPr>
            </w:r>
            <w:r>
              <w:rPr>
                <w:rFonts w:eastAsia="Calibri"/>
                <w:sz w:val="20"/>
                <w:szCs w:val="20"/>
              </w:rPr>
              <w:fldChar w:fldCharType="separate"/>
            </w:r>
            <w:r w:rsidR="006336A8">
              <w:rPr>
                <w:rFonts w:eastAsia="Calibri"/>
                <w:sz w:val="20"/>
                <w:szCs w:val="20"/>
              </w:rPr>
              <w:t>3.3.12</w:t>
            </w:r>
            <w:r>
              <w:rPr>
                <w:rFonts w:eastAsia="Calibri"/>
                <w:sz w:val="20"/>
                <w:szCs w:val="20"/>
              </w:rPr>
              <w:fldChar w:fldCharType="end"/>
            </w:r>
          </w:p>
        </w:tc>
      </w:tr>
      <w:tr w:rsidR="00033814" w:rsidRPr="003636DE" w14:paraId="5A6B0721" w14:textId="77777777" w:rsidTr="0022295C">
        <w:tc>
          <w:tcPr>
            <w:tcW w:w="632" w:type="pct"/>
            <w:tcBorders>
              <w:top w:val="single" w:sz="4" w:space="0" w:color="000000"/>
              <w:left w:val="single" w:sz="4" w:space="0" w:color="000000"/>
              <w:bottom w:val="single" w:sz="4" w:space="0" w:color="000000"/>
              <w:right w:val="single" w:sz="4" w:space="0" w:color="000000"/>
            </w:tcBorders>
            <w:shd w:val="clear" w:color="auto" w:fill="FFFFFF" w:themeFill="background1"/>
          </w:tcPr>
          <w:p w14:paraId="5C6E5462" w14:textId="2F931524" w:rsidR="00033814" w:rsidRPr="00511FC3" w:rsidRDefault="00033814" w:rsidP="00033814">
            <w:pPr>
              <w:keepNext/>
              <w:spacing w:after="0" w:line="276" w:lineRule="auto"/>
              <w:rPr>
                <w:rFonts w:eastAsia="Calibri"/>
                <w:i/>
                <w:iCs/>
                <w:sz w:val="20"/>
                <w:szCs w:val="20"/>
              </w:rPr>
            </w:pPr>
            <w:r w:rsidRPr="00511FC3">
              <w:rPr>
                <w:rFonts w:eastAsia="Calibri"/>
                <w:i/>
                <w:iCs/>
                <w:sz w:val="20"/>
                <w:szCs w:val="20"/>
              </w:rPr>
              <w:t>S3</w:t>
            </w:r>
            <w:r w:rsidR="00511FC3" w:rsidRPr="00511FC3">
              <w:rPr>
                <w:rFonts w:eastAsia="Calibri"/>
                <w:i/>
                <w:iCs/>
                <w:sz w:val="20"/>
                <w:szCs w:val="20"/>
              </w:rPr>
              <w:t>.A1</w:t>
            </w:r>
          </w:p>
        </w:tc>
        <w:tc>
          <w:tcPr>
            <w:tcW w:w="3695" w:type="pct"/>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tcPr>
          <w:p w14:paraId="43A53E62" w14:textId="338B5524" w:rsidR="00033814" w:rsidRPr="00511FC3" w:rsidRDefault="00033814" w:rsidP="00033814">
            <w:pPr>
              <w:keepNext/>
              <w:spacing w:after="0" w:line="276" w:lineRule="auto"/>
              <w:rPr>
                <w:rFonts w:eastAsia="Calibri"/>
                <w:i/>
                <w:iCs/>
                <w:sz w:val="20"/>
                <w:szCs w:val="20"/>
              </w:rPr>
            </w:pPr>
            <w:r w:rsidRPr="00511FC3">
              <w:rPr>
                <w:rFonts w:eastAsia="Calibri"/>
                <w:i/>
                <w:iCs/>
                <w:sz w:val="20"/>
                <w:szCs w:val="20"/>
              </w:rPr>
              <w:t>Videresend CareCommunication med vedhæftede filer</w:t>
            </w:r>
          </w:p>
        </w:tc>
        <w:tc>
          <w:tcPr>
            <w:tcW w:w="673"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5571D9A" w14:textId="03989CA1" w:rsidR="00033814" w:rsidRPr="003636DE" w:rsidRDefault="00DB0C54" w:rsidP="00033814">
            <w:pPr>
              <w:keepNext/>
              <w:spacing w:after="0" w:line="276" w:lineRule="auto"/>
              <w:jc w:val="center"/>
              <w:rPr>
                <w:rFonts w:eastAsia="Calibri"/>
                <w:sz w:val="20"/>
                <w:szCs w:val="20"/>
              </w:rPr>
            </w:pPr>
            <w:r>
              <w:rPr>
                <w:rFonts w:eastAsia="Calibri"/>
                <w:sz w:val="20"/>
                <w:szCs w:val="20"/>
              </w:rPr>
              <w:fldChar w:fldCharType="begin"/>
            </w:r>
            <w:r>
              <w:rPr>
                <w:rFonts w:eastAsia="Calibri"/>
                <w:sz w:val="20"/>
                <w:szCs w:val="20"/>
              </w:rPr>
              <w:instrText xml:space="preserve"> REF _Ref126225907 \r \h </w:instrText>
            </w:r>
            <w:r>
              <w:rPr>
                <w:rFonts w:eastAsia="Calibri"/>
                <w:sz w:val="20"/>
                <w:szCs w:val="20"/>
              </w:rPr>
            </w:r>
            <w:r>
              <w:rPr>
                <w:rFonts w:eastAsia="Calibri"/>
                <w:sz w:val="20"/>
                <w:szCs w:val="20"/>
              </w:rPr>
              <w:fldChar w:fldCharType="separate"/>
            </w:r>
            <w:r w:rsidR="006336A8">
              <w:rPr>
                <w:rFonts w:eastAsia="Calibri"/>
                <w:sz w:val="20"/>
                <w:szCs w:val="20"/>
              </w:rPr>
              <w:t>3.3.13</w:t>
            </w:r>
            <w:r>
              <w:rPr>
                <w:rFonts w:eastAsia="Calibri"/>
                <w:sz w:val="20"/>
                <w:szCs w:val="20"/>
              </w:rPr>
              <w:fldChar w:fldCharType="end"/>
            </w:r>
          </w:p>
        </w:tc>
      </w:tr>
      <w:tr w:rsidR="00511FC3" w:rsidRPr="003636DE" w14:paraId="65C27FE2" w14:textId="77777777" w:rsidTr="0022295C">
        <w:tc>
          <w:tcPr>
            <w:tcW w:w="632" w:type="pct"/>
            <w:tcBorders>
              <w:top w:val="single" w:sz="4" w:space="0" w:color="000000"/>
              <w:left w:val="single" w:sz="4" w:space="0" w:color="000000"/>
              <w:bottom w:val="single" w:sz="4" w:space="0" w:color="000000"/>
              <w:right w:val="single" w:sz="4" w:space="0" w:color="000000"/>
            </w:tcBorders>
            <w:shd w:val="clear" w:color="auto" w:fill="FFFFFF" w:themeFill="background1"/>
          </w:tcPr>
          <w:p w14:paraId="29CAF960" w14:textId="0C2637B0" w:rsidR="00511FC3" w:rsidRPr="00511FC3" w:rsidRDefault="00511FC3" w:rsidP="00033814">
            <w:pPr>
              <w:keepNext/>
              <w:spacing w:after="0" w:line="276" w:lineRule="auto"/>
              <w:rPr>
                <w:rFonts w:eastAsia="Calibri"/>
                <w:i/>
                <w:iCs/>
                <w:sz w:val="20"/>
                <w:szCs w:val="20"/>
              </w:rPr>
            </w:pPr>
            <w:r>
              <w:rPr>
                <w:rFonts w:eastAsia="Calibri"/>
                <w:i/>
                <w:iCs/>
                <w:sz w:val="20"/>
                <w:szCs w:val="20"/>
              </w:rPr>
              <w:t>S3.A2</w:t>
            </w:r>
          </w:p>
        </w:tc>
        <w:tc>
          <w:tcPr>
            <w:tcW w:w="3695" w:type="pct"/>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tcPr>
          <w:p w14:paraId="6ACDA1D4" w14:textId="66434B88" w:rsidR="00511FC3" w:rsidRPr="00153657" w:rsidRDefault="00511FC3" w:rsidP="00033814">
            <w:pPr>
              <w:keepNext/>
              <w:spacing w:after="0" w:line="276" w:lineRule="auto"/>
              <w:rPr>
                <w:rFonts w:eastAsia="Calibri"/>
                <w:i/>
                <w:iCs/>
                <w:sz w:val="20"/>
                <w:szCs w:val="20"/>
              </w:rPr>
            </w:pPr>
            <w:r w:rsidRPr="00153657">
              <w:rPr>
                <w:rFonts w:eastAsia="Calibri"/>
                <w:i/>
                <w:iCs/>
                <w:sz w:val="20"/>
                <w:szCs w:val="20"/>
              </w:rPr>
              <w:t>Ændr kategori og emneord</w:t>
            </w:r>
          </w:p>
        </w:tc>
        <w:tc>
          <w:tcPr>
            <w:tcW w:w="673"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C62691" w14:textId="51D74D69" w:rsidR="00511FC3" w:rsidRDefault="00DB0C54" w:rsidP="00033814">
            <w:pPr>
              <w:keepNext/>
              <w:spacing w:after="0" w:line="276" w:lineRule="auto"/>
              <w:jc w:val="center"/>
              <w:rPr>
                <w:rFonts w:eastAsia="Calibri"/>
                <w:sz w:val="20"/>
                <w:szCs w:val="20"/>
              </w:rPr>
            </w:pPr>
            <w:r>
              <w:rPr>
                <w:rFonts w:eastAsia="Calibri"/>
                <w:sz w:val="20"/>
                <w:szCs w:val="20"/>
              </w:rPr>
              <w:fldChar w:fldCharType="begin"/>
            </w:r>
            <w:r>
              <w:rPr>
                <w:rFonts w:eastAsia="Calibri"/>
                <w:sz w:val="20"/>
                <w:szCs w:val="20"/>
              </w:rPr>
              <w:instrText xml:space="preserve"> REF _Ref126225910 \r \h </w:instrText>
            </w:r>
            <w:r>
              <w:rPr>
                <w:rFonts w:eastAsia="Calibri"/>
                <w:sz w:val="20"/>
                <w:szCs w:val="20"/>
              </w:rPr>
            </w:r>
            <w:r>
              <w:rPr>
                <w:rFonts w:eastAsia="Calibri"/>
                <w:sz w:val="20"/>
                <w:szCs w:val="20"/>
              </w:rPr>
              <w:fldChar w:fldCharType="separate"/>
            </w:r>
            <w:r w:rsidR="006336A8">
              <w:rPr>
                <w:rFonts w:eastAsia="Calibri"/>
                <w:sz w:val="20"/>
                <w:szCs w:val="20"/>
              </w:rPr>
              <w:t>3.3.14</w:t>
            </w:r>
            <w:r>
              <w:rPr>
                <w:rFonts w:eastAsia="Calibri"/>
                <w:sz w:val="20"/>
                <w:szCs w:val="20"/>
              </w:rPr>
              <w:fldChar w:fldCharType="end"/>
            </w:r>
          </w:p>
        </w:tc>
      </w:tr>
      <w:tr w:rsidR="00FF1598" w:rsidRPr="00153657" w14:paraId="5299498A" w14:textId="77777777" w:rsidTr="0022295C">
        <w:tc>
          <w:tcPr>
            <w:tcW w:w="632" w:type="pct"/>
            <w:tcBorders>
              <w:top w:val="single" w:sz="4" w:space="0" w:color="000000"/>
              <w:left w:val="single" w:sz="4" w:space="0" w:color="000000"/>
              <w:bottom w:val="single" w:sz="4" w:space="0" w:color="000000"/>
              <w:right w:val="single" w:sz="4" w:space="0" w:color="000000"/>
            </w:tcBorders>
            <w:shd w:val="clear" w:color="auto" w:fill="FFFFFF" w:themeFill="background1"/>
          </w:tcPr>
          <w:p w14:paraId="391BAEE4" w14:textId="5BB0AB0C" w:rsidR="00FF1598" w:rsidRDefault="00FF1598" w:rsidP="00033814">
            <w:pPr>
              <w:keepNext/>
              <w:spacing w:after="0" w:line="276" w:lineRule="auto"/>
              <w:rPr>
                <w:rFonts w:eastAsia="Calibri"/>
                <w:i/>
                <w:iCs/>
                <w:sz w:val="20"/>
                <w:szCs w:val="20"/>
              </w:rPr>
            </w:pPr>
            <w:r>
              <w:rPr>
                <w:rFonts w:eastAsia="Calibri"/>
                <w:i/>
                <w:iCs/>
                <w:sz w:val="20"/>
                <w:szCs w:val="20"/>
              </w:rPr>
              <w:t>S3.A3</w:t>
            </w:r>
          </w:p>
        </w:tc>
        <w:tc>
          <w:tcPr>
            <w:tcW w:w="3695" w:type="pct"/>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tcPr>
          <w:p w14:paraId="76113438" w14:textId="26A3FB75" w:rsidR="00FF1598" w:rsidRPr="00153657" w:rsidRDefault="00C160D7" w:rsidP="00033814">
            <w:pPr>
              <w:keepNext/>
              <w:spacing w:after="0" w:line="276" w:lineRule="auto"/>
              <w:rPr>
                <w:rFonts w:eastAsia="Calibri"/>
                <w:i/>
                <w:iCs/>
                <w:sz w:val="20"/>
                <w:szCs w:val="20"/>
              </w:rPr>
            </w:pPr>
            <w:r w:rsidRPr="00C160D7">
              <w:rPr>
                <w:rFonts w:eastAsia="Calibri"/>
                <w:i/>
                <w:iCs/>
                <w:sz w:val="20"/>
                <w:szCs w:val="20"/>
              </w:rPr>
              <w:t xml:space="preserve">Videresend </w:t>
            </w:r>
            <w:r>
              <w:rPr>
                <w:rFonts w:eastAsia="Calibri"/>
                <w:i/>
                <w:iCs/>
                <w:sz w:val="20"/>
                <w:szCs w:val="20"/>
              </w:rPr>
              <w:t xml:space="preserve">en </w:t>
            </w:r>
            <w:r w:rsidRPr="00C160D7">
              <w:rPr>
                <w:rFonts w:eastAsia="Calibri"/>
                <w:i/>
                <w:iCs/>
                <w:sz w:val="20"/>
                <w:szCs w:val="20"/>
              </w:rPr>
              <w:t>udvalgt del af en CareCommunication-meddelelsestråd</w:t>
            </w:r>
          </w:p>
        </w:tc>
        <w:tc>
          <w:tcPr>
            <w:tcW w:w="673"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0D4EEB" w14:textId="5AC554A8" w:rsidR="00FF1598" w:rsidRPr="00153657" w:rsidRDefault="00755CE5" w:rsidP="00033814">
            <w:pPr>
              <w:keepNext/>
              <w:spacing w:after="0" w:line="276" w:lineRule="auto"/>
              <w:jc w:val="center"/>
              <w:rPr>
                <w:rFonts w:eastAsia="Calibri"/>
                <w:sz w:val="20"/>
                <w:szCs w:val="20"/>
                <w:lang w:val="en-US"/>
              </w:rPr>
            </w:pPr>
            <w:r>
              <w:rPr>
                <w:rFonts w:eastAsia="Calibri"/>
                <w:sz w:val="20"/>
                <w:szCs w:val="20"/>
                <w:lang w:val="en-US"/>
              </w:rPr>
              <w:fldChar w:fldCharType="begin"/>
            </w:r>
            <w:r>
              <w:rPr>
                <w:rFonts w:eastAsia="Calibri"/>
                <w:sz w:val="20"/>
                <w:szCs w:val="20"/>
                <w:lang w:val="en-US"/>
              </w:rPr>
              <w:instrText xml:space="preserve"> REF _Ref127451610 \r \h </w:instrText>
            </w:r>
            <w:r>
              <w:rPr>
                <w:rFonts w:eastAsia="Calibri"/>
                <w:sz w:val="20"/>
                <w:szCs w:val="20"/>
                <w:lang w:val="en-US"/>
              </w:rPr>
            </w:r>
            <w:r>
              <w:rPr>
                <w:rFonts w:eastAsia="Calibri"/>
                <w:sz w:val="20"/>
                <w:szCs w:val="20"/>
                <w:lang w:val="en-US"/>
              </w:rPr>
              <w:fldChar w:fldCharType="separate"/>
            </w:r>
            <w:r w:rsidR="006336A8">
              <w:rPr>
                <w:rFonts w:eastAsia="Calibri"/>
                <w:sz w:val="20"/>
                <w:szCs w:val="20"/>
                <w:lang w:val="en-US"/>
              </w:rPr>
              <w:t>3.3.15</w:t>
            </w:r>
            <w:r>
              <w:rPr>
                <w:rFonts w:eastAsia="Calibri"/>
                <w:sz w:val="20"/>
                <w:szCs w:val="20"/>
                <w:lang w:val="en-US"/>
              </w:rPr>
              <w:fldChar w:fldCharType="end"/>
            </w:r>
          </w:p>
        </w:tc>
      </w:tr>
      <w:tr w:rsidR="00033814" w:rsidRPr="003636DE" w14:paraId="665E0FF5" w14:textId="77777777" w:rsidTr="0022295C">
        <w:tc>
          <w:tcPr>
            <w:tcW w:w="632" w:type="pct"/>
            <w:tcBorders>
              <w:top w:val="single" w:sz="4" w:space="0" w:color="000000"/>
              <w:left w:val="single" w:sz="4" w:space="0" w:color="000000"/>
              <w:bottom w:val="single" w:sz="4" w:space="0" w:color="000000"/>
              <w:right w:val="single" w:sz="4" w:space="0" w:color="000000"/>
            </w:tcBorders>
            <w:shd w:val="clear" w:color="auto" w:fill="FFFFFF" w:themeFill="background1"/>
          </w:tcPr>
          <w:p w14:paraId="45453086" w14:textId="33186B09" w:rsidR="00033814" w:rsidRDefault="00033814" w:rsidP="00033814">
            <w:pPr>
              <w:keepNext/>
              <w:spacing w:after="0"/>
              <w:rPr>
                <w:rFonts w:cstheme="minorHAnsi"/>
                <w:sz w:val="20"/>
              </w:rPr>
            </w:pPr>
            <w:r>
              <w:rPr>
                <w:rFonts w:eastAsia="Calibri"/>
                <w:sz w:val="20"/>
                <w:szCs w:val="20"/>
              </w:rPr>
              <w:t>S.CANC</w:t>
            </w:r>
          </w:p>
        </w:tc>
        <w:tc>
          <w:tcPr>
            <w:tcW w:w="3695" w:type="pct"/>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tcPr>
          <w:p w14:paraId="184CAF2B" w14:textId="278DF89C" w:rsidR="00033814" w:rsidRPr="00F2049D" w:rsidRDefault="00B33E95" w:rsidP="00033814">
            <w:pPr>
              <w:keepNext/>
              <w:spacing w:after="0"/>
              <w:rPr>
                <w:rFonts w:cstheme="minorHAnsi"/>
                <w:sz w:val="20"/>
              </w:rPr>
            </w:pPr>
            <w:r>
              <w:rPr>
                <w:rFonts w:cstheme="minorHAnsi"/>
                <w:sz w:val="20"/>
              </w:rPr>
              <w:t xml:space="preserve">Annullér </w:t>
            </w:r>
            <w:r w:rsidR="00033814" w:rsidRPr="00F2049D">
              <w:rPr>
                <w:rFonts w:eastAsia="Calibri" w:cstheme="minorHAnsi"/>
                <w:sz w:val="20"/>
                <w:szCs w:val="20"/>
              </w:rPr>
              <w:t xml:space="preserve">en afsendt </w:t>
            </w:r>
            <w:r w:rsidR="00033814" w:rsidRPr="00F2049D">
              <w:rPr>
                <w:rFonts w:cstheme="minorHAnsi"/>
                <w:sz w:val="20"/>
              </w:rPr>
              <w:t xml:space="preserve">CareCommunication </w:t>
            </w:r>
          </w:p>
        </w:tc>
        <w:tc>
          <w:tcPr>
            <w:tcW w:w="673"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0E8BF70" w14:textId="419B07B8" w:rsidR="00033814" w:rsidRPr="003636DE" w:rsidRDefault="00692279" w:rsidP="00033814">
            <w:pPr>
              <w:keepNext/>
              <w:spacing w:after="0" w:line="276" w:lineRule="auto"/>
              <w:jc w:val="center"/>
              <w:rPr>
                <w:rFonts w:eastAsia="Calibri"/>
                <w:sz w:val="20"/>
                <w:szCs w:val="20"/>
              </w:rPr>
            </w:pPr>
            <w:r>
              <w:rPr>
                <w:rFonts w:eastAsia="Calibri"/>
                <w:sz w:val="20"/>
                <w:szCs w:val="20"/>
              </w:rPr>
              <w:fldChar w:fldCharType="begin"/>
            </w:r>
            <w:r>
              <w:rPr>
                <w:rFonts w:eastAsia="Calibri"/>
                <w:sz w:val="20"/>
                <w:szCs w:val="20"/>
              </w:rPr>
              <w:instrText xml:space="preserve"> REF _Ref126225947 \r \h </w:instrText>
            </w:r>
            <w:r>
              <w:rPr>
                <w:rFonts w:eastAsia="Calibri"/>
                <w:sz w:val="20"/>
                <w:szCs w:val="20"/>
              </w:rPr>
            </w:r>
            <w:r>
              <w:rPr>
                <w:rFonts w:eastAsia="Calibri"/>
                <w:sz w:val="20"/>
                <w:szCs w:val="20"/>
              </w:rPr>
              <w:fldChar w:fldCharType="separate"/>
            </w:r>
            <w:r w:rsidR="006336A8">
              <w:rPr>
                <w:rFonts w:eastAsia="Calibri"/>
                <w:sz w:val="20"/>
                <w:szCs w:val="20"/>
              </w:rPr>
              <w:t>3.3.16</w:t>
            </w:r>
            <w:r>
              <w:rPr>
                <w:rFonts w:eastAsia="Calibri"/>
                <w:sz w:val="20"/>
                <w:szCs w:val="20"/>
              </w:rPr>
              <w:fldChar w:fldCharType="end"/>
            </w:r>
          </w:p>
        </w:tc>
      </w:tr>
      <w:tr w:rsidR="00033814" w:rsidRPr="003636DE" w14:paraId="6439DF87" w14:textId="77777777" w:rsidTr="0022295C">
        <w:tc>
          <w:tcPr>
            <w:tcW w:w="632" w:type="pct"/>
            <w:tcBorders>
              <w:top w:val="single" w:sz="4" w:space="0" w:color="000000"/>
              <w:left w:val="single" w:sz="4" w:space="0" w:color="000000"/>
              <w:bottom w:val="single" w:sz="4" w:space="0" w:color="000000"/>
              <w:right w:val="single" w:sz="4" w:space="0" w:color="000000"/>
            </w:tcBorders>
            <w:shd w:val="clear" w:color="auto" w:fill="FFFFFF" w:themeFill="background1"/>
          </w:tcPr>
          <w:p w14:paraId="1EBC8111" w14:textId="4ACF151B" w:rsidR="00033814" w:rsidRDefault="00033814" w:rsidP="00033814">
            <w:pPr>
              <w:keepNext/>
              <w:spacing w:after="0"/>
              <w:rPr>
                <w:rFonts w:eastAsia="Calibri" w:cstheme="minorHAnsi"/>
                <w:sz w:val="20"/>
                <w:szCs w:val="20"/>
              </w:rPr>
            </w:pPr>
            <w:r>
              <w:rPr>
                <w:rFonts w:eastAsia="Calibri"/>
                <w:sz w:val="20"/>
                <w:szCs w:val="20"/>
              </w:rPr>
              <w:t>S.CORR</w:t>
            </w:r>
          </w:p>
        </w:tc>
        <w:tc>
          <w:tcPr>
            <w:tcW w:w="3695" w:type="pct"/>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tcPr>
          <w:p w14:paraId="515E53B6" w14:textId="59B8B862" w:rsidR="00033814" w:rsidRDefault="00033814" w:rsidP="00033814">
            <w:pPr>
              <w:keepNext/>
              <w:spacing w:after="0"/>
              <w:rPr>
                <w:rFonts w:cstheme="minorHAnsi"/>
                <w:sz w:val="20"/>
              </w:rPr>
            </w:pPr>
            <w:r>
              <w:rPr>
                <w:rFonts w:eastAsia="Calibri" w:cstheme="minorHAnsi"/>
                <w:sz w:val="20"/>
                <w:szCs w:val="20"/>
              </w:rPr>
              <w:t>Send rettelse til</w:t>
            </w:r>
            <w:r w:rsidRPr="00C579E9">
              <w:rPr>
                <w:rFonts w:eastAsia="Calibri" w:cstheme="minorHAnsi"/>
                <w:sz w:val="20"/>
                <w:szCs w:val="20"/>
              </w:rPr>
              <w:t xml:space="preserve"> en afsendt </w:t>
            </w:r>
            <w:r w:rsidRPr="00C579E9">
              <w:rPr>
                <w:rFonts w:cstheme="minorHAnsi"/>
                <w:sz w:val="20"/>
              </w:rPr>
              <w:t xml:space="preserve">CareCommunication </w:t>
            </w:r>
          </w:p>
        </w:tc>
        <w:tc>
          <w:tcPr>
            <w:tcW w:w="673"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ABE5040" w14:textId="2AAD5022" w:rsidR="00033814" w:rsidRPr="003636DE" w:rsidRDefault="00692279" w:rsidP="00DA05F7">
            <w:pPr>
              <w:keepNext/>
              <w:spacing w:after="0" w:line="276" w:lineRule="auto"/>
              <w:jc w:val="center"/>
              <w:rPr>
                <w:rFonts w:eastAsia="Calibri"/>
                <w:sz w:val="20"/>
                <w:szCs w:val="20"/>
              </w:rPr>
            </w:pPr>
            <w:r>
              <w:rPr>
                <w:rFonts w:eastAsia="Calibri"/>
                <w:sz w:val="20"/>
                <w:szCs w:val="20"/>
              </w:rPr>
              <w:fldChar w:fldCharType="begin"/>
            </w:r>
            <w:r>
              <w:rPr>
                <w:rFonts w:eastAsia="Calibri"/>
                <w:sz w:val="20"/>
                <w:szCs w:val="20"/>
              </w:rPr>
              <w:instrText xml:space="preserve"> REF _Ref126225949 \r \h </w:instrText>
            </w:r>
            <w:r>
              <w:rPr>
                <w:rFonts w:eastAsia="Calibri"/>
                <w:sz w:val="20"/>
                <w:szCs w:val="20"/>
              </w:rPr>
            </w:r>
            <w:r>
              <w:rPr>
                <w:rFonts w:eastAsia="Calibri"/>
                <w:sz w:val="20"/>
                <w:szCs w:val="20"/>
              </w:rPr>
              <w:fldChar w:fldCharType="separate"/>
            </w:r>
            <w:r w:rsidR="006336A8">
              <w:rPr>
                <w:rFonts w:eastAsia="Calibri"/>
                <w:sz w:val="20"/>
                <w:szCs w:val="20"/>
              </w:rPr>
              <w:t>3.3.17</w:t>
            </w:r>
            <w:r>
              <w:rPr>
                <w:rFonts w:eastAsia="Calibri"/>
                <w:sz w:val="20"/>
                <w:szCs w:val="20"/>
              </w:rPr>
              <w:fldChar w:fldCharType="end"/>
            </w:r>
          </w:p>
        </w:tc>
      </w:tr>
    </w:tbl>
    <w:p w14:paraId="5EF9D9C3" w14:textId="3E110DF4" w:rsidR="000868B3" w:rsidRPr="000868B3" w:rsidRDefault="00DA05F7" w:rsidP="00DA05F7">
      <w:pPr>
        <w:pStyle w:val="Billedtekst"/>
      </w:pPr>
      <w:r>
        <w:t xml:space="preserve">Tabel </w:t>
      </w:r>
      <w:fldSimple w:instr=" SEQ Tabel \* ARABIC ">
        <w:r w:rsidR="00347A3C">
          <w:rPr>
            <w:noProof/>
          </w:rPr>
          <w:t>1</w:t>
        </w:r>
      </w:fldSimple>
      <w:r>
        <w:t xml:space="preserve">: Oversigtstabel over </w:t>
      </w:r>
      <w:proofErr w:type="spellStart"/>
      <w:r>
        <w:t>use</w:t>
      </w:r>
      <w:proofErr w:type="spellEnd"/>
      <w:r>
        <w:t xml:space="preserve"> cases, som testes</w:t>
      </w:r>
    </w:p>
    <w:p w14:paraId="0B08D9A9" w14:textId="7644709E" w:rsidR="000868B3" w:rsidRDefault="000868B3" w:rsidP="00E92B32"/>
    <w:p w14:paraId="3243B444" w14:textId="77777777" w:rsidR="003C503A" w:rsidRDefault="003C503A" w:rsidP="00E92B32"/>
    <w:p w14:paraId="0AC3E806" w14:textId="77777777" w:rsidR="003C503A" w:rsidRDefault="003C503A" w:rsidP="00E92B32"/>
    <w:p w14:paraId="2F65765D" w14:textId="4EFDCB9C" w:rsidR="00EE5E0A" w:rsidRDefault="00EE5E0A" w:rsidP="00EE5E0A">
      <w:pPr>
        <w:pStyle w:val="Overskrift3"/>
        <w:numPr>
          <w:ilvl w:val="2"/>
          <w:numId w:val="4"/>
        </w:numPr>
      </w:pPr>
      <w:bookmarkStart w:id="29" w:name="_Ref126225612"/>
      <w:r>
        <w:lastRenderedPageBreak/>
        <w:t>S1: Send CareCommunication</w:t>
      </w:r>
      <w:bookmarkEnd w:id="29"/>
    </w:p>
    <w:tbl>
      <w:tblPr>
        <w:tblStyle w:val="Tabel-Gitter2"/>
        <w:tblW w:w="5088" w:type="pct"/>
        <w:tblLayout w:type="fixed"/>
        <w:tblLook w:val="04A0" w:firstRow="1" w:lastRow="0" w:firstColumn="1" w:lastColumn="0" w:noHBand="0" w:noVBand="1"/>
      </w:tblPr>
      <w:tblGrid>
        <w:gridCol w:w="989"/>
        <w:gridCol w:w="3743"/>
        <w:gridCol w:w="2014"/>
        <w:gridCol w:w="3025"/>
        <w:gridCol w:w="2817"/>
        <w:gridCol w:w="1074"/>
      </w:tblGrid>
      <w:tr w:rsidR="00715CF0" w:rsidRPr="003636DE" w14:paraId="1D91D49F" w14:textId="77777777" w:rsidTr="005611FD">
        <w:trPr>
          <w:tblHeader/>
        </w:trPr>
        <w:tc>
          <w:tcPr>
            <w:tcW w:w="362" w:type="pct"/>
            <w:shd w:val="clear" w:color="auto" w:fill="152F4A"/>
            <w:vAlign w:val="center"/>
          </w:tcPr>
          <w:p w14:paraId="0C7BC256" w14:textId="77777777" w:rsidR="00715CF0" w:rsidRPr="003636DE" w:rsidRDefault="00715CF0" w:rsidP="00F66DAE">
            <w:pPr>
              <w:keepNext/>
              <w:spacing w:before="60"/>
              <w:rPr>
                <w:rFonts w:cs="Calibri"/>
                <w:b/>
                <w:bCs/>
                <w:color w:val="FFFFFF"/>
                <w:szCs w:val="24"/>
              </w:rPr>
            </w:pPr>
            <w:r w:rsidRPr="003636DE">
              <w:rPr>
                <w:rFonts w:cs="Calibri"/>
                <w:b/>
                <w:bCs/>
                <w:color w:val="FFFFFF"/>
                <w:szCs w:val="24"/>
              </w:rPr>
              <w:t>Teststep #</w:t>
            </w:r>
          </w:p>
        </w:tc>
        <w:tc>
          <w:tcPr>
            <w:tcW w:w="1370" w:type="pct"/>
            <w:shd w:val="clear" w:color="auto" w:fill="152F4A"/>
            <w:vAlign w:val="center"/>
          </w:tcPr>
          <w:p w14:paraId="02DB0DA6" w14:textId="77777777" w:rsidR="00715CF0" w:rsidRPr="003636DE" w:rsidRDefault="00715CF0" w:rsidP="00F66DAE">
            <w:pPr>
              <w:keepNext/>
              <w:spacing w:before="60"/>
              <w:rPr>
                <w:rFonts w:cs="Calibri"/>
                <w:b/>
                <w:bCs/>
                <w:color w:val="FFFFFF"/>
                <w:szCs w:val="24"/>
              </w:rPr>
            </w:pPr>
            <w:r w:rsidRPr="003636DE">
              <w:rPr>
                <w:rFonts w:cs="Calibri"/>
                <w:b/>
                <w:bCs/>
                <w:color w:val="FFFFFF"/>
                <w:szCs w:val="24"/>
              </w:rPr>
              <w:t>Handling</w:t>
            </w:r>
          </w:p>
        </w:tc>
        <w:tc>
          <w:tcPr>
            <w:tcW w:w="737" w:type="pct"/>
            <w:shd w:val="clear" w:color="auto" w:fill="152F4A"/>
            <w:vAlign w:val="center"/>
          </w:tcPr>
          <w:p w14:paraId="28A759D2" w14:textId="434A55EB" w:rsidR="00715CF0" w:rsidRPr="003636DE" w:rsidRDefault="00715CF0" w:rsidP="00F66DAE">
            <w:pPr>
              <w:keepNext/>
              <w:spacing w:before="60"/>
              <w:rPr>
                <w:rFonts w:cs="Calibri"/>
                <w:b/>
                <w:bCs/>
                <w:color w:val="FFFFFF"/>
                <w:szCs w:val="24"/>
              </w:rPr>
            </w:pPr>
            <w:r w:rsidRPr="003636DE">
              <w:rPr>
                <w:rFonts w:cs="Calibri"/>
                <w:b/>
                <w:bCs/>
                <w:color w:val="FFFFFF"/>
                <w:szCs w:val="24"/>
              </w:rPr>
              <w:t>Testdata</w:t>
            </w:r>
            <w:r w:rsidR="00F04352">
              <w:rPr>
                <w:rFonts w:cs="Calibri"/>
                <w:b/>
                <w:bCs/>
                <w:color w:val="FFFFFF"/>
                <w:szCs w:val="24"/>
              </w:rPr>
              <w:t>/testperson</w:t>
            </w:r>
          </w:p>
        </w:tc>
        <w:tc>
          <w:tcPr>
            <w:tcW w:w="1107" w:type="pct"/>
            <w:shd w:val="clear" w:color="auto" w:fill="152F4A"/>
            <w:vAlign w:val="center"/>
          </w:tcPr>
          <w:p w14:paraId="372D8FD4" w14:textId="77777777" w:rsidR="00715CF0" w:rsidRPr="003636DE" w:rsidRDefault="00715CF0" w:rsidP="00F66DAE">
            <w:pPr>
              <w:keepNext/>
              <w:spacing w:before="60"/>
              <w:rPr>
                <w:rFonts w:cs="Calibri"/>
                <w:b/>
                <w:bCs/>
                <w:color w:val="FFFFFF"/>
                <w:szCs w:val="24"/>
              </w:rPr>
            </w:pPr>
            <w:r w:rsidRPr="003636DE">
              <w:rPr>
                <w:rFonts w:cs="Calibri"/>
                <w:b/>
                <w:bCs/>
                <w:color w:val="FFFFFF"/>
                <w:szCs w:val="24"/>
              </w:rPr>
              <w:t>Forventet resultat</w:t>
            </w:r>
          </w:p>
        </w:tc>
        <w:tc>
          <w:tcPr>
            <w:tcW w:w="1031" w:type="pct"/>
            <w:shd w:val="clear" w:color="auto" w:fill="152F4A"/>
            <w:vAlign w:val="center"/>
          </w:tcPr>
          <w:p w14:paraId="69F38DE2" w14:textId="77777777" w:rsidR="00715CF0" w:rsidRPr="003636DE" w:rsidRDefault="00715CF0" w:rsidP="00F66DAE">
            <w:pPr>
              <w:keepNext/>
              <w:spacing w:before="60"/>
              <w:rPr>
                <w:rFonts w:cs="Calibri"/>
                <w:b/>
                <w:bCs/>
                <w:color w:val="FFFFFF"/>
                <w:szCs w:val="24"/>
              </w:rPr>
            </w:pPr>
            <w:r w:rsidRPr="003636DE">
              <w:rPr>
                <w:rFonts w:cs="Calibri"/>
                <w:b/>
                <w:bCs/>
                <w:color w:val="FFFFFF"/>
                <w:szCs w:val="24"/>
              </w:rPr>
              <w:t>Aktuelt resultat</w:t>
            </w:r>
          </w:p>
        </w:tc>
        <w:tc>
          <w:tcPr>
            <w:tcW w:w="393" w:type="pct"/>
            <w:shd w:val="clear" w:color="auto" w:fill="152F4A"/>
            <w:vAlign w:val="center"/>
          </w:tcPr>
          <w:p w14:paraId="3F96F716" w14:textId="77777777" w:rsidR="00715CF0" w:rsidRPr="003636DE" w:rsidRDefault="00715CF0" w:rsidP="00F66DAE">
            <w:pPr>
              <w:keepNext/>
              <w:spacing w:before="60"/>
              <w:rPr>
                <w:rFonts w:cs="Calibri"/>
                <w:b/>
                <w:bCs/>
                <w:color w:val="FFFFFF"/>
                <w:szCs w:val="24"/>
              </w:rPr>
            </w:pPr>
            <w:r w:rsidRPr="003636DE">
              <w:rPr>
                <w:rFonts w:cs="Calibri"/>
                <w:b/>
                <w:bCs/>
                <w:color w:val="FFFFFF"/>
                <w:szCs w:val="24"/>
              </w:rPr>
              <w:t>MedCom vurdering</w:t>
            </w:r>
          </w:p>
        </w:tc>
      </w:tr>
      <w:tr w:rsidR="00715CF0" w:rsidRPr="00E814FE" w14:paraId="52DD1F33" w14:textId="77777777" w:rsidTr="00B934F6">
        <w:trPr>
          <w:cantSplit/>
        </w:trPr>
        <w:tc>
          <w:tcPr>
            <w:tcW w:w="362" w:type="pct"/>
          </w:tcPr>
          <w:p w14:paraId="6C74B6BD" w14:textId="2624403A" w:rsidR="00460964" w:rsidRPr="00D813FE" w:rsidRDefault="00460964" w:rsidP="00B934F6">
            <w:pPr>
              <w:pStyle w:val="Listeafsnit"/>
              <w:spacing w:line="240" w:lineRule="auto"/>
              <w:ind w:left="1080"/>
              <w:rPr>
                <w:rFonts w:eastAsia="Times New Roman"/>
              </w:rPr>
            </w:pPr>
            <w:bookmarkStart w:id="30" w:name="_Ref66791545"/>
          </w:p>
          <w:p w14:paraId="2BFB107E" w14:textId="184975AF" w:rsidR="00D813FE" w:rsidRPr="00D813FE" w:rsidRDefault="00D813FE" w:rsidP="00B934F6">
            <w:pPr>
              <w:pStyle w:val="Overskrift3"/>
              <w:keepNext w:val="0"/>
              <w:keepLines w:val="0"/>
              <w:numPr>
                <w:ilvl w:val="3"/>
                <w:numId w:val="4"/>
              </w:numPr>
              <w:rPr>
                <w:rFonts w:eastAsia="Calibri"/>
                <w:color w:val="auto"/>
              </w:rPr>
            </w:pPr>
            <w:bookmarkStart w:id="31" w:name="_Ref121389307"/>
          </w:p>
          <w:bookmarkEnd w:id="31"/>
          <w:p w14:paraId="3A9F2E43" w14:textId="1EC8B83F" w:rsidR="00756B92" w:rsidRPr="00D813FE" w:rsidRDefault="00756B92" w:rsidP="00B934F6">
            <w:pPr>
              <w:rPr>
                <w:rFonts w:eastAsia="Calibri"/>
                <w:lang w:val="en-US"/>
              </w:rPr>
            </w:pPr>
          </w:p>
        </w:tc>
        <w:bookmarkEnd w:id="30"/>
        <w:tc>
          <w:tcPr>
            <w:tcW w:w="1370" w:type="pct"/>
          </w:tcPr>
          <w:p w14:paraId="6769A7CE" w14:textId="77777777" w:rsidR="00F30ADB" w:rsidRDefault="00E814FE" w:rsidP="00B934F6">
            <w:pPr>
              <w:spacing w:before="60"/>
              <w:rPr>
                <w:rFonts w:cs="Calibri"/>
                <w:szCs w:val="24"/>
              </w:rPr>
            </w:pPr>
            <w:r w:rsidRPr="00D813FE">
              <w:t xml:space="preserve">Vælg en testpatient </w:t>
            </w:r>
            <w:r w:rsidR="004A58E2" w:rsidRPr="00D813FE">
              <w:rPr>
                <w:rFonts w:cs="Calibri"/>
                <w:szCs w:val="24"/>
              </w:rPr>
              <w:t>og</w:t>
            </w:r>
            <w:r w:rsidR="00023A8D">
              <w:rPr>
                <w:rFonts w:cs="Calibri"/>
                <w:szCs w:val="24"/>
              </w:rPr>
              <w:t xml:space="preserve"> opret en CareCommunication</w:t>
            </w:r>
            <w:r w:rsidR="002D1FE7">
              <w:rPr>
                <w:rFonts w:cs="Calibri"/>
                <w:szCs w:val="24"/>
              </w:rPr>
              <w:t xml:space="preserve"> meddelelse</w:t>
            </w:r>
            <w:r w:rsidR="00883112">
              <w:rPr>
                <w:rFonts w:cs="Calibri"/>
                <w:szCs w:val="24"/>
              </w:rPr>
              <w:t xml:space="preserve">. </w:t>
            </w:r>
          </w:p>
          <w:p w14:paraId="07BEA01A" w14:textId="458A26A2" w:rsidR="00715CF0" w:rsidRPr="00D813FE" w:rsidRDefault="00883112" w:rsidP="00B934F6">
            <w:pPr>
              <w:spacing w:before="60"/>
              <w:rPr>
                <w:rFonts w:cs="Calibri"/>
                <w:szCs w:val="24"/>
              </w:rPr>
            </w:pPr>
            <w:r>
              <w:rPr>
                <w:rFonts w:cs="Calibri"/>
                <w:szCs w:val="24"/>
              </w:rPr>
              <w:t>Vis</w:t>
            </w:r>
            <w:r w:rsidR="00B30D82">
              <w:rPr>
                <w:rFonts w:cs="Calibri"/>
                <w:szCs w:val="24"/>
              </w:rPr>
              <w:t>,</w:t>
            </w:r>
            <w:r>
              <w:rPr>
                <w:rFonts w:cs="Calibri"/>
                <w:szCs w:val="24"/>
              </w:rPr>
              <w:t xml:space="preserve"> at</w:t>
            </w:r>
            <w:r w:rsidR="004A58E2" w:rsidRPr="00D813FE">
              <w:rPr>
                <w:rFonts w:cs="Calibri"/>
                <w:szCs w:val="24"/>
              </w:rPr>
              <w:t xml:space="preserve"> </w:t>
            </w:r>
            <w:r w:rsidR="00222C11">
              <w:rPr>
                <w:rFonts w:cs="Calibri"/>
                <w:szCs w:val="24"/>
              </w:rPr>
              <w:t>oplysninger på testpatienten indsættes i meddelelsen</w:t>
            </w:r>
            <w:r w:rsidR="00353662">
              <w:rPr>
                <w:rFonts w:cs="Calibri"/>
                <w:szCs w:val="24"/>
              </w:rPr>
              <w:t>.</w:t>
            </w:r>
            <w:r w:rsidR="00222C11" w:rsidRPr="00D813FE">
              <w:rPr>
                <w:rFonts w:cs="Calibri"/>
                <w:szCs w:val="24"/>
              </w:rPr>
              <w:t xml:space="preserve"> </w:t>
            </w:r>
          </w:p>
        </w:tc>
        <w:tc>
          <w:tcPr>
            <w:tcW w:w="737" w:type="pct"/>
          </w:tcPr>
          <w:p w14:paraId="3710BE2B" w14:textId="77777777" w:rsidR="00715CF0" w:rsidRPr="00E814FE" w:rsidRDefault="00715CF0" w:rsidP="00A40AAC">
            <w:pPr>
              <w:spacing w:before="60"/>
              <w:rPr>
                <w:rFonts w:ascii="Courier New" w:hAnsi="Courier New" w:cs="Courier New"/>
                <w:szCs w:val="24"/>
              </w:rPr>
            </w:pPr>
          </w:p>
        </w:tc>
        <w:tc>
          <w:tcPr>
            <w:tcW w:w="1107" w:type="pct"/>
          </w:tcPr>
          <w:p w14:paraId="6C75C899" w14:textId="0D24316E" w:rsidR="00D73AA3" w:rsidRPr="00D73AA3" w:rsidRDefault="004A58E2" w:rsidP="00D73AA3">
            <w:pPr>
              <w:spacing w:before="60"/>
              <w:contextualSpacing/>
              <w:rPr>
                <w:szCs w:val="24"/>
              </w:rPr>
            </w:pPr>
            <w:r>
              <w:rPr>
                <w:rFonts w:cs="Calibri"/>
                <w:szCs w:val="24"/>
              </w:rPr>
              <w:t>Der er oprettet en CareCommunication meddelelse</w:t>
            </w:r>
            <w:r w:rsidR="004E6895">
              <w:rPr>
                <w:rFonts w:cs="Calibri"/>
                <w:szCs w:val="24"/>
              </w:rPr>
              <w:t xml:space="preserve"> for en patient</w:t>
            </w:r>
            <w:r w:rsidR="00D73AA3">
              <w:rPr>
                <w:rFonts w:cs="Calibri"/>
                <w:szCs w:val="24"/>
              </w:rPr>
              <w:t xml:space="preserve"> </w:t>
            </w:r>
            <w:r w:rsidR="00D73AA3">
              <w:rPr>
                <w:szCs w:val="24"/>
              </w:rPr>
              <w:t>indeholdende</w:t>
            </w:r>
            <w:r w:rsidR="00D73AA3" w:rsidRPr="001A23D6">
              <w:rPr>
                <w:szCs w:val="24"/>
              </w:rPr>
              <w:t xml:space="preserve"> </w:t>
            </w:r>
            <w:r w:rsidR="00D73AA3">
              <w:rPr>
                <w:szCs w:val="24"/>
              </w:rPr>
              <w:t>synlige patient</w:t>
            </w:r>
            <w:r w:rsidR="00D73AA3" w:rsidRPr="001A3367">
              <w:rPr>
                <w:rFonts w:cs="Calibri"/>
                <w:szCs w:val="24"/>
              </w:rPr>
              <w:t>oplysninger</w:t>
            </w:r>
            <w:r w:rsidR="00D73AA3">
              <w:rPr>
                <w:rFonts w:cs="Calibri"/>
                <w:szCs w:val="24"/>
              </w:rPr>
              <w:t>:</w:t>
            </w:r>
          </w:p>
          <w:p w14:paraId="7D9D916F" w14:textId="77777777" w:rsidR="00D73AA3" w:rsidRDefault="00D73AA3" w:rsidP="00D73AA3">
            <w:pPr>
              <w:pStyle w:val="Listeafsnit"/>
              <w:numPr>
                <w:ilvl w:val="0"/>
                <w:numId w:val="12"/>
              </w:numPr>
              <w:spacing w:before="60" w:line="240" w:lineRule="auto"/>
              <w:rPr>
                <w:rFonts w:eastAsia="Times New Roman" w:cs="Calibri"/>
              </w:rPr>
            </w:pPr>
            <w:r w:rsidRPr="5E5207C5">
              <w:rPr>
                <w:rFonts w:eastAsia="Times New Roman" w:cs="Calibri"/>
              </w:rPr>
              <w:t>CPR-nr.</w:t>
            </w:r>
          </w:p>
          <w:p w14:paraId="1A0BB635" w14:textId="77777777" w:rsidR="00D73AA3" w:rsidRDefault="00D73AA3" w:rsidP="00D73AA3">
            <w:pPr>
              <w:pStyle w:val="Listeafsnit"/>
              <w:numPr>
                <w:ilvl w:val="0"/>
                <w:numId w:val="12"/>
              </w:numPr>
              <w:spacing w:before="60" w:line="240" w:lineRule="auto"/>
              <w:rPr>
                <w:rFonts w:eastAsia="Times New Roman" w:cs="Calibri"/>
                <w:szCs w:val="24"/>
              </w:rPr>
            </w:pPr>
            <w:r w:rsidRPr="00A81845">
              <w:rPr>
                <w:rFonts w:eastAsia="Times New Roman" w:cs="Calibri"/>
                <w:szCs w:val="24"/>
              </w:rPr>
              <w:t>Fulde navn</w:t>
            </w:r>
          </w:p>
          <w:p w14:paraId="00E04426" w14:textId="0E7D748F" w:rsidR="00715CF0" w:rsidRPr="00692279" w:rsidRDefault="00D73AA3" w:rsidP="00D73AA3">
            <w:pPr>
              <w:pStyle w:val="Listeafsnit"/>
              <w:numPr>
                <w:ilvl w:val="0"/>
                <w:numId w:val="12"/>
              </w:numPr>
              <w:spacing w:before="60" w:line="240" w:lineRule="auto"/>
              <w:rPr>
                <w:rFonts w:cs="Calibri"/>
                <w:szCs w:val="24"/>
              </w:rPr>
            </w:pPr>
            <w:r w:rsidRPr="00692279">
              <w:rPr>
                <w:rFonts w:eastAsia="Times New Roman" w:cs="Calibri"/>
              </w:rPr>
              <w:t>Adresse</w:t>
            </w:r>
            <w:r w:rsidR="005864D7">
              <w:rPr>
                <w:rFonts w:eastAsia="Times New Roman" w:cs="Calibri"/>
              </w:rPr>
              <w:t xml:space="preserve"> (hvis information haves)</w:t>
            </w:r>
          </w:p>
          <w:p w14:paraId="185C3E5B" w14:textId="42EC3B0A" w:rsidR="00F57E55" w:rsidRPr="00871C10" w:rsidRDefault="00F57E55" w:rsidP="00692279">
            <w:pPr>
              <w:pStyle w:val="Listeafsnit"/>
              <w:numPr>
                <w:ilvl w:val="0"/>
                <w:numId w:val="12"/>
              </w:numPr>
              <w:spacing w:before="60" w:line="240" w:lineRule="auto"/>
              <w:rPr>
                <w:rFonts w:cs="Calibri"/>
                <w:szCs w:val="24"/>
              </w:rPr>
            </w:pPr>
            <w:r>
              <w:rPr>
                <w:rFonts w:cs="Calibri"/>
              </w:rPr>
              <w:t>Telefonnummer</w:t>
            </w:r>
            <w:r w:rsidR="005864D7">
              <w:rPr>
                <w:rFonts w:cs="Calibri"/>
              </w:rPr>
              <w:t xml:space="preserve"> (hvis information haves)</w:t>
            </w:r>
          </w:p>
        </w:tc>
        <w:tc>
          <w:tcPr>
            <w:tcW w:w="1031" w:type="pct"/>
          </w:tcPr>
          <w:p w14:paraId="25D0EE85" w14:textId="77777777" w:rsidR="00715CF0" w:rsidRPr="00E814FE" w:rsidRDefault="00715CF0" w:rsidP="00A40AAC">
            <w:pPr>
              <w:spacing w:before="60"/>
              <w:rPr>
                <w:rFonts w:cs="Calibri"/>
                <w:szCs w:val="24"/>
              </w:rPr>
            </w:pPr>
          </w:p>
        </w:tc>
        <w:tc>
          <w:tcPr>
            <w:tcW w:w="393" w:type="pct"/>
          </w:tcPr>
          <w:p w14:paraId="5B5B2667" w14:textId="37AD1994" w:rsidR="00715CF0" w:rsidRPr="00E814FE" w:rsidRDefault="00000000" w:rsidP="00A40AAC">
            <w:pPr>
              <w:spacing w:before="60"/>
              <w:rPr>
                <w:rFonts w:cs="Calibri"/>
                <w:szCs w:val="24"/>
              </w:rPr>
            </w:pPr>
            <w:sdt>
              <w:sdtPr>
                <w:rPr>
                  <w:rFonts w:cstheme="minorHAnsi"/>
                </w:rPr>
                <w:alias w:val="MedCom vurdering"/>
                <w:tag w:val="MedCom vurdering"/>
                <w:id w:val="495079537"/>
                <w:placeholder>
                  <w:docPart w:val="D139E873837A4D98A3BBD8F6F8AF1733"/>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8C693E" w:rsidRPr="00775F80">
                  <w:rPr>
                    <w:rStyle w:val="Pladsholdertekst"/>
                    <w:rFonts w:eastAsia="Calibri"/>
                  </w:rPr>
                  <w:t>Vælg</w:t>
                </w:r>
              </w:sdtContent>
            </w:sdt>
          </w:p>
        </w:tc>
      </w:tr>
      <w:tr w:rsidR="00B1713D" w:rsidRPr="00E814FE" w14:paraId="4BC8D2D0" w14:textId="77777777" w:rsidTr="005611FD">
        <w:tc>
          <w:tcPr>
            <w:tcW w:w="362" w:type="pct"/>
          </w:tcPr>
          <w:p w14:paraId="4E63CA1C" w14:textId="4EDD4562" w:rsidR="00B1713D" w:rsidRPr="005572E3" w:rsidRDefault="00B1713D" w:rsidP="00A40AAC">
            <w:pPr>
              <w:pStyle w:val="Overskrift3"/>
              <w:keepNext w:val="0"/>
              <w:keepLines w:val="0"/>
              <w:numPr>
                <w:ilvl w:val="3"/>
                <w:numId w:val="4"/>
              </w:numPr>
              <w:rPr>
                <w:color w:val="auto"/>
                <w:sz w:val="21"/>
                <w:szCs w:val="21"/>
              </w:rPr>
            </w:pPr>
            <w:bookmarkStart w:id="32" w:name="_Ref66795255"/>
          </w:p>
        </w:tc>
        <w:bookmarkEnd w:id="32"/>
        <w:tc>
          <w:tcPr>
            <w:tcW w:w="1370" w:type="pct"/>
          </w:tcPr>
          <w:p w14:paraId="654D79FF" w14:textId="797EEDE2" w:rsidR="00B1713D" w:rsidRPr="00E814FE" w:rsidRDefault="00F51658" w:rsidP="00A40AAC">
            <w:pPr>
              <w:spacing w:before="60" w:after="120"/>
              <w:rPr>
                <w:szCs w:val="24"/>
              </w:rPr>
            </w:pPr>
            <w:r>
              <w:rPr>
                <w:szCs w:val="24"/>
              </w:rPr>
              <w:t xml:space="preserve">Vis, at </w:t>
            </w:r>
            <w:r w:rsidR="00460964">
              <w:rPr>
                <w:szCs w:val="24"/>
              </w:rPr>
              <w:t>det er obligatorisk for bruger at indsætte</w:t>
            </w:r>
            <w:r w:rsidR="00B1713D">
              <w:rPr>
                <w:szCs w:val="24"/>
              </w:rPr>
              <w:t xml:space="preserve"> en modtager af meddelelsen</w:t>
            </w:r>
            <w:r w:rsidR="000A4733">
              <w:rPr>
                <w:szCs w:val="24"/>
              </w:rPr>
              <w:t>.</w:t>
            </w:r>
          </w:p>
        </w:tc>
        <w:tc>
          <w:tcPr>
            <w:tcW w:w="737" w:type="pct"/>
          </w:tcPr>
          <w:p w14:paraId="684E2611" w14:textId="77777777" w:rsidR="00B1713D" w:rsidRPr="00E814FE" w:rsidRDefault="00B1713D" w:rsidP="00A40AAC">
            <w:pPr>
              <w:spacing w:before="60"/>
              <w:rPr>
                <w:rFonts w:ascii="Courier New" w:hAnsi="Courier New" w:cs="Courier New"/>
                <w:szCs w:val="24"/>
              </w:rPr>
            </w:pPr>
          </w:p>
        </w:tc>
        <w:tc>
          <w:tcPr>
            <w:tcW w:w="1107" w:type="pct"/>
          </w:tcPr>
          <w:p w14:paraId="316E2384" w14:textId="3B63EFD4" w:rsidR="00B1713D" w:rsidRDefault="00463D6A" w:rsidP="00A40AAC">
            <w:pPr>
              <w:spacing w:before="60" w:after="120"/>
              <w:rPr>
                <w:szCs w:val="24"/>
              </w:rPr>
            </w:pPr>
            <w:r>
              <w:rPr>
                <w:szCs w:val="24"/>
              </w:rPr>
              <w:t>CareCommunication indeholder</w:t>
            </w:r>
            <w:r w:rsidRPr="001A23D6">
              <w:rPr>
                <w:szCs w:val="24"/>
              </w:rPr>
              <w:t xml:space="preserve"> </w:t>
            </w:r>
            <w:r w:rsidR="00B1713D">
              <w:rPr>
                <w:szCs w:val="24"/>
              </w:rPr>
              <w:t>synlig modtager og</w:t>
            </w:r>
            <w:r w:rsidR="00B1713D" w:rsidRPr="001A23D6">
              <w:rPr>
                <w:szCs w:val="24"/>
              </w:rPr>
              <w:t xml:space="preserve"> modtagerinformation</w:t>
            </w:r>
            <w:r w:rsidR="00B1713D">
              <w:rPr>
                <w:szCs w:val="24"/>
              </w:rPr>
              <w:t>:</w:t>
            </w:r>
          </w:p>
          <w:p w14:paraId="555A574C" w14:textId="77777777" w:rsidR="00B1713D" w:rsidRDefault="00B1713D" w:rsidP="00A40AAC">
            <w:pPr>
              <w:pStyle w:val="Listeafsnit"/>
              <w:numPr>
                <w:ilvl w:val="0"/>
                <w:numId w:val="2"/>
              </w:numPr>
              <w:spacing w:before="60" w:after="120" w:line="240" w:lineRule="auto"/>
              <w:rPr>
                <w:rFonts w:eastAsia="Times New Roman"/>
                <w:szCs w:val="24"/>
              </w:rPr>
            </w:pPr>
            <w:r w:rsidRPr="00C76029">
              <w:rPr>
                <w:rFonts w:eastAsia="Times New Roman"/>
                <w:szCs w:val="24"/>
              </w:rPr>
              <w:t>Modtagernavn</w:t>
            </w:r>
          </w:p>
          <w:p w14:paraId="191752BD" w14:textId="7A9F8911" w:rsidR="00B1713D" w:rsidRPr="00C76029" w:rsidRDefault="00B1713D" w:rsidP="00A40AAC">
            <w:pPr>
              <w:pStyle w:val="Listeafsnit"/>
              <w:numPr>
                <w:ilvl w:val="0"/>
                <w:numId w:val="2"/>
              </w:numPr>
              <w:spacing w:before="60" w:after="120" w:line="240" w:lineRule="auto"/>
              <w:rPr>
                <w:rFonts w:eastAsia="Times New Roman"/>
                <w:szCs w:val="24"/>
              </w:rPr>
            </w:pPr>
            <w:r w:rsidRPr="00C76029">
              <w:rPr>
                <w:rFonts w:eastAsia="Times New Roman"/>
                <w:szCs w:val="24"/>
              </w:rPr>
              <w:t>Adresse</w:t>
            </w:r>
          </w:p>
        </w:tc>
        <w:tc>
          <w:tcPr>
            <w:tcW w:w="1031" w:type="pct"/>
          </w:tcPr>
          <w:p w14:paraId="2ECDDA1A" w14:textId="77777777" w:rsidR="00B1713D" w:rsidRPr="00E814FE" w:rsidRDefault="00B1713D" w:rsidP="00A40AAC">
            <w:pPr>
              <w:spacing w:before="60"/>
              <w:rPr>
                <w:rFonts w:cs="Calibri"/>
                <w:szCs w:val="24"/>
              </w:rPr>
            </w:pPr>
          </w:p>
        </w:tc>
        <w:tc>
          <w:tcPr>
            <w:tcW w:w="393" w:type="pct"/>
          </w:tcPr>
          <w:p w14:paraId="2A34EF30" w14:textId="0D221351" w:rsidR="00B1713D" w:rsidRPr="00E814FE" w:rsidRDefault="00000000" w:rsidP="00A40AAC">
            <w:pPr>
              <w:spacing w:before="60"/>
              <w:rPr>
                <w:rFonts w:cs="Calibri"/>
                <w:szCs w:val="24"/>
              </w:rPr>
            </w:pPr>
            <w:sdt>
              <w:sdtPr>
                <w:rPr>
                  <w:rFonts w:cstheme="minorHAnsi"/>
                </w:rPr>
                <w:alias w:val="MedCom vurdering"/>
                <w:tag w:val="MedCom vurdering"/>
                <w:id w:val="1871565553"/>
                <w:placeholder>
                  <w:docPart w:val="9EA2E59E8F5444799AEBD1C3D132FF4E"/>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1713D" w:rsidRPr="00775F80">
                  <w:rPr>
                    <w:rStyle w:val="Pladsholdertekst"/>
                    <w:rFonts w:eastAsia="Calibri"/>
                  </w:rPr>
                  <w:t>Vælg</w:t>
                </w:r>
              </w:sdtContent>
            </w:sdt>
          </w:p>
        </w:tc>
      </w:tr>
      <w:tr w:rsidR="00B1713D" w:rsidRPr="00E814FE" w14:paraId="647E7F4C" w14:textId="77777777" w:rsidTr="005611FD">
        <w:tc>
          <w:tcPr>
            <w:tcW w:w="362" w:type="pct"/>
          </w:tcPr>
          <w:p w14:paraId="55C7E030" w14:textId="6DC104BE" w:rsidR="00B1713D" w:rsidRPr="005572E3" w:rsidRDefault="00B1713D" w:rsidP="00A40AAC">
            <w:pPr>
              <w:pStyle w:val="Overskrift3"/>
              <w:keepNext w:val="0"/>
              <w:keepLines w:val="0"/>
              <w:numPr>
                <w:ilvl w:val="3"/>
                <w:numId w:val="4"/>
              </w:numPr>
              <w:rPr>
                <w:color w:val="auto"/>
                <w:sz w:val="21"/>
                <w:szCs w:val="21"/>
              </w:rPr>
            </w:pPr>
            <w:bookmarkStart w:id="33" w:name="_Ref121397723"/>
          </w:p>
        </w:tc>
        <w:bookmarkEnd w:id="33"/>
        <w:tc>
          <w:tcPr>
            <w:tcW w:w="1370" w:type="pct"/>
          </w:tcPr>
          <w:p w14:paraId="4EBA40CE" w14:textId="12C71EAD" w:rsidR="004D3B33" w:rsidRDefault="00B1713D" w:rsidP="00A40AAC">
            <w:pPr>
              <w:spacing w:before="60" w:after="120"/>
              <w:rPr>
                <w:szCs w:val="24"/>
              </w:rPr>
            </w:pPr>
            <w:r>
              <w:rPr>
                <w:szCs w:val="24"/>
              </w:rPr>
              <w:t xml:space="preserve">Vis, at det er </w:t>
            </w:r>
            <w:r w:rsidRPr="00DD1F2E">
              <w:rPr>
                <w:szCs w:val="24"/>
              </w:rPr>
              <w:t>obligatorisk at vælge en kategori fra den nationale kategoriliste.</w:t>
            </w:r>
          </w:p>
          <w:p w14:paraId="6FF066A1" w14:textId="1A59DC9E" w:rsidR="00B1713D" w:rsidRDefault="00B1713D" w:rsidP="00A40AAC">
            <w:pPr>
              <w:spacing w:before="60" w:after="120"/>
              <w:rPr>
                <w:szCs w:val="24"/>
              </w:rPr>
            </w:pPr>
          </w:p>
        </w:tc>
        <w:tc>
          <w:tcPr>
            <w:tcW w:w="737" w:type="pct"/>
          </w:tcPr>
          <w:p w14:paraId="749E1C7B" w14:textId="77777777" w:rsidR="00B1713D" w:rsidRPr="00E814FE" w:rsidRDefault="00B1713D" w:rsidP="00A40AAC">
            <w:pPr>
              <w:spacing w:before="60"/>
              <w:rPr>
                <w:rFonts w:ascii="Courier New" w:hAnsi="Courier New" w:cs="Courier New"/>
                <w:szCs w:val="24"/>
              </w:rPr>
            </w:pPr>
          </w:p>
        </w:tc>
        <w:tc>
          <w:tcPr>
            <w:tcW w:w="1107" w:type="pct"/>
          </w:tcPr>
          <w:p w14:paraId="70B78D65" w14:textId="30960248" w:rsidR="00B1713D" w:rsidRDefault="00B1713D" w:rsidP="00A40AAC">
            <w:pPr>
              <w:spacing w:before="60" w:after="120"/>
              <w:rPr>
                <w:szCs w:val="24"/>
              </w:rPr>
            </w:pPr>
            <w:r w:rsidRPr="00514141">
              <w:rPr>
                <w:szCs w:val="24"/>
              </w:rPr>
              <w:t xml:space="preserve">Kategorilisten er synlig for bruger, og bruger har </w:t>
            </w:r>
            <w:r w:rsidR="00717580">
              <w:rPr>
                <w:szCs w:val="24"/>
              </w:rPr>
              <w:t>valgt</w:t>
            </w:r>
            <w:r w:rsidRPr="00514141">
              <w:rPr>
                <w:szCs w:val="24"/>
              </w:rPr>
              <w:t xml:space="preserve"> en kategori</w:t>
            </w:r>
            <w:r>
              <w:rPr>
                <w:szCs w:val="24"/>
              </w:rPr>
              <w:t>, som påsættes</w:t>
            </w:r>
            <w:r w:rsidRPr="00514141">
              <w:rPr>
                <w:szCs w:val="24"/>
              </w:rPr>
              <w:t xml:space="preserve"> meddelelsen.</w:t>
            </w:r>
          </w:p>
        </w:tc>
        <w:tc>
          <w:tcPr>
            <w:tcW w:w="1031" w:type="pct"/>
          </w:tcPr>
          <w:p w14:paraId="4CB85F7D" w14:textId="77777777" w:rsidR="00B1713D" w:rsidRPr="00E814FE" w:rsidRDefault="00B1713D" w:rsidP="00A40AAC">
            <w:pPr>
              <w:spacing w:before="60"/>
              <w:rPr>
                <w:rFonts w:cs="Calibri"/>
                <w:szCs w:val="24"/>
              </w:rPr>
            </w:pPr>
          </w:p>
        </w:tc>
        <w:tc>
          <w:tcPr>
            <w:tcW w:w="393" w:type="pct"/>
          </w:tcPr>
          <w:p w14:paraId="58342BBB" w14:textId="46FD88FB" w:rsidR="00B1713D" w:rsidRPr="00E814FE" w:rsidRDefault="00000000" w:rsidP="00A40AAC">
            <w:pPr>
              <w:spacing w:before="60"/>
              <w:rPr>
                <w:rFonts w:cs="Calibri"/>
                <w:szCs w:val="24"/>
              </w:rPr>
            </w:pPr>
            <w:sdt>
              <w:sdtPr>
                <w:rPr>
                  <w:rFonts w:cstheme="minorHAnsi"/>
                </w:rPr>
                <w:alias w:val="MedCom vurdering"/>
                <w:tag w:val="MedCom vurdering"/>
                <w:id w:val="-1340933965"/>
                <w:placeholder>
                  <w:docPart w:val="19E16402C0F544D28B308646DE00F1E8"/>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1713D" w:rsidRPr="00775F80">
                  <w:rPr>
                    <w:rStyle w:val="Pladsholdertekst"/>
                    <w:rFonts w:eastAsia="Calibri"/>
                  </w:rPr>
                  <w:t>Vælg</w:t>
                </w:r>
              </w:sdtContent>
            </w:sdt>
          </w:p>
        </w:tc>
      </w:tr>
      <w:tr w:rsidR="00103BA6" w:rsidRPr="00E814FE" w14:paraId="0FF0872E" w14:textId="77777777" w:rsidTr="005611FD">
        <w:tc>
          <w:tcPr>
            <w:tcW w:w="362" w:type="pct"/>
          </w:tcPr>
          <w:p w14:paraId="138DF12F" w14:textId="3AC9CD35" w:rsidR="00103BA6" w:rsidRPr="005572E3" w:rsidRDefault="00103BA6" w:rsidP="005611FD">
            <w:pPr>
              <w:pStyle w:val="Overskrift3"/>
              <w:keepNext w:val="0"/>
              <w:keepLines w:val="0"/>
              <w:numPr>
                <w:ilvl w:val="3"/>
                <w:numId w:val="4"/>
              </w:numPr>
              <w:rPr>
                <w:color w:val="auto"/>
                <w:sz w:val="21"/>
                <w:szCs w:val="21"/>
              </w:rPr>
            </w:pPr>
            <w:bookmarkStart w:id="34" w:name="_Ref121398054"/>
          </w:p>
        </w:tc>
        <w:bookmarkEnd w:id="34"/>
        <w:tc>
          <w:tcPr>
            <w:tcW w:w="1370" w:type="pct"/>
          </w:tcPr>
          <w:p w14:paraId="476A43D5" w14:textId="4DF3D1C2" w:rsidR="00103BA6" w:rsidRDefault="00103BA6" w:rsidP="005611FD">
            <w:pPr>
              <w:spacing w:before="60" w:after="120"/>
              <w:rPr>
                <w:szCs w:val="24"/>
              </w:rPr>
            </w:pPr>
            <w:r w:rsidRPr="008218EE">
              <w:rPr>
                <w:szCs w:val="24"/>
              </w:rPr>
              <w:t>Vis, at det er optionelt for bruger at skrive emneord i emnefelt</w:t>
            </w:r>
            <w:r w:rsidR="000A4733">
              <w:rPr>
                <w:szCs w:val="24"/>
              </w:rPr>
              <w:t>.</w:t>
            </w:r>
          </w:p>
        </w:tc>
        <w:tc>
          <w:tcPr>
            <w:tcW w:w="737" w:type="pct"/>
          </w:tcPr>
          <w:p w14:paraId="52B91F37" w14:textId="77777777" w:rsidR="00103BA6" w:rsidRPr="00E814FE" w:rsidRDefault="00103BA6" w:rsidP="005611FD">
            <w:pPr>
              <w:spacing w:before="60"/>
              <w:rPr>
                <w:rFonts w:ascii="Courier New" w:hAnsi="Courier New" w:cs="Courier New"/>
                <w:szCs w:val="24"/>
              </w:rPr>
            </w:pPr>
          </w:p>
        </w:tc>
        <w:tc>
          <w:tcPr>
            <w:tcW w:w="1107" w:type="pct"/>
          </w:tcPr>
          <w:p w14:paraId="22EF5CD8" w14:textId="6D7F651C" w:rsidR="00103BA6" w:rsidRPr="00514141" w:rsidRDefault="00103BA6" w:rsidP="005611FD">
            <w:pPr>
              <w:spacing w:before="60" w:after="120"/>
              <w:rPr>
                <w:szCs w:val="24"/>
              </w:rPr>
            </w:pPr>
            <w:r w:rsidRPr="001041ED">
              <w:rPr>
                <w:szCs w:val="24"/>
              </w:rPr>
              <w:t xml:space="preserve">Emneord i meddelelsens emnefelt er </w:t>
            </w:r>
            <w:r w:rsidR="00A014A7">
              <w:rPr>
                <w:szCs w:val="24"/>
              </w:rPr>
              <w:t>ikke udfyldt</w:t>
            </w:r>
            <w:r w:rsidR="008E6F03">
              <w:rPr>
                <w:szCs w:val="24"/>
              </w:rPr>
              <w:t>.</w:t>
            </w:r>
          </w:p>
        </w:tc>
        <w:tc>
          <w:tcPr>
            <w:tcW w:w="1031" w:type="pct"/>
          </w:tcPr>
          <w:p w14:paraId="53C99878" w14:textId="77777777" w:rsidR="00103BA6" w:rsidRPr="00E814FE" w:rsidRDefault="00103BA6" w:rsidP="005611FD">
            <w:pPr>
              <w:spacing w:before="60"/>
              <w:rPr>
                <w:rFonts w:cs="Calibri"/>
                <w:szCs w:val="24"/>
              </w:rPr>
            </w:pPr>
          </w:p>
        </w:tc>
        <w:tc>
          <w:tcPr>
            <w:tcW w:w="393" w:type="pct"/>
          </w:tcPr>
          <w:p w14:paraId="77EB10CD" w14:textId="277BA3E4" w:rsidR="00103BA6" w:rsidRPr="00E814FE" w:rsidRDefault="00000000" w:rsidP="005611FD">
            <w:pPr>
              <w:spacing w:before="60"/>
              <w:rPr>
                <w:rFonts w:cs="Calibri"/>
                <w:szCs w:val="24"/>
              </w:rPr>
            </w:pPr>
            <w:sdt>
              <w:sdtPr>
                <w:rPr>
                  <w:rFonts w:cstheme="minorHAnsi"/>
                </w:rPr>
                <w:alias w:val="MedCom vurdering"/>
                <w:tag w:val="MedCom vurdering"/>
                <w:id w:val="-1116218501"/>
                <w:placeholder>
                  <w:docPart w:val="6F60B2981FD841E3934824422507B5E0"/>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103BA6" w:rsidRPr="00775F80">
                  <w:rPr>
                    <w:rStyle w:val="Pladsholdertekst"/>
                    <w:rFonts w:eastAsia="Calibri"/>
                  </w:rPr>
                  <w:t>Vælg</w:t>
                </w:r>
              </w:sdtContent>
            </w:sdt>
          </w:p>
        </w:tc>
      </w:tr>
      <w:tr w:rsidR="00103BA6" w:rsidRPr="00E814FE" w14:paraId="38F950E6" w14:textId="77777777" w:rsidTr="005611FD">
        <w:tc>
          <w:tcPr>
            <w:tcW w:w="362" w:type="pct"/>
          </w:tcPr>
          <w:p w14:paraId="41393D38" w14:textId="6FBEE96F" w:rsidR="00103BA6" w:rsidRPr="005572E3" w:rsidRDefault="00103BA6" w:rsidP="005611FD">
            <w:pPr>
              <w:pStyle w:val="Overskrift3"/>
              <w:keepNext w:val="0"/>
              <w:keepLines w:val="0"/>
              <w:numPr>
                <w:ilvl w:val="3"/>
                <w:numId w:val="4"/>
              </w:numPr>
              <w:rPr>
                <w:color w:val="auto"/>
                <w:sz w:val="21"/>
                <w:szCs w:val="21"/>
              </w:rPr>
            </w:pPr>
            <w:bookmarkStart w:id="35" w:name="_Ref121389015"/>
          </w:p>
        </w:tc>
        <w:bookmarkEnd w:id="35"/>
        <w:tc>
          <w:tcPr>
            <w:tcW w:w="1370" w:type="pct"/>
          </w:tcPr>
          <w:p w14:paraId="4BEE6948" w14:textId="11420237" w:rsidR="00103BA6" w:rsidRDefault="00103BA6" w:rsidP="005611FD">
            <w:pPr>
              <w:spacing w:before="60" w:after="120"/>
              <w:rPr>
                <w:szCs w:val="24"/>
              </w:rPr>
            </w:pPr>
            <w:r>
              <w:rPr>
                <w:szCs w:val="24"/>
              </w:rPr>
              <w:t xml:space="preserve">Vis, at det er </w:t>
            </w:r>
            <w:r w:rsidRPr="006365BC">
              <w:rPr>
                <w:szCs w:val="24"/>
              </w:rPr>
              <w:t>obligatorisk for bruger at skrive fritekst i meddelelsens tekstfelt</w:t>
            </w:r>
            <w:r>
              <w:rPr>
                <w:szCs w:val="24"/>
              </w:rPr>
              <w:t>.</w:t>
            </w:r>
          </w:p>
        </w:tc>
        <w:tc>
          <w:tcPr>
            <w:tcW w:w="737" w:type="pct"/>
          </w:tcPr>
          <w:p w14:paraId="1449C421" w14:textId="77777777" w:rsidR="00103BA6" w:rsidRPr="00E814FE" w:rsidRDefault="00103BA6" w:rsidP="005611FD">
            <w:pPr>
              <w:spacing w:before="60"/>
              <w:rPr>
                <w:rFonts w:ascii="Courier New" w:hAnsi="Courier New" w:cs="Courier New"/>
                <w:szCs w:val="24"/>
              </w:rPr>
            </w:pPr>
          </w:p>
        </w:tc>
        <w:tc>
          <w:tcPr>
            <w:tcW w:w="1107" w:type="pct"/>
          </w:tcPr>
          <w:p w14:paraId="6CF5D8B6" w14:textId="5918BC56" w:rsidR="00103BA6" w:rsidRPr="00514141" w:rsidRDefault="00103BA6" w:rsidP="005611FD">
            <w:pPr>
              <w:spacing w:before="60" w:after="120"/>
              <w:rPr>
                <w:szCs w:val="24"/>
              </w:rPr>
            </w:pPr>
            <w:r>
              <w:rPr>
                <w:szCs w:val="24"/>
              </w:rPr>
              <w:t xml:space="preserve">Bruger </w:t>
            </w:r>
            <w:r w:rsidR="006318CB">
              <w:rPr>
                <w:szCs w:val="24"/>
              </w:rPr>
              <w:t>har skrevet</w:t>
            </w:r>
            <w:r>
              <w:rPr>
                <w:szCs w:val="24"/>
              </w:rPr>
              <w:t xml:space="preserve"> </w:t>
            </w:r>
            <w:r w:rsidR="000B6B6B">
              <w:rPr>
                <w:szCs w:val="24"/>
              </w:rPr>
              <w:t xml:space="preserve">sin </w:t>
            </w:r>
            <w:r>
              <w:rPr>
                <w:szCs w:val="24"/>
              </w:rPr>
              <w:t xml:space="preserve">fritekst i </w:t>
            </w:r>
            <w:r w:rsidR="000B6B6B" w:rsidRPr="006365BC">
              <w:rPr>
                <w:szCs w:val="24"/>
              </w:rPr>
              <w:t>meddelelsens tekstfelt</w:t>
            </w:r>
            <w:r>
              <w:rPr>
                <w:szCs w:val="24"/>
              </w:rPr>
              <w:t xml:space="preserve">. </w:t>
            </w:r>
          </w:p>
        </w:tc>
        <w:tc>
          <w:tcPr>
            <w:tcW w:w="1031" w:type="pct"/>
          </w:tcPr>
          <w:p w14:paraId="2E87BD32" w14:textId="77777777" w:rsidR="00103BA6" w:rsidRPr="00E814FE" w:rsidRDefault="00103BA6" w:rsidP="005611FD">
            <w:pPr>
              <w:spacing w:before="60"/>
              <w:rPr>
                <w:rFonts w:cs="Calibri"/>
                <w:szCs w:val="24"/>
              </w:rPr>
            </w:pPr>
          </w:p>
        </w:tc>
        <w:tc>
          <w:tcPr>
            <w:tcW w:w="393" w:type="pct"/>
          </w:tcPr>
          <w:p w14:paraId="28720367" w14:textId="583F14B4" w:rsidR="00103BA6" w:rsidRPr="00E814FE" w:rsidRDefault="00000000" w:rsidP="005611FD">
            <w:pPr>
              <w:spacing w:before="60"/>
              <w:rPr>
                <w:rFonts w:cs="Calibri"/>
                <w:szCs w:val="24"/>
              </w:rPr>
            </w:pPr>
            <w:sdt>
              <w:sdtPr>
                <w:rPr>
                  <w:rFonts w:cstheme="minorHAnsi"/>
                </w:rPr>
                <w:alias w:val="MedCom vurdering"/>
                <w:tag w:val="MedCom vurdering"/>
                <w:id w:val="-1376004184"/>
                <w:placeholder>
                  <w:docPart w:val="C7952385272C426E9C4CA8B9DDBDD76F"/>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103BA6" w:rsidRPr="00775F80">
                  <w:rPr>
                    <w:rStyle w:val="Pladsholdertekst"/>
                    <w:rFonts w:eastAsia="Calibri"/>
                  </w:rPr>
                  <w:t>Vælg</w:t>
                </w:r>
              </w:sdtContent>
            </w:sdt>
          </w:p>
        </w:tc>
      </w:tr>
      <w:tr w:rsidR="00513F62" w:rsidRPr="00E814FE" w14:paraId="1BCDE57A" w14:textId="77777777" w:rsidTr="005611FD">
        <w:tc>
          <w:tcPr>
            <w:tcW w:w="362" w:type="pct"/>
          </w:tcPr>
          <w:p w14:paraId="5BD2E127" w14:textId="77777777" w:rsidR="00513F62" w:rsidRPr="005572E3" w:rsidRDefault="00513F62" w:rsidP="00513F62">
            <w:pPr>
              <w:pStyle w:val="Overskrift3"/>
              <w:keepNext w:val="0"/>
              <w:keepLines w:val="0"/>
              <w:numPr>
                <w:ilvl w:val="3"/>
                <w:numId w:val="4"/>
              </w:numPr>
              <w:rPr>
                <w:color w:val="auto"/>
                <w:sz w:val="21"/>
                <w:szCs w:val="21"/>
              </w:rPr>
            </w:pPr>
          </w:p>
        </w:tc>
        <w:tc>
          <w:tcPr>
            <w:tcW w:w="1370" w:type="pct"/>
          </w:tcPr>
          <w:p w14:paraId="18335A03" w14:textId="77777777" w:rsidR="00513F62" w:rsidRDefault="00513F62" w:rsidP="00513F62">
            <w:pPr>
              <w:spacing w:before="60"/>
              <w:rPr>
                <w:lang w:eastAsia="da-DK"/>
              </w:rPr>
            </w:pPr>
            <w:r>
              <w:rPr>
                <w:lang w:eastAsia="da-DK"/>
              </w:rPr>
              <w:t>Gør rede for, hvordan afsenders signatur påsættes meddelelsen, og hvorfra disse oplysninger fås.</w:t>
            </w:r>
          </w:p>
          <w:p w14:paraId="0510EFA6" w14:textId="77777777" w:rsidR="00513F62" w:rsidRDefault="00513F62" w:rsidP="00513F62">
            <w:pPr>
              <w:spacing w:before="60"/>
              <w:rPr>
                <w:lang w:eastAsia="da-DK"/>
              </w:rPr>
            </w:pPr>
          </w:p>
          <w:p w14:paraId="44148423" w14:textId="75C65C83" w:rsidR="00513F62" w:rsidRDefault="00513F62" w:rsidP="00513F62">
            <w:pPr>
              <w:spacing w:before="60" w:after="120"/>
              <w:rPr>
                <w:szCs w:val="24"/>
              </w:rPr>
            </w:pPr>
            <w:r w:rsidRPr="007055F7">
              <w:rPr>
                <w:i/>
                <w:iCs/>
                <w:lang w:eastAsia="da-DK"/>
              </w:rPr>
              <w:lastRenderedPageBreak/>
              <w:t>MedCom anbefaler, at s</w:t>
            </w:r>
            <w:r w:rsidRPr="007055F7">
              <w:rPr>
                <w:rFonts w:cstheme="minorHAnsi"/>
                <w:i/>
                <w:iCs/>
                <w:lang w:eastAsia="da-DK"/>
              </w:rPr>
              <w:t>ignatur så vidt muligt autoudfyldes af systemet. I tilfælde af elementer</w:t>
            </w:r>
            <w:r>
              <w:rPr>
                <w:rFonts w:cstheme="minorHAnsi"/>
                <w:i/>
                <w:iCs/>
                <w:lang w:eastAsia="da-DK"/>
              </w:rPr>
              <w:t>,</w:t>
            </w:r>
            <w:r w:rsidRPr="007055F7">
              <w:rPr>
                <w:rFonts w:cstheme="minorHAnsi"/>
                <w:i/>
                <w:iCs/>
                <w:lang w:eastAsia="da-DK"/>
              </w:rPr>
              <w:t xml:space="preserve"> som ikke kan autoudfyldes af systemet, skal disse kunne tilføjes manuelt af brugeren, fx relevant telefonnummer</w:t>
            </w:r>
            <w:r>
              <w:rPr>
                <w:rFonts w:cstheme="minorHAnsi"/>
                <w:i/>
                <w:iCs/>
                <w:lang w:eastAsia="da-DK"/>
              </w:rPr>
              <w:t>.</w:t>
            </w:r>
          </w:p>
        </w:tc>
        <w:tc>
          <w:tcPr>
            <w:tcW w:w="737" w:type="pct"/>
          </w:tcPr>
          <w:p w14:paraId="621E0CED" w14:textId="77777777" w:rsidR="00513F62" w:rsidRPr="00E814FE" w:rsidRDefault="00513F62" w:rsidP="00513F62">
            <w:pPr>
              <w:spacing w:before="60"/>
              <w:rPr>
                <w:rFonts w:ascii="Courier New" w:hAnsi="Courier New" w:cs="Courier New"/>
                <w:szCs w:val="24"/>
              </w:rPr>
            </w:pPr>
          </w:p>
        </w:tc>
        <w:tc>
          <w:tcPr>
            <w:tcW w:w="1107" w:type="pct"/>
          </w:tcPr>
          <w:p w14:paraId="35E2D49D" w14:textId="55D80A0B" w:rsidR="00513F62" w:rsidRDefault="00513F62" w:rsidP="00513F62">
            <w:pPr>
              <w:spacing w:before="60" w:after="120"/>
              <w:rPr>
                <w:szCs w:val="24"/>
              </w:rPr>
            </w:pPr>
            <w:r>
              <w:t xml:space="preserve">Fx den sundhedsfaglige som har skrevet meddelelsens tekst anvendes som forfatter for </w:t>
            </w:r>
            <w:r>
              <w:rPr>
                <w:lang w:eastAsia="da-DK"/>
              </w:rPr>
              <w:t xml:space="preserve">meddelelsesteksten og informationerne hentes </w:t>
            </w:r>
            <w:r>
              <w:rPr>
                <w:lang w:eastAsia="da-DK"/>
              </w:rPr>
              <w:lastRenderedPageBreak/>
              <w:t>automatisk, baseret på, hvem der er logget ind.</w:t>
            </w:r>
          </w:p>
        </w:tc>
        <w:tc>
          <w:tcPr>
            <w:tcW w:w="1031" w:type="pct"/>
          </w:tcPr>
          <w:p w14:paraId="5A034FD1" w14:textId="77777777" w:rsidR="00513F62" w:rsidRPr="00E814FE" w:rsidRDefault="00513F62" w:rsidP="00513F62">
            <w:pPr>
              <w:spacing w:before="60"/>
              <w:rPr>
                <w:rFonts w:cs="Calibri"/>
                <w:szCs w:val="24"/>
              </w:rPr>
            </w:pPr>
          </w:p>
        </w:tc>
        <w:tc>
          <w:tcPr>
            <w:tcW w:w="393" w:type="pct"/>
          </w:tcPr>
          <w:p w14:paraId="4C19FB63" w14:textId="3D6B22C2" w:rsidR="00513F62" w:rsidRDefault="00000000" w:rsidP="00513F62">
            <w:pPr>
              <w:spacing w:before="60"/>
              <w:rPr>
                <w:rFonts w:cstheme="minorHAnsi"/>
              </w:rPr>
            </w:pPr>
            <w:sdt>
              <w:sdtPr>
                <w:rPr>
                  <w:rFonts w:cstheme="minorHAnsi"/>
                </w:rPr>
                <w:alias w:val="MedCom vurdering"/>
                <w:tag w:val="MedCom vurdering"/>
                <w:id w:val="-2020072501"/>
                <w:placeholder>
                  <w:docPart w:val="59670618DA524B229FDA2F91DFDB5D7E"/>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3E7A3B" w:rsidRPr="00775F80">
                  <w:rPr>
                    <w:rStyle w:val="Pladsholdertekst"/>
                    <w:rFonts w:eastAsia="Calibri"/>
                  </w:rPr>
                  <w:t>Vælg</w:t>
                </w:r>
              </w:sdtContent>
            </w:sdt>
          </w:p>
        </w:tc>
      </w:tr>
      <w:tr w:rsidR="00513F62" w:rsidRPr="00E814FE" w14:paraId="1AF6AF16" w14:textId="77777777" w:rsidTr="005611FD">
        <w:tc>
          <w:tcPr>
            <w:tcW w:w="362" w:type="pct"/>
          </w:tcPr>
          <w:p w14:paraId="618B6A3A" w14:textId="57586929" w:rsidR="00513F62" w:rsidRPr="005572E3" w:rsidRDefault="00513F62" w:rsidP="00513F62">
            <w:pPr>
              <w:pStyle w:val="Overskrift3"/>
              <w:keepNext w:val="0"/>
              <w:keepLines w:val="0"/>
              <w:numPr>
                <w:ilvl w:val="3"/>
                <w:numId w:val="4"/>
              </w:numPr>
              <w:rPr>
                <w:color w:val="auto"/>
                <w:sz w:val="21"/>
                <w:szCs w:val="21"/>
              </w:rPr>
            </w:pPr>
            <w:bookmarkStart w:id="36" w:name="_Ref130728566"/>
          </w:p>
        </w:tc>
        <w:bookmarkEnd w:id="36"/>
        <w:tc>
          <w:tcPr>
            <w:tcW w:w="1370" w:type="pct"/>
          </w:tcPr>
          <w:p w14:paraId="3D5F782C" w14:textId="40DC17AF" w:rsidR="00513F62" w:rsidRDefault="00513F62" w:rsidP="00513F62">
            <w:pPr>
              <w:spacing w:before="60" w:after="120"/>
              <w:rPr>
                <w:szCs w:val="24"/>
              </w:rPr>
            </w:pPr>
            <w:r>
              <w:rPr>
                <w:szCs w:val="24"/>
              </w:rPr>
              <w:t>Vis, at systemet indsætter og viser følgende informationer som afsenders signatur i meddelelsens meddelelsessegment</w:t>
            </w:r>
          </w:p>
          <w:p w14:paraId="0BE7EBC3" w14:textId="77777777" w:rsidR="00513F62" w:rsidRDefault="00513F62" w:rsidP="00513F62">
            <w:pPr>
              <w:pStyle w:val="Listeafsnit"/>
              <w:numPr>
                <w:ilvl w:val="0"/>
                <w:numId w:val="13"/>
              </w:numPr>
              <w:spacing w:before="60" w:after="120" w:line="240" w:lineRule="auto"/>
              <w:rPr>
                <w:rFonts w:eastAsia="Times New Roman"/>
                <w:szCs w:val="24"/>
              </w:rPr>
            </w:pPr>
            <w:r w:rsidRPr="000D2FA7">
              <w:rPr>
                <w:rFonts w:eastAsia="Times New Roman"/>
                <w:szCs w:val="24"/>
              </w:rPr>
              <w:t>Dato og tidspunkt</w:t>
            </w:r>
          </w:p>
          <w:p w14:paraId="5B4C5E0C" w14:textId="77777777" w:rsidR="00513F62" w:rsidRDefault="00513F62" w:rsidP="00513F62">
            <w:pPr>
              <w:pStyle w:val="Listeafsnit"/>
              <w:numPr>
                <w:ilvl w:val="0"/>
                <w:numId w:val="13"/>
              </w:numPr>
              <w:spacing w:before="60" w:after="120" w:line="240" w:lineRule="auto"/>
              <w:rPr>
                <w:rFonts w:eastAsia="Times New Roman"/>
                <w:szCs w:val="24"/>
              </w:rPr>
            </w:pPr>
            <w:r>
              <w:rPr>
                <w:rFonts w:eastAsia="Times New Roman"/>
                <w:szCs w:val="24"/>
              </w:rPr>
              <w:t>Forfatters n</w:t>
            </w:r>
            <w:r w:rsidRPr="000D2FA7">
              <w:rPr>
                <w:rFonts w:eastAsia="Times New Roman"/>
                <w:szCs w:val="24"/>
              </w:rPr>
              <w:t>avn</w:t>
            </w:r>
          </w:p>
          <w:p w14:paraId="1BC0D3C5" w14:textId="77777777" w:rsidR="00513F62" w:rsidRDefault="00513F62" w:rsidP="00513F62">
            <w:pPr>
              <w:pStyle w:val="Listeafsnit"/>
              <w:numPr>
                <w:ilvl w:val="0"/>
                <w:numId w:val="13"/>
              </w:numPr>
              <w:spacing w:before="60" w:after="120" w:line="240" w:lineRule="auto"/>
              <w:rPr>
                <w:rFonts w:eastAsia="Times New Roman"/>
                <w:szCs w:val="24"/>
              </w:rPr>
            </w:pPr>
            <w:r w:rsidRPr="000D2FA7">
              <w:rPr>
                <w:rFonts w:eastAsia="Times New Roman"/>
                <w:szCs w:val="24"/>
              </w:rPr>
              <w:t>Stillingsbetegnelse</w:t>
            </w:r>
          </w:p>
          <w:p w14:paraId="4F88E523" w14:textId="77777777" w:rsidR="00513F62" w:rsidRPr="00FA4033" w:rsidRDefault="00513F62" w:rsidP="00513F62">
            <w:pPr>
              <w:pStyle w:val="Listeafsnit"/>
              <w:numPr>
                <w:ilvl w:val="0"/>
                <w:numId w:val="13"/>
              </w:numPr>
              <w:spacing w:before="60" w:after="120" w:line="240" w:lineRule="auto"/>
              <w:rPr>
                <w:rFonts w:eastAsia="Times New Roman"/>
                <w:szCs w:val="24"/>
              </w:rPr>
            </w:pPr>
            <w:r w:rsidRPr="00FA4033">
              <w:rPr>
                <w:rFonts w:eastAsia="Times New Roman"/>
                <w:szCs w:val="24"/>
              </w:rPr>
              <w:t>Relevant telefonnummer</w:t>
            </w:r>
            <w:r w:rsidRPr="00FA4033">
              <w:rPr>
                <w:rFonts w:eastAsia="Times New Roman"/>
              </w:rPr>
              <w:t xml:space="preserve"> </w:t>
            </w:r>
          </w:p>
          <w:p w14:paraId="3C7730A7" w14:textId="12B84CF8" w:rsidR="00513F62" w:rsidRPr="007055F7" w:rsidRDefault="00513F62" w:rsidP="00513F62">
            <w:pPr>
              <w:spacing w:before="60"/>
              <w:rPr>
                <w:rFonts w:cstheme="minorHAnsi"/>
                <w:i/>
                <w:iCs/>
                <w:lang w:eastAsia="da-DK"/>
              </w:rPr>
            </w:pPr>
          </w:p>
        </w:tc>
        <w:tc>
          <w:tcPr>
            <w:tcW w:w="737" w:type="pct"/>
          </w:tcPr>
          <w:p w14:paraId="43923AA1" w14:textId="77777777" w:rsidR="00513F62" w:rsidRPr="00E814FE" w:rsidRDefault="00513F62" w:rsidP="00513F62">
            <w:pPr>
              <w:spacing w:before="60"/>
              <w:rPr>
                <w:rFonts w:ascii="Courier New" w:hAnsi="Courier New" w:cs="Courier New"/>
                <w:szCs w:val="24"/>
              </w:rPr>
            </w:pPr>
          </w:p>
        </w:tc>
        <w:tc>
          <w:tcPr>
            <w:tcW w:w="1107" w:type="pct"/>
          </w:tcPr>
          <w:p w14:paraId="2F1C451A" w14:textId="2CD89073" w:rsidR="00513F62" w:rsidRDefault="00513F62" w:rsidP="00513F62">
            <w:pPr>
              <w:spacing w:before="60" w:after="120"/>
              <w:rPr>
                <w:szCs w:val="24"/>
              </w:rPr>
            </w:pPr>
            <w:r>
              <w:rPr>
                <w:szCs w:val="24"/>
              </w:rPr>
              <w:t xml:space="preserve">Signatur på forfatter af meddelelsen </w:t>
            </w:r>
            <w:r w:rsidRPr="000D2FA7">
              <w:rPr>
                <w:szCs w:val="24"/>
              </w:rPr>
              <w:t xml:space="preserve">er indsat og synligt </w:t>
            </w:r>
            <w:r>
              <w:rPr>
                <w:szCs w:val="24"/>
              </w:rPr>
              <w:t xml:space="preserve">for bruger </w:t>
            </w:r>
            <w:r w:rsidRPr="000D2FA7">
              <w:rPr>
                <w:szCs w:val="24"/>
              </w:rPr>
              <w:t>i meddelelsen</w:t>
            </w:r>
            <w:r>
              <w:rPr>
                <w:szCs w:val="24"/>
              </w:rPr>
              <w:t>s meddelelsessegment</w:t>
            </w:r>
            <w:r w:rsidRPr="000D2FA7">
              <w:rPr>
                <w:szCs w:val="24"/>
              </w:rPr>
              <w:t>:</w:t>
            </w:r>
          </w:p>
          <w:p w14:paraId="6A93D5E7" w14:textId="77777777" w:rsidR="00513F62" w:rsidRDefault="00513F62" w:rsidP="00513F62">
            <w:pPr>
              <w:pStyle w:val="Listeafsnit"/>
              <w:numPr>
                <w:ilvl w:val="0"/>
                <w:numId w:val="13"/>
              </w:numPr>
              <w:spacing w:before="60" w:after="120" w:line="240" w:lineRule="auto"/>
              <w:rPr>
                <w:rFonts w:eastAsia="Times New Roman"/>
                <w:szCs w:val="24"/>
              </w:rPr>
            </w:pPr>
            <w:r w:rsidRPr="000D2FA7">
              <w:rPr>
                <w:rFonts w:eastAsia="Times New Roman"/>
                <w:szCs w:val="24"/>
              </w:rPr>
              <w:t>Dato og tidspunkt</w:t>
            </w:r>
          </w:p>
          <w:p w14:paraId="4481E87E" w14:textId="5C28C081" w:rsidR="00513F62" w:rsidRDefault="00513F62" w:rsidP="00513F62">
            <w:pPr>
              <w:pStyle w:val="Listeafsnit"/>
              <w:numPr>
                <w:ilvl w:val="0"/>
                <w:numId w:val="13"/>
              </w:numPr>
              <w:spacing w:before="60" w:after="120" w:line="240" w:lineRule="auto"/>
              <w:rPr>
                <w:rFonts w:eastAsia="Times New Roman"/>
                <w:szCs w:val="24"/>
              </w:rPr>
            </w:pPr>
            <w:r>
              <w:rPr>
                <w:rFonts w:eastAsia="Times New Roman"/>
                <w:szCs w:val="24"/>
              </w:rPr>
              <w:t>Forfatters n</w:t>
            </w:r>
            <w:r w:rsidRPr="000D2FA7">
              <w:rPr>
                <w:rFonts w:eastAsia="Times New Roman"/>
                <w:szCs w:val="24"/>
              </w:rPr>
              <w:t>avn</w:t>
            </w:r>
          </w:p>
          <w:p w14:paraId="131F4CC8" w14:textId="77777777" w:rsidR="00513F62" w:rsidRDefault="00513F62" w:rsidP="00513F62">
            <w:pPr>
              <w:pStyle w:val="Listeafsnit"/>
              <w:numPr>
                <w:ilvl w:val="0"/>
                <w:numId w:val="13"/>
              </w:numPr>
              <w:spacing w:before="60" w:after="120" w:line="240" w:lineRule="auto"/>
              <w:rPr>
                <w:rFonts w:eastAsia="Times New Roman"/>
                <w:szCs w:val="24"/>
              </w:rPr>
            </w:pPr>
            <w:r w:rsidRPr="000D2FA7">
              <w:rPr>
                <w:rFonts w:eastAsia="Times New Roman"/>
                <w:szCs w:val="24"/>
              </w:rPr>
              <w:t>Stillingsbetegnelse</w:t>
            </w:r>
          </w:p>
          <w:p w14:paraId="5BE002A9" w14:textId="4D91AEF3" w:rsidR="00513F62" w:rsidRPr="00225D62" w:rsidRDefault="00513F62" w:rsidP="00513F62">
            <w:pPr>
              <w:pStyle w:val="Listeafsnit"/>
              <w:numPr>
                <w:ilvl w:val="0"/>
                <w:numId w:val="13"/>
              </w:numPr>
              <w:spacing w:before="60" w:after="120" w:line="240" w:lineRule="auto"/>
              <w:rPr>
                <w:rFonts w:eastAsia="Times New Roman"/>
                <w:szCs w:val="24"/>
              </w:rPr>
            </w:pPr>
            <w:r w:rsidRPr="00FA4033">
              <w:rPr>
                <w:rFonts w:eastAsia="Times New Roman"/>
                <w:szCs w:val="24"/>
              </w:rPr>
              <w:t>Relevant telefonnummer</w:t>
            </w:r>
            <w:r w:rsidRPr="00FA4033">
              <w:rPr>
                <w:rFonts w:eastAsia="Times New Roman"/>
              </w:rPr>
              <w:t xml:space="preserve"> </w:t>
            </w:r>
          </w:p>
        </w:tc>
        <w:tc>
          <w:tcPr>
            <w:tcW w:w="1031" w:type="pct"/>
          </w:tcPr>
          <w:p w14:paraId="3BD2F4DF" w14:textId="77777777" w:rsidR="00513F62" w:rsidRPr="00E814FE" w:rsidRDefault="00513F62" w:rsidP="00513F62">
            <w:pPr>
              <w:spacing w:before="60"/>
              <w:rPr>
                <w:rFonts w:cs="Calibri"/>
                <w:szCs w:val="24"/>
              </w:rPr>
            </w:pPr>
          </w:p>
        </w:tc>
        <w:tc>
          <w:tcPr>
            <w:tcW w:w="393" w:type="pct"/>
          </w:tcPr>
          <w:p w14:paraId="2708E2EF" w14:textId="0F640B4C" w:rsidR="00513F62" w:rsidRDefault="00000000" w:rsidP="00513F62">
            <w:pPr>
              <w:spacing w:before="60"/>
              <w:rPr>
                <w:rFonts w:cstheme="minorHAnsi"/>
              </w:rPr>
            </w:pPr>
            <w:sdt>
              <w:sdtPr>
                <w:rPr>
                  <w:rFonts w:cstheme="minorHAnsi"/>
                </w:rPr>
                <w:alias w:val="MedCom vurdering"/>
                <w:tag w:val="MedCom vurdering"/>
                <w:id w:val="740289609"/>
                <w:placeholder>
                  <w:docPart w:val="E8F4BEFDFB964E24847B79F3505A5BE6"/>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513F62" w:rsidRPr="00775F80">
                  <w:rPr>
                    <w:rStyle w:val="Pladsholdertekst"/>
                    <w:rFonts w:eastAsia="Calibri"/>
                  </w:rPr>
                  <w:t>Vælg</w:t>
                </w:r>
              </w:sdtContent>
            </w:sdt>
          </w:p>
        </w:tc>
      </w:tr>
      <w:tr w:rsidR="00513F62" w:rsidRPr="00E814FE" w14:paraId="560131AF" w14:textId="77777777" w:rsidTr="005611FD">
        <w:tc>
          <w:tcPr>
            <w:tcW w:w="362" w:type="pct"/>
          </w:tcPr>
          <w:p w14:paraId="60CAAA56" w14:textId="418B7737" w:rsidR="00513F62" w:rsidRPr="005572E3" w:rsidRDefault="00513F62" w:rsidP="00513F62">
            <w:pPr>
              <w:pStyle w:val="Overskrift3"/>
              <w:numPr>
                <w:ilvl w:val="3"/>
                <w:numId w:val="4"/>
              </w:numPr>
              <w:rPr>
                <w:color w:val="auto"/>
                <w:sz w:val="21"/>
                <w:szCs w:val="21"/>
              </w:rPr>
            </w:pPr>
            <w:bookmarkStart w:id="37" w:name="_Ref122441080"/>
          </w:p>
        </w:tc>
        <w:bookmarkEnd w:id="37"/>
        <w:tc>
          <w:tcPr>
            <w:tcW w:w="1370" w:type="pct"/>
          </w:tcPr>
          <w:p w14:paraId="59F59EED" w14:textId="7177DEC3" w:rsidR="00513F62" w:rsidRPr="00226EF3" w:rsidRDefault="00513F62" w:rsidP="00F23467">
            <w:pPr>
              <w:keepNext/>
              <w:spacing w:before="60" w:after="120"/>
            </w:pPr>
            <w:r>
              <w:rPr>
                <w:szCs w:val="24"/>
              </w:rPr>
              <w:t>Send meddelelsen</w:t>
            </w:r>
            <w:r w:rsidRPr="00A74A7C">
              <w:rPr>
                <w:szCs w:val="24"/>
              </w:rPr>
              <w:t xml:space="preserve"> </w:t>
            </w:r>
            <w:r>
              <w:rPr>
                <w:szCs w:val="24"/>
              </w:rPr>
              <w:t>til rette modtager, når meddelelsen lever op til kravene for udfyldelse samt maks. begrænsning på 100 MB</w:t>
            </w:r>
            <w:r w:rsidR="00ED7D5F">
              <w:rPr>
                <w:szCs w:val="24"/>
              </w:rPr>
              <w:t xml:space="preserve"> og inkluderer korrekte tekniske referencer</w:t>
            </w:r>
            <w:r>
              <w:rPr>
                <w:szCs w:val="24"/>
              </w:rPr>
              <w:t xml:space="preserve">. </w:t>
            </w:r>
          </w:p>
        </w:tc>
        <w:tc>
          <w:tcPr>
            <w:tcW w:w="737" w:type="pct"/>
          </w:tcPr>
          <w:p w14:paraId="3EDEC356" w14:textId="77777777" w:rsidR="00513F62" w:rsidRPr="00E814FE" w:rsidRDefault="00513F62" w:rsidP="00513F62">
            <w:pPr>
              <w:keepNext/>
              <w:spacing w:before="60"/>
              <w:rPr>
                <w:rFonts w:ascii="Courier New" w:hAnsi="Courier New" w:cs="Courier New"/>
                <w:szCs w:val="24"/>
              </w:rPr>
            </w:pPr>
          </w:p>
        </w:tc>
        <w:tc>
          <w:tcPr>
            <w:tcW w:w="1107" w:type="pct"/>
          </w:tcPr>
          <w:p w14:paraId="02F8A0E6" w14:textId="188BDDAB" w:rsidR="00513F62" w:rsidRPr="000D2FA7" w:rsidRDefault="00513F62" w:rsidP="00513F62">
            <w:pPr>
              <w:keepNext/>
              <w:spacing w:before="60" w:after="120"/>
            </w:pPr>
            <w:r>
              <w:t xml:space="preserve">Meddelelsen er udfyldt korrekt og er sendt til rette modtager. </w:t>
            </w:r>
          </w:p>
        </w:tc>
        <w:tc>
          <w:tcPr>
            <w:tcW w:w="1031" w:type="pct"/>
          </w:tcPr>
          <w:p w14:paraId="17414530" w14:textId="77777777" w:rsidR="00513F62" w:rsidRPr="00E814FE" w:rsidRDefault="00513F62" w:rsidP="00513F62">
            <w:pPr>
              <w:keepNext/>
              <w:spacing w:before="60"/>
              <w:rPr>
                <w:rFonts w:cs="Calibri"/>
                <w:szCs w:val="24"/>
              </w:rPr>
            </w:pPr>
          </w:p>
        </w:tc>
        <w:tc>
          <w:tcPr>
            <w:tcW w:w="393" w:type="pct"/>
          </w:tcPr>
          <w:p w14:paraId="3E080DAB" w14:textId="04078FF4" w:rsidR="00513F62" w:rsidRPr="00E814FE" w:rsidRDefault="00000000" w:rsidP="00513F62">
            <w:pPr>
              <w:keepNext/>
              <w:spacing w:before="60"/>
              <w:rPr>
                <w:rFonts w:cs="Calibri"/>
                <w:szCs w:val="24"/>
              </w:rPr>
            </w:pPr>
            <w:sdt>
              <w:sdtPr>
                <w:rPr>
                  <w:rFonts w:cstheme="minorHAnsi"/>
                </w:rPr>
                <w:alias w:val="MedCom vurdering"/>
                <w:tag w:val="MedCom vurdering"/>
                <w:id w:val="1425455908"/>
                <w:placeholder>
                  <w:docPart w:val="2B296A826AC24BA2993556CB1319341C"/>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513F62" w:rsidRPr="00775F80">
                  <w:rPr>
                    <w:rStyle w:val="Pladsholdertekst"/>
                    <w:rFonts w:eastAsia="Calibri"/>
                  </w:rPr>
                  <w:t>Vælg</w:t>
                </w:r>
              </w:sdtContent>
            </w:sdt>
          </w:p>
        </w:tc>
      </w:tr>
    </w:tbl>
    <w:p w14:paraId="5453CC2F" w14:textId="77777777" w:rsidR="0020770B" w:rsidRDefault="0020770B"/>
    <w:p w14:paraId="292C4B6D" w14:textId="77777777" w:rsidR="0020770B" w:rsidRDefault="0020770B"/>
    <w:p w14:paraId="1C52A3BD" w14:textId="133F8AFE" w:rsidR="0065281A" w:rsidRPr="00FE7488" w:rsidRDefault="0020770B" w:rsidP="00012162">
      <w:pPr>
        <w:pStyle w:val="Overskrift3"/>
        <w:numPr>
          <w:ilvl w:val="2"/>
          <w:numId w:val="4"/>
        </w:numPr>
        <w:rPr>
          <w:lang w:val="en-US"/>
        </w:rPr>
      </w:pPr>
      <w:r w:rsidRPr="00376EA4">
        <w:rPr>
          <w:lang w:val="en-US"/>
        </w:rPr>
        <w:br w:type="page"/>
      </w:r>
      <w:bookmarkStart w:id="38" w:name="_Ref126225767"/>
      <w:r w:rsidR="0065281A" w:rsidRPr="00376EA4">
        <w:rPr>
          <w:lang w:val="en-US"/>
        </w:rPr>
        <w:lastRenderedPageBreak/>
        <w:t xml:space="preserve">S1.A1: Send </w:t>
      </w:r>
      <w:proofErr w:type="spellStart"/>
      <w:r w:rsidR="0065281A" w:rsidRPr="00376EA4">
        <w:rPr>
          <w:lang w:val="en-US"/>
        </w:rPr>
        <w:t>CareCommunication</w:t>
      </w:r>
      <w:proofErr w:type="spellEnd"/>
      <w:r w:rsidR="0065281A" w:rsidRPr="00376EA4">
        <w:rPr>
          <w:lang w:val="en-US"/>
        </w:rPr>
        <w:t xml:space="preserve"> </w:t>
      </w:r>
      <w:r w:rsidR="0065281A" w:rsidRPr="00FE7488">
        <w:rPr>
          <w:lang w:val="en-US"/>
        </w:rPr>
        <w:t xml:space="preserve">med </w:t>
      </w:r>
      <w:proofErr w:type="spellStart"/>
      <w:r w:rsidR="0065281A" w:rsidRPr="00FE7488">
        <w:rPr>
          <w:lang w:val="en-US"/>
        </w:rPr>
        <w:t>vedhæft</w:t>
      </w:r>
      <w:r w:rsidR="00376EA4" w:rsidRPr="00FE7488">
        <w:rPr>
          <w:lang w:val="en-US"/>
        </w:rPr>
        <w:t>ede</w:t>
      </w:r>
      <w:proofErr w:type="spellEnd"/>
      <w:r w:rsidR="0065281A" w:rsidRPr="00FE7488">
        <w:rPr>
          <w:lang w:val="en-US"/>
        </w:rPr>
        <w:t xml:space="preserve"> </w:t>
      </w:r>
      <w:proofErr w:type="gramStart"/>
      <w:r w:rsidR="0065281A" w:rsidRPr="00FE7488">
        <w:rPr>
          <w:lang w:val="en-US"/>
        </w:rPr>
        <w:t>filer</w:t>
      </w:r>
      <w:bookmarkEnd w:id="38"/>
      <w:proofErr w:type="gramEnd"/>
    </w:p>
    <w:tbl>
      <w:tblPr>
        <w:tblStyle w:val="Tabel-Gitter"/>
        <w:tblW w:w="13708" w:type="dxa"/>
        <w:tblLook w:val="04A0" w:firstRow="1" w:lastRow="0" w:firstColumn="1" w:lastColumn="0" w:noHBand="0" w:noVBand="1"/>
      </w:tblPr>
      <w:tblGrid>
        <w:gridCol w:w="993"/>
        <w:gridCol w:w="3680"/>
        <w:gridCol w:w="2126"/>
        <w:gridCol w:w="3119"/>
        <w:gridCol w:w="2690"/>
        <w:gridCol w:w="1100"/>
      </w:tblGrid>
      <w:tr w:rsidR="00B50114" w14:paraId="6BD623BD" w14:textId="77777777" w:rsidTr="002235D0">
        <w:tc>
          <w:tcPr>
            <w:tcW w:w="993" w:type="dxa"/>
            <w:shd w:val="clear" w:color="auto" w:fill="152F4A"/>
            <w:vAlign w:val="center"/>
          </w:tcPr>
          <w:p w14:paraId="4ACE261C" w14:textId="701A60BB" w:rsidR="002666CE" w:rsidRDefault="002666CE" w:rsidP="002666CE">
            <w:r w:rsidRPr="003636DE">
              <w:rPr>
                <w:rFonts w:cs="Calibri"/>
                <w:b/>
                <w:bCs/>
                <w:color w:val="FFFFFF"/>
                <w:szCs w:val="24"/>
              </w:rPr>
              <w:t>Teststep #</w:t>
            </w:r>
          </w:p>
        </w:tc>
        <w:tc>
          <w:tcPr>
            <w:tcW w:w="3680" w:type="dxa"/>
            <w:shd w:val="clear" w:color="auto" w:fill="152F4A"/>
            <w:vAlign w:val="center"/>
          </w:tcPr>
          <w:p w14:paraId="6198D60A" w14:textId="3EFDDBB9" w:rsidR="002666CE" w:rsidRDefault="002666CE" w:rsidP="002666CE">
            <w:r w:rsidRPr="003636DE">
              <w:rPr>
                <w:rFonts w:cs="Calibri"/>
                <w:b/>
                <w:bCs/>
                <w:color w:val="FFFFFF"/>
                <w:szCs w:val="24"/>
              </w:rPr>
              <w:t>Handling</w:t>
            </w:r>
          </w:p>
        </w:tc>
        <w:tc>
          <w:tcPr>
            <w:tcW w:w="2126" w:type="dxa"/>
            <w:shd w:val="clear" w:color="auto" w:fill="152F4A"/>
            <w:vAlign w:val="center"/>
          </w:tcPr>
          <w:p w14:paraId="3F581D9E" w14:textId="2BE3105D" w:rsidR="002666CE" w:rsidRDefault="002666CE" w:rsidP="002666CE">
            <w:r w:rsidRPr="003636DE">
              <w:rPr>
                <w:rFonts w:cs="Calibri"/>
                <w:b/>
                <w:bCs/>
                <w:color w:val="FFFFFF"/>
                <w:szCs w:val="24"/>
              </w:rPr>
              <w:t>Testdata</w:t>
            </w:r>
            <w:r>
              <w:rPr>
                <w:rFonts w:cs="Calibri"/>
                <w:b/>
                <w:bCs/>
                <w:color w:val="FFFFFF"/>
                <w:szCs w:val="24"/>
              </w:rPr>
              <w:t>/testperson</w:t>
            </w:r>
          </w:p>
        </w:tc>
        <w:tc>
          <w:tcPr>
            <w:tcW w:w="3119" w:type="dxa"/>
            <w:shd w:val="clear" w:color="auto" w:fill="152F4A"/>
            <w:vAlign w:val="center"/>
          </w:tcPr>
          <w:p w14:paraId="32750406" w14:textId="40F7968D" w:rsidR="002666CE" w:rsidRDefault="002666CE" w:rsidP="002666CE">
            <w:r w:rsidRPr="003636DE">
              <w:rPr>
                <w:rFonts w:cs="Calibri"/>
                <w:b/>
                <w:bCs/>
                <w:color w:val="FFFFFF"/>
                <w:szCs w:val="24"/>
              </w:rPr>
              <w:t>Forventet resultat</w:t>
            </w:r>
          </w:p>
        </w:tc>
        <w:tc>
          <w:tcPr>
            <w:tcW w:w="2690" w:type="dxa"/>
            <w:shd w:val="clear" w:color="auto" w:fill="152F4A"/>
            <w:vAlign w:val="center"/>
          </w:tcPr>
          <w:p w14:paraId="4E283AE9" w14:textId="75578619" w:rsidR="002666CE" w:rsidRDefault="002666CE" w:rsidP="002666CE">
            <w:r w:rsidRPr="003636DE">
              <w:rPr>
                <w:rFonts w:cs="Calibri"/>
                <w:b/>
                <w:bCs/>
                <w:color w:val="FFFFFF"/>
                <w:szCs w:val="24"/>
              </w:rPr>
              <w:t>Aktuelt resultat</w:t>
            </w:r>
          </w:p>
        </w:tc>
        <w:tc>
          <w:tcPr>
            <w:tcW w:w="1100" w:type="dxa"/>
            <w:shd w:val="clear" w:color="auto" w:fill="152F4A"/>
            <w:vAlign w:val="center"/>
          </w:tcPr>
          <w:p w14:paraId="7868E996" w14:textId="39C055FB" w:rsidR="002666CE" w:rsidRDefault="002666CE" w:rsidP="002666CE">
            <w:r w:rsidRPr="003636DE">
              <w:rPr>
                <w:rFonts w:cs="Calibri"/>
                <w:b/>
                <w:bCs/>
                <w:color w:val="FFFFFF"/>
                <w:szCs w:val="24"/>
              </w:rPr>
              <w:t>MedCom vurdering</w:t>
            </w:r>
          </w:p>
        </w:tc>
      </w:tr>
      <w:tr w:rsidR="00D12308" w14:paraId="3A1231FE" w14:textId="77777777" w:rsidTr="002235D0">
        <w:tc>
          <w:tcPr>
            <w:tcW w:w="993" w:type="dxa"/>
          </w:tcPr>
          <w:p w14:paraId="1125FA6E" w14:textId="14217FDD" w:rsidR="008F39F8" w:rsidRPr="00BD5B95" w:rsidRDefault="008F39F8" w:rsidP="008F39F8">
            <w:pPr>
              <w:pStyle w:val="Listeafsnit"/>
              <w:numPr>
                <w:ilvl w:val="3"/>
                <w:numId w:val="4"/>
              </w:numPr>
              <w:spacing w:line="240" w:lineRule="auto"/>
            </w:pPr>
            <w:bookmarkStart w:id="39" w:name="_Ref122507296"/>
          </w:p>
        </w:tc>
        <w:bookmarkEnd w:id="39"/>
        <w:tc>
          <w:tcPr>
            <w:tcW w:w="3680" w:type="dxa"/>
          </w:tcPr>
          <w:p w14:paraId="79050FAB" w14:textId="629230EE" w:rsidR="002666CE" w:rsidRDefault="00B50114" w:rsidP="002666CE">
            <w:r>
              <w:t xml:space="preserve">Vis, at der er dannet en </w:t>
            </w:r>
            <w:r w:rsidR="00D12308">
              <w:t>CareCommunication med oplysninger</w:t>
            </w:r>
            <w:r w:rsidR="000941D4">
              <w:t xml:space="preserve"> fra teststep </w:t>
            </w:r>
            <w:r w:rsidR="001873DB" w:rsidRPr="001873DB">
              <w:rPr>
                <w:sz w:val="18"/>
                <w:szCs w:val="18"/>
              </w:rPr>
              <w:fldChar w:fldCharType="begin"/>
            </w:r>
            <w:r w:rsidR="001873DB" w:rsidRPr="001873DB">
              <w:rPr>
                <w:sz w:val="18"/>
                <w:szCs w:val="18"/>
              </w:rPr>
              <w:instrText xml:space="preserve"> REF _Ref121389307 \r \h  \* MERGEFORMAT </w:instrText>
            </w:r>
            <w:r w:rsidR="001873DB" w:rsidRPr="001873DB">
              <w:rPr>
                <w:sz w:val="18"/>
                <w:szCs w:val="18"/>
              </w:rPr>
            </w:r>
            <w:r w:rsidR="001873DB" w:rsidRPr="001873DB">
              <w:rPr>
                <w:sz w:val="18"/>
                <w:szCs w:val="18"/>
              </w:rPr>
              <w:fldChar w:fldCharType="separate"/>
            </w:r>
            <w:r w:rsidR="00347A3C">
              <w:rPr>
                <w:sz w:val="18"/>
                <w:szCs w:val="18"/>
              </w:rPr>
              <w:t>3.3.1.1</w:t>
            </w:r>
            <w:r w:rsidR="001873DB" w:rsidRPr="001873DB">
              <w:rPr>
                <w:sz w:val="18"/>
                <w:szCs w:val="18"/>
              </w:rPr>
              <w:fldChar w:fldCharType="end"/>
            </w:r>
            <w:r w:rsidR="001873DB" w:rsidRPr="00084153">
              <w:rPr>
                <w:sz w:val="18"/>
                <w:szCs w:val="18"/>
              </w:rPr>
              <w:t>-</w:t>
            </w:r>
            <w:r w:rsidR="00FE2E20" w:rsidRPr="001873DB">
              <w:rPr>
                <w:sz w:val="18"/>
                <w:szCs w:val="18"/>
              </w:rPr>
              <w:fldChar w:fldCharType="begin"/>
            </w:r>
            <w:r w:rsidR="00FE2E20" w:rsidRPr="001873DB">
              <w:rPr>
                <w:sz w:val="18"/>
                <w:szCs w:val="18"/>
              </w:rPr>
              <w:instrText xml:space="preserve"> REF _Ref121389015 \r \h </w:instrText>
            </w:r>
            <w:r w:rsidR="00F97CA7">
              <w:rPr>
                <w:sz w:val="18"/>
                <w:szCs w:val="18"/>
              </w:rPr>
              <w:instrText xml:space="preserve"> \* MERGEFORMAT </w:instrText>
            </w:r>
            <w:r w:rsidR="00FE2E20" w:rsidRPr="001873DB">
              <w:rPr>
                <w:sz w:val="18"/>
                <w:szCs w:val="18"/>
              </w:rPr>
            </w:r>
            <w:r w:rsidR="00FE2E20" w:rsidRPr="001873DB">
              <w:rPr>
                <w:sz w:val="18"/>
                <w:szCs w:val="18"/>
              </w:rPr>
              <w:fldChar w:fldCharType="separate"/>
            </w:r>
            <w:r w:rsidR="00FE2E20">
              <w:rPr>
                <w:sz w:val="18"/>
                <w:szCs w:val="18"/>
              </w:rPr>
              <w:t>3.3.1.5</w:t>
            </w:r>
            <w:r w:rsidR="00FE2E20" w:rsidRPr="001873DB">
              <w:rPr>
                <w:sz w:val="18"/>
                <w:szCs w:val="18"/>
              </w:rPr>
              <w:fldChar w:fldCharType="end"/>
            </w:r>
          </w:p>
        </w:tc>
        <w:tc>
          <w:tcPr>
            <w:tcW w:w="2126" w:type="dxa"/>
          </w:tcPr>
          <w:p w14:paraId="52371EC9" w14:textId="739039C8" w:rsidR="002666CE" w:rsidRDefault="00A56237" w:rsidP="002666CE">
            <w:r w:rsidRPr="00135410">
              <w:rPr>
                <w:color w:val="3B3838" w:themeColor="background2" w:themeShade="40"/>
                <w:sz w:val="18"/>
                <w:szCs w:val="18"/>
              </w:rPr>
              <w:t>Fortsættelse fra</w:t>
            </w:r>
            <w:r w:rsidR="00BD3161" w:rsidRPr="00135410">
              <w:rPr>
                <w:color w:val="3B3838" w:themeColor="background2" w:themeShade="40"/>
                <w:sz w:val="18"/>
                <w:szCs w:val="18"/>
              </w:rPr>
              <w:t xml:space="preserve"> </w:t>
            </w:r>
            <w:r w:rsidR="00FE2E20" w:rsidRPr="001873DB">
              <w:rPr>
                <w:sz w:val="18"/>
                <w:szCs w:val="18"/>
              </w:rPr>
              <w:fldChar w:fldCharType="begin"/>
            </w:r>
            <w:r w:rsidR="00FE2E20" w:rsidRPr="001873DB">
              <w:rPr>
                <w:sz w:val="18"/>
                <w:szCs w:val="18"/>
              </w:rPr>
              <w:instrText xml:space="preserve"> REF _Ref121389015 \r \h </w:instrText>
            </w:r>
            <w:r w:rsidR="00F97CA7">
              <w:rPr>
                <w:sz w:val="18"/>
                <w:szCs w:val="18"/>
              </w:rPr>
              <w:instrText xml:space="preserve"> \* MERGEFORMAT </w:instrText>
            </w:r>
            <w:r w:rsidR="00FE2E20" w:rsidRPr="001873DB">
              <w:rPr>
                <w:sz w:val="18"/>
                <w:szCs w:val="18"/>
              </w:rPr>
            </w:r>
            <w:r w:rsidR="00FE2E20" w:rsidRPr="001873DB">
              <w:rPr>
                <w:sz w:val="18"/>
                <w:szCs w:val="18"/>
              </w:rPr>
              <w:fldChar w:fldCharType="separate"/>
            </w:r>
            <w:r w:rsidR="00FE2E20">
              <w:rPr>
                <w:sz w:val="18"/>
                <w:szCs w:val="18"/>
              </w:rPr>
              <w:t>3.3.1.5</w:t>
            </w:r>
            <w:r w:rsidR="00FE2E20" w:rsidRPr="001873DB">
              <w:rPr>
                <w:sz w:val="18"/>
                <w:szCs w:val="18"/>
              </w:rPr>
              <w:fldChar w:fldCharType="end"/>
            </w:r>
          </w:p>
        </w:tc>
        <w:tc>
          <w:tcPr>
            <w:tcW w:w="3119" w:type="dxa"/>
          </w:tcPr>
          <w:p w14:paraId="27A4F50A" w14:textId="40905B5B" w:rsidR="002666CE" w:rsidRDefault="009A55E2" w:rsidP="002666CE">
            <w:r>
              <w:t xml:space="preserve">Teststep </w:t>
            </w:r>
            <w:r w:rsidRPr="001873DB">
              <w:rPr>
                <w:sz w:val="18"/>
                <w:szCs w:val="18"/>
              </w:rPr>
              <w:fldChar w:fldCharType="begin"/>
            </w:r>
            <w:r w:rsidRPr="001873DB">
              <w:rPr>
                <w:sz w:val="18"/>
                <w:szCs w:val="18"/>
              </w:rPr>
              <w:instrText xml:space="preserve"> REF _Ref121389307 \r \h  \* MERGEFORMAT </w:instrText>
            </w:r>
            <w:r w:rsidRPr="001873DB">
              <w:rPr>
                <w:sz w:val="18"/>
                <w:szCs w:val="18"/>
              </w:rPr>
            </w:r>
            <w:r w:rsidRPr="001873DB">
              <w:rPr>
                <w:sz w:val="18"/>
                <w:szCs w:val="18"/>
              </w:rPr>
              <w:fldChar w:fldCharType="separate"/>
            </w:r>
            <w:r w:rsidR="00347A3C">
              <w:rPr>
                <w:sz w:val="18"/>
                <w:szCs w:val="18"/>
              </w:rPr>
              <w:t>3.3.1.1</w:t>
            </w:r>
            <w:r w:rsidRPr="001873DB">
              <w:rPr>
                <w:sz w:val="18"/>
                <w:szCs w:val="18"/>
              </w:rPr>
              <w:fldChar w:fldCharType="end"/>
            </w:r>
            <w:r w:rsidRPr="001873DB">
              <w:t>-</w:t>
            </w:r>
            <w:r w:rsidRPr="001873DB">
              <w:rPr>
                <w:sz w:val="18"/>
                <w:szCs w:val="18"/>
              </w:rPr>
              <w:fldChar w:fldCharType="begin"/>
            </w:r>
            <w:r w:rsidRPr="001873DB">
              <w:rPr>
                <w:sz w:val="18"/>
                <w:szCs w:val="18"/>
              </w:rPr>
              <w:instrText xml:space="preserve"> REF _Ref121389015 \r \h </w:instrText>
            </w:r>
            <w:r w:rsidR="00F97CA7">
              <w:rPr>
                <w:sz w:val="18"/>
                <w:szCs w:val="18"/>
              </w:rPr>
              <w:instrText xml:space="preserve"> \* MERGEFORMAT </w:instrText>
            </w:r>
            <w:r w:rsidRPr="001873DB">
              <w:rPr>
                <w:sz w:val="18"/>
                <w:szCs w:val="18"/>
              </w:rPr>
            </w:r>
            <w:r w:rsidRPr="001873DB">
              <w:rPr>
                <w:sz w:val="18"/>
                <w:szCs w:val="18"/>
              </w:rPr>
              <w:fldChar w:fldCharType="separate"/>
            </w:r>
            <w:r w:rsidR="00347A3C">
              <w:rPr>
                <w:sz w:val="18"/>
                <w:szCs w:val="18"/>
              </w:rPr>
              <w:t>3.3.1.5</w:t>
            </w:r>
            <w:r w:rsidRPr="001873DB">
              <w:rPr>
                <w:sz w:val="18"/>
                <w:szCs w:val="18"/>
              </w:rPr>
              <w:fldChar w:fldCharType="end"/>
            </w:r>
            <w:r>
              <w:rPr>
                <w:sz w:val="18"/>
                <w:szCs w:val="18"/>
              </w:rPr>
              <w:t xml:space="preserve"> </w:t>
            </w:r>
            <w:r w:rsidRPr="009A55E2">
              <w:t>er gennemført.</w:t>
            </w:r>
          </w:p>
        </w:tc>
        <w:tc>
          <w:tcPr>
            <w:tcW w:w="2690" w:type="dxa"/>
          </w:tcPr>
          <w:p w14:paraId="7E59494F" w14:textId="77777777" w:rsidR="002666CE" w:rsidRDefault="002666CE" w:rsidP="002666CE"/>
        </w:tc>
        <w:tc>
          <w:tcPr>
            <w:tcW w:w="1100" w:type="dxa"/>
          </w:tcPr>
          <w:p w14:paraId="425E633F" w14:textId="5740E057" w:rsidR="002666CE" w:rsidRDefault="00000000" w:rsidP="002666CE">
            <w:sdt>
              <w:sdtPr>
                <w:rPr>
                  <w:rFonts w:cstheme="minorHAnsi"/>
                </w:rPr>
                <w:alias w:val="MedCom vurdering"/>
                <w:tag w:val="MedCom vurdering"/>
                <w:id w:val="1614554928"/>
                <w:placeholder>
                  <w:docPart w:val="E78D0A87112B4A27AAF52D6C359C7E4E"/>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9A55E2" w:rsidRPr="00775F80">
                  <w:rPr>
                    <w:rStyle w:val="Pladsholdertekst"/>
                    <w:rFonts w:eastAsia="Calibri"/>
                  </w:rPr>
                  <w:t>Vælg</w:t>
                </w:r>
              </w:sdtContent>
            </w:sdt>
          </w:p>
        </w:tc>
      </w:tr>
      <w:tr w:rsidR="00D12308" w14:paraId="42256793" w14:textId="77777777" w:rsidTr="002235D0">
        <w:tc>
          <w:tcPr>
            <w:tcW w:w="993" w:type="dxa"/>
          </w:tcPr>
          <w:p w14:paraId="6714A966" w14:textId="1466F733" w:rsidR="002666CE" w:rsidRDefault="002666CE" w:rsidP="008F39F8">
            <w:pPr>
              <w:pStyle w:val="Listeafsnit"/>
              <w:numPr>
                <w:ilvl w:val="3"/>
                <w:numId w:val="4"/>
              </w:numPr>
              <w:spacing w:line="240" w:lineRule="auto"/>
            </w:pPr>
          </w:p>
        </w:tc>
        <w:tc>
          <w:tcPr>
            <w:tcW w:w="3680" w:type="dxa"/>
          </w:tcPr>
          <w:p w14:paraId="1EB39CE0" w14:textId="313BE687" w:rsidR="002666CE" w:rsidRDefault="0041670A" w:rsidP="002666CE">
            <w:r>
              <w:t xml:space="preserve">Vis, at </w:t>
            </w:r>
            <w:r w:rsidR="003C2AC9">
              <w:t>bruger</w:t>
            </w:r>
            <w:r w:rsidR="00D338A4">
              <w:t xml:space="preserve"> kan vedhæfte tilladte filtyper som bilag til meddelelsen</w:t>
            </w:r>
          </w:p>
        </w:tc>
        <w:tc>
          <w:tcPr>
            <w:tcW w:w="2126" w:type="dxa"/>
          </w:tcPr>
          <w:p w14:paraId="6B9609A6" w14:textId="77777777" w:rsidR="002666CE" w:rsidRDefault="002666CE" w:rsidP="002666CE"/>
        </w:tc>
        <w:tc>
          <w:tcPr>
            <w:tcW w:w="3119" w:type="dxa"/>
          </w:tcPr>
          <w:p w14:paraId="0042F6EF" w14:textId="30D9ECD2" w:rsidR="00864608" w:rsidRDefault="00640512" w:rsidP="002666CE">
            <w:r>
              <w:t>Bruger</w:t>
            </w:r>
            <w:r w:rsidR="00AA37F0">
              <w:t xml:space="preserve"> har vedhæftet</w:t>
            </w:r>
            <w:r w:rsidR="00816F5C">
              <w:t xml:space="preserve"> </w:t>
            </w:r>
            <w:r w:rsidR="00AA37F0">
              <w:t>de</w:t>
            </w:r>
            <w:r w:rsidR="00816F5C">
              <w:t xml:space="preserve"> tilladte filtyper som bilag til meddelelsen</w:t>
            </w:r>
            <w:r w:rsidR="00413BCB">
              <w:t xml:space="preserve">. </w:t>
            </w:r>
          </w:p>
          <w:p w14:paraId="75FD220F" w14:textId="2BD15E82" w:rsidR="002666CE" w:rsidRDefault="00413BCB" w:rsidP="002666CE">
            <w:r>
              <w:t xml:space="preserve">Oversigt over </w:t>
            </w:r>
            <w:hyperlink r:id="rId25" w:history="1">
              <w:r w:rsidRPr="00413BCB">
                <w:rPr>
                  <w:rStyle w:val="Hyperlink"/>
                </w:rPr>
                <w:t xml:space="preserve">tilladte filtyper kan tilgås via </w:t>
              </w:r>
              <w:proofErr w:type="spellStart"/>
              <w:r w:rsidRPr="00413BCB">
                <w:rPr>
                  <w:rStyle w:val="Hyperlink"/>
                </w:rPr>
                <w:t>IG’en</w:t>
              </w:r>
              <w:proofErr w:type="spellEnd"/>
            </w:hyperlink>
            <w:r>
              <w:t xml:space="preserve">. </w:t>
            </w:r>
          </w:p>
        </w:tc>
        <w:tc>
          <w:tcPr>
            <w:tcW w:w="2690" w:type="dxa"/>
          </w:tcPr>
          <w:p w14:paraId="0B1083ED" w14:textId="77777777" w:rsidR="002666CE" w:rsidRDefault="002666CE" w:rsidP="002666CE"/>
        </w:tc>
        <w:tc>
          <w:tcPr>
            <w:tcW w:w="1100" w:type="dxa"/>
          </w:tcPr>
          <w:p w14:paraId="13A1D2EC" w14:textId="056379BF" w:rsidR="002666CE" w:rsidRDefault="00000000" w:rsidP="002666CE">
            <w:sdt>
              <w:sdtPr>
                <w:rPr>
                  <w:rFonts w:cstheme="minorHAnsi"/>
                </w:rPr>
                <w:alias w:val="MedCom vurdering"/>
                <w:tag w:val="MedCom vurdering"/>
                <w:id w:val="-1373295938"/>
                <w:placeholder>
                  <w:docPart w:val="40E6FD9297EC45658166E8B226BD9270"/>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9A55E2" w:rsidRPr="00775F80">
                  <w:rPr>
                    <w:rStyle w:val="Pladsholdertekst"/>
                    <w:rFonts w:eastAsia="Calibri"/>
                  </w:rPr>
                  <w:t>Vælg</w:t>
                </w:r>
              </w:sdtContent>
            </w:sdt>
          </w:p>
        </w:tc>
      </w:tr>
      <w:tr w:rsidR="00AA37F0" w14:paraId="238B44C5" w14:textId="77777777" w:rsidTr="002235D0">
        <w:tc>
          <w:tcPr>
            <w:tcW w:w="993" w:type="dxa"/>
          </w:tcPr>
          <w:p w14:paraId="324BA708" w14:textId="77777777" w:rsidR="00AA37F0" w:rsidRDefault="00AA37F0" w:rsidP="002235D0">
            <w:pPr>
              <w:pStyle w:val="Listeafsnit"/>
              <w:numPr>
                <w:ilvl w:val="3"/>
                <w:numId w:val="4"/>
              </w:numPr>
              <w:spacing w:line="240" w:lineRule="auto"/>
            </w:pPr>
          </w:p>
        </w:tc>
        <w:tc>
          <w:tcPr>
            <w:tcW w:w="3680" w:type="dxa"/>
          </w:tcPr>
          <w:p w14:paraId="1B53B14E" w14:textId="3529C436" w:rsidR="00AA37F0" w:rsidRDefault="009C6791" w:rsidP="002235D0">
            <w:r>
              <w:t xml:space="preserve">Vis, at SUT </w:t>
            </w:r>
            <w:r w:rsidR="00B146FA" w:rsidRPr="00B146FA">
              <w:t xml:space="preserve">automatisk </w:t>
            </w:r>
            <w:r>
              <w:t xml:space="preserve">indsætter </w:t>
            </w:r>
            <w:r w:rsidR="00B146FA" w:rsidRPr="00B146FA">
              <w:t>nye meddelelsessegmenter med de vedhæftede filer</w:t>
            </w:r>
          </w:p>
        </w:tc>
        <w:tc>
          <w:tcPr>
            <w:tcW w:w="2126" w:type="dxa"/>
          </w:tcPr>
          <w:p w14:paraId="74C5B72D" w14:textId="77777777" w:rsidR="00AA37F0" w:rsidRDefault="00AA37F0" w:rsidP="002235D0"/>
        </w:tc>
        <w:tc>
          <w:tcPr>
            <w:tcW w:w="3119" w:type="dxa"/>
          </w:tcPr>
          <w:p w14:paraId="6011423D" w14:textId="2980D807" w:rsidR="00AA37F0" w:rsidRDefault="00163A4D" w:rsidP="002235D0">
            <w:r>
              <w:t>Der er oprettet og indsat meddelelsessegmenter</w:t>
            </w:r>
            <w:r w:rsidR="00AF2F09">
              <w:t xml:space="preserve"> for hver vedhæftet fil.</w:t>
            </w:r>
          </w:p>
        </w:tc>
        <w:tc>
          <w:tcPr>
            <w:tcW w:w="2690" w:type="dxa"/>
          </w:tcPr>
          <w:p w14:paraId="112718F9" w14:textId="77777777" w:rsidR="00AA37F0" w:rsidRDefault="00AA37F0" w:rsidP="002235D0"/>
        </w:tc>
        <w:tc>
          <w:tcPr>
            <w:tcW w:w="1100" w:type="dxa"/>
          </w:tcPr>
          <w:p w14:paraId="23F5B0C5" w14:textId="452E7CD2" w:rsidR="00AA37F0" w:rsidRDefault="00000000" w:rsidP="002235D0">
            <w:pPr>
              <w:rPr>
                <w:rFonts w:cstheme="minorHAnsi"/>
              </w:rPr>
            </w:pPr>
            <w:sdt>
              <w:sdtPr>
                <w:rPr>
                  <w:rFonts w:cstheme="minorHAnsi"/>
                </w:rPr>
                <w:alias w:val="MedCom vurdering"/>
                <w:tag w:val="MedCom vurdering"/>
                <w:id w:val="-450864904"/>
                <w:placeholder>
                  <w:docPart w:val="C2F9E8E8C46A483AA54427A8B5ADF5B8"/>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5D7051" w:rsidRPr="00775F80">
                  <w:rPr>
                    <w:rStyle w:val="Pladsholdertekst"/>
                    <w:rFonts w:eastAsia="Calibri"/>
                  </w:rPr>
                  <w:t>Vælg</w:t>
                </w:r>
              </w:sdtContent>
            </w:sdt>
          </w:p>
        </w:tc>
      </w:tr>
      <w:tr w:rsidR="000A2B7B" w14:paraId="48952524" w14:textId="77777777" w:rsidTr="002235D0">
        <w:tc>
          <w:tcPr>
            <w:tcW w:w="993" w:type="dxa"/>
          </w:tcPr>
          <w:p w14:paraId="45D0BE82" w14:textId="77777777" w:rsidR="000A2B7B" w:rsidRDefault="000A2B7B" w:rsidP="002235D0">
            <w:pPr>
              <w:pStyle w:val="Listeafsnit"/>
              <w:numPr>
                <w:ilvl w:val="3"/>
                <w:numId w:val="4"/>
              </w:numPr>
              <w:spacing w:line="240" w:lineRule="auto"/>
            </w:pPr>
          </w:p>
        </w:tc>
        <w:tc>
          <w:tcPr>
            <w:tcW w:w="3680" w:type="dxa"/>
          </w:tcPr>
          <w:p w14:paraId="7429646E" w14:textId="5E17915D" w:rsidR="000A2B7B" w:rsidRDefault="00DB22AD" w:rsidP="00DB22AD">
            <w:r>
              <w:t>Vis, at SUT automatisk indsætter titel og id på de vedhæftede filer</w:t>
            </w:r>
            <w:r w:rsidR="00745962">
              <w:t xml:space="preserve"> </w:t>
            </w:r>
          </w:p>
        </w:tc>
        <w:tc>
          <w:tcPr>
            <w:tcW w:w="2126" w:type="dxa"/>
          </w:tcPr>
          <w:p w14:paraId="72FEBCAE" w14:textId="77777777" w:rsidR="000A2B7B" w:rsidRDefault="000A2B7B" w:rsidP="002235D0"/>
        </w:tc>
        <w:tc>
          <w:tcPr>
            <w:tcW w:w="3119" w:type="dxa"/>
          </w:tcPr>
          <w:p w14:paraId="31994EA1" w14:textId="23691530" w:rsidR="000A2B7B" w:rsidRDefault="00745962" w:rsidP="002235D0">
            <w:r>
              <w:t xml:space="preserve">SUT har indsat </w:t>
            </w:r>
            <w:r w:rsidR="00366B65">
              <w:t>titel og id på de vedhæftede filer</w:t>
            </w:r>
          </w:p>
        </w:tc>
        <w:tc>
          <w:tcPr>
            <w:tcW w:w="2690" w:type="dxa"/>
          </w:tcPr>
          <w:p w14:paraId="616A5439" w14:textId="77777777" w:rsidR="000A2B7B" w:rsidRDefault="000A2B7B" w:rsidP="002235D0"/>
        </w:tc>
        <w:tc>
          <w:tcPr>
            <w:tcW w:w="1100" w:type="dxa"/>
          </w:tcPr>
          <w:p w14:paraId="472DF176" w14:textId="77777777" w:rsidR="000A2B7B" w:rsidRDefault="000A2B7B" w:rsidP="002235D0">
            <w:pPr>
              <w:rPr>
                <w:rFonts w:cstheme="minorHAnsi"/>
              </w:rPr>
            </w:pPr>
          </w:p>
        </w:tc>
      </w:tr>
      <w:tr w:rsidR="000A2B7B" w14:paraId="4916E5D2" w14:textId="77777777" w:rsidTr="002235D0">
        <w:tc>
          <w:tcPr>
            <w:tcW w:w="993" w:type="dxa"/>
          </w:tcPr>
          <w:p w14:paraId="0DFAF66B" w14:textId="77777777" w:rsidR="000A2B7B" w:rsidRDefault="000A2B7B" w:rsidP="002235D0">
            <w:pPr>
              <w:pStyle w:val="Listeafsnit"/>
              <w:numPr>
                <w:ilvl w:val="3"/>
                <w:numId w:val="4"/>
              </w:numPr>
              <w:spacing w:line="240" w:lineRule="auto"/>
            </w:pPr>
          </w:p>
        </w:tc>
        <w:tc>
          <w:tcPr>
            <w:tcW w:w="3680" w:type="dxa"/>
          </w:tcPr>
          <w:p w14:paraId="6FCC0DC2" w14:textId="3B123FE3" w:rsidR="000A2B7B" w:rsidRDefault="00745962" w:rsidP="002235D0">
            <w:r>
              <w:t>Vis, at SUT automatisk synliggør titel på de vedhæftede filer for brugeraktør</w:t>
            </w:r>
          </w:p>
        </w:tc>
        <w:tc>
          <w:tcPr>
            <w:tcW w:w="2126" w:type="dxa"/>
          </w:tcPr>
          <w:p w14:paraId="0238AFBC" w14:textId="77777777" w:rsidR="000A2B7B" w:rsidRDefault="000A2B7B" w:rsidP="002235D0"/>
        </w:tc>
        <w:tc>
          <w:tcPr>
            <w:tcW w:w="3119" w:type="dxa"/>
          </w:tcPr>
          <w:p w14:paraId="53BA7445" w14:textId="7D4FBAAC" w:rsidR="000A2B7B" w:rsidRDefault="00366B65" w:rsidP="002235D0">
            <w:r>
              <w:t>Bruger kan se titel på de vedhæftede filer</w:t>
            </w:r>
          </w:p>
        </w:tc>
        <w:tc>
          <w:tcPr>
            <w:tcW w:w="2690" w:type="dxa"/>
          </w:tcPr>
          <w:p w14:paraId="330B6505" w14:textId="77777777" w:rsidR="000A2B7B" w:rsidRDefault="000A2B7B" w:rsidP="002235D0"/>
        </w:tc>
        <w:tc>
          <w:tcPr>
            <w:tcW w:w="1100" w:type="dxa"/>
          </w:tcPr>
          <w:p w14:paraId="572F3526" w14:textId="77777777" w:rsidR="000A2B7B" w:rsidRDefault="000A2B7B" w:rsidP="002235D0">
            <w:pPr>
              <w:rPr>
                <w:rFonts w:cstheme="minorHAnsi"/>
              </w:rPr>
            </w:pPr>
          </w:p>
        </w:tc>
      </w:tr>
      <w:tr w:rsidR="003C7F74" w14:paraId="2B05CCB3" w14:textId="77777777" w:rsidTr="002235D0">
        <w:tc>
          <w:tcPr>
            <w:tcW w:w="993" w:type="dxa"/>
          </w:tcPr>
          <w:p w14:paraId="13BECFF2" w14:textId="77777777" w:rsidR="003C7F74" w:rsidRDefault="003C7F74" w:rsidP="002235D0">
            <w:pPr>
              <w:pStyle w:val="Listeafsnit"/>
              <w:numPr>
                <w:ilvl w:val="3"/>
                <w:numId w:val="4"/>
              </w:numPr>
              <w:spacing w:line="240" w:lineRule="auto"/>
            </w:pPr>
            <w:bookmarkStart w:id="40" w:name="_Ref131062687"/>
          </w:p>
        </w:tc>
        <w:bookmarkEnd w:id="40"/>
        <w:tc>
          <w:tcPr>
            <w:tcW w:w="3680" w:type="dxa"/>
          </w:tcPr>
          <w:p w14:paraId="1D9204FB" w14:textId="58082C91" w:rsidR="008A6E17" w:rsidRDefault="00777FAE" w:rsidP="002235D0">
            <w:r>
              <w:t>Gør rede for</w:t>
            </w:r>
            <w:r w:rsidR="001F60F5">
              <w:t>,</w:t>
            </w:r>
            <w:r w:rsidR="00AC54C9">
              <w:t xml:space="preserve"> hvordan </w:t>
            </w:r>
            <w:r w:rsidR="006662EE">
              <w:t xml:space="preserve">systemet understøtter, at </w:t>
            </w:r>
            <w:r w:rsidR="00E611E9">
              <w:t xml:space="preserve">navn på forfatter, samt tidspunkt for oprettelse, </w:t>
            </w:r>
            <w:r w:rsidR="00615688">
              <w:t>for de vedhæftede filer indsættes</w:t>
            </w:r>
            <w:r w:rsidR="00E77381" w:rsidRPr="00E140B7">
              <w:t>.</w:t>
            </w:r>
          </w:p>
          <w:p w14:paraId="250F8158" w14:textId="77777777" w:rsidR="00602F6C" w:rsidRDefault="00602F6C" w:rsidP="002235D0"/>
          <w:p w14:paraId="1B915E8B" w14:textId="77777777" w:rsidR="003F04A2" w:rsidRDefault="00754EE3" w:rsidP="002235D0">
            <w:pPr>
              <w:rPr>
                <w:i/>
                <w:iCs/>
              </w:rPr>
            </w:pPr>
            <w:r w:rsidRPr="00BB2663">
              <w:rPr>
                <w:i/>
                <w:iCs/>
              </w:rPr>
              <w:t xml:space="preserve">MedCom anbefaler, at navn på forfatteren, samt tidspunkt for oprettelse, af den vedhæftede fil påskrives og medsendes. Systemfunktionalitet der understøtter automatisk påsat navn på forfatter, samt tidspunkt for oprettelse, er optionel, og hvis denne funktionalitet ikke findes, anbefales afsender </w:t>
            </w:r>
            <w:r w:rsidRPr="00BB2663">
              <w:rPr>
                <w:i/>
                <w:iCs/>
              </w:rPr>
              <w:lastRenderedPageBreak/>
              <w:t>manuelt at påskrive disse informationer</w:t>
            </w:r>
            <w:r w:rsidR="005B01B8">
              <w:t xml:space="preserve"> </w:t>
            </w:r>
            <w:r w:rsidR="005B01B8" w:rsidRPr="005B01B8">
              <w:rPr>
                <w:i/>
                <w:iCs/>
              </w:rPr>
              <w:t>enten i den vedhæftede fil, eller som struktureret information i meddelelsessegmentet med den vedhæftede fil</w:t>
            </w:r>
          </w:p>
          <w:p w14:paraId="0D14F70D" w14:textId="77777777" w:rsidR="006654EB" w:rsidRDefault="006654EB" w:rsidP="002235D0">
            <w:pPr>
              <w:rPr>
                <w:i/>
                <w:iCs/>
              </w:rPr>
            </w:pPr>
          </w:p>
          <w:p w14:paraId="2AEDE5D9" w14:textId="77777777" w:rsidR="005266D1" w:rsidRDefault="005F3056" w:rsidP="002235D0">
            <w:r>
              <w:t>I tilfælde af, at brugeren</w:t>
            </w:r>
            <w:r w:rsidR="000F2B10">
              <w:t xml:space="preserve"> selv skal udfylde førnævnte informationer for den vedhæftede fil</w:t>
            </w:r>
            <w:r w:rsidR="005266D1">
              <w:t>:</w:t>
            </w:r>
            <w:r w:rsidR="000F2B10">
              <w:t xml:space="preserve"> </w:t>
            </w:r>
          </w:p>
          <w:p w14:paraId="1A3C218D" w14:textId="252225DF" w:rsidR="006654EB" w:rsidRPr="00754EE3" w:rsidRDefault="005266D1" w:rsidP="002235D0">
            <w:r>
              <w:t>Vi</w:t>
            </w:r>
            <w:r w:rsidR="006654EB">
              <w:t xml:space="preserve">s at bruger kan vælge at påskrive </w:t>
            </w:r>
            <w:r w:rsidR="006654EB" w:rsidRPr="00580562">
              <w:t>navn på forfatter, samt tidspunkt for oprettelse, af den vedhæftede fil</w:t>
            </w:r>
            <w:r w:rsidR="006654EB">
              <w:t>.</w:t>
            </w:r>
          </w:p>
        </w:tc>
        <w:tc>
          <w:tcPr>
            <w:tcW w:w="2126" w:type="dxa"/>
          </w:tcPr>
          <w:p w14:paraId="0FDFDF44" w14:textId="77777777" w:rsidR="003C7F74" w:rsidRDefault="003C7F74" w:rsidP="002235D0"/>
        </w:tc>
        <w:tc>
          <w:tcPr>
            <w:tcW w:w="3119" w:type="dxa"/>
          </w:tcPr>
          <w:p w14:paraId="3CF8649C" w14:textId="69E60BCB" w:rsidR="000003A2" w:rsidRDefault="002235D0" w:rsidP="002235D0">
            <w:pPr>
              <w:spacing w:before="60" w:after="120"/>
              <w:rPr>
                <w:szCs w:val="24"/>
              </w:rPr>
            </w:pPr>
            <w:r>
              <w:rPr>
                <w:szCs w:val="24"/>
              </w:rPr>
              <w:t xml:space="preserve">Fx </w:t>
            </w:r>
            <w:r w:rsidR="00571F9F">
              <w:rPr>
                <w:szCs w:val="24"/>
              </w:rPr>
              <w:t>systemet understøtter</w:t>
            </w:r>
            <w:r w:rsidR="003077E6">
              <w:rPr>
                <w:szCs w:val="24"/>
              </w:rPr>
              <w:t xml:space="preserve"> strukturerede felter i meddelelsessegmentet for den vedhæftede fil, hvori bruger </w:t>
            </w:r>
            <w:r w:rsidR="003077E6">
              <w:t>påskrive</w:t>
            </w:r>
            <w:r w:rsidR="00E0324C">
              <w:t>r</w:t>
            </w:r>
            <w:r w:rsidR="003077E6">
              <w:t xml:space="preserve"> </w:t>
            </w:r>
            <w:r w:rsidR="003077E6" w:rsidRPr="00580562">
              <w:t>navn på forfatter, samt tidspunkt for oprettelse, af den vedhæftede fil</w:t>
            </w:r>
            <w:r w:rsidR="00E0324C">
              <w:t>.</w:t>
            </w:r>
          </w:p>
          <w:p w14:paraId="3480CC1C" w14:textId="77777777" w:rsidR="000003A2" w:rsidRDefault="000003A2" w:rsidP="002235D0">
            <w:pPr>
              <w:spacing w:before="60" w:after="120"/>
              <w:rPr>
                <w:szCs w:val="24"/>
              </w:rPr>
            </w:pPr>
          </w:p>
          <w:p w14:paraId="780877B2" w14:textId="77777777" w:rsidR="000003A2" w:rsidRDefault="000003A2" w:rsidP="002235D0">
            <w:pPr>
              <w:spacing w:before="60" w:after="120"/>
              <w:rPr>
                <w:szCs w:val="24"/>
              </w:rPr>
            </w:pPr>
          </w:p>
          <w:p w14:paraId="21A0586B" w14:textId="77777777" w:rsidR="000003A2" w:rsidRDefault="000003A2" w:rsidP="002235D0">
            <w:pPr>
              <w:spacing w:before="60" w:after="120"/>
              <w:rPr>
                <w:szCs w:val="24"/>
              </w:rPr>
            </w:pPr>
          </w:p>
          <w:p w14:paraId="29FEB89B" w14:textId="77777777" w:rsidR="000003A2" w:rsidRDefault="000003A2" w:rsidP="002235D0">
            <w:pPr>
              <w:spacing w:before="60" w:after="120"/>
              <w:rPr>
                <w:szCs w:val="24"/>
              </w:rPr>
            </w:pPr>
          </w:p>
          <w:p w14:paraId="204447C1" w14:textId="77777777" w:rsidR="000003A2" w:rsidRDefault="000003A2" w:rsidP="002235D0">
            <w:pPr>
              <w:spacing w:before="60" w:after="120"/>
              <w:rPr>
                <w:szCs w:val="24"/>
              </w:rPr>
            </w:pPr>
          </w:p>
          <w:p w14:paraId="62D97B5D" w14:textId="77777777" w:rsidR="000003A2" w:rsidRDefault="000003A2" w:rsidP="002235D0">
            <w:pPr>
              <w:spacing w:before="60" w:after="120"/>
              <w:rPr>
                <w:szCs w:val="24"/>
              </w:rPr>
            </w:pPr>
          </w:p>
          <w:p w14:paraId="6231C22C" w14:textId="77777777" w:rsidR="000003A2" w:rsidRDefault="000003A2" w:rsidP="002235D0">
            <w:pPr>
              <w:spacing w:before="60" w:after="120"/>
              <w:rPr>
                <w:szCs w:val="24"/>
              </w:rPr>
            </w:pPr>
          </w:p>
          <w:p w14:paraId="67A40B71" w14:textId="77777777" w:rsidR="000003A2" w:rsidRDefault="000003A2" w:rsidP="002235D0">
            <w:pPr>
              <w:spacing w:before="60" w:after="120"/>
              <w:rPr>
                <w:szCs w:val="24"/>
              </w:rPr>
            </w:pPr>
          </w:p>
          <w:p w14:paraId="38D32B5F" w14:textId="77777777" w:rsidR="000003A2" w:rsidRDefault="000003A2" w:rsidP="002235D0">
            <w:pPr>
              <w:spacing w:before="60" w:after="120"/>
              <w:rPr>
                <w:szCs w:val="24"/>
              </w:rPr>
            </w:pPr>
          </w:p>
          <w:p w14:paraId="027AA001" w14:textId="77777777" w:rsidR="00F26F51" w:rsidRDefault="00F26F51" w:rsidP="002235D0">
            <w:pPr>
              <w:spacing w:before="60" w:after="120"/>
              <w:rPr>
                <w:szCs w:val="24"/>
              </w:rPr>
            </w:pPr>
          </w:p>
          <w:p w14:paraId="1A84DA4B" w14:textId="511631B5" w:rsidR="003C7F74" w:rsidRPr="008D2A83" w:rsidRDefault="00E0324C" w:rsidP="002235D0">
            <w:pPr>
              <w:spacing w:before="60" w:after="120"/>
              <w:rPr>
                <w:szCs w:val="24"/>
              </w:rPr>
            </w:pPr>
            <w:r>
              <w:rPr>
                <w:szCs w:val="24"/>
              </w:rPr>
              <w:t>N</w:t>
            </w:r>
            <w:r w:rsidR="000003A2">
              <w:rPr>
                <w:szCs w:val="24"/>
              </w:rPr>
              <w:t>avn på forfatter, samt tidspunkt for oprettelse, af de vedhæftede filer</w:t>
            </w:r>
            <w:r w:rsidR="000003A2" w:rsidRPr="000D2FA7">
              <w:rPr>
                <w:szCs w:val="24"/>
              </w:rPr>
              <w:t xml:space="preserve"> er </w:t>
            </w:r>
            <w:r w:rsidR="000003A2">
              <w:rPr>
                <w:szCs w:val="24"/>
              </w:rPr>
              <w:t>påskrevet</w:t>
            </w:r>
            <w:r w:rsidR="000003A2" w:rsidRPr="000D2FA7">
              <w:rPr>
                <w:szCs w:val="24"/>
              </w:rPr>
              <w:t xml:space="preserve"> og synligt</w:t>
            </w:r>
            <w:r w:rsidR="000003A2">
              <w:rPr>
                <w:szCs w:val="24"/>
              </w:rPr>
              <w:t>.</w:t>
            </w:r>
          </w:p>
        </w:tc>
        <w:tc>
          <w:tcPr>
            <w:tcW w:w="2690" w:type="dxa"/>
          </w:tcPr>
          <w:p w14:paraId="75B737A0" w14:textId="77777777" w:rsidR="003C7F74" w:rsidRDefault="003C7F74" w:rsidP="002235D0"/>
        </w:tc>
        <w:tc>
          <w:tcPr>
            <w:tcW w:w="1100" w:type="dxa"/>
          </w:tcPr>
          <w:p w14:paraId="10DDE0CD" w14:textId="3C8FEBA3" w:rsidR="003C7F74" w:rsidRDefault="00000000" w:rsidP="002235D0">
            <w:pPr>
              <w:rPr>
                <w:rFonts w:cstheme="minorHAnsi"/>
              </w:rPr>
            </w:pPr>
            <w:sdt>
              <w:sdtPr>
                <w:rPr>
                  <w:rFonts w:cstheme="minorHAnsi"/>
                </w:rPr>
                <w:alias w:val="MedCom vurdering"/>
                <w:tag w:val="MedCom vurdering"/>
                <w:id w:val="2067293970"/>
                <w:placeholder>
                  <w:docPart w:val="FC6EE0B3BE6248989C1883A1091758AA"/>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5D7051" w:rsidRPr="00775F80">
                  <w:rPr>
                    <w:rStyle w:val="Pladsholdertekst"/>
                    <w:rFonts w:eastAsia="Calibri"/>
                  </w:rPr>
                  <w:t>Vælg</w:t>
                </w:r>
              </w:sdtContent>
            </w:sdt>
          </w:p>
        </w:tc>
      </w:tr>
      <w:tr w:rsidR="00EC7AB4" w14:paraId="7043A704" w14:textId="77777777" w:rsidTr="002235D0">
        <w:tc>
          <w:tcPr>
            <w:tcW w:w="993" w:type="dxa"/>
          </w:tcPr>
          <w:p w14:paraId="300342F4" w14:textId="7F613E95" w:rsidR="00EC7AB4" w:rsidRDefault="00EC7AB4" w:rsidP="00EC7AB4">
            <w:pPr>
              <w:pStyle w:val="Listeafsnit"/>
              <w:numPr>
                <w:ilvl w:val="3"/>
                <w:numId w:val="4"/>
              </w:numPr>
              <w:spacing w:line="240" w:lineRule="auto"/>
            </w:pPr>
          </w:p>
        </w:tc>
        <w:tc>
          <w:tcPr>
            <w:tcW w:w="3680" w:type="dxa"/>
          </w:tcPr>
          <w:p w14:paraId="7DC5FEF3" w14:textId="77777777" w:rsidR="006C4E6A" w:rsidRDefault="006C4E6A" w:rsidP="006C4E6A">
            <w:pPr>
              <w:spacing w:before="60" w:after="120"/>
              <w:rPr>
                <w:szCs w:val="24"/>
              </w:rPr>
            </w:pPr>
            <w:r>
              <w:rPr>
                <w:szCs w:val="24"/>
              </w:rPr>
              <w:t>Vis, at systemet indsætter og viser følgende informationer som afsenders signatur i meddelelsens meddelelsessegment</w:t>
            </w:r>
          </w:p>
          <w:p w14:paraId="23525908" w14:textId="77777777" w:rsidR="00EC7AB4" w:rsidRDefault="00EC7AB4" w:rsidP="00EC7AB4">
            <w:pPr>
              <w:pStyle w:val="Listeafsnit"/>
              <w:numPr>
                <w:ilvl w:val="0"/>
                <w:numId w:val="13"/>
              </w:numPr>
              <w:spacing w:before="60" w:after="120" w:line="240" w:lineRule="auto"/>
              <w:rPr>
                <w:rFonts w:eastAsia="Times New Roman"/>
                <w:szCs w:val="24"/>
              </w:rPr>
            </w:pPr>
            <w:r w:rsidRPr="000D2FA7">
              <w:rPr>
                <w:rFonts w:eastAsia="Times New Roman"/>
                <w:szCs w:val="24"/>
              </w:rPr>
              <w:t>Dato og tidspunkt</w:t>
            </w:r>
          </w:p>
          <w:p w14:paraId="292E3BFC" w14:textId="77777777" w:rsidR="00EC7AB4" w:rsidRDefault="00EC7AB4" w:rsidP="00EC7AB4">
            <w:pPr>
              <w:pStyle w:val="Listeafsnit"/>
              <w:numPr>
                <w:ilvl w:val="0"/>
                <w:numId w:val="13"/>
              </w:numPr>
              <w:spacing w:before="60" w:after="120" w:line="240" w:lineRule="auto"/>
              <w:rPr>
                <w:rFonts w:eastAsia="Times New Roman"/>
                <w:szCs w:val="24"/>
              </w:rPr>
            </w:pPr>
            <w:r>
              <w:rPr>
                <w:rFonts w:eastAsia="Times New Roman"/>
                <w:szCs w:val="24"/>
              </w:rPr>
              <w:t>Forfatters n</w:t>
            </w:r>
            <w:r w:rsidRPr="000D2FA7">
              <w:rPr>
                <w:rFonts w:eastAsia="Times New Roman"/>
                <w:szCs w:val="24"/>
              </w:rPr>
              <w:t>avn</w:t>
            </w:r>
          </w:p>
          <w:p w14:paraId="6DBFEF3D" w14:textId="77777777" w:rsidR="00EC7AB4" w:rsidRDefault="00EC7AB4" w:rsidP="00EC7AB4">
            <w:pPr>
              <w:pStyle w:val="Listeafsnit"/>
              <w:numPr>
                <w:ilvl w:val="0"/>
                <w:numId w:val="13"/>
              </w:numPr>
              <w:spacing w:before="60" w:after="120" w:line="240" w:lineRule="auto"/>
              <w:rPr>
                <w:rFonts w:eastAsia="Times New Roman"/>
                <w:szCs w:val="24"/>
              </w:rPr>
            </w:pPr>
            <w:r w:rsidRPr="000D2FA7">
              <w:rPr>
                <w:rFonts w:eastAsia="Times New Roman"/>
                <w:szCs w:val="24"/>
              </w:rPr>
              <w:t>Stillingsbetegnelse</w:t>
            </w:r>
          </w:p>
          <w:p w14:paraId="082C483C" w14:textId="485844D6" w:rsidR="00EC7AB4" w:rsidRPr="00EC7AB4" w:rsidRDefault="00EC7AB4" w:rsidP="00EC7AB4">
            <w:pPr>
              <w:pStyle w:val="Listeafsnit"/>
              <w:numPr>
                <w:ilvl w:val="0"/>
                <w:numId w:val="13"/>
              </w:numPr>
              <w:spacing w:before="60" w:after="120" w:line="240" w:lineRule="auto"/>
              <w:rPr>
                <w:rFonts w:eastAsia="Times New Roman"/>
                <w:szCs w:val="24"/>
              </w:rPr>
            </w:pPr>
            <w:r w:rsidRPr="00FA4033">
              <w:rPr>
                <w:rFonts w:eastAsia="Times New Roman"/>
                <w:szCs w:val="24"/>
              </w:rPr>
              <w:t>Relevant telefonnummer</w:t>
            </w:r>
            <w:r w:rsidRPr="00FA4033">
              <w:rPr>
                <w:rFonts w:eastAsia="Times New Roman"/>
              </w:rPr>
              <w:t xml:space="preserve"> </w:t>
            </w:r>
          </w:p>
        </w:tc>
        <w:tc>
          <w:tcPr>
            <w:tcW w:w="2126" w:type="dxa"/>
          </w:tcPr>
          <w:p w14:paraId="25DBE51D" w14:textId="77777777" w:rsidR="00EC7AB4" w:rsidRDefault="00EC7AB4" w:rsidP="00EC7AB4"/>
        </w:tc>
        <w:tc>
          <w:tcPr>
            <w:tcW w:w="3119" w:type="dxa"/>
          </w:tcPr>
          <w:p w14:paraId="6547FFD6" w14:textId="77777777" w:rsidR="0052573F" w:rsidRDefault="0052573F" w:rsidP="0052573F">
            <w:pPr>
              <w:spacing w:before="60" w:after="120"/>
              <w:rPr>
                <w:szCs w:val="24"/>
              </w:rPr>
            </w:pPr>
            <w:r>
              <w:rPr>
                <w:szCs w:val="24"/>
              </w:rPr>
              <w:t xml:space="preserve">Signatur på forfatter af meddelelsen </w:t>
            </w:r>
            <w:r w:rsidRPr="000D2FA7">
              <w:rPr>
                <w:szCs w:val="24"/>
              </w:rPr>
              <w:t xml:space="preserve">er indsat og synligt </w:t>
            </w:r>
            <w:r>
              <w:rPr>
                <w:szCs w:val="24"/>
              </w:rPr>
              <w:t xml:space="preserve">for bruger </w:t>
            </w:r>
            <w:r w:rsidRPr="000D2FA7">
              <w:rPr>
                <w:szCs w:val="24"/>
              </w:rPr>
              <w:t>i meddelelsen</w:t>
            </w:r>
            <w:r>
              <w:rPr>
                <w:szCs w:val="24"/>
              </w:rPr>
              <w:t>s meddelelsessegment</w:t>
            </w:r>
            <w:r w:rsidRPr="000D2FA7">
              <w:rPr>
                <w:szCs w:val="24"/>
              </w:rPr>
              <w:t>:</w:t>
            </w:r>
          </w:p>
          <w:p w14:paraId="24F70BEC" w14:textId="77777777" w:rsidR="00EC7AB4" w:rsidRDefault="00EC7AB4" w:rsidP="00EC7AB4">
            <w:pPr>
              <w:pStyle w:val="Listeafsnit"/>
              <w:numPr>
                <w:ilvl w:val="0"/>
                <w:numId w:val="13"/>
              </w:numPr>
              <w:spacing w:before="60" w:after="120" w:line="240" w:lineRule="auto"/>
              <w:rPr>
                <w:rFonts w:eastAsia="Times New Roman"/>
                <w:szCs w:val="24"/>
              </w:rPr>
            </w:pPr>
            <w:r w:rsidRPr="000D2FA7">
              <w:rPr>
                <w:rFonts w:eastAsia="Times New Roman"/>
                <w:szCs w:val="24"/>
              </w:rPr>
              <w:t>Dato og tidspunkt</w:t>
            </w:r>
          </w:p>
          <w:p w14:paraId="34912B09" w14:textId="77777777" w:rsidR="00EC7AB4" w:rsidRDefault="00EC7AB4" w:rsidP="00EC7AB4">
            <w:pPr>
              <w:pStyle w:val="Listeafsnit"/>
              <w:numPr>
                <w:ilvl w:val="0"/>
                <w:numId w:val="13"/>
              </w:numPr>
              <w:spacing w:before="60" w:after="120" w:line="240" w:lineRule="auto"/>
              <w:rPr>
                <w:rFonts w:eastAsia="Times New Roman"/>
                <w:szCs w:val="24"/>
              </w:rPr>
            </w:pPr>
            <w:r>
              <w:rPr>
                <w:rFonts w:eastAsia="Times New Roman"/>
                <w:szCs w:val="24"/>
              </w:rPr>
              <w:t>Forfatters n</w:t>
            </w:r>
            <w:r w:rsidRPr="000D2FA7">
              <w:rPr>
                <w:rFonts w:eastAsia="Times New Roman"/>
                <w:szCs w:val="24"/>
              </w:rPr>
              <w:t>avn</w:t>
            </w:r>
          </w:p>
          <w:p w14:paraId="402CCAFE" w14:textId="77777777" w:rsidR="00EC7AB4" w:rsidRDefault="00EC7AB4" w:rsidP="00EC7AB4">
            <w:pPr>
              <w:pStyle w:val="Listeafsnit"/>
              <w:numPr>
                <w:ilvl w:val="0"/>
                <w:numId w:val="13"/>
              </w:numPr>
              <w:spacing w:before="60" w:after="120" w:line="240" w:lineRule="auto"/>
              <w:rPr>
                <w:rFonts w:eastAsia="Times New Roman"/>
                <w:szCs w:val="24"/>
              </w:rPr>
            </w:pPr>
            <w:r w:rsidRPr="000D2FA7">
              <w:rPr>
                <w:rFonts w:eastAsia="Times New Roman"/>
                <w:szCs w:val="24"/>
              </w:rPr>
              <w:t>Stillingsbetegnelse</w:t>
            </w:r>
          </w:p>
          <w:p w14:paraId="7FF14FAA" w14:textId="706F0FD4" w:rsidR="00EC7AB4" w:rsidRPr="00EC7AB4" w:rsidRDefault="00EC7AB4" w:rsidP="00EC7AB4">
            <w:pPr>
              <w:pStyle w:val="Listeafsnit"/>
              <w:numPr>
                <w:ilvl w:val="0"/>
                <w:numId w:val="13"/>
              </w:numPr>
              <w:spacing w:before="60" w:after="120" w:line="240" w:lineRule="auto"/>
              <w:rPr>
                <w:rFonts w:eastAsia="Times New Roman"/>
                <w:szCs w:val="24"/>
              </w:rPr>
            </w:pPr>
            <w:r w:rsidRPr="00FA4033">
              <w:rPr>
                <w:rFonts w:eastAsia="Times New Roman"/>
                <w:szCs w:val="24"/>
              </w:rPr>
              <w:t>Relevant telefonnummer</w:t>
            </w:r>
            <w:r w:rsidRPr="00FA4033">
              <w:rPr>
                <w:rFonts w:eastAsia="Times New Roman"/>
              </w:rPr>
              <w:t xml:space="preserve"> </w:t>
            </w:r>
          </w:p>
        </w:tc>
        <w:tc>
          <w:tcPr>
            <w:tcW w:w="2690" w:type="dxa"/>
          </w:tcPr>
          <w:p w14:paraId="678A2D8F" w14:textId="77777777" w:rsidR="00EC7AB4" w:rsidRDefault="00EC7AB4" w:rsidP="00EC7AB4"/>
        </w:tc>
        <w:tc>
          <w:tcPr>
            <w:tcW w:w="1100" w:type="dxa"/>
          </w:tcPr>
          <w:p w14:paraId="3B02AA14" w14:textId="3F4B944D" w:rsidR="00EC7AB4" w:rsidRDefault="00000000" w:rsidP="00EC7AB4">
            <w:sdt>
              <w:sdtPr>
                <w:rPr>
                  <w:rFonts w:cstheme="minorHAnsi"/>
                </w:rPr>
                <w:alias w:val="MedCom vurdering"/>
                <w:tag w:val="MedCom vurdering"/>
                <w:id w:val="1745143264"/>
                <w:placeholder>
                  <w:docPart w:val="93540A31C84C4F2E8767602E16D17095"/>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EC7AB4" w:rsidRPr="00775F80">
                  <w:rPr>
                    <w:rStyle w:val="Pladsholdertekst"/>
                    <w:rFonts w:eastAsia="Calibri"/>
                  </w:rPr>
                  <w:t>Vælg</w:t>
                </w:r>
              </w:sdtContent>
            </w:sdt>
          </w:p>
        </w:tc>
      </w:tr>
      <w:tr w:rsidR="00DB02A2" w14:paraId="2A4D3146" w14:textId="77777777" w:rsidTr="002235D0">
        <w:tc>
          <w:tcPr>
            <w:tcW w:w="993" w:type="dxa"/>
          </w:tcPr>
          <w:p w14:paraId="315BD7FC" w14:textId="77777777" w:rsidR="00DB02A2" w:rsidRDefault="00DB02A2" w:rsidP="00EC7AB4">
            <w:pPr>
              <w:pStyle w:val="Listeafsnit"/>
              <w:numPr>
                <w:ilvl w:val="3"/>
                <w:numId w:val="4"/>
              </w:numPr>
              <w:spacing w:line="240" w:lineRule="auto"/>
            </w:pPr>
          </w:p>
        </w:tc>
        <w:tc>
          <w:tcPr>
            <w:tcW w:w="3680" w:type="dxa"/>
          </w:tcPr>
          <w:p w14:paraId="2B799D30" w14:textId="5422175E" w:rsidR="00DB02A2" w:rsidRDefault="002A65D1" w:rsidP="006C4E6A">
            <w:pPr>
              <w:spacing w:before="60" w:after="120"/>
              <w:rPr>
                <w:szCs w:val="24"/>
              </w:rPr>
            </w:pPr>
            <w:r>
              <w:rPr>
                <w:szCs w:val="24"/>
              </w:rPr>
              <w:t xml:space="preserve">Vis, at SUT </w:t>
            </w:r>
            <w:r w:rsidRPr="002A65D1">
              <w:rPr>
                <w:szCs w:val="24"/>
              </w:rPr>
              <w:t xml:space="preserve">automatisk </w:t>
            </w:r>
            <w:r>
              <w:rPr>
                <w:szCs w:val="24"/>
              </w:rPr>
              <w:t>in</w:t>
            </w:r>
            <w:r w:rsidRPr="002A65D1">
              <w:rPr>
                <w:szCs w:val="24"/>
              </w:rPr>
              <w:t>dsætter tidspunkt for afsendelse af meddelelse og vedhæftede filer</w:t>
            </w:r>
          </w:p>
        </w:tc>
        <w:tc>
          <w:tcPr>
            <w:tcW w:w="2126" w:type="dxa"/>
          </w:tcPr>
          <w:p w14:paraId="73900E94" w14:textId="77777777" w:rsidR="00DB02A2" w:rsidRDefault="00DB02A2" w:rsidP="00EC7AB4"/>
        </w:tc>
        <w:tc>
          <w:tcPr>
            <w:tcW w:w="3119" w:type="dxa"/>
          </w:tcPr>
          <w:p w14:paraId="788C434A" w14:textId="19518F8F" w:rsidR="00DB02A2" w:rsidRDefault="007A74E4" w:rsidP="0052573F">
            <w:pPr>
              <w:spacing w:before="60" w:after="120"/>
              <w:rPr>
                <w:szCs w:val="24"/>
              </w:rPr>
            </w:pPr>
            <w:r>
              <w:rPr>
                <w:szCs w:val="24"/>
              </w:rPr>
              <w:t>Tidspunkt for afsendelse er tilføjet til meddelelsen og de vedhæftede filer</w:t>
            </w:r>
          </w:p>
        </w:tc>
        <w:tc>
          <w:tcPr>
            <w:tcW w:w="2690" w:type="dxa"/>
          </w:tcPr>
          <w:p w14:paraId="37FE7415" w14:textId="77777777" w:rsidR="00DB02A2" w:rsidRDefault="00DB02A2" w:rsidP="00EC7AB4"/>
        </w:tc>
        <w:tc>
          <w:tcPr>
            <w:tcW w:w="1100" w:type="dxa"/>
          </w:tcPr>
          <w:p w14:paraId="37B80965" w14:textId="77777777" w:rsidR="00DB02A2" w:rsidRDefault="00DB02A2" w:rsidP="00EC7AB4">
            <w:pPr>
              <w:rPr>
                <w:rFonts w:cstheme="minorHAnsi"/>
              </w:rPr>
            </w:pPr>
          </w:p>
        </w:tc>
      </w:tr>
      <w:tr w:rsidR="001C043B" w14:paraId="3CC783B6" w14:textId="77777777" w:rsidTr="002235D0">
        <w:tc>
          <w:tcPr>
            <w:tcW w:w="993" w:type="dxa"/>
          </w:tcPr>
          <w:p w14:paraId="6E6B37EA" w14:textId="3E6E8FF4" w:rsidR="001C043B" w:rsidRDefault="001C043B" w:rsidP="001C043B">
            <w:pPr>
              <w:pStyle w:val="Listeafsnit"/>
              <w:numPr>
                <w:ilvl w:val="3"/>
                <w:numId w:val="4"/>
              </w:numPr>
              <w:spacing w:line="240" w:lineRule="auto"/>
            </w:pPr>
            <w:bookmarkStart w:id="41" w:name="_Ref122507299"/>
          </w:p>
        </w:tc>
        <w:bookmarkEnd w:id="41"/>
        <w:tc>
          <w:tcPr>
            <w:tcW w:w="3680" w:type="dxa"/>
          </w:tcPr>
          <w:p w14:paraId="224D08C4" w14:textId="07438EC1" w:rsidR="001C043B" w:rsidRDefault="001C043B" w:rsidP="001C043B">
            <w:r>
              <w:rPr>
                <w:szCs w:val="24"/>
              </w:rPr>
              <w:t>Send meddelelsen</w:t>
            </w:r>
            <w:r w:rsidRPr="00A74A7C">
              <w:rPr>
                <w:szCs w:val="24"/>
              </w:rPr>
              <w:t xml:space="preserve"> </w:t>
            </w:r>
            <w:r>
              <w:rPr>
                <w:szCs w:val="24"/>
              </w:rPr>
              <w:t xml:space="preserve">til rette modtager, når meddelelsen lever op til kravene for udfyldelse samt maks. begrænsning på 100 MB og inkluderer korrekte tekniske referencer. </w:t>
            </w:r>
          </w:p>
        </w:tc>
        <w:tc>
          <w:tcPr>
            <w:tcW w:w="2126" w:type="dxa"/>
          </w:tcPr>
          <w:p w14:paraId="00560B51" w14:textId="77777777" w:rsidR="001C043B" w:rsidRDefault="001C043B" w:rsidP="001C043B"/>
        </w:tc>
        <w:tc>
          <w:tcPr>
            <w:tcW w:w="3119" w:type="dxa"/>
          </w:tcPr>
          <w:p w14:paraId="7FFCDA2B" w14:textId="61963779" w:rsidR="001C043B" w:rsidRPr="00CF2229" w:rsidRDefault="001C043B" w:rsidP="001C043B">
            <w:r>
              <w:t xml:space="preserve">Meddelelsen er udfyldt korrekt og er sendt til rette modtager. </w:t>
            </w:r>
          </w:p>
        </w:tc>
        <w:tc>
          <w:tcPr>
            <w:tcW w:w="2690" w:type="dxa"/>
          </w:tcPr>
          <w:p w14:paraId="224AA939" w14:textId="77777777" w:rsidR="001C043B" w:rsidRDefault="001C043B" w:rsidP="001C043B"/>
        </w:tc>
        <w:tc>
          <w:tcPr>
            <w:tcW w:w="1100" w:type="dxa"/>
          </w:tcPr>
          <w:p w14:paraId="254AAC7A" w14:textId="2896F3E9" w:rsidR="001C043B" w:rsidRDefault="00000000" w:rsidP="001C043B">
            <w:sdt>
              <w:sdtPr>
                <w:rPr>
                  <w:rFonts w:cstheme="minorHAnsi"/>
                </w:rPr>
                <w:alias w:val="MedCom vurdering"/>
                <w:tag w:val="MedCom vurdering"/>
                <w:id w:val="-1830350626"/>
                <w:placeholder>
                  <w:docPart w:val="97862FC5521141C4A040C35DC89D562B"/>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1C043B" w:rsidRPr="00775F80">
                  <w:rPr>
                    <w:rStyle w:val="Pladsholdertekst"/>
                    <w:rFonts w:eastAsia="Calibri"/>
                  </w:rPr>
                  <w:t>Vælg</w:t>
                </w:r>
              </w:sdtContent>
            </w:sdt>
          </w:p>
        </w:tc>
      </w:tr>
    </w:tbl>
    <w:p w14:paraId="3C258F8E" w14:textId="77777777" w:rsidR="008630B5" w:rsidRDefault="008630B5" w:rsidP="008630B5">
      <w:bookmarkStart w:id="42" w:name="_Ref126225794"/>
    </w:p>
    <w:p w14:paraId="2A74028D" w14:textId="77777777" w:rsidR="008630B5" w:rsidRDefault="008630B5">
      <w:pPr>
        <w:rPr>
          <w:rFonts w:asciiTheme="majorHAnsi" w:eastAsiaTheme="majorEastAsia" w:hAnsiTheme="majorHAnsi" w:cstheme="majorBidi"/>
          <w:color w:val="1F3763" w:themeColor="accent1" w:themeShade="7F"/>
          <w:sz w:val="24"/>
          <w:szCs w:val="24"/>
        </w:rPr>
      </w:pPr>
      <w:r>
        <w:lastRenderedPageBreak/>
        <w:br w:type="page"/>
      </w:r>
    </w:p>
    <w:p w14:paraId="6089E954" w14:textId="080106F1" w:rsidR="0036262D" w:rsidRDefault="00772904" w:rsidP="00772904">
      <w:pPr>
        <w:pStyle w:val="Overskrift3"/>
        <w:numPr>
          <w:ilvl w:val="2"/>
          <w:numId w:val="4"/>
        </w:numPr>
      </w:pPr>
      <w:bookmarkStart w:id="43" w:name="_Ref130819366"/>
      <w:r>
        <w:lastRenderedPageBreak/>
        <w:t>S1.A2: Skriv emneord i emnefelt</w:t>
      </w:r>
      <w:bookmarkEnd w:id="42"/>
      <w:bookmarkEnd w:id="43"/>
    </w:p>
    <w:tbl>
      <w:tblPr>
        <w:tblStyle w:val="Tabel-Gitter"/>
        <w:tblW w:w="13603" w:type="dxa"/>
        <w:tblLook w:val="04A0" w:firstRow="1" w:lastRow="0" w:firstColumn="1" w:lastColumn="0" w:noHBand="0" w:noVBand="1"/>
      </w:tblPr>
      <w:tblGrid>
        <w:gridCol w:w="996"/>
        <w:gridCol w:w="3725"/>
        <w:gridCol w:w="2088"/>
        <w:gridCol w:w="2969"/>
        <w:gridCol w:w="2725"/>
        <w:gridCol w:w="1100"/>
      </w:tblGrid>
      <w:tr w:rsidR="0036262D" w14:paraId="0B48D2FF" w14:textId="77777777" w:rsidTr="00282987">
        <w:tc>
          <w:tcPr>
            <w:tcW w:w="996" w:type="dxa"/>
            <w:shd w:val="clear" w:color="auto" w:fill="152F4A"/>
            <w:vAlign w:val="center"/>
          </w:tcPr>
          <w:p w14:paraId="7B9C2F35" w14:textId="77777777" w:rsidR="0036262D" w:rsidRDefault="0036262D" w:rsidP="00F66DAE">
            <w:r w:rsidRPr="003636DE">
              <w:rPr>
                <w:rFonts w:cs="Calibri"/>
                <w:b/>
                <w:bCs/>
                <w:color w:val="FFFFFF"/>
                <w:szCs w:val="24"/>
              </w:rPr>
              <w:t>Teststep #</w:t>
            </w:r>
          </w:p>
        </w:tc>
        <w:tc>
          <w:tcPr>
            <w:tcW w:w="3725" w:type="dxa"/>
            <w:shd w:val="clear" w:color="auto" w:fill="152F4A"/>
            <w:vAlign w:val="center"/>
          </w:tcPr>
          <w:p w14:paraId="31CC0103" w14:textId="77777777" w:rsidR="0036262D" w:rsidRDefault="0036262D" w:rsidP="00F66DAE">
            <w:r w:rsidRPr="003636DE">
              <w:rPr>
                <w:rFonts w:cs="Calibri"/>
                <w:b/>
                <w:bCs/>
                <w:color w:val="FFFFFF"/>
                <w:szCs w:val="24"/>
              </w:rPr>
              <w:t>Handling</w:t>
            </w:r>
          </w:p>
        </w:tc>
        <w:tc>
          <w:tcPr>
            <w:tcW w:w="2088" w:type="dxa"/>
            <w:shd w:val="clear" w:color="auto" w:fill="152F4A"/>
            <w:vAlign w:val="center"/>
          </w:tcPr>
          <w:p w14:paraId="7A4F9432" w14:textId="77777777" w:rsidR="0036262D" w:rsidRDefault="0036262D" w:rsidP="00F66DAE">
            <w:r w:rsidRPr="003636DE">
              <w:rPr>
                <w:rFonts w:cs="Calibri"/>
                <w:b/>
                <w:bCs/>
                <w:color w:val="FFFFFF"/>
                <w:szCs w:val="24"/>
              </w:rPr>
              <w:t>Testdata</w:t>
            </w:r>
            <w:r>
              <w:rPr>
                <w:rFonts w:cs="Calibri"/>
                <w:b/>
                <w:bCs/>
                <w:color w:val="FFFFFF"/>
                <w:szCs w:val="24"/>
              </w:rPr>
              <w:t>/testperson</w:t>
            </w:r>
          </w:p>
        </w:tc>
        <w:tc>
          <w:tcPr>
            <w:tcW w:w="2969" w:type="dxa"/>
            <w:shd w:val="clear" w:color="auto" w:fill="152F4A"/>
            <w:vAlign w:val="center"/>
          </w:tcPr>
          <w:p w14:paraId="59F546A3" w14:textId="77777777" w:rsidR="0036262D" w:rsidRDefault="0036262D" w:rsidP="00F66DAE">
            <w:r w:rsidRPr="003636DE">
              <w:rPr>
                <w:rFonts w:cs="Calibri"/>
                <w:b/>
                <w:bCs/>
                <w:color w:val="FFFFFF"/>
                <w:szCs w:val="24"/>
              </w:rPr>
              <w:t>Forventet resultat</w:t>
            </w:r>
          </w:p>
        </w:tc>
        <w:tc>
          <w:tcPr>
            <w:tcW w:w="2725" w:type="dxa"/>
            <w:shd w:val="clear" w:color="auto" w:fill="152F4A"/>
            <w:vAlign w:val="center"/>
          </w:tcPr>
          <w:p w14:paraId="31A3BA73" w14:textId="77777777" w:rsidR="0036262D" w:rsidRDefault="0036262D" w:rsidP="00F66DAE">
            <w:r w:rsidRPr="003636DE">
              <w:rPr>
                <w:rFonts w:cs="Calibri"/>
                <w:b/>
                <w:bCs/>
                <w:color w:val="FFFFFF"/>
                <w:szCs w:val="24"/>
              </w:rPr>
              <w:t>Aktuelt resultat</w:t>
            </w:r>
          </w:p>
        </w:tc>
        <w:tc>
          <w:tcPr>
            <w:tcW w:w="1100" w:type="dxa"/>
            <w:shd w:val="clear" w:color="auto" w:fill="152F4A"/>
            <w:vAlign w:val="center"/>
          </w:tcPr>
          <w:p w14:paraId="7134A272" w14:textId="77777777" w:rsidR="0036262D" w:rsidRDefault="0036262D" w:rsidP="00F66DAE">
            <w:r w:rsidRPr="003636DE">
              <w:rPr>
                <w:rFonts w:cs="Calibri"/>
                <w:b/>
                <w:bCs/>
                <w:color w:val="FFFFFF"/>
                <w:szCs w:val="24"/>
              </w:rPr>
              <w:t>MedCom vurdering</w:t>
            </w:r>
          </w:p>
        </w:tc>
      </w:tr>
      <w:tr w:rsidR="0036262D" w14:paraId="3C1B22AD" w14:textId="77777777" w:rsidTr="00F66DAE">
        <w:tc>
          <w:tcPr>
            <w:tcW w:w="996" w:type="dxa"/>
          </w:tcPr>
          <w:p w14:paraId="03D3438D" w14:textId="35CE7ECC" w:rsidR="0036262D" w:rsidRPr="00BD5B95" w:rsidRDefault="0036262D" w:rsidP="00D82D24">
            <w:pPr>
              <w:pStyle w:val="Listeafsnit"/>
              <w:numPr>
                <w:ilvl w:val="3"/>
                <w:numId w:val="4"/>
              </w:numPr>
              <w:spacing w:line="240" w:lineRule="auto"/>
            </w:pPr>
            <w:bookmarkStart w:id="44" w:name="_Ref122507313"/>
          </w:p>
        </w:tc>
        <w:bookmarkEnd w:id="44"/>
        <w:tc>
          <w:tcPr>
            <w:tcW w:w="3725" w:type="dxa"/>
          </w:tcPr>
          <w:p w14:paraId="5AD33391" w14:textId="0EC89F90" w:rsidR="0036262D" w:rsidRDefault="0036262D" w:rsidP="00F66DAE">
            <w:r>
              <w:t xml:space="preserve">Vis, at der er dannet en CareCommunication med oplysninger fra teststep </w:t>
            </w:r>
            <w:r w:rsidRPr="001873DB">
              <w:rPr>
                <w:sz w:val="18"/>
                <w:szCs w:val="18"/>
              </w:rPr>
              <w:fldChar w:fldCharType="begin"/>
            </w:r>
            <w:r w:rsidRPr="001873DB">
              <w:rPr>
                <w:sz w:val="18"/>
                <w:szCs w:val="18"/>
              </w:rPr>
              <w:instrText xml:space="preserve"> REF _Ref121389307 \r \h  \* MERGEFORMAT </w:instrText>
            </w:r>
            <w:r w:rsidRPr="001873DB">
              <w:rPr>
                <w:sz w:val="18"/>
                <w:szCs w:val="18"/>
              </w:rPr>
            </w:r>
            <w:r w:rsidRPr="001873DB">
              <w:rPr>
                <w:sz w:val="18"/>
                <w:szCs w:val="18"/>
              </w:rPr>
              <w:fldChar w:fldCharType="separate"/>
            </w:r>
            <w:r w:rsidR="00347A3C">
              <w:rPr>
                <w:sz w:val="18"/>
                <w:szCs w:val="18"/>
              </w:rPr>
              <w:t>3.3.1.1</w:t>
            </w:r>
            <w:r w:rsidRPr="001873DB">
              <w:rPr>
                <w:sz w:val="18"/>
                <w:szCs w:val="18"/>
              </w:rPr>
              <w:fldChar w:fldCharType="end"/>
            </w:r>
            <w:r w:rsidRPr="001873DB">
              <w:t>-</w:t>
            </w:r>
            <w:r w:rsidRPr="009C4B23">
              <w:rPr>
                <w:sz w:val="18"/>
                <w:szCs w:val="18"/>
              </w:rPr>
              <w:fldChar w:fldCharType="begin"/>
            </w:r>
            <w:r w:rsidRPr="009C4B23">
              <w:rPr>
                <w:sz w:val="18"/>
                <w:szCs w:val="18"/>
              </w:rPr>
              <w:instrText xml:space="preserve"> REF _Ref121397723 \r \h  \* MERGEFORMAT </w:instrText>
            </w:r>
            <w:r w:rsidRPr="009C4B23">
              <w:rPr>
                <w:sz w:val="18"/>
                <w:szCs w:val="18"/>
              </w:rPr>
            </w:r>
            <w:r w:rsidRPr="009C4B23">
              <w:rPr>
                <w:sz w:val="18"/>
                <w:szCs w:val="18"/>
              </w:rPr>
              <w:fldChar w:fldCharType="separate"/>
            </w:r>
            <w:r w:rsidR="00347A3C">
              <w:rPr>
                <w:sz w:val="18"/>
                <w:szCs w:val="18"/>
              </w:rPr>
              <w:t>3.3.1.3</w:t>
            </w:r>
            <w:r w:rsidRPr="009C4B23">
              <w:rPr>
                <w:sz w:val="18"/>
                <w:szCs w:val="18"/>
              </w:rPr>
              <w:fldChar w:fldCharType="end"/>
            </w:r>
          </w:p>
        </w:tc>
        <w:tc>
          <w:tcPr>
            <w:tcW w:w="2088" w:type="dxa"/>
          </w:tcPr>
          <w:p w14:paraId="736E161E" w14:textId="6736175F" w:rsidR="0036262D" w:rsidRDefault="0036262D" w:rsidP="00F66DAE">
            <w:r w:rsidRPr="00135410">
              <w:rPr>
                <w:color w:val="3B3838" w:themeColor="background2" w:themeShade="40"/>
                <w:sz w:val="18"/>
                <w:szCs w:val="18"/>
              </w:rPr>
              <w:t xml:space="preserve">Fortsættelse fra </w:t>
            </w:r>
            <w:r>
              <w:rPr>
                <w:color w:val="3B3838" w:themeColor="background2" w:themeShade="40"/>
                <w:sz w:val="18"/>
                <w:szCs w:val="18"/>
              </w:rPr>
              <w:fldChar w:fldCharType="begin"/>
            </w:r>
            <w:r>
              <w:rPr>
                <w:color w:val="3B3838" w:themeColor="background2" w:themeShade="40"/>
                <w:sz w:val="18"/>
                <w:szCs w:val="18"/>
              </w:rPr>
              <w:instrText xml:space="preserve"> REF _Ref121397723 \r \h </w:instrText>
            </w:r>
            <w:r>
              <w:rPr>
                <w:color w:val="3B3838" w:themeColor="background2" w:themeShade="40"/>
                <w:sz w:val="18"/>
                <w:szCs w:val="18"/>
              </w:rPr>
            </w:r>
            <w:r>
              <w:rPr>
                <w:color w:val="3B3838" w:themeColor="background2" w:themeShade="40"/>
                <w:sz w:val="18"/>
                <w:szCs w:val="18"/>
              </w:rPr>
              <w:fldChar w:fldCharType="separate"/>
            </w:r>
            <w:r w:rsidR="00347A3C">
              <w:rPr>
                <w:color w:val="3B3838" w:themeColor="background2" w:themeShade="40"/>
                <w:sz w:val="18"/>
                <w:szCs w:val="18"/>
              </w:rPr>
              <w:t>3.3.1.3</w:t>
            </w:r>
            <w:r>
              <w:rPr>
                <w:color w:val="3B3838" w:themeColor="background2" w:themeShade="40"/>
                <w:sz w:val="18"/>
                <w:szCs w:val="18"/>
              </w:rPr>
              <w:fldChar w:fldCharType="end"/>
            </w:r>
          </w:p>
        </w:tc>
        <w:tc>
          <w:tcPr>
            <w:tcW w:w="2969" w:type="dxa"/>
          </w:tcPr>
          <w:p w14:paraId="615371EF" w14:textId="7915AFCB" w:rsidR="0036262D" w:rsidRDefault="0036262D" w:rsidP="00F66DAE">
            <w:r>
              <w:t xml:space="preserve">Teststep </w:t>
            </w:r>
            <w:r w:rsidRPr="001873DB">
              <w:rPr>
                <w:sz w:val="18"/>
                <w:szCs w:val="18"/>
              </w:rPr>
              <w:fldChar w:fldCharType="begin"/>
            </w:r>
            <w:r w:rsidRPr="001873DB">
              <w:rPr>
                <w:sz w:val="18"/>
                <w:szCs w:val="18"/>
              </w:rPr>
              <w:instrText xml:space="preserve"> REF _Ref121389307 \r \h  \* MERGEFORMAT </w:instrText>
            </w:r>
            <w:r w:rsidRPr="001873DB">
              <w:rPr>
                <w:sz w:val="18"/>
                <w:szCs w:val="18"/>
              </w:rPr>
            </w:r>
            <w:r w:rsidRPr="001873DB">
              <w:rPr>
                <w:sz w:val="18"/>
                <w:szCs w:val="18"/>
              </w:rPr>
              <w:fldChar w:fldCharType="separate"/>
            </w:r>
            <w:r w:rsidR="00347A3C">
              <w:rPr>
                <w:sz w:val="18"/>
                <w:szCs w:val="18"/>
              </w:rPr>
              <w:t>3.3.1.1</w:t>
            </w:r>
            <w:r w:rsidRPr="001873DB">
              <w:rPr>
                <w:sz w:val="18"/>
                <w:szCs w:val="18"/>
              </w:rPr>
              <w:fldChar w:fldCharType="end"/>
            </w:r>
            <w:r w:rsidRPr="001873DB">
              <w:t>-</w:t>
            </w:r>
            <w:r w:rsidRPr="009C4B23">
              <w:rPr>
                <w:sz w:val="18"/>
                <w:szCs w:val="18"/>
              </w:rPr>
              <w:fldChar w:fldCharType="begin"/>
            </w:r>
            <w:r w:rsidRPr="009C4B23">
              <w:rPr>
                <w:sz w:val="18"/>
                <w:szCs w:val="18"/>
              </w:rPr>
              <w:instrText xml:space="preserve"> REF _Ref121397723 \r \h  \* MERGEFORMAT </w:instrText>
            </w:r>
            <w:r w:rsidRPr="009C4B23">
              <w:rPr>
                <w:sz w:val="18"/>
                <w:szCs w:val="18"/>
              </w:rPr>
            </w:r>
            <w:r w:rsidRPr="009C4B23">
              <w:rPr>
                <w:sz w:val="18"/>
                <w:szCs w:val="18"/>
              </w:rPr>
              <w:fldChar w:fldCharType="separate"/>
            </w:r>
            <w:r w:rsidR="00347A3C">
              <w:rPr>
                <w:sz w:val="18"/>
                <w:szCs w:val="18"/>
              </w:rPr>
              <w:t>3.3.1.3</w:t>
            </w:r>
            <w:r w:rsidRPr="009C4B23">
              <w:rPr>
                <w:sz w:val="18"/>
                <w:szCs w:val="18"/>
              </w:rPr>
              <w:fldChar w:fldCharType="end"/>
            </w:r>
            <w:r>
              <w:rPr>
                <w:sz w:val="18"/>
                <w:szCs w:val="18"/>
              </w:rPr>
              <w:t xml:space="preserve"> </w:t>
            </w:r>
            <w:r w:rsidRPr="009A55E2">
              <w:t>er gennemført.</w:t>
            </w:r>
          </w:p>
        </w:tc>
        <w:tc>
          <w:tcPr>
            <w:tcW w:w="2725" w:type="dxa"/>
          </w:tcPr>
          <w:p w14:paraId="5946D389" w14:textId="77777777" w:rsidR="0036262D" w:rsidRDefault="0036262D" w:rsidP="00F66DAE"/>
        </w:tc>
        <w:tc>
          <w:tcPr>
            <w:tcW w:w="1100" w:type="dxa"/>
          </w:tcPr>
          <w:p w14:paraId="0D2E1653" w14:textId="77777777" w:rsidR="0036262D" w:rsidRDefault="00000000" w:rsidP="00F66DAE">
            <w:sdt>
              <w:sdtPr>
                <w:rPr>
                  <w:rFonts w:cstheme="minorHAnsi"/>
                </w:rPr>
                <w:alias w:val="MedCom vurdering"/>
                <w:tag w:val="MedCom vurdering"/>
                <w:id w:val="-1877074775"/>
                <w:placeholder>
                  <w:docPart w:val="CE3ED776507E404EB4581F28C67949A3"/>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36262D" w:rsidRPr="00775F80">
                  <w:rPr>
                    <w:rStyle w:val="Pladsholdertekst"/>
                    <w:rFonts w:eastAsia="Calibri"/>
                  </w:rPr>
                  <w:t>Vælg</w:t>
                </w:r>
              </w:sdtContent>
            </w:sdt>
          </w:p>
        </w:tc>
      </w:tr>
      <w:tr w:rsidR="0036262D" w14:paraId="6286EAE7" w14:textId="77777777" w:rsidTr="00F66DAE">
        <w:tc>
          <w:tcPr>
            <w:tcW w:w="996" w:type="dxa"/>
          </w:tcPr>
          <w:p w14:paraId="780E2D59" w14:textId="40ACC83F" w:rsidR="0036262D" w:rsidRDefault="0036262D" w:rsidP="00D82D24">
            <w:pPr>
              <w:pStyle w:val="Listeafsnit"/>
              <w:numPr>
                <w:ilvl w:val="3"/>
                <w:numId w:val="4"/>
              </w:numPr>
              <w:spacing w:line="240" w:lineRule="auto"/>
            </w:pPr>
          </w:p>
        </w:tc>
        <w:tc>
          <w:tcPr>
            <w:tcW w:w="3725" w:type="dxa"/>
          </w:tcPr>
          <w:p w14:paraId="52EE9BC1" w14:textId="13179A36" w:rsidR="0036262D" w:rsidRDefault="0036262D" w:rsidP="00F66DAE">
            <w:r w:rsidRPr="008218EE">
              <w:rPr>
                <w:szCs w:val="24"/>
              </w:rPr>
              <w:t xml:space="preserve">Vis, at </w:t>
            </w:r>
            <w:r>
              <w:rPr>
                <w:szCs w:val="24"/>
              </w:rPr>
              <w:t xml:space="preserve">brugeren </w:t>
            </w:r>
            <w:r w:rsidR="00EC688F">
              <w:rPr>
                <w:szCs w:val="24"/>
              </w:rPr>
              <w:t>udfylde</w:t>
            </w:r>
            <w:r w:rsidR="00394BAB">
              <w:rPr>
                <w:szCs w:val="24"/>
              </w:rPr>
              <w:t>r</w:t>
            </w:r>
            <w:r w:rsidR="00EC688F" w:rsidRPr="008218EE">
              <w:rPr>
                <w:szCs w:val="24"/>
              </w:rPr>
              <w:t xml:space="preserve"> </w:t>
            </w:r>
            <w:r w:rsidRPr="008218EE">
              <w:rPr>
                <w:szCs w:val="24"/>
              </w:rPr>
              <w:t>emnefelt</w:t>
            </w:r>
            <w:r w:rsidR="00EC688F">
              <w:rPr>
                <w:szCs w:val="24"/>
              </w:rPr>
              <w:t xml:space="preserve">et med et selvvalgt </w:t>
            </w:r>
            <w:r w:rsidR="00EC688F" w:rsidRPr="008218EE">
              <w:rPr>
                <w:szCs w:val="24"/>
              </w:rPr>
              <w:t>emneord</w:t>
            </w:r>
            <w:r>
              <w:rPr>
                <w:szCs w:val="24"/>
              </w:rPr>
              <w:t>.</w:t>
            </w:r>
          </w:p>
        </w:tc>
        <w:tc>
          <w:tcPr>
            <w:tcW w:w="2088" w:type="dxa"/>
          </w:tcPr>
          <w:p w14:paraId="26DA0EA9" w14:textId="77777777" w:rsidR="0036262D" w:rsidRDefault="0036262D" w:rsidP="00F66DAE"/>
        </w:tc>
        <w:tc>
          <w:tcPr>
            <w:tcW w:w="2969" w:type="dxa"/>
          </w:tcPr>
          <w:p w14:paraId="1671312E" w14:textId="77777777" w:rsidR="0036262D" w:rsidRDefault="0036262D" w:rsidP="00F66DAE">
            <w:r w:rsidRPr="001041ED">
              <w:rPr>
                <w:szCs w:val="24"/>
              </w:rPr>
              <w:t xml:space="preserve">Emneord i meddelelsens emnefelt er </w:t>
            </w:r>
            <w:r>
              <w:rPr>
                <w:szCs w:val="24"/>
              </w:rPr>
              <w:t>udfyldt.</w:t>
            </w:r>
          </w:p>
        </w:tc>
        <w:tc>
          <w:tcPr>
            <w:tcW w:w="2725" w:type="dxa"/>
          </w:tcPr>
          <w:p w14:paraId="0F7865A4" w14:textId="77777777" w:rsidR="0036262D" w:rsidRDefault="0036262D" w:rsidP="00F66DAE"/>
        </w:tc>
        <w:tc>
          <w:tcPr>
            <w:tcW w:w="1100" w:type="dxa"/>
          </w:tcPr>
          <w:p w14:paraId="18DFF356" w14:textId="77777777" w:rsidR="0036262D" w:rsidRDefault="00000000" w:rsidP="00F66DAE">
            <w:sdt>
              <w:sdtPr>
                <w:rPr>
                  <w:rFonts w:cstheme="minorHAnsi"/>
                </w:rPr>
                <w:alias w:val="MedCom vurdering"/>
                <w:tag w:val="MedCom vurdering"/>
                <w:id w:val="-611207723"/>
                <w:placeholder>
                  <w:docPart w:val="2AE4271E439B43AFB048656A95231078"/>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36262D" w:rsidRPr="00775F80">
                  <w:rPr>
                    <w:rStyle w:val="Pladsholdertekst"/>
                    <w:rFonts w:eastAsia="Calibri"/>
                  </w:rPr>
                  <w:t>Vælg</w:t>
                </w:r>
              </w:sdtContent>
            </w:sdt>
          </w:p>
        </w:tc>
      </w:tr>
      <w:tr w:rsidR="0036262D" w14:paraId="02D3DF57" w14:textId="77777777" w:rsidTr="00F66DAE">
        <w:tc>
          <w:tcPr>
            <w:tcW w:w="996" w:type="dxa"/>
          </w:tcPr>
          <w:p w14:paraId="6CEE96C0" w14:textId="1AC9544B" w:rsidR="0036262D" w:rsidRDefault="0036262D" w:rsidP="00D82D24">
            <w:pPr>
              <w:pStyle w:val="Listeafsnit"/>
              <w:numPr>
                <w:ilvl w:val="3"/>
                <w:numId w:val="4"/>
              </w:numPr>
              <w:spacing w:line="240" w:lineRule="auto"/>
            </w:pPr>
          </w:p>
        </w:tc>
        <w:tc>
          <w:tcPr>
            <w:tcW w:w="3725" w:type="dxa"/>
          </w:tcPr>
          <w:p w14:paraId="181A471A" w14:textId="77777777" w:rsidR="0036262D" w:rsidRPr="008218EE" w:rsidRDefault="0036262D" w:rsidP="00F66DAE">
            <w:pPr>
              <w:rPr>
                <w:szCs w:val="24"/>
              </w:rPr>
            </w:pPr>
            <w:r>
              <w:rPr>
                <w:szCs w:val="24"/>
              </w:rPr>
              <w:t xml:space="preserve">Vis, at det er </w:t>
            </w:r>
            <w:r w:rsidRPr="006365BC">
              <w:rPr>
                <w:szCs w:val="24"/>
              </w:rPr>
              <w:t>obligatorisk for bruger at skrive fritekst i meddelelsens tekstfelt</w:t>
            </w:r>
            <w:r>
              <w:rPr>
                <w:szCs w:val="24"/>
              </w:rPr>
              <w:t>.</w:t>
            </w:r>
          </w:p>
        </w:tc>
        <w:tc>
          <w:tcPr>
            <w:tcW w:w="2088" w:type="dxa"/>
          </w:tcPr>
          <w:p w14:paraId="432673F5" w14:textId="77777777" w:rsidR="0036262D" w:rsidRDefault="0036262D" w:rsidP="00F66DAE"/>
        </w:tc>
        <w:tc>
          <w:tcPr>
            <w:tcW w:w="2969" w:type="dxa"/>
          </w:tcPr>
          <w:p w14:paraId="353B4ABB" w14:textId="77777777" w:rsidR="0036262D" w:rsidRPr="001041ED" w:rsidRDefault="0036262D" w:rsidP="00F66DAE">
            <w:pPr>
              <w:rPr>
                <w:szCs w:val="24"/>
              </w:rPr>
            </w:pPr>
            <w:r>
              <w:rPr>
                <w:szCs w:val="24"/>
              </w:rPr>
              <w:t xml:space="preserve">Bruger har skrevet fritekst i fritekstfeltet. </w:t>
            </w:r>
          </w:p>
        </w:tc>
        <w:tc>
          <w:tcPr>
            <w:tcW w:w="2725" w:type="dxa"/>
          </w:tcPr>
          <w:p w14:paraId="3EAEC1C6" w14:textId="77777777" w:rsidR="0036262D" w:rsidRDefault="0036262D" w:rsidP="00F66DAE"/>
        </w:tc>
        <w:tc>
          <w:tcPr>
            <w:tcW w:w="1100" w:type="dxa"/>
          </w:tcPr>
          <w:p w14:paraId="514C9A9A" w14:textId="3F8C021C" w:rsidR="0036262D" w:rsidRDefault="00000000" w:rsidP="00F66DAE">
            <w:pPr>
              <w:rPr>
                <w:rFonts w:cstheme="minorHAnsi"/>
              </w:rPr>
            </w:pPr>
            <w:sdt>
              <w:sdtPr>
                <w:rPr>
                  <w:rFonts w:cstheme="minorHAnsi"/>
                </w:rPr>
                <w:alias w:val="MedCom vurdering"/>
                <w:tag w:val="MedCom vurdering"/>
                <w:id w:val="-591092439"/>
                <w:placeholder>
                  <w:docPart w:val="7CBD012F151D46F8A0D295F53C0BC1C8"/>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1032BE" w:rsidRPr="00775F80">
                  <w:rPr>
                    <w:rStyle w:val="Pladsholdertekst"/>
                    <w:rFonts w:eastAsia="Calibri"/>
                  </w:rPr>
                  <w:t>Vælg</w:t>
                </w:r>
              </w:sdtContent>
            </w:sdt>
          </w:p>
        </w:tc>
      </w:tr>
      <w:tr w:rsidR="004B3B19" w14:paraId="45170F29" w14:textId="77777777" w:rsidTr="00F66DAE">
        <w:tc>
          <w:tcPr>
            <w:tcW w:w="996" w:type="dxa"/>
          </w:tcPr>
          <w:p w14:paraId="152BB478" w14:textId="68D7A8BA" w:rsidR="004B3B19" w:rsidRDefault="004B3B19" w:rsidP="004B3B19">
            <w:pPr>
              <w:pStyle w:val="Listeafsnit"/>
              <w:numPr>
                <w:ilvl w:val="3"/>
                <w:numId w:val="4"/>
              </w:numPr>
              <w:spacing w:line="240" w:lineRule="auto"/>
            </w:pPr>
          </w:p>
        </w:tc>
        <w:tc>
          <w:tcPr>
            <w:tcW w:w="3725" w:type="dxa"/>
          </w:tcPr>
          <w:p w14:paraId="695DA24B" w14:textId="54F34F8C" w:rsidR="00020576" w:rsidRDefault="00020576" w:rsidP="00020576">
            <w:pPr>
              <w:spacing w:before="60" w:after="120"/>
              <w:rPr>
                <w:szCs w:val="24"/>
              </w:rPr>
            </w:pPr>
            <w:r>
              <w:rPr>
                <w:szCs w:val="24"/>
              </w:rPr>
              <w:t>Vis, at systemet indsætter og viser følgende informationer som afsenders signatur i meddelelsens meddelelsessegment</w:t>
            </w:r>
            <w:r w:rsidR="00856977">
              <w:rPr>
                <w:szCs w:val="24"/>
              </w:rPr>
              <w:t>:</w:t>
            </w:r>
          </w:p>
          <w:p w14:paraId="10BA450D" w14:textId="77777777" w:rsidR="004B3B19" w:rsidRDefault="004B3B19" w:rsidP="004B3B19">
            <w:pPr>
              <w:pStyle w:val="Listeafsnit"/>
              <w:numPr>
                <w:ilvl w:val="0"/>
                <w:numId w:val="13"/>
              </w:numPr>
              <w:spacing w:before="60" w:after="120" w:line="240" w:lineRule="auto"/>
              <w:rPr>
                <w:rFonts w:eastAsia="Times New Roman"/>
                <w:szCs w:val="24"/>
              </w:rPr>
            </w:pPr>
            <w:r w:rsidRPr="000D2FA7">
              <w:rPr>
                <w:rFonts w:eastAsia="Times New Roman"/>
                <w:szCs w:val="24"/>
              </w:rPr>
              <w:t>Dato og tidspunkt</w:t>
            </w:r>
          </w:p>
          <w:p w14:paraId="54F7C4FC" w14:textId="77777777" w:rsidR="004B3B19" w:rsidRDefault="004B3B19" w:rsidP="004B3B19">
            <w:pPr>
              <w:pStyle w:val="Listeafsnit"/>
              <w:numPr>
                <w:ilvl w:val="0"/>
                <w:numId w:val="13"/>
              </w:numPr>
              <w:spacing w:before="60" w:after="120" w:line="240" w:lineRule="auto"/>
              <w:rPr>
                <w:rFonts w:eastAsia="Times New Roman"/>
                <w:szCs w:val="24"/>
              </w:rPr>
            </w:pPr>
            <w:r>
              <w:rPr>
                <w:rFonts w:eastAsia="Times New Roman"/>
                <w:szCs w:val="24"/>
              </w:rPr>
              <w:t>Forfatters n</w:t>
            </w:r>
            <w:r w:rsidRPr="000D2FA7">
              <w:rPr>
                <w:rFonts w:eastAsia="Times New Roman"/>
                <w:szCs w:val="24"/>
              </w:rPr>
              <w:t>avn</w:t>
            </w:r>
          </w:p>
          <w:p w14:paraId="404CD967" w14:textId="77777777" w:rsidR="004B3B19" w:rsidRDefault="004B3B19" w:rsidP="004B3B19">
            <w:pPr>
              <w:pStyle w:val="Listeafsnit"/>
              <w:numPr>
                <w:ilvl w:val="0"/>
                <w:numId w:val="13"/>
              </w:numPr>
              <w:spacing w:before="60" w:after="120" w:line="240" w:lineRule="auto"/>
              <w:rPr>
                <w:rFonts w:eastAsia="Times New Roman"/>
                <w:szCs w:val="24"/>
              </w:rPr>
            </w:pPr>
            <w:r w:rsidRPr="000D2FA7">
              <w:rPr>
                <w:rFonts w:eastAsia="Times New Roman"/>
                <w:szCs w:val="24"/>
              </w:rPr>
              <w:t>Stillingsbetegnelse</w:t>
            </w:r>
          </w:p>
          <w:p w14:paraId="5F3D26CC" w14:textId="77777777" w:rsidR="004B3B19" w:rsidRPr="00FA4033" w:rsidRDefault="004B3B19" w:rsidP="004B3B19">
            <w:pPr>
              <w:pStyle w:val="Listeafsnit"/>
              <w:numPr>
                <w:ilvl w:val="0"/>
                <w:numId w:val="13"/>
              </w:numPr>
              <w:spacing w:before="60" w:after="120" w:line="240" w:lineRule="auto"/>
              <w:rPr>
                <w:rFonts w:eastAsia="Times New Roman"/>
                <w:szCs w:val="24"/>
              </w:rPr>
            </w:pPr>
            <w:r w:rsidRPr="00FA4033">
              <w:rPr>
                <w:rFonts w:eastAsia="Times New Roman"/>
                <w:szCs w:val="24"/>
              </w:rPr>
              <w:t>Relevant telefonnummer</w:t>
            </w:r>
            <w:r w:rsidRPr="00FA4033">
              <w:rPr>
                <w:rFonts w:eastAsia="Times New Roman"/>
              </w:rPr>
              <w:t xml:space="preserve"> </w:t>
            </w:r>
          </w:p>
          <w:p w14:paraId="3606D850" w14:textId="50A8F05E" w:rsidR="004B3B19" w:rsidRDefault="004B3B19" w:rsidP="004B3B19"/>
        </w:tc>
        <w:tc>
          <w:tcPr>
            <w:tcW w:w="2088" w:type="dxa"/>
          </w:tcPr>
          <w:p w14:paraId="3FA54CE1" w14:textId="77777777" w:rsidR="004B3B19" w:rsidRDefault="004B3B19" w:rsidP="004B3B19"/>
        </w:tc>
        <w:tc>
          <w:tcPr>
            <w:tcW w:w="2969" w:type="dxa"/>
          </w:tcPr>
          <w:p w14:paraId="7567524A" w14:textId="77777777" w:rsidR="00020576" w:rsidRDefault="00020576" w:rsidP="00020576">
            <w:pPr>
              <w:spacing w:before="60" w:after="120"/>
              <w:rPr>
                <w:szCs w:val="24"/>
              </w:rPr>
            </w:pPr>
            <w:r>
              <w:rPr>
                <w:szCs w:val="24"/>
              </w:rPr>
              <w:t xml:space="preserve">Signatur på forfatter af meddelelsen </w:t>
            </w:r>
            <w:r w:rsidRPr="000D2FA7">
              <w:rPr>
                <w:szCs w:val="24"/>
              </w:rPr>
              <w:t xml:space="preserve">er indsat og synligt </w:t>
            </w:r>
            <w:r>
              <w:rPr>
                <w:szCs w:val="24"/>
              </w:rPr>
              <w:t xml:space="preserve">for bruger </w:t>
            </w:r>
            <w:r w:rsidRPr="000D2FA7">
              <w:rPr>
                <w:szCs w:val="24"/>
              </w:rPr>
              <w:t>i meddelelsen</w:t>
            </w:r>
            <w:r>
              <w:rPr>
                <w:szCs w:val="24"/>
              </w:rPr>
              <w:t>s meddelelsessegment</w:t>
            </w:r>
            <w:r w:rsidRPr="000D2FA7">
              <w:rPr>
                <w:szCs w:val="24"/>
              </w:rPr>
              <w:t>:</w:t>
            </w:r>
          </w:p>
          <w:p w14:paraId="148B71F3" w14:textId="77777777" w:rsidR="004B3B19" w:rsidRDefault="004B3B19" w:rsidP="004B3B19">
            <w:pPr>
              <w:pStyle w:val="Listeafsnit"/>
              <w:numPr>
                <w:ilvl w:val="0"/>
                <w:numId w:val="13"/>
              </w:numPr>
              <w:spacing w:before="60" w:after="120" w:line="240" w:lineRule="auto"/>
              <w:rPr>
                <w:rFonts w:eastAsia="Times New Roman"/>
                <w:szCs w:val="24"/>
              </w:rPr>
            </w:pPr>
            <w:r w:rsidRPr="000D2FA7">
              <w:rPr>
                <w:rFonts w:eastAsia="Times New Roman"/>
                <w:szCs w:val="24"/>
              </w:rPr>
              <w:t>Dato og tidspunkt</w:t>
            </w:r>
          </w:p>
          <w:p w14:paraId="449F2116" w14:textId="77777777" w:rsidR="004B3B19" w:rsidRDefault="004B3B19" w:rsidP="004B3B19">
            <w:pPr>
              <w:pStyle w:val="Listeafsnit"/>
              <w:numPr>
                <w:ilvl w:val="0"/>
                <w:numId w:val="13"/>
              </w:numPr>
              <w:spacing w:before="60" w:after="120" w:line="240" w:lineRule="auto"/>
              <w:rPr>
                <w:rFonts w:eastAsia="Times New Roman"/>
                <w:szCs w:val="24"/>
              </w:rPr>
            </w:pPr>
            <w:r>
              <w:rPr>
                <w:rFonts w:eastAsia="Times New Roman"/>
                <w:szCs w:val="24"/>
              </w:rPr>
              <w:t>Forfatters n</w:t>
            </w:r>
            <w:r w:rsidRPr="000D2FA7">
              <w:rPr>
                <w:rFonts w:eastAsia="Times New Roman"/>
                <w:szCs w:val="24"/>
              </w:rPr>
              <w:t>avn</w:t>
            </w:r>
          </w:p>
          <w:p w14:paraId="27C53078" w14:textId="77777777" w:rsidR="004B3B19" w:rsidRDefault="004B3B19" w:rsidP="004B3B19">
            <w:pPr>
              <w:pStyle w:val="Listeafsnit"/>
              <w:numPr>
                <w:ilvl w:val="0"/>
                <w:numId w:val="13"/>
              </w:numPr>
              <w:spacing w:before="60" w:after="120" w:line="240" w:lineRule="auto"/>
              <w:rPr>
                <w:rFonts w:eastAsia="Times New Roman"/>
                <w:szCs w:val="24"/>
              </w:rPr>
            </w:pPr>
            <w:r w:rsidRPr="000D2FA7">
              <w:rPr>
                <w:rFonts w:eastAsia="Times New Roman"/>
                <w:szCs w:val="24"/>
              </w:rPr>
              <w:t>Stillingsbetegnelse</w:t>
            </w:r>
          </w:p>
          <w:p w14:paraId="54909663" w14:textId="52E13F83" w:rsidR="004B3B19" w:rsidRPr="009A15B7" w:rsidRDefault="004B3B19" w:rsidP="004B3B19">
            <w:pPr>
              <w:pStyle w:val="Listeafsnit"/>
              <w:keepNext/>
              <w:numPr>
                <w:ilvl w:val="0"/>
                <w:numId w:val="13"/>
              </w:numPr>
              <w:spacing w:before="60" w:after="120" w:line="240" w:lineRule="auto"/>
              <w:rPr>
                <w:rFonts w:eastAsia="Times New Roman"/>
                <w:szCs w:val="24"/>
              </w:rPr>
            </w:pPr>
            <w:r w:rsidRPr="00FA4033">
              <w:rPr>
                <w:rFonts w:eastAsia="Times New Roman"/>
                <w:szCs w:val="24"/>
              </w:rPr>
              <w:t>Relevant telefonnummer</w:t>
            </w:r>
            <w:r w:rsidRPr="00FA4033">
              <w:rPr>
                <w:rFonts w:eastAsia="Times New Roman"/>
              </w:rPr>
              <w:t xml:space="preserve"> </w:t>
            </w:r>
          </w:p>
        </w:tc>
        <w:tc>
          <w:tcPr>
            <w:tcW w:w="2725" w:type="dxa"/>
          </w:tcPr>
          <w:p w14:paraId="49E628A2" w14:textId="77777777" w:rsidR="004B3B19" w:rsidRDefault="004B3B19" w:rsidP="004B3B19"/>
        </w:tc>
        <w:tc>
          <w:tcPr>
            <w:tcW w:w="1100" w:type="dxa"/>
          </w:tcPr>
          <w:p w14:paraId="1DB1B26F" w14:textId="77777777" w:rsidR="004B3B19" w:rsidRDefault="00000000" w:rsidP="004B3B19">
            <w:sdt>
              <w:sdtPr>
                <w:rPr>
                  <w:rFonts w:cstheme="minorHAnsi"/>
                </w:rPr>
                <w:alias w:val="MedCom vurdering"/>
                <w:tag w:val="MedCom vurdering"/>
                <w:id w:val="-16858902"/>
                <w:placeholder>
                  <w:docPart w:val="E03118892C884636A3D268BB9DB8F7EA"/>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4B3B19" w:rsidRPr="00775F80">
                  <w:rPr>
                    <w:rStyle w:val="Pladsholdertekst"/>
                    <w:rFonts w:eastAsia="Calibri"/>
                  </w:rPr>
                  <w:t>Vælg</w:t>
                </w:r>
              </w:sdtContent>
            </w:sdt>
          </w:p>
        </w:tc>
      </w:tr>
      <w:tr w:rsidR="001C043B" w14:paraId="74D0E575" w14:textId="77777777" w:rsidTr="00F66DAE">
        <w:tc>
          <w:tcPr>
            <w:tcW w:w="996" w:type="dxa"/>
          </w:tcPr>
          <w:p w14:paraId="20AD72A3" w14:textId="5E5538A2" w:rsidR="001C043B" w:rsidRDefault="001C043B" w:rsidP="001C043B">
            <w:pPr>
              <w:pStyle w:val="Listeafsnit"/>
              <w:numPr>
                <w:ilvl w:val="3"/>
                <w:numId w:val="4"/>
              </w:numPr>
              <w:spacing w:line="240" w:lineRule="auto"/>
            </w:pPr>
            <w:bookmarkStart w:id="45" w:name="_Ref122507317"/>
          </w:p>
        </w:tc>
        <w:bookmarkEnd w:id="45"/>
        <w:tc>
          <w:tcPr>
            <w:tcW w:w="3725" w:type="dxa"/>
          </w:tcPr>
          <w:p w14:paraId="3913896B" w14:textId="08D91A2A" w:rsidR="001C043B" w:rsidRDefault="001C043B" w:rsidP="001C043B">
            <w:r>
              <w:rPr>
                <w:szCs w:val="24"/>
              </w:rPr>
              <w:t>Send meddelelsen</w:t>
            </w:r>
            <w:r w:rsidRPr="00A74A7C">
              <w:rPr>
                <w:szCs w:val="24"/>
              </w:rPr>
              <w:t xml:space="preserve"> </w:t>
            </w:r>
            <w:r>
              <w:rPr>
                <w:szCs w:val="24"/>
              </w:rPr>
              <w:t xml:space="preserve">til rette modtager, når meddelelsen lever op til kravene for udfyldelse samt maks. begrænsning på 100 MB og inkluderer korrekte tekniske referencer. </w:t>
            </w:r>
          </w:p>
        </w:tc>
        <w:tc>
          <w:tcPr>
            <w:tcW w:w="2088" w:type="dxa"/>
          </w:tcPr>
          <w:p w14:paraId="3D8B9C2C" w14:textId="77777777" w:rsidR="001C043B" w:rsidRDefault="001C043B" w:rsidP="001C043B"/>
        </w:tc>
        <w:tc>
          <w:tcPr>
            <w:tcW w:w="2969" w:type="dxa"/>
          </w:tcPr>
          <w:p w14:paraId="2FF316B5" w14:textId="6DED3D72" w:rsidR="001C043B" w:rsidRPr="009C4B23" w:rsidRDefault="001C043B" w:rsidP="001C043B">
            <w:pPr>
              <w:keepNext/>
              <w:spacing w:before="60" w:after="120"/>
              <w:rPr>
                <w:szCs w:val="24"/>
              </w:rPr>
            </w:pPr>
            <w:r>
              <w:t xml:space="preserve">Meddelelsen er udfyldt korrekt og er sendt til rette modtager. </w:t>
            </w:r>
          </w:p>
        </w:tc>
        <w:tc>
          <w:tcPr>
            <w:tcW w:w="2725" w:type="dxa"/>
          </w:tcPr>
          <w:p w14:paraId="1BBAE59D" w14:textId="77777777" w:rsidR="001C043B" w:rsidRDefault="001C043B" w:rsidP="001C043B"/>
        </w:tc>
        <w:tc>
          <w:tcPr>
            <w:tcW w:w="1100" w:type="dxa"/>
          </w:tcPr>
          <w:p w14:paraId="6C0772ED" w14:textId="77777777" w:rsidR="001C043B" w:rsidRDefault="00000000" w:rsidP="001C043B">
            <w:sdt>
              <w:sdtPr>
                <w:rPr>
                  <w:rFonts w:cstheme="minorHAnsi"/>
                </w:rPr>
                <w:alias w:val="MedCom vurdering"/>
                <w:tag w:val="MedCom vurdering"/>
                <w:id w:val="648400433"/>
                <w:placeholder>
                  <w:docPart w:val="E58A116FDC594972B013913420C99463"/>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1C043B" w:rsidRPr="00775F80">
                  <w:rPr>
                    <w:rStyle w:val="Pladsholdertekst"/>
                    <w:rFonts w:eastAsia="Calibri"/>
                  </w:rPr>
                  <w:t>Vælg</w:t>
                </w:r>
              </w:sdtContent>
            </w:sdt>
          </w:p>
        </w:tc>
      </w:tr>
    </w:tbl>
    <w:p w14:paraId="5EACE8B8" w14:textId="77777777" w:rsidR="0036262D" w:rsidRDefault="0036262D">
      <w:pPr>
        <w:rPr>
          <w:rFonts w:asciiTheme="majorHAnsi" w:eastAsiaTheme="majorEastAsia" w:hAnsiTheme="majorHAnsi" w:cstheme="majorBidi"/>
          <w:color w:val="1F3763" w:themeColor="accent1" w:themeShade="7F"/>
          <w:sz w:val="24"/>
          <w:szCs w:val="24"/>
        </w:rPr>
      </w:pPr>
      <w:r>
        <w:br w:type="page"/>
      </w:r>
    </w:p>
    <w:p w14:paraId="6AEBC744" w14:textId="217AFA5D" w:rsidR="0036262D" w:rsidRDefault="0036262D" w:rsidP="00772904">
      <w:pPr>
        <w:pStyle w:val="Overskrift3"/>
        <w:numPr>
          <w:ilvl w:val="2"/>
          <w:numId w:val="4"/>
        </w:numPr>
      </w:pPr>
      <w:bookmarkStart w:id="46" w:name="_Ref126225806"/>
      <w:r>
        <w:lastRenderedPageBreak/>
        <w:t>S1.A3: Formater meddelelsestekst og indsæt tabel</w:t>
      </w:r>
      <w:bookmarkEnd w:id="46"/>
    </w:p>
    <w:p w14:paraId="32187C61" w14:textId="10072E21" w:rsidR="00F25CD1" w:rsidRPr="00F25CD1" w:rsidRDefault="00F25CD1" w:rsidP="00F25CD1">
      <w:pPr>
        <w:rPr>
          <w:i/>
          <w:iCs/>
        </w:rPr>
      </w:pPr>
      <w:r w:rsidRPr="00F25CD1">
        <w:rPr>
          <w:i/>
          <w:iCs/>
        </w:rPr>
        <w:t xml:space="preserve">Gennemføres hvis SUT understøtter </w:t>
      </w:r>
      <w:hyperlink r:id="rId26" w:history="1">
        <w:proofErr w:type="spellStart"/>
        <w:r w:rsidRPr="00F25CD1">
          <w:rPr>
            <w:rStyle w:val="Hyperlink"/>
            <w:i/>
            <w:iCs/>
          </w:rPr>
          <w:t>MedComs</w:t>
        </w:r>
        <w:proofErr w:type="spellEnd"/>
        <w:r w:rsidRPr="00F25CD1">
          <w:rPr>
            <w:rStyle w:val="Hyperlink"/>
            <w:i/>
            <w:iCs/>
          </w:rPr>
          <w:t xml:space="preserve"> </w:t>
        </w:r>
        <w:proofErr w:type="spellStart"/>
        <w:r w:rsidRPr="00F25CD1">
          <w:rPr>
            <w:rStyle w:val="Hyperlink"/>
            <w:i/>
            <w:iCs/>
          </w:rPr>
          <w:t>subset</w:t>
        </w:r>
        <w:proofErr w:type="spellEnd"/>
        <w:r w:rsidRPr="00F25CD1">
          <w:rPr>
            <w:rStyle w:val="Hyperlink"/>
            <w:i/>
            <w:iCs/>
          </w:rPr>
          <w:t xml:space="preserve"> af XHTML for formatering</w:t>
        </w:r>
      </w:hyperlink>
      <w:r w:rsidRPr="00F25CD1">
        <w:rPr>
          <w:i/>
          <w:iCs/>
        </w:rPr>
        <w:t>.</w:t>
      </w:r>
    </w:p>
    <w:tbl>
      <w:tblPr>
        <w:tblStyle w:val="Tabel-Gitter"/>
        <w:tblW w:w="13603" w:type="dxa"/>
        <w:tblLook w:val="04A0" w:firstRow="1" w:lastRow="0" w:firstColumn="1" w:lastColumn="0" w:noHBand="0" w:noVBand="1"/>
      </w:tblPr>
      <w:tblGrid>
        <w:gridCol w:w="996"/>
        <w:gridCol w:w="3725"/>
        <w:gridCol w:w="2088"/>
        <w:gridCol w:w="2969"/>
        <w:gridCol w:w="2725"/>
        <w:gridCol w:w="1100"/>
      </w:tblGrid>
      <w:tr w:rsidR="0036262D" w14:paraId="1AEF206F" w14:textId="77777777" w:rsidTr="00282987">
        <w:trPr>
          <w:tblHeader/>
        </w:trPr>
        <w:tc>
          <w:tcPr>
            <w:tcW w:w="996" w:type="dxa"/>
            <w:shd w:val="clear" w:color="auto" w:fill="152F4A"/>
            <w:vAlign w:val="center"/>
          </w:tcPr>
          <w:p w14:paraId="0590AEED" w14:textId="77777777" w:rsidR="0036262D" w:rsidRDefault="0036262D" w:rsidP="00F66DAE">
            <w:r w:rsidRPr="003636DE">
              <w:rPr>
                <w:rFonts w:cs="Calibri"/>
                <w:b/>
                <w:bCs/>
                <w:color w:val="FFFFFF"/>
                <w:szCs w:val="24"/>
              </w:rPr>
              <w:t>Teststep #</w:t>
            </w:r>
          </w:p>
        </w:tc>
        <w:tc>
          <w:tcPr>
            <w:tcW w:w="3725" w:type="dxa"/>
            <w:shd w:val="clear" w:color="auto" w:fill="152F4A"/>
            <w:vAlign w:val="center"/>
          </w:tcPr>
          <w:p w14:paraId="1A935EE4" w14:textId="77777777" w:rsidR="0036262D" w:rsidRDefault="0036262D" w:rsidP="00F66DAE">
            <w:r w:rsidRPr="003636DE">
              <w:rPr>
                <w:rFonts w:cs="Calibri"/>
                <w:b/>
                <w:bCs/>
                <w:color w:val="FFFFFF"/>
                <w:szCs w:val="24"/>
              </w:rPr>
              <w:t>Handling</w:t>
            </w:r>
          </w:p>
        </w:tc>
        <w:tc>
          <w:tcPr>
            <w:tcW w:w="2088" w:type="dxa"/>
            <w:shd w:val="clear" w:color="auto" w:fill="152F4A"/>
            <w:vAlign w:val="center"/>
          </w:tcPr>
          <w:p w14:paraId="22AC0B6D" w14:textId="77777777" w:rsidR="0036262D" w:rsidRDefault="0036262D" w:rsidP="00F66DAE">
            <w:r w:rsidRPr="003636DE">
              <w:rPr>
                <w:rFonts w:cs="Calibri"/>
                <w:b/>
                <w:bCs/>
                <w:color w:val="FFFFFF"/>
                <w:szCs w:val="24"/>
              </w:rPr>
              <w:t>Testdata</w:t>
            </w:r>
            <w:r>
              <w:rPr>
                <w:rFonts w:cs="Calibri"/>
                <w:b/>
                <w:bCs/>
                <w:color w:val="FFFFFF"/>
                <w:szCs w:val="24"/>
              </w:rPr>
              <w:t>/testperson</w:t>
            </w:r>
          </w:p>
        </w:tc>
        <w:tc>
          <w:tcPr>
            <w:tcW w:w="2969" w:type="dxa"/>
            <w:shd w:val="clear" w:color="auto" w:fill="152F4A"/>
            <w:vAlign w:val="center"/>
          </w:tcPr>
          <w:p w14:paraId="3D3F09B9" w14:textId="77777777" w:rsidR="0036262D" w:rsidRDefault="0036262D" w:rsidP="00F66DAE">
            <w:r w:rsidRPr="003636DE">
              <w:rPr>
                <w:rFonts w:cs="Calibri"/>
                <w:b/>
                <w:bCs/>
                <w:color w:val="FFFFFF"/>
                <w:szCs w:val="24"/>
              </w:rPr>
              <w:t>Forventet resultat</w:t>
            </w:r>
          </w:p>
        </w:tc>
        <w:tc>
          <w:tcPr>
            <w:tcW w:w="2725" w:type="dxa"/>
            <w:shd w:val="clear" w:color="auto" w:fill="152F4A"/>
            <w:vAlign w:val="center"/>
          </w:tcPr>
          <w:p w14:paraId="3664CFBB" w14:textId="77777777" w:rsidR="0036262D" w:rsidRDefault="0036262D" w:rsidP="00F66DAE">
            <w:r w:rsidRPr="003636DE">
              <w:rPr>
                <w:rFonts w:cs="Calibri"/>
                <w:b/>
                <w:bCs/>
                <w:color w:val="FFFFFF"/>
                <w:szCs w:val="24"/>
              </w:rPr>
              <w:t>Aktuelt resultat</w:t>
            </w:r>
          </w:p>
        </w:tc>
        <w:tc>
          <w:tcPr>
            <w:tcW w:w="1100" w:type="dxa"/>
            <w:shd w:val="clear" w:color="auto" w:fill="152F4A"/>
            <w:vAlign w:val="center"/>
          </w:tcPr>
          <w:p w14:paraId="54820463" w14:textId="77777777" w:rsidR="0036262D" w:rsidRDefault="0036262D" w:rsidP="00F66DAE">
            <w:r w:rsidRPr="003636DE">
              <w:rPr>
                <w:rFonts w:cs="Calibri"/>
                <w:b/>
                <w:bCs/>
                <w:color w:val="FFFFFF"/>
                <w:szCs w:val="24"/>
              </w:rPr>
              <w:t>MedCom vurdering</w:t>
            </w:r>
          </w:p>
        </w:tc>
      </w:tr>
      <w:tr w:rsidR="0036262D" w14:paraId="0ED949C5" w14:textId="77777777" w:rsidTr="00F66DAE">
        <w:tc>
          <w:tcPr>
            <w:tcW w:w="996" w:type="dxa"/>
          </w:tcPr>
          <w:p w14:paraId="62BC0D53" w14:textId="4583964A" w:rsidR="0036262D" w:rsidRPr="00BD5B95" w:rsidRDefault="0036262D" w:rsidP="00E971A0">
            <w:pPr>
              <w:pStyle w:val="Listeafsnit"/>
              <w:numPr>
                <w:ilvl w:val="3"/>
                <w:numId w:val="4"/>
              </w:numPr>
              <w:spacing w:line="240" w:lineRule="auto"/>
            </w:pPr>
            <w:bookmarkStart w:id="47" w:name="_Ref122507337"/>
          </w:p>
        </w:tc>
        <w:bookmarkEnd w:id="47"/>
        <w:tc>
          <w:tcPr>
            <w:tcW w:w="3725" w:type="dxa"/>
          </w:tcPr>
          <w:p w14:paraId="63582289" w14:textId="166BB048" w:rsidR="0036262D" w:rsidRDefault="0036262D" w:rsidP="00F66DAE">
            <w:r>
              <w:t xml:space="preserve">Vis, at der er dannet en CareCommunication med oplysninger fra teststep </w:t>
            </w:r>
            <w:r w:rsidRPr="001873DB">
              <w:rPr>
                <w:sz w:val="18"/>
                <w:szCs w:val="18"/>
              </w:rPr>
              <w:fldChar w:fldCharType="begin"/>
            </w:r>
            <w:r w:rsidRPr="001873DB">
              <w:rPr>
                <w:sz w:val="18"/>
                <w:szCs w:val="18"/>
              </w:rPr>
              <w:instrText xml:space="preserve"> REF _Ref121389307 \r \h  \* MERGEFORMAT </w:instrText>
            </w:r>
            <w:r w:rsidRPr="001873DB">
              <w:rPr>
                <w:sz w:val="18"/>
                <w:szCs w:val="18"/>
              </w:rPr>
            </w:r>
            <w:r w:rsidRPr="001873DB">
              <w:rPr>
                <w:sz w:val="18"/>
                <w:szCs w:val="18"/>
              </w:rPr>
              <w:fldChar w:fldCharType="separate"/>
            </w:r>
            <w:r w:rsidR="00347A3C">
              <w:rPr>
                <w:sz w:val="18"/>
                <w:szCs w:val="18"/>
              </w:rPr>
              <w:t>3.3.1.1</w:t>
            </w:r>
            <w:r w:rsidRPr="001873DB">
              <w:rPr>
                <w:sz w:val="18"/>
                <w:szCs w:val="18"/>
              </w:rPr>
              <w:fldChar w:fldCharType="end"/>
            </w:r>
            <w:r w:rsidRPr="001873DB">
              <w:t>-</w:t>
            </w:r>
            <w:r w:rsidR="00E32191" w:rsidRPr="00E32191">
              <w:rPr>
                <w:sz w:val="18"/>
                <w:szCs w:val="18"/>
              </w:rPr>
              <w:fldChar w:fldCharType="begin"/>
            </w:r>
            <w:r w:rsidR="00E32191" w:rsidRPr="00E32191">
              <w:rPr>
                <w:sz w:val="18"/>
                <w:szCs w:val="18"/>
              </w:rPr>
              <w:instrText xml:space="preserve"> REF _Ref121389015 \r \h </w:instrText>
            </w:r>
            <w:r w:rsidR="00E32191">
              <w:rPr>
                <w:sz w:val="18"/>
                <w:szCs w:val="18"/>
              </w:rPr>
              <w:instrText xml:space="preserve"> \* MERGEFORMAT </w:instrText>
            </w:r>
            <w:r w:rsidR="00E32191" w:rsidRPr="00E32191">
              <w:rPr>
                <w:sz w:val="18"/>
                <w:szCs w:val="18"/>
              </w:rPr>
            </w:r>
            <w:r w:rsidR="00E32191" w:rsidRPr="00E32191">
              <w:rPr>
                <w:sz w:val="18"/>
                <w:szCs w:val="18"/>
              </w:rPr>
              <w:fldChar w:fldCharType="separate"/>
            </w:r>
            <w:r w:rsidR="00347A3C">
              <w:rPr>
                <w:sz w:val="18"/>
                <w:szCs w:val="18"/>
              </w:rPr>
              <w:t>3.3.1.5</w:t>
            </w:r>
            <w:r w:rsidR="00E32191" w:rsidRPr="00E32191">
              <w:rPr>
                <w:sz w:val="18"/>
                <w:szCs w:val="18"/>
              </w:rPr>
              <w:fldChar w:fldCharType="end"/>
            </w:r>
          </w:p>
        </w:tc>
        <w:tc>
          <w:tcPr>
            <w:tcW w:w="2088" w:type="dxa"/>
          </w:tcPr>
          <w:p w14:paraId="4731C580" w14:textId="5D5F1300" w:rsidR="0036262D" w:rsidRDefault="0036262D" w:rsidP="00F66DAE">
            <w:r w:rsidRPr="00135410">
              <w:rPr>
                <w:color w:val="3B3838" w:themeColor="background2" w:themeShade="40"/>
                <w:sz w:val="18"/>
                <w:szCs w:val="18"/>
              </w:rPr>
              <w:t xml:space="preserve">Fortsættelse fra </w:t>
            </w:r>
            <w:r w:rsidR="00E32191" w:rsidRPr="00E32191">
              <w:rPr>
                <w:sz w:val="18"/>
                <w:szCs w:val="18"/>
              </w:rPr>
              <w:fldChar w:fldCharType="begin"/>
            </w:r>
            <w:r w:rsidR="00E32191" w:rsidRPr="00E32191">
              <w:rPr>
                <w:sz w:val="18"/>
                <w:szCs w:val="18"/>
              </w:rPr>
              <w:instrText xml:space="preserve"> REF _Ref121389015 \r \h </w:instrText>
            </w:r>
            <w:r w:rsidR="00E32191">
              <w:rPr>
                <w:sz w:val="18"/>
                <w:szCs w:val="18"/>
              </w:rPr>
              <w:instrText xml:space="preserve"> \* MERGEFORMAT </w:instrText>
            </w:r>
            <w:r w:rsidR="00E32191" w:rsidRPr="00E32191">
              <w:rPr>
                <w:sz w:val="18"/>
                <w:szCs w:val="18"/>
              </w:rPr>
            </w:r>
            <w:r w:rsidR="00E32191" w:rsidRPr="00E32191">
              <w:rPr>
                <w:sz w:val="18"/>
                <w:szCs w:val="18"/>
              </w:rPr>
              <w:fldChar w:fldCharType="separate"/>
            </w:r>
            <w:r w:rsidR="00347A3C">
              <w:rPr>
                <w:sz w:val="18"/>
                <w:szCs w:val="18"/>
              </w:rPr>
              <w:t>3.3.1.5</w:t>
            </w:r>
            <w:r w:rsidR="00E32191" w:rsidRPr="00E32191">
              <w:rPr>
                <w:sz w:val="18"/>
                <w:szCs w:val="18"/>
              </w:rPr>
              <w:fldChar w:fldCharType="end"/>
            </w:r>
          </w:p>
        </w:tc>
        <w:tc>
          <w:tcPr>
            <w:tcW w:w="2969" w:type="dxa"/>
          </w:tcPr>
          <w:p w14:paraId="5B729045" w14:textId="164419E7" w:rsidR="0036262D" w:rsidRDefault="0036262D" w:rsidP="00F66DAE">
            <w:r>
              <w:t xml:space="preserve">Teststep </w:t>
            </w:r>
            <w:r w:rsidRPr="001873DB">
              <w:rPr>
                <w:sz w:val="18"/>
                <w:szCs w:val="18"/>
              </w:rPr>
              <w:fldChar w:fldCharType="begin"/>
            </w:r>
            <w:r w:rsidRPr="001873DB">
              <w:rPr>
                <w:sz w:val="18"/>
                <w:szCs w:val="18"/>
              </w:rPr>
              <w:instrText xml:space="preserve"> REF _Ref121389307 \r \h  \* MERGEFORMAT </w:instrText>
            </w:r>
            <w:r w:rsidRPr="001873DB">
              <w:rPr>
                <w:sz w:val="18"/>
                <w:szCs w:val="18"/>
              </w:rPr>
            </w:r>
            <w:r w:rsidRPr="001873DB">
              <w:rPr>
                <w:sz w:val="18"/>
                <w:szCs w:val="18"/>
              </w:rPr>
              <w:fldChar w:fldCharType="separate"/>
            </w:r>
            <w:r w:rsidR="00347A3C">
              <w:rPr>
                <w:sz w:val="18"/>
                <w:szCs w:val="18"/>
              </w:rPr>
              <w:t>3.3.1.1</w:t>
            </w:r>
            <w:r w:rsidRPr="001873DB">
              <w:rPr>
                <w:sz w:val="18"/>
                <w:szCs w:val="18"/>
              </w:rPr>
              <w:fldChar w:fldCharType="end"/>
            </w:r>
            <w:r w:rsidR="00E32191">
              <w:rPr>
                <w:sz w:val="18"/>
                <w:szCs w:val="18"/>
              </w:rPr>
              <w:t>-</w:t>
            </w:r>
            <w:r w:rsidR="00E32191" w:rsidRPr="00E32191">
              <w:rPr>
                <w:sz w:val="18"/>
                <w:szCs w:val="18"/>
              </w:rPr>
              <w:fldChar w:fldCharType="begin"/>
            </w:r>
            <w:r w:rsidR="00E32191" w:rsidRPr="00E32191">
              <w:rPr>
                <w:sz w:val="18"/>
                <w:szCs w:val="18"/>
              </w:rPr>
              <w:instrText xml:space="preserve"> REF _Ref121389015 \r \h </w:instrText>
            </w:r>
            <w:r w:rsidR="00E32191">
              <w:rPr>
                <w:sz w:val="18"/>
                <w:szCs w:val="18"/>
              </w:rPr>
              <w:instrText xml:space="preserve"> \* MERGEFORMAT </w:instrText>
            </w:r>
            <w:r w:rsidR="00E32191" w:rsidRPr="00E32191">
              <w:rPr>
                <w:sz w:val="18"/>
                <w:szCs w:val="18"/>
              </w:rPr>
            </w:r>
            <w:r w:rsidR="00E32191" w:rsidRPr="00E32191">
              <w:rPr>
                <w:sz w:val="18"/>
                <w:szCs w:val="18"/>
              </w:rPr>
              <w:fldChar w:fldCharType="separate"/>
            </w:r>
            <w:r w:rsidR="00347A3C">
              <w:rPr>
                <w:sz w:val="18"/>
                <w:szCs w:val="18"/>
              </w:rPr>
              <w:t>3.3.1.5</w:t>
            </w:r>
            <w:r w:rsidR="00E32191" w:rsidRPr="00E32191">
              <w:rPr>
                <w:sz w:val="18"/>
                <w:szCs w:val="18"/>
              </w:rPr>
              <w:fldChar w:fldCharType="end"/>
            </w:r>
            <w:r w:rsidR="00844380">
              <w:rPr>
                <w:sz w:val="18"/>
                <w:szCs w:val="18"/>
              </w:rPr>
              <w:t xml:space="preserve"> </w:t>
            </w:r>
            <w:r w:rsidRPr="009A55E2">
              <w:t>er gennemført.</w:t>
            </w:r>
          </w:p>
        </w:tc>
        <w:tc>
          <w:tcPr>
            <w:tcW w:w="2725" w:type="dxa"/>
          </w:tcPr>
          <w:p w14:paraId="55159FED" w14:textId="77777777" w:rsidR="0036262D" w:rsidRDefault="0036262D" w:rsidP="00F66DAE"/>
        </w:tc>
        <w:tc>
          <w:tcPr>
            <w:tcW w:w="1100" w:type="dxa"/>
          </w:tcPr>
          <w:p w14:paraId="39A5206A" w14:textId="77777777" w:rsidR="0036262D" w:rsidRDefault="00000000" w:rsidP="00F66DAE">
            <w:sdt>
              <w:sdtPr>
                <w:rPr>
                  <w:rFonts w:cstheme="minorHAnsi"/>
                </w:rPr>
                <w:alias w:val="MedCom vurdering"/>
                <w:tag w:val="MedCom vurdering"/>
                <w:id w:val="-1633550316"/>
                <w:placeholder>
                  <w:docPart w:val="7333B7C71AAC4DFD94DF7893CFE987A8"/>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36262D" w:rsidRPr="00775F80">
                  <w:rPr>
                    <w:rStyle w:val="Pladsholdertekst"/>
                    <w:rFonts w:eastAsia="Calibri"/>
                  </w:rPr>
                  <w:t>Vælg</w:t>
                </w:r>
              </w:sdtContent>
            </w:sdt>
          </w:p>
        </w:tc>
      </w:tr>
      <w:tr w:rsidR="004A525C" w14:paraId="28736E51" w14:textId="77777777" w:rsidTr="00F66DAE">
        <w:tc>
          <w:tcPr>
            <w:tcW w:w="996" w:type="dxa"/>
          </w:tcPr>
          <w:p w14:paraId="729E3267" w14:textId="6A9A6769" w:rsidR="004A525C" w:rsidRDefault="004A525C" w:rsidP="00E971A0">
            <w:pPr>
              <w:pStyle w:val="Listeafsnit"/>
              <w:numPr>
                <w:ilvl w:val="3"/>
                <w:numId w:val="4"/>
              </w:numPr>
              <w:spacing w:line="240" w:lineRule="auto"/>
            </w:pPr>
          </w:p>
        </w:tc>
        <w:tc>
          <w:tcPr>
            <w:tcW w:w="3725" w:type="dxa"/>
          </w:tcPr>
          <w:p w14:paraId="3A00981F" w14:textId="0040C427" w:rsidR="00EB3566" w:rsidRPr="004A525C" w:rsidRDefault="004A525C" w:rsidP="00F7051A">
            <w:pPr>
              <w:rPr>
                <w:szCs w:val="24"/>
              </w:rPr>
            </w:pPr>
            <w:r w:rsidRPr="004A525C">
              <w:rPr>
                <w:szCs w:val="24"/>
              </w:rPr>
              <w:t>Vis, at bruger kan formatere tekst</w:t>
            </w:r>
            <w:r w:rsidR="00B2186C">
              <w:rPr>
                <w:szCs w:val="24"/>
              </w:rPr>
              <w:t xml:space="preserve"> og indsætte tabel</w:t>
            </w:r>
            <w:r w:rsidRPr="004A525C">
              <w:rPr>
                <w:szCs w:val="24"/>
              </w:rPr>
              <w:t xml:space="preserve"> i </w:t>
            </w:r>
            <w:r w:rsidR="006267F2">
              <w:rPr>
                <w:szCs w:val="24"/>
              </w:rPr>
              <w:t>meddelelsens tekstfelt</w:t>
            </w:r>
            <w:r w:rsidRPr="004A525C">
              <w:rPr>
                <w:szCs w:val="24"/>
              </w:rPr>
              <w:t>.</w:t>
            </w:r>
          </w:p>
        </w:tc>
        <w:tc>
          <w:tcPr>
            <w:tcW w:w="2088" w:type="dxa"/>
          </w:tcPr>
          <w:p w14:paraId="43D8BD18" w14:textId="77777777" w:rsidR="004A525C" w:rsidRDefault="004A525C" w:rsidP="004A525C"/>
        </w:tc>
        <w:tc>
          <w:tcPr>
            <w:tcW w:w="2969" w:type="dxa"/>
          </w:tcPr>
          <w:p w14:paraId="2522FAF5" w14:textId="04DACBDC" w:rsidR="004A525C" w:rsidRPr="006267F2" w:rsidRDefault="004A525C" w:rsidP="004A525C">
            <w:pPr>
              <w:keepNext/>
              <w:spacing w:before="60" w:after="120"/>
              <w:rPr>
                <w:szCs w:val="24"/>
              </w:rPr>
            </w:pPr>
            <w:r w:rsidRPr="006267F2">
              <w:rPr>
                <w:szCs w:val="24"/>
              </w:rPr>
              <w:t xml:space="preserve">Bruger har formateret </w:t>
            </w:r>
            <w:r w:rsidR="00BF307A">
              <w:rPr>
                <w:szCs w:val="24"/>
              </w:rPr>
              <w:t xml:space="preserve">tekst i </w:t>
            </w:r>
            <w:r w:rsidRPr="006267F2">
              <w:rPr>
                <w:szCs w:val="24"/>
              </w:rPr>
              <w:t>meddelelsens tekstfelt med:</w:t>
            </w:r>
          </w:p>
          <w:p w14:paraId="4A0250DC" w14:textId="5FC95667" w:rsidR="004A525C" w:rsidRPr="00BE4884" w:rsidRDefault="004A525C" w:rsidP="004A525C">
            <w:pPr>
              <w:pStyle w:val="Listeafsnit"/>
              <w:keepNext/>
              <w:numPr>
                <w:ilvl w:val="0"/>
                <w:numId w:val="21"/>
              </w:numPr>
              <w:spacing w:before="60" w:after="120" w:line="240" w:lineRule="auto"/>
              <w:rPr>
                <w:rFonts w:eastAsia="Times New Roman"/>
                <w:szCs w:val="24"/>
              </w:rPr>
            </w:pPr>
            <w:r w:rsidRPr="00357236">
              <w:rPr>
                <w:rFonts w:eastAsia="Times New Roman"/>
                <w:szCs w:val="24"/>
              </w:rPr>
              <w:t>Punktopstilling</w:t>
            </w:r>
          </w:p>
          <w:p w14:paraId="55E4E92E" w14:textId="77777777" w:rsidR="004A525C" w:rsidRPr="006267F2" w:rsidRDefault="004A525C" w:rsidP="004A525C">
            <w:pPr>
              <w:pStyle w:val="Listeafsnit"/>
              <w:keepNext/>
              <w:numPr>
                <w:ilvl w:val="0"/>
                <w:numId w:val="21"/>
              </w:numPr>
              <w:spacing w:before="60" w:after="120" w:line="240" w:lineRule="auto"/>
              <w:rPr>
                <w:rFonts w:eastAsia="Times New Roman"/>
                <w:szCs w:val="24"/>
              </w:rPr>
            </w:pPr>
            <w:r w:rsidRPr="006267F2">
              <w:rPr>
                <w:rFonts w:eastAsia="Times New Roman"/>
                <w:szCs w:val="24"/>
              </w:rPr>
              <w:t>Fed</w:t>
            </w:r>
          </w:p>
          <w:p w14:paraId="693D85C6" w14:textId="77777777" w:rsidR="006267F2" w:rsidRDefault="004A525C" w:rsidP="006267F2">
            <w:pPr>
              <w:pStyle w:val="Listeafsnit"/>
              <w:keepNext/>
              <w:numPr>
                <w:ilvl w:val="0"/>
                <w:numId w:val="21"/>
              </w:numPr>
              <w:spacing w:before="60" w:after="120" w:line="240" w:lineRule="auto"/>
              <w:rPr>
                <w:rFonts w:eastAsia="Times New Roman"/>
                <w:szCs w:val="24"/>
              </w:rPr>
            </w:pPr>
            <w:r w:rsidRPr="006267F2">
              <w:rPr>
                <w:rFonts w:eastAsia="Times New Roman"/>
                <w:szCs w:val="24"/>
              </w:rPr>
              <w:t>Kursiv</w:t>
            </w:r>
          </w:p>
          <w:p w14:paraId="053AE61F" w14:textId="77777777" w:rsidR="004A525C" w:rsidRDefault="004A525C" w:rsidP="006267F2">
            <w:pPr>
              <w:pStyle w:val="Listeafsnit"/>
              <w:keepNext/>
              <w:numPr>
                <w:ilvl w:val="0"/>
                <w:numId w:val="21"/>
              </w:numPr>
              <w:spacing w:before="60" w:after="120" w:line="240" w:lineRule="auto"/>
              <w:rPr>
                <w:rFonts w:eastAsia="Times New Roman"/>
                <w:szCs w:val="24"/>
              </w:rPr>
            </w:pPr>
            <w:r w:rsidRPr="006267F2">
              <w:rPr>
                <w:rFonts w:eastAsia="Times New Roman"/>
                <w:szCs w:val="24"/>
              </w:rPr>
              <w:t>Understregning</w:t>
            </w:r>
          </w:p>
          <w:p w14:paraId="6CDB27C5" w14:textId="082B65BF" w:rsidR="00240471" w:rsidRPr="006267F2" w:rsidRDefault="00240471" w:rsidP="006267F2">
            <w:pPr>
              <w:pStyle w:val="Listeafsnit"/>
              <w:keepNext/>
              <w:numPr>
                <w:ilvl w:val="0"/>
                <w:numId w:val="21"/>
              </w:numPr>
              <w:spacing w:before="60" w:after="120" w:line="240" w:lineRule="auto"/>
              <w:rPr>
                <w:rFonts w:eastAsia="Times New Roman"/>
                <w:szCs w:val="24"/>
              </w:rPr>
            </w:pPr>
            <w:r>
              <w:rPr>
                <w:rFonts w:eastAsia="Times New Roman"/>
                <w:szCs w:val="24"/>
              </w:rPr>
              <w:t>Tabel(ler)</w:t>
            </w:r>
          </w:p>
        </w:tc>
        <w:tc>
          <w:tcPr>
            <w:tcW w:w="2725" w:type="dxa"/>
          </w:tcPr>
          <w:p w14:paraId="2E91998B" w14:textId="77777777" w:rsidR="004A525C" w:rsidRDefault="004A525C" w:rsidP="004A525C"/>
        </w:tc>
        <w:tc>
          <w:tcPr>
            <w:tcW w:w="1100" w:type="dxa"/>
          </w:tcPr>
          <w:p w14:paraId="22BC2F68" w14:textId="2FD2DAF1" w:rsidR="004A525C" w:rsidRDefault="00000000" w:rsidP="004A525C">
            <w:pPr>
              <w:rPr>
                <w:rFonts w:cstheme="minorHAnsi"/>
              </w:rPr>
            </w:pPr>
            <w:sdt>
              <w:sdtPr>
                <w:rPr>
                  <w:rFonts w:cstheme="minorHAnsi"/>
                </w:rPr>
                <w:alias w:val="MedCom vurdering"/>
                <w:tag w:val="MedCom vurdering"/>
                <w:id w:val="-1299141896"/>
                <w:placeholder>
                  <w:docPart w:val="F42EBAA501BE48C4972A4BEB947F5E9D"/>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1032BE" w:rsidRPr="00775F80">
                  <w:rPr>
                    <w:rStyle w:val="Pladsholdertekst"/>
                    <w:rFonts w:eastAsia="Calibri"/>
                  </w:rPr>
                  <w:t>Vælg</w:t>
                </w:r>
              </w:sdtContent>
            </w:sdt>
          </w:p>
        </w:tc>
      </w:tr>
      <w:tr w:rsidR="00A536F4" w14:paraId="04DE93FD" w14:textId="77777777" w:rsidTr="00F66DAE">
        <w:tc>
          <w:tcPr>
            <w:tcW w:w="996" w:type="dxa"/>
          </w:tcPr>
          <w:p w14:paraId="6F5BE27A" w14:textId="7DEFD644" w:rsidR="00A536F4" w:rsidRDefault="00A536F4" w:rsidP="00A536F4">
            <w:pPr>
              <w:pStyle w:val="Listeafsnit"/>
              <w:numPr>
                <w:ilvl w:val="3"/>
                <w:numId w:val="4"/>
              </w:numPr>
              <w:spacing w:line="240" w:lineRule="auto"/>
            </w:pPr>
          </w:p>
        </w:tc>
        <w:tc>
          <w:tcPr>
            <w:tcW w:w="3725" w:type="dxa"/>
          </w:tcPr>
          <w:p w14:paraId="3FB0E8FF" w14:textId="77777777" w:rsidR="00A536F4" w:rsidRDefault="00A536F4" w:rsidP="00A536F4">
            <w:pPr>
              <w:spacing w:before="60" w:after="120"/>
              <w:rPr>
                <w:szCs w:val="24"/>
              </w:rPr>
            </w:pPr>
            <w:r>
              <w:rPr>
                <w:szCs w:val="24"/>
              </w:rPr>
              <w:t>Vis, at systemet indsætter og viser følgende informationer som afsenders signatur i meddelelsens meddelelsessegment:</w:t>
            </w:r>
          </w:p>
          <w:p w14:paraId="00E75D6D" w14:textId="77777777" w:rsidR="00A536F4" w:rsidRDefault="00A536F4" w:rsidP="00A536F4">
            <w:pPr>
              <w:pStyle w:val="Listeafsnit"/>
              <w:numPr>
                <w:ilvl w:val="0"/>
                <w:numId w:val="13"/>
              </w:numPr>
              <w:spacing w:before="60" w:after="120" w:line="240" w:lineRule="auto"/>
              <w:rPr>
                <w:rFonts w:eastAsia="Times New Roman"/>
                <w:szCs w:val="24"/>
              </w:rPr>
            </w:pPr>
            <w:r w:rsidRPr="000D2FA7">
              <w:rPr>
                <w:rFonts w:eastAsia="Times New Roman"/>
                <w:szCs w:val="24"/>
              </w:rPr>
              <w:t>Dato og tidspunkt</w:t>
            </w:r>
          </w:p>
          <w:p w14:paraId="46F7C975" w14:textId="77777777" w:rsidR="00A536F4" w:rsidRDefault="00A536F4" w:rsidP="00A536F4">
            <w:pPr>
              <w:pStyle w:val="Listeafsnit"/>
              <w:numPr>
                <w:ilvl w:val="0"/>
                <w:numId w:val="13"/>
              </w:numPr>
              <w:spacing w:before="60" w:after="120" w:line="240" w:lineRule="auto"/>
              <w:rPr>
                <w:rFonts w:eastAsia="Times New Roman"/>
                <w:szCs w:val="24"/>
              </w:rPr>
            </w:pPr>
            <w:r>
              <w:rPr>
                <w:rFonts w:eastAsia="Times New Roman"/>
                <w:szCs w:val="24"/>
              </w:rPr>
              <w:t>Forfatters n</w:t>
            </w:r>
            <w:r w:rsidRPr="000D2FA7">
              <w:rPr>
                <w:rFonts w:eastAsia="Times New Roman"/>
                <w:szCs w:val="24"/>
              </w:rPr>
              <w:t>avn</w:t>
            </w:r>
          </w:p>
          <w:p w14:paraId="2AF86373" w14:textId="77777777" w:rsidR="00A536F4" w:rsidRDefault="00A536F4" w:rsidP="00A536F4">
            <w:pPr>
              <w:pStyle w:val="Listeafsnit"/>
              <w:numPr>
                <w:ilvl w:val="0"/>
                <w:numId w:val="13"/>
              </w:numPr>
              <w:spacing w:before="60" w:after="120" w:line="240" w:lineRule="auto"/>
              <w:rPr>
                <w:rFonts w:eastAsia="Times New Roman"/>
                <w:szCs w:val="24"/>
              </w:rPr>
            </w:pPr>
            <w:r w:rsidRPr="000D2FA7">
              <w:rPr>
                <w:rFonts w:eastAsia="Times New Roman"/>
                <w:szCs w:val="24"/>
              </w:rPr>
              <w:t>Stillingsbetegnelse</w:t>
            </w:r>
          </w:p>
          <w:p w14:paraId="160BFED5" w14:textId="77777777" w:rsidR="00A536F4" w:rsidRPr="00FA4033" w:rsidRDefault="00A536F4" w:rsidP="00A536F4">
            <w:pPr>
              <w:pStyle w:val="Listeafsnit"/>
              <w:numPr>
                <w:ilvl w:val="0"/>
                <w:numId w:val="13"/>
              </w:numPr>
              <w:spacing w:before="60" w:after="120" w:line="240" w:lineRule="auto"/>
              <w:rPr>
                <w:rFonts w:eastAsia="Times New Roman"/>
                <w:szCs w:val="24"/>
              </w:rPr>
            </w:pPr>
            <w:r w:rsidRPr="00FA4033">
              <w:rPr>
                <w:rFonts w:eastAsia="Times New Roman"/>
                <w:szCs w:val="24"/>
              </w:rPr>
              <w:t>Relevant telefonnummer</w:t>
            </w:r>
            <w:r w:rsidRPr="00FA4033">
              <w:rPr>
                <w:rFonts w:eastAsia="Times New Roman"/>
              </w:rPr>
              <w:t xml:space="preserve"> </w:t>
            </w:r>
          </w:p>
          <w:p w14:paraId="7DBF19E7" w14:textId="796BF88C" w:rsidR="00A536F4" w:rsidRDefault="00A536F4" w:rsidP="00A536F4"/>
        </w:tc>
        <w:tc>
          <w:tcPr>
            <w:tcW w:w="2088" w:type="dxa"/>
          </w:tcPr>
          <w:p w14:paraId="2751AE40" w14:textId="77777777" w:rsidR="00A536F4" w:rsidRDefault="00A536F4" w:rsidP="00A536F4"/>
        </w:tc>
        <w:tc>
          <w:tcPr>
            <w:tcW w:w="2969" w:type="dxa"/>
          </w:tcPr>
          <w:p w14:paraId="47E0FF0C" w14:textId="77777777" w:rsidR="00A536F4" w:rsidRDefault="00A536F4" w:rsidP="00A536F4">
            <w:pPr>
              <w:spacing w:before="60" w:after="120"/>
              <w:rPr>
                <w:szCs w:val="24"/>
              </w:rPr>
            </w:pPr>
            <w:r>
              <w:rPr>
                <w:szCs w:val="24"/>
              </w:rPr>
              <w:t xml:space="preserve">Signatur på forfatter af meddelelsen </w:t>
            </w:r>
            <w:r w:rsidRPr="000D2FA7">
              <w:rPr>
                <w:szCs w:val="24"/>
              </w:rPr>
              <w:t xml:space="preserve">er indsat og synligt </w:t>
            </w:r>
            <w:r>
              <w:rPr>
                <w:szCs w:val="24"/>
              </w:rPr>
              <w:t xml:space="preserve">for bruger </w:t>
            </w:r>
            <w:r w:rsidRPr="000D2FA7">
              <w:rPr>
                <w:szCs w:val="24"/>
              </w:rPr>
              <w:t>i meddelelsen</w:t>
            </w:r>
            <w:r>
              <w:rPr>
                <w:szCs w:val="24"/>
              </w:rPr>
              <w:t>s meddelelsessegment</w:t>
            </w:r>
            <w:r w:rsidRPr="000D2FA7">
              <w:rPr>
                <w:szCs w:val="24"/>
              </w:rPr>
              <w:t>:</w:t>
            </w:r>
          </w:p>
          <w:p w14:paraId="1DA54561" w14:textId="77777777" w:rsidR="00A536F4" w:rsidRDefault="00A536F4" w:rsidP="00A536F4">
            <w:pPr>
              <w:pStyle w:val="Listeafsnit"/>
              <w:numPr>
                <w:ilvl w:val="0"/>
                <w:numId w:val="13"/>
              </w:numPr>
              <w:spacing w:before="60" w:after="120" w:line="240" w:lineRule="auto"/>
              <w:rPr>
                <w:rFonts w:eastAsia="Times New Roman"/>
                <w:szCs w:val="24"/>
              </w:rPr>
            </w:pPr>
            <w:r w:rsidRPr="000D2FA7">
              <w:rPr>
                <w:rFonts w:eastAsia="Times New Roman"/>
                <w:szCs w:val="24"/>
              </w:rPr>
              <w:t>Dato og tidspunkt</w:t>
            </w:r>
          </w:p>
          <w:p w14:paraId="686361CB" w14:textId="77777777" w:rsidR="00A536F4" w:rsidRDefault="00A536F4" w:rsidP="00A536F4">
            <w:pPr>
              <w:pStyle w:val="Listeafsnit"/>
              <w:numPr>
                <w:ilvl w:val="0"/>
                <w:numId w:val="13"/>
              </w:numPr>
              <w:spacing w:before="60" w:after="120" w:line="240" w:lineRule="auto"/>
              <w:rPr>
                <w:rFonts w:eastAsia="Times New Roman"/>
                <w:szCs w:val="24"/>
              </w:rPr>
            </w:pPr>
            <w:r>
              <w:rPr>
                <w:rFonts w:eastAsia="Times New Roman"/>
                <w:szCs w:val="24"/>
              </w:rPr>
              <w:t>Forfatters n</w:t>
            </w:r>
            <w:r w:rsidRPr="000D2FA7">
              <w:rPr>
                <w:rFonts w:eastAsia="Times New Roman"/>
                <w:szCs w:val="24"/>
              </w:rPr>
              <w:t>avn</w:t>
            </w:r>
          </w:p>
          <w:p w14:paraId="47AB947E" w14:textId="77777777" w:rsidR="00A536F4" w:rsidRDefault="00A536F4" w:rsidP="00A536F4">
            <w:pPr>
              <w:pStyle w:val="Listeafsnit"/>
              <w:numPr>
                <w:ilvl w:val="0"/>
                <w:numId w:val="13"/>
              </w:numPr>
              <w:spacing w:before="60" w:after="120" w:line="240" w:lineRule="auto"/>
              <w:rPr>
                <w:rFonts w:eastAsia="Times New Roman"/>
                <w:szCs w:val="24"/>
              </w:rPr>
            </w:pPr>
            <w:r w:rsidRPr="000D2FA7">
              <w:rPr>
                <w:rFonts w:eastAsia="Times New Roman"/>
                <w:szCs w:val="24"/>
              </w:rPr>
              <w:t>Stillingsbetegnelse</w:t>
            </w:r>
          </w:p>
          <w:p w14:paraId="0CE63E87" w14:textId="1C6C8742" w:rsidR="00A536F4" w:rsidRDefault="00A536F4" w:rsidP="00A536F4">
            <w:pPr>
              <w:pStyle w:val="Listeafsnit"/>
              <w:numPr>
                <w:ilvl w:val="0"/>
                <w:numId w:val="13"/>
              </w:numPr>
            </w:pPr>
            <w:r w:rsidRPr="00FA4033">
              <w:rPr>
                <w:rFonts w:eastAsia="Times New Roman"/>
                <w:szCs w:val="24"/>
              </w:rPr>
              <w:t>Relevant telefonnummer</w:t>
            </w:r>
            <w:r w:rsidRPr="00FA4033">
              <w:rPr>
                <w:rFonts w:eastAsia="Times New Roman"/>
              </w:rPr>
              <w:t xml:space="preserve"> </w:t>
            </w:r>
          </w:p>
        </w:tc>
        <w:tc>
          <w:tcPr>
            <w:tcW w:w="2725" w:type="dxa"/>
          </w:tcPr>
          <w:p w14:paraId="77F9720B" w14:textId="77777777" w:rsidR="00A536F4" w:rsidRDefault="00A536F4" w:rsidP="00A536F4"/>
        </w:tc>
        <w:tc>
          <w:tcPr>
            <w:tcW w:w="1100" w:type="dxa"/>
          </w:tcPr>
          <w:p w14:paraId="37990842" w14:textId="77777777" w:rsidR="00A536F4" w:rsidRDefault="00000000" w:rsidP="00A536F4">
            <w:sdt>
              <w:sdtPr>
                <w:rPr>
                  <w:rFonts w:cstheme="minorHAnsi"/>
                </w:rPr>
                <w:alias w:val="MedCom vurdering"/>
                <w:tag w:val="MedCom vurdering"/>
                <w:id w:val="1447808669"/>
                <w:placeholder>
                  <w:docPart w:val="009E6185DBF24C27A8AA4E460334CE97"/>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A536F4" w:rsidRPr="00775F80">
                  <w:rPr>
                    <w:rStyle w:val="Pladsholdertekst"/>
                    <w:rFonts w:eastAsia="Calibri"/>
                  </w:rPr>
                  <w:t>Vælg</w:t>
                </w:r>
              </w:sdtContent>
            </w:sdt>
          </w:p>
        </w:tc>
      </w:tr>
      <w:tr w:rsidR="001C043B" w14:paraId="0E4C82DB" w14:textId="77777777" w:rsidTr="00F66DAE">
        <w:tc>
          <w:tcPr>
            <w:tcW w:w="996" w:type="dxa"/>
          </w:tcPr>
          <w:p w14:paraId="69DFF360" w14:textId="6B4D5A79" w:rsidR="001C043B" w:rsidRDefault="001C043B" w:rsidP="001C043B">
            <w:pPr>
              <w:pStyle w:val="Listeafsnit"/>
              <w:numPr>
                <w:ilvl w:val="3"/>
                <w:numId w:val="4"/>
              </w:numPr>
              <w:spacing w:line="240" w:lineRule="auto"/>
            </w:pPr>
            <w:bookmarkStart w:id="48" w:name="_Ref122507340"/>
          </w:p>
        </w:tc>
        <w:bookmarkEnd w:id="48"/>
        <w:tc>
          <w:tcPr>
            <w:tcW w:w="3725" w:type="dxa"/>
          </w:tcPr>
          <w:p w14:paraId="4F8898FE" w14:textId="466D0297" w:rsidR="001C043B" w:rsidRDefault="001C043B" w:rsidP="001C043B">
            <w:r>
              <w:rPr>
                <w:szCs w:val="24"/>
              </w:rPr>
              <w:t>Send meddelelsen</w:t>
            </w:r>
            <w:r w:rsidRPr="00A74A7C">
              <w:rPr>
                <w:szCs w:val="24"/>
              </w:rPr>
              <w:t xml:space="preserve"> </w:t>
            </w:r>
            <w:r>
              <w:rPr>
                <w:szCs w:val="24"/>
              </w:rPr>
              <w:t xml:space="preserve">til rette modtager, når meddelelsen lever op til kravene for udfyldelse samt maks. begrænsning på 100 MB og inkluderer korrekte tekniske referencer. </w:t>
            </w:r>
          </w:p>
        </w:tc>
        <w:tc>
          <w:tcPr>
            <w:tcW w:w="2088" w:type="dxa"/>
          </w:tcPr>
          <w:p w14:paraId="4662306C" w14:textId="77777777" w:rsidR="001C043B" w:rsidRDefault="001C043B" w:rsidP="001C043B"/>
        </w:tc>
        <w:tc>
          <w:tcPr>
            <w:tcW w:w="2969" w:type="dxa"/>
          </w:tcPr>
          <w:p w14:paraId="3FE88B82" w14:textId="7F1A4757" w:rsidR="001C043B" w:rsidRPr="009C4B23" w:rsidRDefault="001C043B" w:rsidP="001C043B">
            <w:pPr>
              <w:keepNext/>
              <w:spacing w:before="60" w:after="120"/>
              <w:rPr>
                <w:szCs w:val="24"/>
              </w:rPr>
            </w:pPr>
            <w:r>
              <w:t xml:space="preserve">Meddelelsen er udfyldt korrekt og er sendt til rette modtager. </w:t>
            </w:r>
          </w:p>
        </w:tc>
        <w:tc>
          <w:tcPr>
            <w:tcW w:w="2725" w:type="dxa"/>
          </w:tcPr>
          <w:p w14:paraId="573CBFC2" w14:textId="77777777" w:rsidR="001C043B" w:rsidRDefault="001C043B" w:rsidP="001C043B"/>
        </w:tc>
        <w:tc>
          <w:tcPr>
            <w:tcW w:w="1100" w:type="dxa"/>
          </w:tcPr>
          <w:p w14:paraId="509564E5" w14:textId="77777777" w:rsidR="001C043B" w:rsidRDefault="00000000" w:rsidP="001C043B">
            <w:sdt>
              <w:sdtPr>
                <w:rPr>
                  <w:rFonts w:cstheme="minorHAnsi"/>
                </w:rPr>
                <w:alias w:val="MedCom vurdering"/>
                <w:tag w:val="MedCom vurdering"/>
                <w:id w:val="-1054161757"/>
                <w:placeholder>
                  <w:docPart w:val="62FD537154AE4F2DB2233753ACDDE6D6"/>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1C043B" w:rsidRPr="00775F80">
                  <w:rPr>
                    <w:rStyle w:val="Pladsholdertekst"/>
                    <w:rFonts w:eastAsia="Calibri"/>
                  </w:rPr>
                  <w:t>Vælg</w:t>
                </w:r>
              </w:sdtContent>
            </w:sdt>
          </w:p>
        </w:tc>
      </w:tr>
    </w:tbl>
    <w:p w14:paraId="34F84E7B" w14:textId="77777777" w:rsidR="008A593A" w:rsidRDefault="008A593A" w:rsidP="002044E9">
      <w:bookmarkStart w:id="49" w:name="_Ref126225818"/>
    </w:p>
    <w:p w14:paraId="347CEF12" w14:textId="77777777" w:rsidR="008A593A" w:rsidRDefault="008A593A">
      <w:pPr>
        <w:rPr>
          <w:rFonts w:asciiTheme="majorHAnsi" w:eastAsiaTheme="majorEastAsia" w:hAnsiTheme="majorHAnsi" w:cstheme="majorBidi"/>
          <w:color w:val="1F3763" w:themeColor="accent1" w:themeShade="7F"/>
          <w:sz w:val="24"/>
          <w:szCs w:val="24"/>
        </w:rPr>
      </w:pPr>
      <w:r>
        <w:lastRenderedPageBreak/>
        <w:br w:type="page"/>
      </w:r>
    </w:p>
    <w:p w14:paraId="7EDAD4B6" w14:textId="34E79CF3" w:rsidR="0065281A" w:rsidRDefault="0065281A" w:rsidP="0065281A">
      <w:pPr>
        <w:pStyle w:val="Overskrift3"/>
        <w:numPr>
          <w:ilvl w:val="2"/>
          <w:numId w:val="4"/>
        </w:numPr>
      </w:pPr>
      <w:bookmarkStart w:id="50" w:name="_Ref130819386"/>
      <w:r>
        <w:lastRenderedPageBreak/>
        <w:t>S1.A</w:t>
      </w:r>
      <w:r w:rsidR="005A35E4">
        <w:t>4</w:t>
      </w:r>
      <w:r>
        <w:t xml:space="preserve">: </w:t>
      </w:r>
      <w:r w:rsidR="005A35E4">
        <w:t>Valg af emneord fra regionalt aftalt emneordsliste</w:t>
      </w:r>
      <w:bookmarkEnd w:id="49"/>
      <w:bookmarkEnd w:id="50"/>
      <w:r w:rsidR="005A35E4">
        <w:t xml:space="preserve"> </w:t>
      </w:r>
    </w:p>
    <w:p w14:paraId="4EDA06D4" w14:textId="358AA6C2" w:rsidR="00685B82" w:rsidRPr="00685B82" w:rsidRDefault="00685B82" w:rsidP="00685B82">
      <w:pPr>
        <w:spacing w:before="60" w:after="120"/>
        <w:rPr>
          <w:i/>
          <w:iCs/>
        </w:rPr>
      </w:pPr>
      <w:r w:rsidRPr="00685B82">
        <w:rPr>
          <w:i/>
          <w:iCs/>
        </w:rPr>
        <w:t>Gennemføres hvis der foreligger aftale om en regionalt foruddefineret emneordsliste</w:t>
      </w:r>
      <w:r>
        <w:rPr>
          <w:i/>
          <w:iCs/>
        </w:rPr>
        <w:t>.</w:t>
      </w:r>
    </w:p>
    <w:tbl>
      <w:tblPr>
        <w:tblStyle w:val="Tabel-Gitter2"/>
        <w:tblW w:w="5088" w:type="pct"/>
        <w:tblLayout w:type="fixed"/>
        <w:tblLook w:val="04A0" w:firstRow="1" w:lastRow="0" w:firstColumn="1" w:lastColumn="0" w:noHBand="0" w:noVBand="1"/>
      </w:tblPr>
      <w:tblGrid>
        <w:gridCol w:w="907"/>
        <w:gridCol w:w="3825"/>
        <w:gridCol w:w="2014"/>
        <w:gridCol w:w="3025"/>
        <w:gridCol w:w="2817"/>
        <w:gridCol w:w="1074"/>
      </w:tblGrid>
      <w:tr w:rsidR="0065281A" w:rsidRPr="00E814FE" w14:paraId="1BB4A43B" w14:textId="77777777" w:rsidTr="00282987">
        <w:trPr>
          <w:tblHeader/>
        </w:trPr>
        <w:tc>
          <w:tcPr>
            <w:tcW w:w="332" w:type="pct"/>
            <w:shd w:val="clear" w:color="auto" w:fill="152F4A"/>
          </w:tcPr>
          <w:p w14:paraId="2C1F4766" w14:textId="77777777" w:rsidR="0065281A" w:rsidRPr="00942149" w:rsidRDefault="0065281A" w:rsidP="001032BE">
            <w:pPr>
              <w:spacing w:before="60"/>
              <w:rPr>
                <w:rFonts w:cs="Calibri"/>
                <w:b/>
                <w:bCs/>
                <w:color w:val="FFFFFF"/>
                <w:szCs w:val="24"/>
              </w:rPr>
            </w:pPr>
            <w:r>
              <w:rPr>
                <w:rFonts w:cs="Calibri"/>
                <w:b/>
                <w:bCs/>
                <w:color w:val="FFFFFF"/>
                <w:szCs w:val="24"/>
              </w:rPr>
              <w:t>Teststep #</w:t>
            </w:r>
          </w:p>
        </w:tc>
        <w:tc>
          <w:tcPr>
            <w:tcW w:w="1400" w:type="pct"/>
            <w:shd w:val="clear" w:color="auto" w:fill="152F4A"/>
          </w:tcPr>
          <w:p w14:paraId="4702E281" w14:textId="77777777" w:rsidR="0065281A" w:rsidRPr="00942149" w:rsidRDefault="0065281A" w:rsidP="001032BE">
            <w:pPr>
              <w:spacing w:before="60"/>
              <w:rPr>
                <w:rFonts w:cs="Calibri"/>
                <w:b/>
                <w:bCs/>
                <w:color w:val="FFFFFF"/>
                <w:szCs w:val="24"/>
              </w:rPr>
            </w:pPr>
            <w:r w:rsidRPr="00942149">
              <w:rPr>
                <w:rFonts w:cs="Calibri"/>
                <w:b/>
                <w:bCs/>
                <w:color w:val="FFFFFF"/>
                <w:szCs w:val="24"/>
              </w:rPr>
              <w:t>Handling</w:t>
            </w:r>
          </w:p>
        </w:tc>
        <w:tc>
          <w:tcPr>
            <w:tcW w:w="737" w:type="pct"/>
            <w:shd w:val="clear" w:color="auto" w:fill="152F4A"/>
          </w:tcPr>
          <w:p w14:paraId="54B84F85" w14:textId="77777777" w:rsidR="0065281A" w:rsidRPr="00942149" w:rsidRDefault="0065281A" w:rsidP="001032BE">
            <w:pPr>
              <w:spacing w:before="60"/>
              <w:rPr>
                <w:rFonts w:cs="Calibri"/>
                <w:b/>
                <w:bCs/>
                <w:color w:val="FFFFFF"/>
                <w:szCs w:val="24"/>
              </w:rPr>
            </w:pPr>
            <w:r w:rsidRPr="00942149">
              <w:rPr>
                <w:rFonts w:cs="Calibri"/>
                <w:b/>
                <w:bCs/>
                <w:color w:val="FFFFFF"/>
                <w:szCs w:val="24"/>
              </w:rPr>
              <w:t>Testdata/testperson</w:t>
            </w:r>
          </w:p>
        </w:tc>
        <w:tc>
          <w:tcPr>
            <w:tcW w:w="1107" w:type="pct"/>
            <w:shd w:val="clear" w:color="auto" w:fill="152F4A"/>
          </w:tcPr>
          <w:p w14:paraId="3DCF874B" w14:textId="77777777" w:rsidR="0065281A" w:rsidRPr="00942149" w:rsidRDefault="0065281A" w:rsidP="001032BE">
            <w:pPr>
              <w:spacing w:before="60"/>
              <w:rPr>
                <w:rFonts w:cs="Calibri"/>
                <w:b/>
                <w:bCs/>
                <w:color w:val="FFFFFF"/>
                <w:szCs w:val="24"/>
              </w:rPr>
            </w:pPr>
            <w:r w:rsidRPr="00942149">
              <w:rPr>
                <w:rFonts w:cs="Calibri"/>
                <w:b/>
                <w:bCs/>
                <w:color w:val="FFFFFF"/>
                <w:szCs w:val="24"/>
              </w:rPr>
              <w:t>Forventet resultat</w:t>
            </w:r>
          </w:p>
        </w:tc>
        <w:tc>
          <w:tcPr>
            <w:tcW w:w="1031" w:type="pct"/>
            <w:shd w:val="clear" w:color="auto" w:fill="152F4A"/>
          </w:tcPr>
          <w:p w14:paraId="5D862A40" w14:textId="77777777" w:rsidR="0065281A" w:rsidRPr="00942149" w:rsidRDefault="0065281A" w:rsidP="001032BE">
            <w:pPr>
              <w:spacing w:before="60"/>
              <w:rPr>
                <w:rFonts w:cs="Calibri"/>
                <w:b/>
                <w:bCs/>
                <w:color w:val="FFFFFF"/>
                <w:szCs w:val="24"/>
              </w:rPr>
            </w:pPr>
            <w:r w:rsidRPr="00942149">
              <w:rPr>
                <w:rFonts w:cs="Calibri"/>
                <w:b/>
                <w:bCs/>
                <w:color w:val="FFFFFF"/>
                <w:szCs w:val="24"/>
              </w:rPr>
              <w:t>Aktuelt resultat</w:t>
            </w:r>
          </w:p>
        </w:tc>
        <w:tc>
          <w:tcPr>
            <w:tcW w:w="393" w:type="pct"/>
            <w:shd w:val="clear" w:color="auto" w:fill="152F4A"/>
          </w:tcPr>
          <w:p w14:paraId="7F0FC990" w14:textId="77777777" w:rsidR="0065281A" w:rsidRPr="00942149" w:rsidRDefault="0065281A" w:rsidP="001032BE">
            <w:pPr>
              <w:spacing w:before="60"/>
              <w:rPr>
                <w:rFonts w:cs="Calibri"/>
                <w:b/>
                <w:bCs/>
                <w:color w:val="FFFFFF"/>
                <w:szCs w:val="24"/>
              </w:rPr>
            </w:pPr>
            <w:r w:rsidRPr="00942149">
              <w:rPr>
                <w:rFonts w:cs="Calibri"/>
                <w:b/>
                <w:bCs/>
                <w:color w:val="FFFFFF"/>
                <w:szCs w:val="24"/>
              </w:rPr>
              <w:t>MedCom vurdering</w:t>
            </w:r>
          </w:p>
        </w:tc>
      </w:tr>
      <w:tr w:rsidR="0065281A" w:rsidRPr="00E814FE" w14:paraId="32502828" w14:textId="77777777" w:rsidTr="00F66DAE">
        <w:tc>
          <w:tcPr>
            <w:tcW w:w="332" w:type="pct"/>
          </w:tcPr>
          <w:p w14:paraId="7C0D3C47" w14:textId="77777777" w:rsidR="0065281A" w:rsidRPr="005572E3" w:rsidRDefault="0065281A" w:rsidP="001032BE">
            <w:pPr>
              <w:pStyle w:val="Overskrift3"/>
              <w:keepNext w:val="0"/>
              <w:keepLines w:val="0"/>
              <w:numPr>
                <w:ilvl w:val="3"/>
                <w:numId w:val="4"/>
              </w:numPr>
              <w:rPr>
                <w:color w:val="auto"/>
                <w:sz w:val="21"/>
                <w:szCs w:val="21"/>
              </w:rPr>
            </w:pPr>
            <w:bookmarkStart w:id="51" w:name="_Ref122507351"/>
          </w:p>
        </w:tc>
        <w:bookmarkEnd w:id="51"/>
        <w:tc>
          <w:tcPr>
            <w:tcW w:w="1400" w:type="pct"/>
          </w:tcPr>
          <w:p w14:paraId="22CE6F9F" w14:textId="0C192D75" w:rsidR="0065281A" w:rsidRPr="00A74A7C" w:rsidRDefault="00E61600" w:rsidP="001032BE">
            <w:pPr>
              <w:spacing w:before="60" w:after="120"/>
              <w:rPr>
                <w:szCs w:val="24"/>
              </w:rPr>
            </w:pPr>
            <w:r>
              <w:t xml:space="preserve">Vis, at der er dannet en CareCommunication med oplysninger fra teststep </w:t>
            </w:r>
            <w:r w:rsidRPr="001873DB">
              <w:rPr>
                <w:sz w:val="18"/>
                <w:szCs w:val="18"/>
              </w:rPr>
              <w:fldChar w:fldCharType="begin"/>
            </w:r>
            <w:r w:rsidRPr="001873DB">
              <w:rPr>
                <w:sz w:val="18"/>
                <w:szCs w:val="18"/>
              </w:rPr>
              <w:instrText xml:space="preserve"> REF _Ref121389307 \r \h  \* MERGEFORMAT </w:instrText>
            </w:r>
            <w:r w:rsidRPr="001873DB">
              <w:rPr>
                <w:sz w:val="18"/>
                <w:szCs w:val="18"/>
              </w:rPr>
            </w:r>
            <w:r w:rsidRPr="001873DB">
              <w:rPr>
                <w:sz w:val="18"/>
                <w:szCs w:val="18"/>
              </w:rPr>
              <w:fldChar w:fldCharType="separate"/>
            </w:r>
            <w:r w:rsidR="00347A3C">
              <w:rPr>
                <w:sz w:val="18"/>
                <w:szCs w:val="18"/>
              </w:rPr>
              <w:t>3.3.1.1</w:t>
            </w:r>
            <w:r w:rsidRPr="001873DB">
              <w:rPr>
                <w:sz w:val="18"/>
                <w:szCs w:val="18"/>
              </w:rPr>
              <w:fldChar w:fldCharType="end"/>
            </w:r>
            <w:r w:rsidRPr="001873DB">
              <w:t>-</w:t>
            </w:r>
            <w:r w:rsidR="004F3896" w:rsidRPr="004F3896">
              <w:rPr>
                <w:sz w:val="18"/>
                <w:szCs w:val="18"/>
              </w:rPr>
              <w:fldChar w:fldCharType="begin"/>
            </w:r>
            <w:r w:rsidR="004F3896" w:rsidRPr="004F3896">
              <w:rPr>
                <w:sz w:val="18"/>
                <w:szCs w:val="18"/>
              </w:rPr>
              <w:instrText xml:space="preserve"> REF _Ref121397723 \r \h  \* MERGEFORMAT </w:instrText>
            </w:r>
            <w:r w:rsidR="004F3896" w:rsidRPr="004F3896">
              <w:rPr>
                <w:sz w:val="18"/>
                <w:szCs w:val="18"/>
              </w:rPr>
            </w:r>
            <w:r w:rsidR="004F3896" w:rsidRPr="004F3896">
              <w:rPr>
                <w:sz w:val="18"/>
                <w:szCs w:val="18"/>
              </w:rPr>
              <w:fldChar w:fldCharType="separate"/>
            </w:r>
            <w:r w:rsidR="00347A3C">
              <w:rPr>
                <w:sz w:val="18"/>
                <w:szCs w:val="18"/>
              </w:rPr>
              <w:t>3.3.1.3</w:t>
            </w:r>
            <w:r w:rsidR="004F3896" w:rsidRPr="004F3896">
              <w:rPr>
                <w:sz w:val="18"/>
                <w:szCs w:val="18"/>
              </w:rPr>
              <w:fldChar w:fldCharType="end"/>
            </w:r>
          </w:p>
        </w:tc>
        <w:tc>
          <w:tcPr>
            <w:tcW w:w="737" w:type="pct"/>
          </w:tcPr>
          <w:p w14:paraId="649CFC1A" w14:textId="77777777" w:rsidR="0065281A" w:rsidRPr="00E814FE" w:rsidRDefault="0065281A" w:rsidP="001032BE">
            <w:pPr>
              <w:spacing w:before="60"/>
              <w:rPr>
                <w:rFonts w:ascii="Courier New" w:hAnsi="Courier New" w:cs="Courier New"/>
                <w:szCs w:val="24"/>
              </w:rPr>
            </w:pPr>
          </w:p>
        </w:tc>
        <w:tc>
          <w:tcPr>
            <w:tcW w:w="1107" w:type="pct"/>
          </w:tcPr>
          <w:p w14:paraId="75806D60" w14:textId="76467611" w:rsidR="0065281A" w:rsidRDefault="00AB6649" w:rsidP="001032BE">
            <w:pPr>
              <w:spacing w:before="60" w:after="120"/>
              <w:rPr>
                <w:szCs w:val="24"/>
              </w:rPr>
            </w:pPr>
            <w:r>
              <w:t xml:space="preserve">Teststep </w:t>
            </w:r>
            <w:r w:rsidRPr="001873DB">
              <w:rPr>
                <w:sz w:val="18"/>
                <w:szCs w:val="18"/>
              </w:rPr>
              <w:fldChar w:fldCharType="begin"/>
            </w:r>
            <w:r w:rsidRPr="001873DB">
              <w:rPr>
                <w:sz w:val="18"/>
                <w:szCs w:val="18"/>
              </w:rPr>
              <w:instrText xml:space="preserve"> REF _Ref121389307 \r \h  \* MERGEFORMAT </w:instrText>
            </w:r>
            <w:r w:rsidRPr="001873DB">
              <w:rPr>
                <w:sz w:val="18"/>
                <w:szCs w:val="18"/>
              </w:rPr>
            </w:r>
            <w:r w:rsidRPr="001873DB">
              <w:rPr>
                <w:sz w:val="18"/>
                <w:szCs w:val="18"/>
              </w:rPr>
              <w:fldChar w:fldCharType="separate"/>
            </w:r>
            <w:r w:rsidR="00347A3C">
              <w:rPr>
                <w:sz w:val="18"/>
                <w:szCs w:val="18"/>
              </w:rPr>
              <w:t>3.3.1.1</w:t>
            </w:r>
            <w:r w:rsidRPr="001873DB">
              <w:rPr>
                <w:sz w:val="18"/>
                <w:szCs w:val="18"/>
              </w:rPr>
              <w:fldChar w:fldCharType="end"/>
            </w:r>
            <w:r w:rsidRPr="001873DB">
              <w:t>-</w:t>
            </w:r>
            <w:r w:rsidRPr="004F3896">
              <w:rPr>
                <w:sz w:val="18"/>
                <w:szCs w:val="18"/>
              </w:rPr>
              <w:fldChar w:fldCharType="begin"/>
            </w:r>
            <w:r w:rsidRPr="004F3896">
              <w:rPr>
                <w:sz w:val="18"/>
                <w:szCs w:val="18"/>
              </w:rPr>
              <w:instrText xml:space="preserve"> REF _Ref121397723 \r \h  \* MERGEFORMAT </w:instrText>
            </w:r>
            <w:r w:rsidRPr="004F3896">
              <w:rPr>
                <w:sz w:val="18"/>
                <w:szCs w:val="18"/>
              </w:rPr>
            </w:r>
            <w:r w:rsidRPr="004F3896">
              <w:rPr>
                <w:sz w:val="18"/>
                <w:szCs w:val="18"/>
              </w:rPr>
              <w:fldChar w:fldCharType="separate"/>
            </w:r>
            <w:r w:rsidR="00347A3C">
              <w:rPr>
                <w:sz w:val="18"/>
                <w:szCs w:val="18"/>
              </w:rPr>
              <w:t>3.3.1.3</w:t>
            </w:r>
            <w:r w:rsidRPr="004F3896">
              <w:rPr>
                <w:sz w:val="18"/>
                <w:szCs w:val="18"/>
              </w:rPr>
              <w:fldChar w:fldCharType="end"/>
            </w:r>
            <w:r>
              <w:rPr>
                <w:sz w:val="18"/>
                <w:szCs w:val="18"/>
              </w:rPr>
              <w:t xml:space="preserve"> </w:t>
            </w:r>
            <w:r w:rsidRPr="009A55E2">
              <w:t>er gennemført.</w:t>
            </w:r>
          </w:p>
        </w:tc>
        <w:tc>
          <w:tcPr>
            <w:tcW w:w="1031" w:type="pct"/>
          </w:tcPr>
          <w:p w14:paraId="5AF0E659" w14:textId="77777777" w:rsidR="0065281A" w:rsidRPr="00E814FE" w:rsidRDefault="0065281A" w:rsidP="001032BE">
            <w:pPr>
              <w:spacing w:before="60"/>
              <w:rPr>
                <w:rFonts w:cs="Calibri"/>
                <w:szCs w:val="24"/>
              </w:rPr>
            </w:pPr>
          </w:p>
        </w:tc>
        <w:tc>
          <w:tcPr>
            <w:tcW w:w="393" w:type="pct"/>
          </w:tcPr>
          <w:p w14:paraId="66C1C284" w14:textId="77777777" w:rsidR="0065281A" w:rsidRDefault="00000000" w:rsidP="001032BE">
            <w:pPr>
              <w:spacing w:before="60"/>
              <w:rPr>
                <w:rFonts w:cstheme="minorHAnsi"/>
              </w:rPr>
            </w:pPr>
            <w:sdt>
              <w:sdtPr>
                <w:rPr>
                  <w:rFonts w:cstheme="minorHAnsi"/>
                </w:rPr>
                <w:alias w:val="MedCom vurdering"/>
                <w:tag w:val="MedCom vurdering"/>
                <w:id w:val="1169914656"/>
                <w:placeholder>
                  <w:docPart w:val="C62889012848440CB3C272699D1B9344"/>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65281A" w:rsidRPr="00775F80">
                  <w:rPr>
                    <w:rStyle w:val="Pladsholdertekst"/>
                    <w:rFonts w:eastAsia="Calibri"/>
                  </w:rPr>
                  <w:t>Vælg</w:t>
                </w:r>
              </w:sdtContent>
            </w:sdt>
          </w:p>
        </w:tc>
      </w:tr>
      <w:tr w:rsidR="00E61D19" w:rsidRPr="00E814FE" w14:paraId="4236FFD0" w14:textId="77777777" w:rsidTr="00F66DAE">
        <w:tc>
          <w:tcPr>
            <w:tcW w:w="332" w:type="pct"/>
          </w:tcPr>
          <w:p w14:paraId="67485D5A" w14:textId="77777777" w:rsidR="00E61D19" w:rsidRPr="005572E3" w:rsidRDefault="00E61D19" w:rsidP="001032BE">
            <w:pPr>
              <w:pStyle w:val="Overskrift3"/>
              <w:keepNext w:val="0"/>
              <w:keepLines w:val="0"/>
              <w:numPr>
                <w:ilvl w:val="3"/>
                <w:numId w:val="4"/>
              </w:numPr>
              <w:rPr>
                <w:color w:val="auto"/>
                <w:sz w:val="21"/>
                <w:szCs w:val="21"/>
              </w:rPr>
            </w:pPr>
          </w:p>
        </w:tc>
        <w:tc>
          <w:tcPr>
            <w:tcW w:w="1400" w:type="pct"/>
          </w:tcPr>
          <w:p w14:paraId="5E3222C1" w14:textId="330DA30E" w:rsidR="00E61D19" w:rsidRDefault="00C43735" w:rsidP="001032BE">
            <w:pPr>
              <w:spacing w:before="60" w:after="120"/>
            </w:pPr>
            <w:r>
              <w:t>Vis, at</w:t>
            </w:r>
            <w:r w:rsidR="00611E14">
              <w:t xml:space="preserve"> bruger kan vælge et emneord fra en regionalt foruddefineret emneordsliste</w:t>
            </w:r>
          </w:p>
        </w:tc>
        <w:tc>
          <w:tcPr>
            <w:tcW w:w="737" w:type="pct"/>
          </w:tcPr>
          <w:p w14:paraId="446C36E1" w14:textId="77777777" w:rsidR="00E61D19" w:rsidRPr="00E814FE" w:rsidRDefault="00E61D19" w:rsidP="001032BE">
            <w:pPr>
              <w:spacing w:before="60"/>
              <w:rPr>
                <w:rFonts w:ascii="Courier New" w:hAnsi="Courier New" w:cs="Courier New"/>
                <w:szCs w:val="24"/>
              </w:rPr>
            </w:pPr>
          </w:p>
        </w:tc>
        <w:tc>
          <w:tcPr>
            <w:tcW w:w="1107" w:type="pct"/>
          </w:tcPr>
          <w:p w14:paraId="06823DBE" w14:textId="0538AA26" w:rsidR="00E61D19" w:rsidRPr="00394836" w:rsidRDefault="00394836" w:rsidP="001032BE">
            <w:pPr>
              <w:spacing w:before="60" w:after="120"/>
              <w:rPr>
                <w:szCs w:val="24"/>
              </w:rPr>
            </w:pPr>
            <w:r w:rsidRPr="00394836">
              <w:rPr>
                <w:szCs w:val="24"/>
              </w:rPr>
              <w:t xml:space="preserve">En foruddefineret emneordsliste er synlig for bruger, og bruger </w:t>
            </w:r>
            <w:r>
              <w:rPr>
                <w:szCs w:val="24"/>
              </w:rPr>
              <w:t>har valgt</w:t>
            </w:r>
            <w:r w:rsidRPr="00394836">
              <w:rPr>
                <w:szCs w:val="24"/>
              </w:rPr>
              <w:t xml:space="preserve"> et emneord fra listen</w:t>
            </w:r>
            <w:r>
              <w:rPr>
                <w:szCs w:val="24"/>
              </w:rPr>
              <w:t xml:space="preserve">, som </w:t>
            </w:r>
            <w:r w:rsidR="001A26C5">
              <w:rPr>
                <w:szCs w:val="24"/>
              </w:rPr>
              <w:t>er påsat meddelelsen.</w:t>
            </w:r>
          </w:p>
        </w:tc>
        <w:tc>
          <w:tcPr>
            <w:tcW w:w="1031" w:type="pct"/>
          </w:tcPr>
          <w:p w14:paraId="4D8759FF" w14:textId="77777777" w:rsidR="00E61D19" w:rsidRPr="00E814FE" w:rsidRDefault="00E61D19" w:rsidP="001032BE">
            <w:pPr>
              <w:spacing w:before="60"/>
              <w:rPr>
                <w:rFonts w:cs="Calibri"/>
                <w:szCs w:val="24"/>
              </w:rPr>
            </w:pPr>
          </w:p>
        </w:tc>
        <w:tc>
          <w:tcPr>
            <w:tcW w:w="393" w:type="pct"/>
          </w:tcPr>
          <w:p w14:paraId="5C945969" w14:textId="23DA4BF4" w:rsidR="00E61D19" w:rsidRDefault="00000000" w:rsidP="001032BE">
            <w:pPr>
              <w:spacing w:before="60"/>
              <w:rPr>
                <w:rFonts w:cstheme="minorHAnsi"/>
              </w:rPr>
            </w:pPr>
            <w:sdt>
              <w:sdtPr>
                <w:rPr>
                  <w:rFonts w:cstheme="minorHAnsi"/>
                </w:rPr>
                <w:alias w:val="MedCom vurdering"/>
                <w:tag w:val="MedCom vurdering"/>
                <w:id w:val="1212145547"/>
                <w:placeholder>
                  <w:docPart w:val="A841288F22AF48BFAB474B93D2930AE7"/>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9F136B" w:rsidRPr="00775F80">
                  <w:rPr>
                    <w:rStyle w:val="Pladsholdertekst"/>
                    <w:rFonts w:eastAsia="Calibri"/>
                  </w:rPr>
                  <w:t>Vælg</w:t>
                </w:r>
              </w:sdtContent>
            </w:sdt>
          </w:p>
        </w:tc>
      </w:tr>
      <w:tr w:rsidR="00E4011C" w:rsidRPr="00E814FE" w14:paraId="2A7138D2" w14:textId="77777777" w:rsidTr="00F66DAE">
        <w:tc>
          <w:tcPr>
            <w:tcW w:w="332" w:type="pct"/>
          </w:tcPr>
          <w:p w14:paraId="3E62244A" w14:textId="77777777" w:rsidR="00E4011C" w:rsidRPr="005572E3" w:rsidRDefault="00E4011C" w:rsidP="001032BE">
            <w:pPr>
              <w:pStyle w:val="Overskrift3"/>
              <w:keepNext w:val="0"/>
              <w:keepLines w:val="0"/>
              <w:numPr>
                <w:ilvl w:val="3"/>
                <w:numId w:val="4"/>
              </w:numPr>
              <w:rPr>
                <w:color w:val="auto"/>
                <w:sz w:val="21"/>
                <w:szCs w:val="21"/>
              </w:rPr>
            </w:pPr>
          </w:p>
        </w:tc>
        <w:tc>
          <w:tcPr>
            <w:tcW w:w="1400" w:type="pct"/>
          </w:tcPr>
          <w:p w14:paraId="70F93B18" w14:textId="69E42F5F" w:rsidR="00674991" w:rsidRPr="0086724F" w:rsidRDefault="00674991" w:rsidP="001032BE">
            <w:pPr>
              <w:spacing w:before="60" w:after="120"/>
              <w:rPr>
                <w:i/>
                <w:iCs/>
              </w:rPr>
            </w:pPr>
            <w:r w:rsidRPr="0086724F">
              <w:rPr>
                <w:i/>
                <w:iCs/>
              </w:rPr>
              <w:t xml:space="preserve">Gennemføres hvis der foreligger aftale om </w:t>
            </w:r>
            <w:proofErr w:type="spellStart"/>
            <w:r>
              <w:rPr>
                <w:i/>
                <w:iCs/>
              </w:rPr>
              <w:t>mapning</w:t>
            </w:r>
            <w:proofErr w:type="spellEnd"/>
            <w:r>
              <w:rPr>
                <w:i/>
                <w:iCs/>
              </w:rPr>
              <w:t xml:space="preserve"> mellem emneord og kategori</w:t>
            </w:r>
            <w:r w:rsidR="00F327E2">
              <w:rPr>
                <w:i/>
                <w:iCs/>
              </w:rPr>
              <w:t>er</w:t>
            </w:r>
            <w:r>
              <w:rPr>
                <w:i/>
                <w:iCs/>
              </w:rPr>
              <w:t xml:space="preserve">. </w:t>
            </w:r>
          </w:p>
          <w:p w14:paraId="561709E4" w14:textId="1EA853C6" w:rsidR="00E4011C" w:rsidRPr="00F327E2" w:rsidRDefault="00F327E2" w:rsidP="001032BE">
            <w:pPr>
              <w:spacing w:before="60" w:after="120"/>
              <w:rPr>
                <w:szCs w:val="24"/>
              </w:rPr>
            </w:pPr>
            <w:r w:rsidRPr="00F327E2">
              <w:rPr>
                <w:szCs w:val="24"/>
              </w:rPr>
              <w:t xml:space="preserve">Vis, at </w:t>
            </w:r>
            <w:r w:rsidR="00BE4884">
              <w:rPr>
                <w:szCs w:val="24"/>
              </w:rPr>
              <w:t>SUT</w:t>
            </w:r>
            <w:r w:rsidRPr="00F327E2">
              <w:rPr>
                <w:szCs w:val="24"/>
              </w:rPr>
              <w:t xml:space="preserve"> automatisk indsætter </w:t>
            </w:r>
            <w:r>
              <w:rPr>
                <w:szCs w:val="24"/>
              </w:rPr>
              <w:t>d</w:t>
            </w:r>
            <w:r w:rsidRPr="00F327E2">
              <w:rPr>
                <w:szCs w:val="24"/>
              </w:rPr>
              <w:t>en kategori i kategorifeltet, som er forudbestemt af det</w:t>
            </w:r>
            <w:r w:rsidR="0028352C">
              <w:rPr>
                <w:szCs w:val="24"/>
              </w:rPr>
              <w:t>, af brugeren,</w:t>
            </w:r>
            <w:r w:rsidRPr="00F327E2">
              <w:rPr>
                <w:szCs w:val="24"/>
              </w:rPr>
              <w:t xml:space="preserve"> valgte emneord.</w:t>
            </w:r>
          </w:p>
        </w:tc>
        <w:tc>
          <w:tcPr>
            <w:tcW w:w="737" w:type="pct"/>
          </w:tcPr>
          <w:p w14:paraId="4CE355F4" w14:textId="77777777" w:rsidR="00E4011C" w:rsidRPr="00E814FE" w:rsidRDefault="00E4011C" w:rsidP="001032BE">
            <w:pPr>
              <w:spacing w:before="60"/>
              <w:rPr>
                <w:rFonts w:ascii="Courier New" w:hAnsi="Courier New" w:cs="Courier New"/>
                <w:szCs w:val="24"/>
              </w:rPr>
            </w:pPr>
          </w:p>
        </w:tc>
        <w:tc>
          <w:tcPr>
            <w:tcW w:w="1107" w:type="pct"/>
          </w:tcPr>
          <w:p w14:paraId="48656195" w14:textId="6055B04A" w:rsidR="00E4011C" w:rsidRPr="00F327E2" w:rsidRDefault="00E4011C" w:rsidP="001032BE">
            <w:pPr>
              <w:spacing w:before="60" w:after="120"/>
            </w:pPr>
            <w:r>
              <w:t xml:space="preserve">Den kategori, som er </w:t>
            </w:r>
            <w:proofErr w:type="spellStart"/>
            <w:r>
              <w:t>mappet</w:t>
            </w:r>
            <w:proofErr w:type="spellEnd"/>
            <w:r>
              <w:t xml:space="preserve"> til det valgte emneord, </w:t>
            </w:r>
            <w:r w:rsidR="00F327E2">
              <w:t>er</w:t>
            </w:r>
            <w:r>
              <w:t xml:space="preserve"> automatisk</w:t>
            </w:r>
            <w:r w:rsidR="00F327E2">
              <w:t xml:space="preserve"> påsat</w:t>
            </w:r>
            <w:r>
              <w:t xml:space="preserve"> </w:t>
            </w:r>
            <w:r w:rsidR="1938B0AB">
              <w:t>og synlig</w:t>
            </w:r>
            <w:r w:rsidR="5BAB3CD9">
              <w:t xml:space="preserve"> </w:t>
            </w:r>
            <w:r>
              <w:t>i kategorifeltet.</w:t>
            </w:r>
          </w:p>
        </w:tc>
        <w:tc>
          <w:tcPr>
            <w:tcW w:w="1031" w:type="pct"/>
          </w:tcPr>
          <w:p w14:paraId="745D7934" w14:textId="77777777" w:rsidR="00E4011C" w:rsidRPr="00E814FE" w:rsidRDefault="00E4011C" w:rsidP="001032BE">
            <w:pPr>
              <w:spacing w:before="60"/>
              <w:rPr>
                <w:rFonts w:cs="Calibri"/>
                <w:szCs w:val="24"/>
              </w:rPr>
            </w:pPr>
          </w:p>
        </w:tc>
        <w:tc>
          <w:tcPr>
            <w:tcW w:w="393" w:type="pct"/>
          </w:tcPr>
          <w:p w14:paraId="40FFA532" w14:textId="48527D2D" w:rsidR="00E4011C" w:rsidRDefault="00000000" w:rsidP="001032BE">
            <w:pPr>
              <w:spacing w:before="60"/>
              <w:rPr>
                <w:rFonts w:cstheme="minorHAnsi"/>
              </w:rPr>
            </w:pPr>
            <w:sdt>
              <w:sdtPr>
                <w:rPr>
                  <w:rFonts w:cstheme="minorHAnsi"/>
                </w:rPr>
                <w:alias w:val="MedCom vurdering"/>
                <w:tag w:val="MedCom vurdering"/>
                <w:id w:val="-1441591146"/>
                <w:placeholder>
                  <w:docPart w:val="E526EE73ACD74C08BB3CF5EFDA24D009"/>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9F136B" w:rsidRPr="00775F80">
                  <w:rPr>
                    <w:rStyle w:val="Pladsholdertekst"/>
                    <w:rFonts w:eastAsia="Calibri"/>
                  </w:rPr>
                  <w:t>Vælg</w:t>
                </w:r>
              </w:sdtContent>
            </w:sdt>
          </w:p>
        </w:tc>
      </w:tr>
      <w:tr w:rsidR="00F327E2" w:rsidRPr="00E814FE" w14:paraId="7755F3D7" w14:textId="77777777" w:rsidTr="00F66DAE">
        <w:tc>
          <w:tcPr>
            <w:tcW w:w="332" w:type="pct"/>
          </w:tcPr>
          <w:p w14:paraId="3975ECCE" w14:textId="77777777" w:rsidR="00F327E2" w:rsidRPr="005572E3" w:rsidRDefault="00F327E2" w:rsidP="001032BE">
            <w:pPr>
              <w:pStyle w:val="Overskrift3"/>
              <w:keepNext w:val="0"/>
              <w:keepLines w:val="0"/>
              <w:numPr>
                <w:ilvl w:val="3"/>
                <w:numId w:val="4"/>
              </w:numPr>
              <w:rPr>
                <w:color w:val="auto"/>
                <w:sz w:val="21"/>
                <w:szCs w:val="21"/>
              </w:rPr>
            </w:pPr>
          </w:p>
        </w:tc>
        <w:tc>
          <w:tcPr>
            <w:tcW w:w="1400" w:type="pct"/>
          </w:tcPr>
          <w:p w14:paraId="7C0A70ED" w14:textId="76AA4AB0" w:rsidR="00F327E2" w:rsidRPr="0086724F" w:rsidRDefault="00F327E2" w:rsidP="001032BE">
            <w:pPr>
              <w:spacing w:before="60" w:after="120"/>
              <w:rPr>
                <w:i/>
                <w:iCs/>
              </w:rPr>
            </w:pPr>
            <w:r>
              <w:rPr>
                <w:szCs w:val="24"/>
              </w:rPr>
              <w:t xml:space="preserve">Vis, at det er </w:t>
            </w:r>
            <w:r w:rsidRPr="006365BC">
              <w:rPr>
                <w:szCs w:val="24"/>
              </w:rPr>
              <w:t>obligatorisk for bruger at skrive fritekst i meddelelsens tekstfelt</w:t>
            </w:r>
            <w:r>
              <w:rPr>
                <w:szCs w:val="24"/>
              </w:rPr>
              <w:t>.</w:t>
            </w:r>
          </w:p>
        </w:tc>
        <w:tc>
          <w:tcPr>
            <w:tcW w:w="737" w:type="pct"/>
          </w:tcPr>
          <w:p w14:paraId="379B28FD" w14:textId="77777777" w:rsidR="00F327E2" w:rsidRPr="00E814FE" w:rsidRDefault="00F327E2" w:rsidP="001032BE">
            <w:pPr>
              <w:spacing w:before="60"/>
              <w:rPr>
                <w:rFonts w:ascii="Courier New" w:hAnsi="Courier New" w:cs="Courier New"/>
                <w:szCs w:val="24"/>
              </w:rPr>
            </w:pPr>
          </w:p>
        </w:tc>
        <w:tc>
          <w:tcPr>
            <w:tcW w:w="1107" w:type="pct"/>
          </w:tcPr>
          <w:p w14:paraId="5680332C" w14:textId="7E002CDB" w:rsidR="00F327E2" w:rsidRPr="00F327E2" w:rsidRDefault="00F327E2" w:rsidP="001032BE">
            <w:pPr>
              <w:spacing w:before="60" w:after="120"/>
              <w:rPr>
                <w:szCs w:val="24"/>
              </w:rPr>
            </w:pPr>
            <w:r>
              <w:rPr>
                <w:szCs w:val="24"/>
              </w:rPr>
              <w:t xml:space="preserve">Bruger har skrevet fritekst i fritekstfeltet. </w:t>
            </w:r>
          </w:p>
        </w:tc>
        <w:tc>
          <w:tcPr>
            <w:tcW w:w="1031" w:type="pct"/>
          </w:tcPr>
          <w:p w14:paraId="0F3800D8" w14:textId="77777777" w:rsidR="00F327E2" w:rsidRPr="00E814FE" w:rsidRDefault="00F327E2" w:rsidP="001032BE">
            <w:pPr>
              <w:spacing w:before="60"/>
              <w:rPr>
                <w:rFonts w:cs="Calibri"/>
                <w:szCs w:val="24"/>
              </w:rPr>
            </w:pPr>
          </w:p>
        </w:tc>
        <w:tc>
          <w:tcPr>
            <w:tcW w:w="393" w:type="pct"/>
          </w:tcPr>
          <w:p w14:paraId="72851A7C" w14:textId="67C5D58D" w:rsidR="00F327E2" w:rsidRDefault="00000000" w:rsidP="001032BE">
            <w:pPr>
              <w:spacing w:before="60"/>
              <w:rPr>
                <w:rFonts w:cstheme="minorHAnsi"/>
              </w:rPr>
            </w:pPr>
            <w:sdt>
              <w:sdtPr>
                <w:rPr>
                  <w:rFonts w:cstheme="minorHAnsi"/>
                </w:rPr>
                <w:alias w:val="MedCom vurdering"/>
                <w:tag w:val="MedCom vurdering"/>
                <w:id w:val="-789278122"/>
                <w:placeholder>
                  <w:docPart w:val="19C0866054E14DB4BDD893C020227262"/>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F327E2" w:rsidRPr="00775F80">
                  <w:rPr>
                    <w:rStyle w:val="Pladsholdertekst"/>
                    <w:rFonts w:eastAsia="Calibri"/>
                  </w:rPr>
                  <w:t>Vælg</w:t>
                </w:r>
              </w:sdtContent>
            </w:sdt>
          </w:p>
        </w:tc>
      </w:tr>
      <w:tr w:rsidR="00A536F4" w:rsidRPr="00E814FE" w14:paraId="4D27AF32" w14:textId="77777777" w:rsidTr="00F66DAE">
        <w:tc>
          <w:tcPr>
            <w:tcW w:w="332" w:type="pct"/>
          </w:tcPr>
          <w:p w14:paraId="66CD267E" w14:textId="77777777" w:rsidR="00A536F4" w:rsidRPr="005572E3" w:rsidRDefault="00A536F4" w:rsidP="00A536F4">
            <w:pPr>
              <w:pStyle w:val="Overskrift3"/>
              <w:keepNext w:val="0"/>
              <w:keepLines w:val="0"/>
              <w:numPr>
                <w:ilvl w:val="3"/>
                <w:numId w:val="4"/>
              </w:numPr>
              <w:rPr>
                <w:color w:val="auto"/>
                <w:sz w:val="21"/>
                <w:szCs w:val="21"/>
              </w:rPr>
            </w:pPr>
          </w:p>
        </w:tc>
        <w:tc>
          <w:tcPr>
            <w:tcW w:w="1400" w:type="pct"/>
          </w:tcPr>
          <w:p w14:paraId="2FA93040" w14:textId="77777777" w:rsidR="00A536F4" w:rsidRDefault="00A536F4" w:rsidP="00A536F4">
            <w:pPr>
              <w:spacing w:before="60" w:after="120"/>
              <w:rPr>
                <w:szCs w:val="24"/>
              </w:rPr>
            </w:pPr>
            <w:r>
              <w:rPr>
                <w:szCs w:val="24"/>
              </w:rPr>
              <w:t>Vis, at systemet indsætter og viser følgende informationer som afsenders signatur i meddelelsens meddelelsessegment:</w:t>
            </w:r>
          </w:p>
          <w:p w14:paraId="08ACC824" w14:textId="77777777" w:rsidR="00A536F4" w:rsidRDefault="00A536F4" w:rsidP="00A536F4">
            <w:pPr>
              <w:pStyle w:val="Listeafsnit"/>
              <w:numPr>
                <w:ilvl w:val="0"/>
                <w:numId w:val="13"/>
              </w:numPr>
              <w:spacing w:before="60" w:after="120" w:line="240" w:lineRule="auto"/>
              <w:rPr>
                <w:rFonts w:eastAsia="Times New Roman"/>
                <w:szCs w:val="24"/>
              </w:rPr>
            </w:pPr>
            <w:r w:rsidRPr="000D2FA7">
              <w:rPr>
                <w:rFonts w:eastAsia="Times New Roman"/>
                <w:szCs w:val="24"/>
              </w:rPr>
              <w:t>Dato og tidspunkt</w:t>
            </w:r>
          </w:p>
          <w:p w14:paraId="6786CC17" w14:textId="77777777" w:rsidR="00A536F4" w:rsidRDefault="00A536F4" w:rsidP="00A536F4">
            <w:pPr>
              <w:pStyle w:val="Listeafsnit"/>
              <w:numPr>
                <w:ilvl w:val="0"/>
                <w:numId w:val="13"/>
              </w:numPr>
              <w:spacing w:before="60" w:after="120" w:line="240" w:lineRule="auto"/>
              <w:rPr>
                <w:rFonts w:eastAsia="Times New Roman"/>
                <w:szCs w:val="24"/>
              </w:rPr>
            </w:pPr>
            <w:r>
              <w:rPr>
                <w:rFonts w:eastAsia="Times New Roman"/>
                <w:szCs w:val="24"/>
              </w:rPr>
              <w:t>Forfatters n</w:t>
            </w:r>
            <w:r w:rsidRPr="000D2FA7">
              <w:rPr>
                <w:rFonts w:eastAsia="Times New Roman"/>
                <w:szCs w:val="24"/>
              </w:rPr>
              <w:t>avn</w:t>
            </w:r>
          </w:p>
          <w:p w14:paraId="39508558" w14:textId="77777777" w:rsidR="00A536F4" w:rsidRDefault="00A536F4" w:rsidP="00A536F4">
            <w:pPr>
              <w:pStyle w:val="Listeafsnit"/>
              <w:numPr>
                <w:ilvl w:val="0"/>
                <w:numId w:val="13"/>
              </w:numPr>
              <w:spacing w:before="60" w:after="120" w:line="240" w:lineRule="auto"/>
              <w:rPr>
                <w:rFonts w:eastAsia="Times New Roman"/>
                <w:szCs w:val="24"/>
              </w:rPr>
            </w:pPr>
            <w:r w:rsidRPr="000D2FA7">
              <w:rPr>
                <w:rFonts w:eastAsia="Times New Roman"/>
                <w:szCs w:val="24"/>
              </w:rPr>
              <w:t>Stillingsbetegnelse</w:t>
            </w:r>
          </w:p>
          <w:p w14:paraId="61184587" w14:textId="77777777" w:rsidR="00A536F4" w:rsidRPr="00FA4033" w:rsidRDefault="00A536F4" w:rsidP="00A536F4">
            <w:pPr>
              <w:pStyle w:val="Listeafsnit"/>
              <w:numPr>
                <w:ilvl w:val="0"/>
                <w:numId w:val="13"/>
              </w:numPr>
              <w:spacing w:before="60" w:after="120" w:line="240" w:lineRule="auto"/>
              <w:rPr>
                <w:rFonts w:eastAsia="Times New Roman"/>
                <w:szCs w:val="24"/>
              </w:rPr>
            </w:pPr>
            <w:r w:rsidRPr="00FA4033">
              <w:rPr>
                <w:rFonts w:eastAsia="Times New Roman"/>
                <w:szCs w:val="24"/>
              </w:rPr>
              <w:t>Relevant telefonnummer</w:t>
            </w:r>
            <w:r w:rsidRPr="00FA4033">
              <w:rPr>
                <w:rFonts w:eastAsia="Times New Roman"/>
              </w:rPr>
              <w:t xml:space="preserve"> </w:t>
            </w:r>
          </w:p>
          <w:p w14:paraId="674AA290" w14:textId="64D05EF5" w:rsidR="00A536F4" w:rsidRDefault="00A536F4" w:rsidP="00A536F4">
            <w:pPr>
              <w:spacing w:before="60" w:after="120"/>
              <w:rPr>
                <w:szCs w:val="24"/>
              </w:rPr>
            </w:pPr>
          </w:p>
        </w:tc>
        <w:tc>
          <w:tcPr>
            <w:tcW w:w="737" w:type="pct"/>
          </w:tcPr>
          <w:p w14:paraId="354B52A4" w14:textId="77777777" w:rsidR="00A536F4" w:rsidRPr="00E814FE" w:rsidRDefault="00A536F4" w:rsidP="00A536F4">
            <w:pPr>
              <w:spacing w:before="60"/>
              <w:rPr>
                <w:rFonts w:ascii="Courier New" w:hAnsi="Courier New" w:cs="Courier New"/>
                <w:szCs w:val="24"/>
              </w:rPr>
            </w:pPr>
          </w:p>
        </w:tc>
        <w:tc>
          <w:tcPr>
            <w:tcW w:w="1107" w:type="pct"/>
          </w:tcPr>
          <w:p w14:paraId="02523375" w14:textId="77777777" w:rsidR="00A536F4" w:rsidRDefault="00A536F4" w:rsidP="00A536F4">
            <w:pPr>
              <w:spacing w:before="60" w:after="120"/>
              <w:rPr>
                <w:szCs w:val="24"/>
              </w:rPr>
            </w:pPr>
            <w:r>
              <w:rPr>
                <w:szCs w:val="24"/>
              </w:rPr>
              <w:t xml:space="preserve">Signatur på forfatter af meddelelsen </w:t>
            </w:r>
            <w:r w:rsidRPr="000D2FA7">
              <w:rPr>
                <w:szCs w:val="24"/>
              </w:rPr>
              <w:t xml:space="preserve">er indsat og synligt </w:t>
            </w:r>
            <w:r>
              <w:rPr>
                <w:szCs w:val="24"/>
              </w:rPr>
              <w:t xml:space="preserve">for bruger </w:t>
            </w:r>
            <w:r w:rsidRPr="000D2FA7">
              <w:rPr>
                <w:szCs w:val="24"/>
              </w:rPr>
              <w:t>i meddelelsen</w:t>
            </w:r>
            <w:r>
              <w:rPr>
                <w:szCs w:val="24"/>
              </w:rPr>
              <w:t>s meddelelsessegment</w:t>
            </w:r>
            <w:r w:rsidRPr="000D2FA7">
              <w:rPr>
                <w:szCs w:val="24"/>
              </w:rPr>
              <w:t>:</w:t>
            </w:r>
          </w:p>
          <w:p w14:paraId="268CC022" w14:textId="77777777" w:rsidR="00A536F4" w:rsidRDefault="00A536F4" w:rsidP="00A536F4">
            <w:pPr>
              <w:pStyle w:val="Listeafsnit"/>
              <w:numPr>
                <w:ilvl w:val="0"/>
                <w:numId w:val="13"/>
              </w:numPr>
              <w:spacing w:before="60" w:after="120" w:line="240" w:lineRule="auto"/>
              <w:rPr>
                <w:rFonts w:eastAsia="Times New Roman"/>
                <w:szCs w:val="24"/>
              </w:rPr>
            </w:pPr>
            <w:r w:rsidRPr="000D2FA7">
              <w:rPr>
                <w:rFonts w:eastAsia="Times New Roman"/>
                <w:szCs w:val="24"/>
              </w:rPr>
              <w:t>Dato og tidspunkt</w:t>
            </w:r>
          </w:p>
          <w:p w14:paraId="00B3ADC7" w14:textId="77777777" w:rsidR="00A536F4" w:rsidRDefault="00A536F4" w:rsidP="00A536F4">
            <w:pPr>
              <w:pStyle w:val="Listeafsnit"/>
              <w:numPr>
                <w:ilvl w:val="0"/>
                <w:numId w:val="13"/>
              </w:numPr>
              <w:spacing w:before="60" w:after="120" w:line="240" w:lineRule="auto"/>
              <w:rPr>
                <w:rFonts w:eastAsia="Times New Roman"/>
                <w:szCs w:val="24"/>
              </w:rPr>
            </w:pPr>
            <w:r>
              <w:rPr>
                <w:rFonts w:eastAsia="Times New Roman"/>
                <w:szCs w:val="24"/>
              </w:rPr>
              <w:t>Forfatters n</w:t>
            </w:r>
            <w:r w:rsidRPr="000D2FA7">
              <w:rPr>
                <w:rFonts w:eastAsia="Times New Roman"/>
                <w:szCs w:val="24"/>
              </w:rPr>
              <w:t>avn</w:t>
            </w:r>
          </w:p>
          <w:p w14:paraId="081E521C" w14:textId="77777777" w:rsidR="00A536F4" w:rsidRDefault="00A536F4" w:rsidP="00A536F4">
            <w:pPr>
              <w:pStyle w:val="Listeafsnit"/>
              <w:numPr>
                <w:ilvl w:val="0"/>
                <w:numId w:val="13"/>
              </w:numPr>
              <w:spacing w:before="60" w:after="120" w:line="240" w:lineRule="auto"/>
              <w:rPr>
                <w:rFonts w:eastAsia="Times New Roman"/>
                <w:szCs w:val="24"/>
              </w:rPr>
            </w:pPr>
            <w:r w:rsidRPr="000D2FA7">
              <w:rPr>
                <w:rFonts w:eastAsia="Times New Roman"/>
                <w:szCs w:val="24"/>
              </w:rPr>
              <w:t>Stillingsbetegnelse</w:t>
            </w:r>
          </w:p>
          <w:p w14:paraId="25AE3FBC" w14:textId="0E40B319" w:rsidR="00A536F4" w:rsidRPr="00F243C6" w:rsidRDefault="00A536F4" w:rsidP="00A536F4">
            <w:pPr>
              <w:pStyle w:val="Listeafsnit"/>
              <w:numPr>
                <w:ilvl w:val="0"/>
                <w:numId w:val="13"/>
              </w:numPr>
              <w:spacing w:before="60" w:after="120" w:line="240" w:lineRule="auto"/>
              <w:rPr>
                <w:rFonts w:eastAsia="Times New Roman"/>
                <w:szCs w:val="24"/>
              </w:rPr>
            </w:pPr>
            <w:r w:rsidRPr="00FA4033">
              <w:rPr>
                <w:rFonts w:eastAsia="Times New Roman"/>
                <w:szCs w:val="24"/>
              </w:rPr>
              <w:t>Relevant telefonnummer</w:t>
            </w:r>
            <w:r w:rsidRPr="00FA4033">
              <w:rPr>
                <w:rFonts w:eastAsia="Times New Roman"/>
              </w:rPr>
              <w:t xml:space="preserve"> </w:t>
            </w:r>
          </w:p>
        </w:tc>
        <w:tc>
          <w:tcPr>
            <w:tcW w:w="1031" w:type="pct"/>
          </w:tcPr>
          <w:p w14:paraId="28CFE731" w14:textId="77777777" w:rsidR="00A536F4" w:rsidRPr="00E814FE" w:rsidRDefault="00A536F4" w:rsidP="00A536F4">
            <w:pPr>
              <w:spacing w:before="60"/>
              <w:rPr>
                <w:rFonts w:cs="Calibri"/>
                <w:szCs w:val="24"/>
              </w:rPr>
            </w:pPr>
          </w:p>
        </w:tc>
        <w:tc>
          <w:tcPr>
            <w:tcW w:w="393" w:type="pct"/>
          </w:tcPr>
          <w:p w14:paraId="4AE4F8C0" w14:textId="515818CD" w:rsidR="00A536F4" w:rsidRDefault="00000000" w:rsidP="00A536F4">
            <w:pPr>
              <w:spacing w:before="60"/>
              <w:rPr>
                <w:rFonts w:cstheme="minorHAnsi"/>
              </w:rPr>
            </w:pPr>
            <w:sdt>
              <w:sdtPr>
                <w:rPr>
                  <w:rFonts w:cstheme="minorHAnsi"/>
                </w:rPr>
                <w:alias w:val="MedCom vurdering"/>
                <w:tag w:val="MedCom vurdering"/>
                <w:id w:val="-1664148773"/>
                <w:placeholder>
                  <w:docPart w:val="0AC1F1FC7E9F4810A4EE987B5265CB44"/>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A536F4" w:rsidRPr="00775F80">
                  <w:rPr>
                    <w:rStyle w:val="Pladsholdertekst"/>
                    <w:rFonts w:eastAsia="Calibri"/>
                  </w:rPr>
                  <w:t>Vælg</w:t>
                </w:r>
              </w:sdtContent>
            </w:sdt>
          </w:p>
        </w:tc>
      </w:tr>
      <w:tr w:rsidR="00D0010F" w:rsidRPr="00E814FE" w14:paraId="5A2FBAAE" w14:textId="77777777" w:rsidTr="00F66DAE">
        <w:tc>
          <w:tcPr>
            <w:tcW w:w="332" w:type="pct"/>
          </w:tcPr>
          <w:p w14:paraId="137E2E68" w14:textId="77777777" w:rsidR="00D0010F" w:rsidRPr="005572E3" w:rsidRDefault="00D0010F" w:rsidP="00D0010F">
            <w:pPr>
              <w:pStyle w:val="Overskrift3"/>
              <w:numPr>
                <w:ilvl w:val="3"/>
                <w:numId w:val="4"/>
              </w:numPr>
              <w:rPr>
                <w:color w:val="auto"/>
                <w:sz w:val="21"/>
                <w:szCs w:val="21"/>
              </w:rPr>
            </w:pPr>
            <w:bookmarkStart w:id="52" w:name="_Ref122507355"/>
          </w:p>
        </w:tc>
        <w:bookmarkEnd w:id="52"/>
        <w:tc>
          <w:tcPr>
            <w:tcW w:w="1400" w:type="pct"/>
          </w:tcPr>
          <w:p w14:paraId="6AC71908" w14:textId="4F094F81" w:rsidR="00D0010F" w:rsidRDefault="00D0010F" w:rsidP="00D0010F">
            <w:pPr>
              <w:keepNext/>
              <w:spacing w:before="60" w:after="120"/>
              <w:rPr>
                <w:szCs w:val="24"/>
              </w:rPr>
            </w:pPr>
            <w:r>
              <w:rPr>
                <w:szCs w:val="24"/>
              </w:rPr>
              <w:t>Send meddelelsen</w:t>
            </w:r>
            <w:r w:rsidRPr="00A74A7C">
              <w:rPr>
                <w:szCs w:val="24"/>
              </w:rPr>
              <w:t xml:space="preserve"> </w:t>
            </w:r>
            <w:r>
              <w:rPr>
                <w:szCs w:val="24"/>
              </w:rPr>
              <w:t xml:space="preserve">til rette modtager, når meddelelsen lever op til kravene for udfyldelse samt maks. begrænsning på 100 MB og inkluderer korrekte tekniske referencer. </w:t>
            </w:r>
          </w:p>
        </w:tc>
        <w:tc>
          <w:tcPr>
            <w:tcW w:w="737" w:type="pct"/>
          </w:tcPr>
          <w:p w14:paraId="73182C28" w14:textId="77777777" w:rsidR="00D0010F" w:rsidRPr="00E814FE" w:rsidRDefault="00D0010F" w:rsidP="00D0010F">
            <w:pPr>
              <w:keepNext/>
              <w:spacing w:before="60"/>
              <w:rPr>
                <w:rFonts w:ascii="Courier New" w:hAnsi="Courier New" w:cs="Courier New"/>
                <w:szCs w:val="24"/>
              </w:rPr>
            </w:pPr>
          </w:p>
        </w:tc>
        <w:tc>
          <w:tcPr>
            <w:tcW w:w="1107" w:type="pct"/>
          </w:tcPr>
          <w:p w14:paraId="0162FC3C" w14:textId="076BD306" w:rsidR="00D0010F" w:rsidRDefault="00D0010F" w:rsidP="00D0010F">
            <w:pPr>
              <w:keepNext/>
              <w:spacing w:before="60" w:after="120"/>
              <w:rPr>
                <w:szCs w:val="24"/>
              </w:rPr>
            </w:pPr>
            <w:r>
              <w:t xml:space="preserve">Meddelelsen er udfyldt korrekt og er sendt til rette modtager. </w:t>
            </w:r>
          </w:p>
        </w:tc>
        <w:tc>
          <w:tcPr>
            <w:tcW w:w="1031" w:type="pct"/>
          </w:tcPr>
          <w:p w14:paraId="4D734D75" w14:textId="77777777" w:rsidR="00D0010F" w:rsidRPr="00E814FE" w:rsidRDefault="00D0010F" w:rsidP="00D0010F">
            <w:pPr>
              <w:keepNext/>
              <w:spacing w:before="60"/>
              <w:rPr>
                <w:rFonts w:cs="Calibri"/>
                <w:szCs w:val="24"/>
              </w:rPr>
            </w:pPr>
          </w:p>
        </w:tc>
        <w:tc>
          <w:tcPr>
            <w:tcW w:w="393" w:type="pct"/>
          </w:tcPr>
          <w:p w14:paraId="5B6F5C2B" w14:textId="50369AF6" w:rsidR="00D0010F" w:rsidRDefault="00000000" w:rsidP="00D0010F">
            <w:pPr>
              <w:keepNext/>
              <w:spacing w:before="60"/>
              <w:rPr>
                <w:rFonts w:cstheme="minorHAnsi"/>
              </w:rPr>
            </w:pPr>
            <w:sdt>
              <w:sdtPr>
                <w:rPr>
                  <w:rFonts w:cstheme="minorHAnsi"/>
                </w:rPr>
                <w:alias w:val="MedCom vurdering"/>
                <w:tag w:val="MedCom vurdering"/>
                <w:id w:val="-359585920"/>
                <w:placeholder>
                  <w:docPart w:val="7D381AB6440D42F3B6AB59A70CD25F5D"/>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D0010F" w:rsidRPr="00775F80">
                  <w:rPr>
                    <w:rStyle w:val="Pladsholdertekst"/>
                    <w:rFonts w:eastAsia="Calibri"/>
                  </w:rPr>
                  <w:t>Vælg</w:t>
                </w:r>
              </w:sdtContent>
            </w:sdt>
          </w:p>
        </w:tc>
      </w:tr>
    </w:tbl>
    <w:p w14:paraId="48215714" w14:textId="6F9FC3E1" w:rsidR="00F72E95" w:rsidRDefault="00F72E95" w:rsidP="0065281A"/>
    <w:p w14:paraId="5F2A8174" w14:textId="77777777" w:rsidR="00F72E95" w:rsidRDefault="00F72E95">
      <w:r>
        <w:br w:type="page"/>
      </w:r>
    </w:p>
    <w:p w14:paraId="129FB8EF" w14:textId="64310C7C" w:rsidR="00772904" w:rsidRDefault="00A81DCA" w:rsidP="00772904">
      <w:pPr>
        <w:pStyle w:val="Overskrift3"/>
        <w:numPr>
          <w:ilvl w:val="2"/>
          <w:numId w:val="4"/>
        </w:numPr>
      </w:pPr>
      <w:bookmarkStart w:id="53" w:name="_Ref126225830"/>
      <w:r>
        <w:lastRenderedPageBreak/>
        <w:t>S1.A5: Valg af kategorien ”Andet”</w:t>
      </w:r>
      <w:bookmarkEnd w:id="53"/>
    </w:p>
    <w:tbl>
      <w:tblPr>
        <w:tblStyle w:val="Tabel-Gitter"/>
        <w:tblW w:w="13603" w:type="dxa"/>
        <w:tblLook w:val="04A0" w:firstRow="1" w:lastRow="0" w:firstColumn="1" w:lastColumn="0" w:noHBand="0" w:noVBand="1"/>
      </w:tblPr>
      <w:tblGrid>
        <w:gridCol w:w="996"/>
        <w:gridCol w:w="3725"/>
        <w:gridCol w:w="2088"/>
        <w:gridCol w:w="2969"/>
        <w:gridCol w:w="2725"/>
        <w:gridCol w:w="1100"/>
      </w:tblGrid>
      <w:tr w:rsidR="005435FE" w14:paraId="34A29FF0" w14:textId="77777777" w:rsidTr="00282987">
        <w:trPr>
          <w:tblHeader/>
        </w:trPr>
        <w:tc>
          <w:tcPr>
            <w:tcW w:w="996" w:type="dxa"/>
            <w:shd w:val="clear" w:color="auto" w:fill="152F4A"/>
            <w:vAlign w:val="center"/>
          </w:tcPr>
          <w:p w14:paraId="0E0FA207" w14:textId="77777777" w:rsidR="005435FE" w:rsidRDefault="005435FE" w:rsidP="00432D49">
            <w:pPr>
              <w:keepNext/>
            </w:pPr>
            <w:r w:rsidRPr="003636DE">
              <w:rPr>
                <w:rFonts w:cs="Calibri"/>
                <w:b/>
                <w:bCs/>
                <w:color w:val="FFFFFF"/>
                <w:szCs w:val="24"/>
              </w:rPr>
              <w:t>Teststep #</w:t>
            </w:r>
          </w:p>
        </w:tc>
        <w:tc>
          <w:tcPr>
            <w:tcW w:w="3725" w:type="dxa"/>
            <w:shd w:val="clear" w:color="auto" w:fill="152F4A"/>
            <w:vAlign w:val="center"/>
          </w:tcPr>
          <w:p w14:paraId="08C7959A" w14:textId="77777777" w:rsidR="005435FE" w:rsidRDefault="005435FE" w:rsidP="00432D49">
            <w:pPr>
              <w:keepNext/>
            </w:pPr>
            <w:r w:rsidRPr="003636DE">
              <w:rPr>
                <w:rFonts w:cs="Calibri"/>
                <w:b/>
                <w:bCs/>
                <w:color w:val="FFFFFF"/>
                <w:szCs w:val="24"/>
              </w:rPr>
              <w:t>Handling</w:t>
            </w:r>
          </w:p>
        </w:tc>
        <w:tc>
          <w:tcPr>
            <w:tcW w:w="2088" w:type="dxa"/>
            <w:shd w:val="clear" w:color="auto" w:fill="152F4A"/>
            <w:vAlign w:val="center"/>
          </w:tcPr>
          <w:p w14:paraId="6BC2EB1E" w14:textId="77777777" w:rsidR="005435FE" w:rsidRDefault="005435FE" w:rsidP="00432D49">
            <w:pPr>
              <w:keepNext/>
            </w:pPr>
            <w:r w:rsidRPr="003636DE">
              <w:rPr>
                <w:rFonts w:cs="Calibri"/>
                <w:b/>
                <w:bCs/>
                <w:color w:val="FFFFFF"/>
                <w:szCs w:val="24"/>
              </w:rPr>
              <w:t>Testdata</w:t>
            </w:r>
            <w:r>
              <w:rPr>
                <w:rFonts w:cs="Calibri"/>
                <w:b/>
                <w:bCs/>
                <w:color w:val="FFFFFF"/>
                <w:szCs w:val="24"/>
              </w:rPr>
              <w:t>/testperson</w:t>
            </w:r>
          </w:p>
        </w:tc>
        <w:tc>
          <w:tcPr>
            <w:tcW w:w="2969" w:type="dxa"/>
            <w:shd w:val="clear" w:color="auto" w:fill="152F4A"/>
            <w:vAlign w:val="center"/>
          </w:tcPr>
          <w:p w14:paraId="2FC2C440" w14:textId="77777777" w:rsidR="005435FE" w:rsidRDefault="005435FE" w:rsidP="00432D49">
            <w:pPr>
              <w:keepNext/>
            </w:pPr>
            <w:r w:rsidRPr="003636DE">
              <w:rPr>
                <w:rFonts w:cs="Calibri"/>
                <w:b/>
                <w:bCs/>
                <w:color w:val="FFFFFF"/>
                <w:szCs w:val="24"/>
              </w:rPr>
              <w:t>Forventet resultat</w:t>
            </w:r>
          </w:p>
        </w:tc>
        <w:tc>
          <w:tcPr>
            <w:tcW w:w="2725" w:type="dxa"/>
            <w:shd w:val="clear" w:color="auto" w:fill="152F4A"/>
            <w:vAlign w:val="center"/>
          </w:tcPr>
          <w:p w14:paraId="5DEFA9E2" w14:textId="77777777" w:rsidR="005435FE" w:rsidRDefault="005435FE" w:rsidP="00432D49">
            <w:pPr>
              <w:keepNext/>
            </w:pPr>
            <w:r w:rsidRPr="003636DE">
              <w:rPr>
                <w:rFonts w:cs="Calibri"/>
                <w:b/>
                <w:bCs/>
                <w:color w:val="FFFFFF"/>
                <w:szCs w:val="24"/>
              </w:rPr>
              <w:t>Aktuelt resultat</w:t>
            </w:r>
          </w:p>
        </w:tc>
        <w:tc>
          <w:tcPr>
            <w:tcW w:w="1100" w:type="dxa"/>
            <w:shd w:val="clear" w:color="auto" w:fill="152F4A"/>
            <w:vAlign w:val="center"/>
          </w:tcPr>
          <w:p w14:paraId="4E552CC0" w14:textId="77777777" w:rsidR="005435FE" w:rsidRDefault="005435FE" w:rsidP="00432D49">
            <w:pPr>
              <w:keepNext/>
            </w:pPr>
            <w:r w:rsidRPr="003636DE">
              <w:rPr>
                <w:rFonts w:cs="Calibri"/>
                <w:b/>
                <w:bCs/>
                <w:color w:val="FFFFFF"/>
                <w:szCs w:val="24"/>
              </w:rPr>
              <w:t>MedCom vurdering</w:t>
            </w:r>
          </w:p>
        </w:tc>
      </w:tr>
      <w:tr w:rsidR="005435FE" w14:paraId="43A10118" w14:textId="77777777" w:rsidTr="00F66DAE">
        <w:tc>
          <w:tcPr>
            <w:tcW w:w="996" w:type="dxa"/>
          </w:tcPr>
          <w:p w14:paraId="5DDE7A06" w14:textId="77777777" w:rsidR="005435FE" w:rsidRPr="00BD5B95" w:rsidRDefault="005435FE" w:rsidP="00432D49">
            <w:pPr>
              <w:pStyle w:val="Listeafsnit"/>
              <w:keepNext/>
              <w:numPr>
                <w:ilvl w:val="3"/>
                <w:numId w:val="4"/>
              </w:numPr>
              <w:spacing w:line="240" w:lineRule="auto"/>
            </w:pPr>
            <w:bookmarkStart w:id="54" w:name="_Ref122507366"/>
          </w:p>
        </w:tc>
        <w:bookmarkEnd w:id="54"/>
        <w:tc>
          <w:tcPr>
            <w:tcW w:w="3725" w:type="dxa"/>
          </w:tcPr>
          <w:p w14:paraId="3AFC2F17" w14:textId="32C8543C" w:rsidR="005435FE" w:rsidRDefault="005435FE" w:rsidP="00432D49">
            <w:pPr>
              <w:keepNext/>
            </w:pPr>
            <w:r>
              <w:t xml:space="preserve">Vis, at der er dannet en CareCommunication med oplysninger fra teststep </w:t>
            </w:r>
            <w:r w:rsidRPr="001873DB">
              <w:rPr>
                <w:sz w:val="18"/>
                <w:szCs w:val="18"/>
              </w:rPr>
              <w:fldChar w:fldCharType="begin"/>
            </w:r>
            <w:r w:rsidRPr="001873DB">
              <w:rPr>
                <w:sz w:val="18"/>
                <w:szCs w:val="18"/>
              </w:rPr>
              <w:instrText xml:space="preserve"> REF _Ref121389307 \r \h  \* MERGEFORMAT </w:instrText>
            </w:r>
            <w:r w:rsidRPr="001873DB">
              <w:rPr>
                <w:sz w:val="18"/>
                <w:szCs w:val="18"/>
              </w:rPr>
            </w:r>
            <w:r w:rsidRPr="001873DB">
              <w:rPr>
                <w:sz w:val="18"/>
                <w:szCs w:val="18"/>
              </w:rPr>
              <w:fldChar w:fldCharType="separate"/>
            </w:r>
            <w:r w:rsidR="00347A3C">
              <w:rPr>
                <w:sz w:val="18"/>
                <w:szCs w:val="18"/>
              </w:rPr>
              <w:t>3.3.1.1</w:t>
            </w:r>
            <w:r w:rsidRPr="001873DB">
              <w:rPr>
                <w:sz w:val="18"/>
                <w:szCs w:val="18"/>
              </w:rPr>
              <w:fldChar w:fldCharType="end"/>
            </w:r>
            <w:r w:rsidRPr="001873DB">
              <w:t>-</w:t>
            </w:r>
            <w:r w:rsidR="00F80F81" w:rsidRPr="00F80F81">
              <w:rPr>
                <w:sz w:val="18"/>
                <w:szCs w:val="18"/>
              </w:rPr>
              <w:fldChar w:fldCharType="begin"/>
            </w:r>
            <w:r w:rsidR="00F80F81" w:rsidRPr="00F80F81">
              <w:rPr>
                <w:sz w:val="18"/>
                <w:szCs w:val="18"/>
              </w:rPr>
              <w:instrText xml:space="preserve"> REF _Ref66795255 \r \h  \* MERGEFORMAT </w:instrText>
            </w:r>
            <w:r w:rsidR="00F80F81" w:rsidRPr="00F80F81">
              <w:rPr>
                <w:sz w:val="18"/>
                <w:szCs w:val="18"/>
              </w:rPr>
            </w:r>
            <w:r w:rsidR="00F80F81" w:rsidRPr="00F80F81">
              <w:rPr>
                <w:sz w:val="18"/>
                <w:szCs w:val="18"/>
              </w:rPr>
              <w:fldChar w:fldCharType="separate"/>
            </w:r>
            <w:r w:rsidR="00347A3C">
              <w:rPr>
                <w:sz w:val="18"/>
                <w:szCs w:val="18"/>
              </w:rPr>
              <w:t>3.3.1.2</w:t>
            </w:r>
            <w:r w:rsidR="00F80F81" w:rsidRPr="00F80F81">
              <w:rPr>
                <w:sz w:val="18"/>
                <w:szCs w:val="18"/>
              </w:rPr>
              <w:fldChar w:fldCharType="end"/>
            </w:r>
          </w:p>
        </w:tc>
        <w:tc>
          <w:tcPr>
            <w:tcW w:w="2088" w:type="dxa"/>
          </w:tcPr>
          <w:p w14:paraId="77A7694F" w14:textId="1D94D8B2" w:rsidR="005435FE" w:rsidRDefault="005435FE" w:rsidP="00432D49">
            <w:pPr>
              <w:keepNext/>
            </w:pPr>
            <w:r w:rsidRPr="00135410">
              <w:rPr>
                <w:color w:val="3B3838" w:themeColor="background2" w:themeShade="40"/>
                <w:sz w:val="18"/>
                <w:szCs w:val="18"/>
              </w:rPr>
              <w:t xml:space="preserve">Fortsættelse fra </w:t>
            </w:r>
            <w:r w:rsidR="00F80F81" w:rsidRPr="00F80F81">
              <w:rPr>
                <w:sz w:val="18"/>
                <w:szCs w:val="18"/>
              </w:rPr>
              <w:fldChar w:fldCharType="begin"/>
            </w:r>
            <w:r w:rsidR="00F80F81" w:rsidRPr="00F80F81">
              <w:rPr>
                <w:sz w:val="18"/>
                <w:szCs w:val="18"/>
              </w:rPr>
              <w:instrText xml:space="preserve"> REF _Ref66795255 \r \h  \* MERGEFORMAT </w:instrText>
            </w:r>
            <w:r w:rsidR="00F80F81" w:rsidRPr="00F80F81">
              <w:rPr>
                <w:sz w:val="18"/>
                <w:szCs w:val="18"/>
              </w:rPr>
            </w:r>
            <w:r w:rsidR="00F80F81" w:rsidRPr="00F80F81">
              <w:rPr>
                <w:sz w:val="18"/>
                <w:szCs w:val="18"/>
              </w:rPr>
              <w:fldChar w:fldCharType="separate"/>
            </w:r>
            <w:r w:rsidR="00347A3C">
              <w:rPr>
                <w:sz w:val="18"/>
                <w:szCs w:val="18"/>
              </w:rPr>
              <w:t>3.3.1.2</w:t>
            </w:r>
            <w:r w:rsidR="00F80F81" w:rsidRPr="00F80F81">
              <w:rPr>
                <w:sz w:val="18"/>
                <w:szCs w:val="18"/>
              </w:rPr>
              <w:fldChar w:fldCharType="end"/>
            </w:r>
          </w:p>
        </w:tc>
        <w:tc>
          <w:tcPr>
            <w:tcW w:w="2969" w:type="dxa"/>
          </w:tcPr>
          <w:p w14:paraId="6C7FE160" w14:textId="3054DCBF" w:rsidR="005435FE" w:rsidRDefault="005435FE" w:rsidP="00432D49">
            <w:pPr>
              <w:keepNext/>
            </w:pPr>
            <w:r>
              <w:t xml:space="preserve">Teststep </w:t>
            </w:r>
            <w:r w:rsidRPr="001873DB">
              <w:rPr>
                <w:sz w:val="18"/>
                <w:szCs w:val="18"/>
              </w:rPr>
              <w:fldChar w:fldCharType="begin"/>
            </w:r>
            <w:r w:rsidRPr="001873DB">
              <w:rPr>
                <w:sz w:val="18"/>
                <w:szCs w:val="18"/>
              </w:rPr>
              <w:instrText xml:space="preserve"> REF _Ref121389307 \r \h  \* MERGEFORMAT </w:instrText>
            </w:r>
            <w:r w:rsidRPr="001873DB">
              <w:rPr>
                <w:sz w:val="18"/>
                <w:szCs w:val="18"/>
              </w:rPr>
            </w:r>
            <w:r w:rsidRPr="001873DB">
              <w:rPr>
                <w:sz w:val="18"/>
                <w:szCs w:val="18"/>
              </w:rPr>
              <w:fldChar w:fldCharType="separate"/>
            </w:r>
            <w:r w:rsidR="00347A3C">
              <w:rPr>
                <w:sz w:val="18"/>
                <w:szCs w:val="18"/>
              </w:rPr>
              <w:t>3.3.1.1</w:t>
            </w:r>
            <w:r w:rsidRPr="001873DB">
              <w:rPr>
                <w:sz w:val="18"/>
                <w:szCs w:val="18"/>
              </w:rPr>
              <w:fldChar w:fldCharType="end"/>
            </w:r>
            <w:r w:rsidRPr="001873DB">
              <w:t>-</w:t>
            </w:r>
            <w:r w:rsidR="00F80F81" w:rsidRPr="00F80F81">
              <w:rPr>
                <w:sz w:val="18"/>
                <w:szCs w:val="18"/>
              </w:rPr>
              <w:fldChar w:fldCharType="begin"/>
            </w:r>
            <w:r w:rsidR="00F80F81" w:rsidRPr="00F80F81">
              <w:rPr>
                <w:sz w:val="18"/>
                <w:szCs w:val="18"/>
              </w:rPr>
              <w:instrText xml:space="preserve"> REF _Ref66795255 \r \h  \* MERGEFORMAT </w:instrText>
            </w:r>
            <w:r w:rsidR="00F80F81" w:rsidRPr="00F80F81">
              <w:rPr>
                <w:sz w:val="18"/>
                <w:szCs w:val="18"/>
              </w:rPr>
            </w:r>
            <w:r w:rsidR="00F80F81" w:rsidRPr="00F80F81">
              <w:rPr>
                <w:sz w:val="18"/>
                <w:szCs w:val="18"/>
              </w:rPr>
              <w:fldChar w:fldCharType="separate"/>
            </w:r>
            <w:r w:rsidR="00347A3C">
              <w:rPr>
                <w:sz w:val="18"/>
                <w:szCs w:val="18"/>
              </w:rPr>
              <w:t>3.3.1.2</w:t>
            </w:r>
            <w:r w:rsidR="00F80F81" w:rsidRPr="00F80F81">
              <w:rPr>
                <w:sz w:val="18"/>
                <w:szCs w:val="18"/>
              </w:rPr>
              <w:fldChar w:fldCharType="end"/>
            </w:r>
            <w:r>
              <w:rPr>
                <w:sz w:val="18"/>
                <w:szCs w:val="18"/>
              </w:rPr>
              <w:t xml:space="preserve"> </w:t>
            </w:r>
            <w:r w:rsidRPr="009A55E2">
              <w:t>er gennemført.</w:t>
            </w:r>
          </w:p>
        </w:tc>
        <w:tc>
          <w:tcPr>
            <w:tcW w:w="2725" w:type="dxa"/>
          </w:tcPr>
          <w:p w14:paraId="00F60C73" w14:textId="77777777" w:rsidR="005435FE" w:rsidRDefault="005435FE" w:rsidP="00432D49">
            <w:pPr>
              <w:keepNext/>
            </w:pPr>
          </w:p>
        </w:tc>
        <w:tc>
          <w:tcPr>
            <w:tcW w:w="1100" w:type="dxa"/>
          </w:tcPr>
          <w:p w14:paraId="7A4852E4" w14:textId="77777777" w:rsidR="005435FE" w:rsidRDefault="00000000" w:rsidP="00432D49">
            <w:pPr>
              <w:keepNext/>
            </w:pPr>
            <w:sdt>
              <w:sdtPr>
                <w:rPr>
                  <w:rFonts w:cstheme="minorHAnsi"/>
                </w:rPr>
                <w:alias w:val="MedCom vurdering"/>
                <w:tag w:val="MedCom vurdering"/>
                <w:id w:val="823789660"/>
                <w:placeholder>
                  <w:docPart w:val="84D92BB6BCA1482E9C13065C7F1BC864"/>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5435FE" w:rsidRPr="00775F80">
                  <w:rPr>
                    <w:rStyle w:val="Pladsholdertekst"/>
                    <w:rFonts w:eastAsia="Calibri"/>
                  </w:rPr>
                  <w:t>Vælg</w:t>
                </w:r>
              </w:sdtContent>
            </w:sdt>
          </w:p>
        </w:tc>
      </w:tr>
      <w:tr w:rsidR="00DD7FAE" w14:paraId="1D191778" w14:textId="77777777" w:rsidTr="00F66DAE">
        <w:tc>
          <w:tcPr>
            <w:tcW w:w="996" w:type="dxa"/>
          </w:tcPr>
          <w:p w14:paraId="12B3DC4C" w14:textId="77777777" w:rsidR="00DD7FAE" w:rsidRDefault="00DD7FAE" w:rsidP="00DD7FAE">
            <w:pPr>
              <w:pStyle w:val="Listeafsnit"/>
              <w:numPr>
                <w:ilvl w:val="3"/>
                <w:numId w:val="4"/>
              </w:numPr>
              <w:spacing w:line="240" w:lineRule="auto"/>
            </w:pPr>
          </w:p>
        </w:tc>
        <w:tc>
          <w:tcPr>
            <w:tcW w:w="3725" w:type="dxa"/>
          </w:tcPr>
          <w:p w14:paraId="19171CA3" w14:textId="2A336FEF" w:rsidR="00DD7FAE" w:rsidRPr="009E2803" w:rsidRDefault="00DD7FAE" w:rsidP="009E2803">
            <w:pPr>
              <w:keepNext/>
              <w:spacing w:before="60" w:after="120"/>
              <w:rPr>
                <w:szCs w:val="24"/>
              </w:rPr>
            </w:pPr>
            <w:r>
              <w:rPr>
                <w:szCs w:val="24"/>
              </w:rPr>
              <w:t xml:space="preserve">Vis, at </w:t>
            </w:r>
            <w:r w:rsidR="009E2803">
              <w:rPr>
                <w:szCs w:val="24"/>
              </w:rPr>
              <w:t xml:space="preserve">bruger vælger kategorien ”Andet” </w:t>
            </w:r>
            <w:r w:rsidRPr="00DD1F2E">
              <w:rPr>
                <w:szCs w:val="24"/>
              </w:rPr>
              <w:t xml:space="preserve">fra den nationale kategoriliste. </w:t>
            </w:r>
          </w:p>
        </w:tc>
        <w:tc>
          <w:tcPr>
            <w:tcW w:w="2088" w:type="dxa"/>
          </w:tcPr>
          <w:p w14:paraId="26B26891" w14:textId="77777777" w:rsidR="00DD7FAE" w:rsidRDefault="00DD7FAE" w:rsidP="00DD7FAE"/>
        </w:tc>
        <w:tc>
          <w:tcPr>
            <w:tcW w:w="2969" w:type="dxa"/>
          </w:tcPr>
          <w:p w14:paraId="256243DE" w14:textId="45A63DA1" w:rsidR="00DD7FAE" w:rsidRDefault="00DD7FAE" w:rsidP="00DD7FAE">
            <w:r w:rsidRPr="00514141">
              <w:rPr>
                <w:szCs w:val="24"/>
              </w:rPr>
              <w:t xml:space="preserve">Kategorilisten er synlig for bruger, og bruger har </w:t>
            </w:r>
            <w:r>
              <w:rPr>
                <w:szCs w:val="24"/>
              </w:rPr>
              <w:t>valgt</w:t>
            </w:r>
            <w:r w:rsidRPr="00514141">
              <w:rPr>
                <w:szCs w:val="24"/>
              </w:rPr>
              <w:t xml:space="preserve"> kategori</w:t>
            </w:r>
            <w:r w:rsidR="009E2803">
              <w:rPr>
                <w:szCs w:val="24"/>
              </w:rPr>
              <w:t>en ”Andet”</w:t>
            </w:r>
            <w:r>
              <w:rPr>
                <w:szCs w:val="24"/>
              </w:rPr>
              <w:t xml:space="preserve">, som </w:t>
            </w:r>
            <w:r w:rsidR="009E2803">
              <w:rPr>
                <w:szCs w:val="24"/>
              </w:rPr>
              <w:t xml:space="preserve">er </w:t>
            </w:r>
            <w:r>
              <w:rPr>
                <w:szCs w:val="24"/>
              </w:rPr>
              <w:t>pås</w:t>
            </w:r>
            <w:r w:rsidR="009E2803">
              <w:rPr>
                <w:szCs w:val="24"/>
              </w:rPr>
              <w:t>at</w:t>
            </w:r>
            <w:r w:rsidRPr="00514141">
              <w:rPr>
                <w:szCs w:val="24"/>
              </w:rPr>
              <w:t xml:space="preserve"> meddelelsen.</w:t>
            </w:r>
          </w:p>
        </w:tc>
        <w:tc>
          <w:tcPr>
            <w:tcW w:w="2725" w:type="dxa"/>
          </w:tcPr>
          <w:p w14:paraId="45D2502C" w14:textId="77777777" w:rsidR="00DD7FAE" w:rsidRDefault="00DD7FAE" w:rsidP="00DD7FAE"/>
        </w:tc>
        <w:tc>
          <w:tcPr>
            <w:tcW w:w="1100" w:type="dxa"/>
          </w:tcPr>
          <w:p w14:paraId="305A8E7D" w14:textId="77777777" w:rsidR="00DD7FAE" w:rsidRDefault="00000000" w:rsidP="00DD7FAE">
            <w:sdt>
              <w:sdtPr>
                <w:rPr>
                  <w:rFonts w:cstheme="minorHAnsi"/>
                </w:rPr>
                <w:alias w:val="MedCom vurdering"/>
                <w:tag w:val="MedCom vurdering"/>
                <w:id w:val="-46761570"/>
                <w:placeholder>
                  <w:docPart w:val="4340E24445F84727B8DF05B8D87DCAC7"/>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DD7FAE" w:rsidRPr="00775F80">
                  <w:rPr>
                    <w:rStyle w:val="Pladsholdertekst"/>
                    <w:rFonts w:eastAsia="Calibri"/>
                  </w:rPr>
                  <w:t>Vælg</w:t>
                </w:r>
              </w:sdtContent>
            </w:sdt>
          </w:p>
        </w:tc>
      </w:tr>
      <w:tr w:rsidR="001D0984" w14:paraId="58E26FDA" w14:textId="77777777" w:rsidTr="00F66DAE">
        <w:tc>
          <w:tcPr>
            <w:tcW w:w="996" w:type="dxa"/>
          </w:tcPr>
          <w:p w14:paraId="66A62A10" w14:textId="77777777" w:rsidR="001D0984" w:rsidRDefault="001D0984" w:rsidP="001D0984">
            <w:pPr>
              <w:pStyle w:val="Listeafsnit"/>
              <w:numPr>
                <w:ilvl w:val="3"/>
                <w:numId w:val="4"/>
              </w:numPr>
              <w:spacing w:line="240" w:lineRule="auto"/>
            </w:pPr>
          </w:p>
        </w:tc>
        <w:tc>
          <w:tcPr>
            <w:tcW w:w="3725" w:type="dxa"/>
          </w:tcPr>
          <w:p w14:paraId="0FA88EFE" w14:textId="7845D502" w:rsidR="001D0984" w:rsidRPr="004A525C" w:rsidRDefault="001D0984" w:rsidP="001D0984">
            <w:pPr>
              <w:rPr>
                <w:szCs w:val="24"/>
              </w:rPr>
            </w:pPr>
            <w:r w:rsidRPr="008218EE">
              <w:rPr>
                <w:szCs w:val="24"/>
              </w:rPr>
              <w:t xml:space="preserve">Vis, at det er </w:t>
            </w:r>
            <w:r w:rsidR="00434E4D">
              <w:rPr>
                <w:szCs w:val="24"/>
              </w:rPr>
              <w:t>obligatorisk</w:t>
            </w:r>
            <w:r w:rsidRPr="008218EE">
              <w:rPr>
                <w:szCs w:val="24"/>
              </w:rPr>
              <w:t xml:space="preserve"> for bruger at skrive emneord i emnefelt</w:t>
            </w:r>
            <w:r w:rsidR="004E01D0">
              <w:rPr>
                <w:szCs w:val="24"/>
              </w:rPr>
              <w:t>, når kategorien ”Andet” er valgt</w:t>
            </w:r>
            <w:r>
              <w:rPr>
                <w:szCs w:val="24"/>
              </w:rPr>
              <w:t>.</w:t>
            </w:r>
          </w:p>
        </w:tc>
        <w:tc>
          <w:tcPr>
            <w:tcW w:w="2088" w:type="dxa"/>
          </w:tcPr>
          <w:p w14:paraId="50825E52" w14:textId="77777777" w:rsidR="001D0984" w:rsidRDefault="001D0984" w:rsidP="001D0984"/>
        </w:tc>
        <w:tc>
          <w:tcPr>
            <w:tcW w:w="2969" w:type="dxa"/>
          </w:tcPr>
          <w:p w14:paraId="662BA108" w14:textId="07242ADA" w:rsidR="001D0984" w:rsidRPr="005435FE" w:rsidRDefault="001D0984" w:rsidP="001D0984">
            <w:pPr>
              <w:keepNext/>
              <w:spacing w:before="60" w:after="120"/>
              <w:rPr>
                <w:rFonts w:eastAsia="Times New Roman"/>
                <w:szCs w:val="24"/>
              </w:rPr>
            </w:pPr>
            <w:r w:rsidRPr="001041ED">
              <w:rPr>
                <w:szCs w:val="24"/>
              </w:rPr>
              <w:t xml:space="preserve">Emneord i meddelelsens emnefelt er </w:t>
            </w:r>
            <w:r>
              <w:rPr>
                <w:szCs w:val="24"/>
              </w:rPr>
              <w:t>udfyldt.</w:t>
            </w:r>
          </w:p>
        </w:tc>
        <w:tc>
          <w:tcPr>
            <w:tcW w:w="2725" w:type="dxa"/>
          </w:tcPr>
          <w:p w14:paraId="32CD8A6C" w14:textId="77777777" w:rsidR="001D0984" w:rsidRDefault="001D0984" w:rsidP="001D0984"/>
        </w:tc>
        <w:tc>
          <w:tcPr>
            <w:tcW w:w="1100" w:type="dxa"/>
          </w:tcPr>
          <w:p w14:paraId="124414E6" w14:textId="7749A9AC" w:rsidR="001D0984" w:rsidRDefault="00000000" w:rsidP="001D0984">
            <w:pPr>
              <w:rPr>
                <w:rFonts w:cstheme="minorHAnsi"/>
              </w:rPr>
            </w:pPr>
            <w:sdt>
              <w:sdtPr>
                <w:rPr>
                  <w:rFonts w:cstheme="minorHAnsi"/>
                </w:rPr>
                <w:alias w:val="MedCom vurdering"/>
                <w:tag w:val="MedCom vurdering"/>
                <w:id w:val="1994533172"/>
                <w:placeholder>
                  <w:docPart w:val="663C624701C8402B84E7DB96B580CA55"/>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1032BE" w:rsidRPr="00775F80">
                  <w:rPr>
                    <w:rStyle w:val="Pladsholdertekst"/>
                    <w:rFonts w:eastAsia="Calibri"/>
                  </w:rPr>
                  <w:t>Vælg</w:t>
                </w:r>
              </w:sdtContent>
            </w:sdt>
          </w:p>
        </w:tc>
      </w:tr>
      <w:tr w:rsidR="00AE2991" w14:paraId="1724C00E" w14:textId="77777777" w:rsidTr="00F66DAE">
        <w:tc>
          <w:tcPr>
            <w:tcW w:w="996" w:type="dxa"/>
          </w:tcPr>
          <w:p w14:paraId="01E9F629" w14:textId="77777777" w:rsidR="00AE2991" w:rsidRDefault="00AE2991" w:rsidP="00AE2991">
            <w:pPr>
              <w:pStyle w:val="Listeafsnit"/>
              <w:numPr>
                <w:ilvl w:val="3"/>
                <w:numId w:val="4"/>
              </w:numPr>
              <w:spacing w:line="240" w:lineRule="auto"/>
            </w:pPr>
          </w:p>
        </w:tc>
        <w:tc>
          <w:tcPr>
            <w:tcW w:w="3725" w:type="dxa"/>
          </w:tcPr>
          <w:p w14:paraId="013718FE" w14:textId="19F091CE" w:rsidR="00AE2991" w:rsidRDefault="00AE2991" w:rsidP="00AE2991">
            <w:r>
              <w:rPr>
                <w:szCs w:val="24"/>
              </w:rPr>
              <w:t xml:space="preserve">Vis, at det er </w:t>
            </w:r>
            <w:r w:rsidRPr="006365BC">
              <w:rPr>
                <w:szCs w:val="24"/>
              </w:rPr>
              <w:t>obligatorisk for bruger at skrive fritekst i meddelelsens tekstfelt</w:t>
            </w:r>
            <w:r>
              <w:rPr>
                <w:szCs w:val="24"/>
              </w:rPr>
              <w:t>.</w:t>
            </w:r>
          </w:p>
        </w:tc>
        <w:tc>
          <w:tcPr>
            <w:tcW w:w="2088" w:type="dxa"/>
          </w:tcPr>
          <w:p w14:paraId="39C68448" w14:textId="77777777" w:rsidR="00AE2991" w:rsidRDefault="00AE2991" w:rsidP="00AE2991"/>
        </w:tc>
        <w:tc>
          <w:tcPr>
            <w:tcW w:w="2969" w:type="dxa"/>
          </w:tcPr>
          <w:p w14:paraId="570001C6" w14:textId="3D164CE0" w:rsidR="00AE2991" w:rsidRDefault="00AE2991" w:rsidP="00AE2991">
            <w:r>
              <w:rPr>
                <w:szCs w:val="24"/>
              </w:rPr>
              <w:t xml:space="preserve">Bruger har skrevet fritekst i fritekstfeltet. </w:t>
            </w:r>
          </w:p>
        </w:tc>
        <w:tc>
          <w:tcPr>
            <w:tcW w:w="2725" w:type="dxa"/>
          </w:tcPr>
          <w:p w14:paraId="3650E9F6" w14:textId="77777777" w:rsidR="00AE2991" w:rsidRDefault="00AE2991" w:rsidP="00AE2991"/>
        </w:tc>
        <w:tc>
          <w:tcPr>
            <w:tcW w:w="1100" w:type="dxa"/>
          </w:tcPr>
          <w:p w14:paraId="592C64D2" w14:textId="77777777" w:rsidR="00AE2991" w:rsidRDefault="00000000" w:rsidP="00AE2991">
            <w:sdt>
              <w:sdtPr>
                <w:rPr>
                  <w:rFonts w:cstheme="minorHAnsi"/>
                </w:rPr>
                <w:alias w:val="MedCom vurdering"/>
                <w:tag w:val="MedCom vurdering"/>
                <w:id w:val="-186533311"/>
                <w:placeholder>
                  <w:docPart w:val="8F425F995EAD4926A3AC4A46687A51F7"/>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AE2991" w:rsidRPr="00775F80">
                  <w:rPr>
                    <w:rStyle w:val="Pladsholdertekst"/>
                    <w:rFonts w:eastAsia="Calibri"/>
                  </w:rPr>
                  <w:t>Vælg</w:t>
                </w:r>
              </w:sdtContent>
            </w:sdt>
          </w:p>
        </w:tc>
      </w:tr>
      <w:tr w:rsidR="00A536F4" w14:paraId="62868BE0" w14:textId="77777777" w:rsidTr="00F66DAE">
        <w:tc>
          <w:tcPr>
            <w:tcW w:w="996" w:type="dxa"/>
          </w:tcPr>
          <w:p w14:paraId="77E8A4E9" w14:textId="77777777" w:rsidR="00A536F4" w:rsidRDefault="00A536F4" w:rsidP="00A536F4">
            <w:pPr>
              <w:pStyle w:val="Listeafsnit"/>
              <w:numPr>
                <w:ilvl w:val="3"/>
                <w:numId w:val="4"/>
              </w:numPr>
              <w:spacing w:line="240" w:lineRule="auto"/>
            </w:pPr>
          </w:p>
        </w:tc>
        <w:tc>
          <w:tcPr>
            <w:tcW w:w="3725" w:type="dxa"/>
          </w:tcPr>
          <w:p w14:paraId="64AF0CBB" w14:textId="77777777" w:rsidR="00A536F4" w:rsidRDefault="00A536F4" w:rsidP="00A536F4">
            <w:pPr>
              <w:spacing w:before="60" w:after="120"/>
              <w:rPr>
                <w:szCs w:val="24"/>
              </w:rPr>
            </w:pPr>
            <w:r>
              <w:rPr>
                <w:szCs w:val="24"/>
              </w:rPr>
              <w:t>Vis, at systemet indsætter og viser følgende informationer som afsenders signatur i meddelelsens meddelelsessegment:</w:t>
            </w:r>
          </w:p>
          <w:p w14:paraId="2A88600A" w14:textId="77777777" w:rsidR="00A536F4" w:rsidRDefault="00A536F4" w:rsidP="00A536F4">
            <w:pPr>
              <w:pStyle w:val="Listeafsnit"/>
              <w:numPr>
                <w:ilvl w:val="0"/>
                <w:numId w:val="13"/>
              </w:numPr>
              <w:spacing w:before="60" w:after="120" w:line="240" w:lineRule="auto"/>
              <w:rPr>
                <w:rFonts w:eastAsia="Times New Roman"/>
                <w:szCs w:val="24"/>
              </w:rPr>
            </w:pPr>
            <w:r w:rsidRPr="000D2FA7">
              <w:rPr>
                <w:rFonts w:eastAsia="Times New Roman"/>
                <w:szCs w:val="24"/>
              </w:rPr>
              <w:t>Dato og tidspunkt</w:t>
            </w:r>
          </w:p>
          <w:p w14:paraId="4CD92E02" w14:textId="77777777" w:rsidR="00A536F4" w:rsidRDefault="00A536F4" w:rsidP="00A536F4">
            <w:pPr>
              <w:pStyle w:val="Listeafsnit"/>
              <w:numPr>
                <w:ilvl w:val="0"/>
                <w:numId w:val="13"/>
              </w:numPr>
              <w:spacing w:before="60" w:after="120" w:line="240" w:lineRule="auto"/>
              <w:rPr>
                <w:rFonts w:eastAsia="Times New Roman"/>
                <w:szCs w:val="24"/>
              </w:rPr>
            </w:pPr>
            <w:r>
              <w:rPr>
                <w:rFonts w:eastAsia="Times New Roman"/>
                <w:szCs w:val="24"/>
              </w:rPr>
              <w:t>Forfatters n</w:t>
            </w:r>
            <w:r w:rsidRPr="000D2FA7">
              <w:rPr>
                <w:rFonts w:eastAsia="Times New Roman"/>
                <w:szCs w:val="24"/>
              </w:rPr>
              <w:t>avn</w:t>
            </w:r>
          </w:p>
          <w:p w14:paraId="42C6DC6A" w14:textId="77777777" w:rsidR="00A536F4" w:rsidRDefault="00A536F4" w:rsidP="00A536F4">
            <w:pPr>
              <w:pStyle w:val="Listeafsnit"/>
              <w:numPr>
                <w:ilvl w:val="0"/>
                <w:numId w:val="13"/>
              </w:numPr>
              <w:spacing w:before="60" w:after="120" w:line="240" w:lineRule="auto"/>
              <w:rPr>
                <w:rFonts w:eastAsia="Times New Roman"/>
                <w:szCs w:val="24"/>
              </w:rPr>
            </w:pPr>
            <w:r w:rsidRPr="000D2FA7">
              <w:rPr>
                <w:rFonts w:eastAsia="Times New Roman"/>
                <w:szCs w:val="24"/>
              </w:rPr>
              <w:t>Stillingsbetegnelse</w:t>
            </w:r>
          </w:p>
          <w:p w14:paraId="6202B89B" w14:textId="77777777" w:rsidR="00A536F4" w:rsidRPr="00FA4033" w:rsidRDefault="00A536F4" w:rsidP="00A536F4">
            <w:pPr>
              <w:pStyle w:val="Listeafsnit"/>
              <w:numPr>
                <w:ilvl w:val="0"/>
                <w:numId w:val="13"/>
              </w:numPr>
              <w:spacing w:before="60" w:after="120" w:line="240" w:lineRule="auto"/>
              <w:rPr>
                <w:rFonts w:eastAsia="Times New Roman"/>
                <w:szCs w:val="24"/>
              </w:rPr>
            </w:pPr>
            <w:r w:rsidRPr="00FA4033">
              <w:rPr>
                <w:rFonts w:eastAsia="Times New Roman"/>
                <w:szCs w:val="24"/>
              </w:rPr>
              <w:t>Relevant telefonnummer</w:t>
            </w:r>
            <w:r w:rsidRPr="00FA4033">
              <w:rPr>
                <w:rFonts w:eastAsia="Times New Roman"/>
              </w:rPr>
              <w:t xml:space="preserve"> </w:t>
            </w:r>
          </w:p>
          <w:p w14:paraId="330B77F4" w14:textId="59A19F9C" w:rsidR="00A536F4" w:rsidRDefault="00A536F4" w:rsidP="00A536F4"/>
        </w:tc>
        <w:tc>
          <w:tcPr>
            <w:tcW w:w="2088" w:type="dxa"/>
          </w:tcPr>
          <w:p w14:paraId="5A05A87A" w14:textId="77777777" w:rsidR="00A536F4" w:rsidRDefault="00A536F4" w:rsidP="00A536F4"/>
        </w:tc>
        <w:tc>
          <w:tcPr>
            <w:tcW w:w="2969" w:type="dxa"/>
          </w:tcPr>
          <w:p w14:paraId="114B3208" w14:textId="77777777" w:rsidR="00A536F4" w:rsidRDefault="00A536F4" w:rsidP="00A536F4">
            <w:pPr>
              <w:spacing w:before="60" w:after="120"/>
              <w:rPr>
                <w:szCs w:val="24"/>
              </w:rPr>
            </w:pPr>
            <w:r>
              <w:rPr>
                <w:szCs w:val="24"/>
              </w:rPr>
              <w:t xml:space="preserve">Signatur på forfatter af meddelelsen </w:t>
            </w:r>
            <w:r w:rsidRPr="000D2FA7">
              <w:rPr>
                <w:szCs w:val="24"/>
              </w:rPr>
              <w:t xml:space="preserve">er indsat og synligt </w:t>
            </w:r>
            <w:r>
              <w:rPr>
                <w:szCs w:val="24"/>
              </w:rPr>
              <w:t xml:space="preserve">for bruger </w:t>
            </w:r>
            <w:r w:rsidRPr="000D2FA7">
              <w:rPr>
                <w:szCs w:val="24"/>
              </w:rPr>
              <w:t>i meddelelsen</w:t>
            </w:r>
            <w:r>
              <w:rPr>
                <w:szCs w:val="24"/>
              </w:rPr>
              <w:t>s meddelelsessegment</w:t>
            </w:r>
            <w:r w:rsidRPr="000D2FA7">
              <w:rPr>
                <w:szCs w:val="24"/>
              </w:rPr>
              <w:t>:</w:t>
            </w:r>
          </w:p>
          <w:p w14:paraId="0CCB0958" w14:textId="77777777" w:rsidR="00A536F4" w:rsidRDefault="00A536F4" w:rsidP="00A536F4">
            <w:pPr>
              <w:pStyle w:val="Listeafsnit"/>
              <w:numPr>
                <w:ilvl w:val="0"/>
                <w:numId w:val="13"/>
              </w:numPr>
              <w:spacing w:before="60" w:after="120" w:line="240" w:lineRule="auto"/>
              <w:rPr>
                <w:rFonts w:eastAsia="Times New Roman"/>
                <w:szCs w:val="24"/>
              </w:rPr>
            </w:pPr>
            <w:r w:rsidRPr="000D2FA7">
              <w:rPr>
                <w:rFonts w:eastAsia="Times New Roman"/>
                <w:szCs w:val="24"/>
              </w:rPr>
              <w:t>Dato og tidspunkt</w:t>
            </w:r>
          </w:p>
          <w:p w14:paraId="64321D6E" w14:textId="77777777" w:rsidR="00A536F4" w:rsidRDefault="00A536F4" w:rsidP="00A536F4">
            <w:pPr>
              <w:pStyle w:val="Listeafsnit"/>
              <w:numPr>
                <w:ilvl w:val="0"/>
                <w:numId w:val="13"/>
              </w:numPr>
              <w:spacing w:before="60" w:after="120" w:line="240" w:lineRule="auto"/>
              <w:rPr>
                <w:rFonts w:eastAsia="Times New Roman"/>
                <w:szCs w:val="24"/>
              </w:rPr>
            </w:pPr>
            <w:r>
              <w:rPr>
                <w:rFonts w:eastAsia="Times New Roman"/>
                <w:szCs w:val="24"/>
              </w:rPr>
              <w:t>Forfatters n</w:t>
            </w:r>
            <w:r w:rsidRPr="000D2FA7">
              <w:rPr>
                <w:rFonts w:eastAsia="Times New Roman"/>
                <w:szCs w:val="24"/>
              </w:rPr>
              <w:t>avn</w:t>
            </w:r>
          </w:p>
          <w:p w14:paraId="719FE218" w14:textId="77777777" w:rsidR="00A536F4" w:rsidRDefault="00A536F4" w:rsidP="00A536F4">
            <w:pPr>
              <w:pStyle w:val="Listeafsnit"/>
              <w:numPr>
                <w:ilvl w:val="0"/>
                <w:numId w:val="13"/>
              </w:numPr>
              <w:spacing w:before="60" w:after="120" w:line="240" w:lineRule="auto"/>
              <w:rPr>
                <w:rFonts w:eastAsia="Times New Roman"/>
                <w:szCs w:val="24"/>
              </w:rPr>
            </w:pPr>
            <w:r w:rsidRPr="000D2FA7">
              <w:rPr>
                <w:rFonts w:eastAsia="Times New Roman"/>
                <w:szCs w:val="24"/>
              </w:rPr>
              <w:t>Stillingsbetegnelse</w:t>
            </w:r>
          </w:p>
          <w:p w14:paraId="261D2C2F" w14:textId="1DB1AA75" w:rsidR="00A536F4" w:rsidRPr="00C2432C" w:rsidRDefault="00A536F4" w:rsidP="00A536F4">
            <w:pPr>
              <w:pStyle w:val="Listeafsnit"/>
              <w:keepNext/>
              <w:numPr>
                <w:ilvl w:val="0"/>
                <w:numId w:val="13"/>
              </w:numPr>
              <w:spacing w:before="60" w:after="120" w:line="240" w:lineRule="auto"/>
              <w:rPr>
                <w:rFonts w:eastAsia="Times New Roman"/>
                <w:szCs w:val="24"/>
              </w:rPr>
            </w:pPr>
            <w:r w:rsidRPr="00FA4033">
              <w:rPr>
                <w:rFonts w:eastAsia="Times New Roman"/>
                <w:szCs w:val="24"/>
              </w:rPr>
              <w:t>Relevant telefonnummer</w:t>
            </w:r>
            <w:r w:rsidRPr="00FA4033">
              <w:rPr>
                <w:rFonts w:eastAsia="Times New Roman"/>
              </w:rPr>
              <w:t xml:space="preserve"> </w:t>
            </w:r>
          </w:p>
        </w:tc>
        <w:tc>
          <w:tcPr>
            <w:tcW w:w="2725" w:type="dxa"/>
          </w:tcPr>
          <w:p w14:paraId="4834D513" w14:textId="77777777" w:rsidR="00A536F4" w:rsidRDefault="00A536F4" w:rsidP="00A536F4"/>
        </w:tc>
        <w:tc>
          <w:tcPr>
            <w:tcW w:w="1100" w:type="dxa"/>
          </w:tcPr>
          <w:p w14:paraId="2DDF171D" w14:textId="77777777" w:rsidR="00A536F4" w:rsidRDefault="00000000" w:rsidP="00A536F4">
            <w:sdt>
              <w:sdtPr>
                <w:rPr>
                  <w:rFonts w:cstheme="minorHAnsi"/>
                </w:rPr>
                <w:alias w:val="MedCom vurdering"/>
                <w:tag w:val="MedCom vurdering"/>
                <w:id w:val="-1053226508"/>
                <w:placeholder>
                  <w:docPart w:val="831EB7323A9947EF82B388312D9E28E7"/>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A536F4" w:rsidRPr="00775F80">
                  <w:rPr>
                    <w:rStyle w:val="Pladsholdertekst"/>
                    <w:rFonts w:eastAsia="Calibri"/>
                  </w:rPr>
                  <w:t>Vælg</w:t>
                </w:r>
              </w:sdtContent>
            </w:sdt>
          </w:p>
        </w:tc>
      </w:tr>
      <w:tr w:rsidR="00D0010F" w14:paraId="4D419C96" w14:textId="77777777" w:rsidTr="00F66DAE">
        <w:tc>
          <w:tcPr>
            <w:tcW w:w="996" w:type="dxa"/>
          </w:tcPr>
          <w:p w14:paraId="60589F5C" w14:textId="77777777" w:rsidR="00D0010F" w:rsidRDefault="00D0010F" w:rsidP="00D0010F">
            <w:pPr>
              <w:pStyle w:val="Listeafsnit"/>
              <w:numPr>
                <w:ilvl w:val="3"/>
                <w:numId w:val="4"/>
              </w:numPr>
              <w:spacing w:line="240" w:lineRule="auto"/>
            </w:pPr>
            <w:bookmarkStart w:id="55" w:name="_Ref122507367"/>
          </w:p>
        </w:tc>
        <w:bookmarkEnd w:id="55"/>
        <w:tc>
          <w:tcPr>
            <w:tcW w:w="3725" w:type="dxa"/>
          </w:tcPr>
          <w:p w14:paraId="42E68774" w14:textId="60F2CE4A" w:rsidR="00D0010F" w:rsidRDefault="00D0010F" w:rsidP="00D0010F">
            <w:r>
              <w:rPr>
                <w:szCs w:val="24"/>
              </w:rPr>
              <w:t>Send meddelelsen</w:t>
            </w:r>
            <w:r w:rsidRPr="00A74A7C">
              <w:rPr>
                <w:szCs w:val="24"/>
              </w:rPr>
              <w:t xml:space="preserve"> </w:t>
            </w:r>
            <w:r>
              <w:rPr>
                <w:szCs w:val="24"/>
              </w:rPr>
              <w:t xml:space="preserve">til rette modtager, når meddelelsen lever op til kravene for udfyldelse samt maks. begrænsning på 100 MB og inkluderer korrekte tekniske referencer. </w:t>
            </w:r>
          </w:p>
        </w:tc>
        <w:tc>
          <w:tcPr>
            <w:tcW w:w="2088" w:type="dxa"/>
          </w:tcPr>
          <w:p w14:paraId="20E750B9" w14:textId="77777777" w:rsidR="00D0010F" w:rsidRDefault="00D0010F" w:rsidP="00D0010F"/>
        </w:tc>
        <w:tc>
          <w:tcPr>
            <w:tcW w:w="2969" w:type="dxa"/>
          </w:tcPr>
          <w:p w14:paraId="65108C0B" w14:textId="67258EC7" w:rsidR="00D0010F" w:rsidRPr="009C4B23" w:rsidRDefault="00D0010F" w:rsidP="00D0010F">
            <w:pPr>
              <w:keepNext/>
              <w:spacing w:before="60" w:after="120"/>
              <w:rPr>
                <w:szCs w:val="24"/>
              </w:rPr>
            </w:pPr>
            <w:r>
              <w:t xml:space="preserve">Meddelelsen er udfyldt korrekt og er sendt til rette modtager. </w:t>
            </w:r>
          </w:p>
        </w:tc>
        <w:tc>
          <w:tcPr>
            <w:tcW w:w="2725" w:type="dxa"/>
          </w:tcPr>
          <w:p w14:paraId="46D95CBC" w14:textId="77777777" w:rsidR="00D0010F" w:rsidRDefault="00D0010F" w:rsidP="00D0010F"/>
        </w:tc>
        <w:tc>
          <w:tcPr>
            <w:tcW w:w="1100" w:type="dxa"/>
          </w:tcPr>
          <w:p w14:paraId="1BC770DD" w14:textId="7D196346" w:rsidR="00D0010F" w:rsidRDefault="00000000" w:rsidP="00D0010F">
            <w:pPr>
              <w:rPr>
                <w:rFonts w:cstheme="minorHAnsi"/>
              </w:rPr>
            </w:pPr>
            <w:sdt>
              <w:sdtPr>
                <w:rPr>
                  <w:rFonts w:cstheme="minorHAnsi"/>
                </w:rPr>
                <w:alias w:val="MedCom vurdering"/>
                <w:tag w:val="MedCom vurdering"/>
                <w:id w:val="-453635696"/>
                <w:placeholder>
                  <w:docPart w:val="42DA99E7520B49CAB46D3130C44CDC48"/>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D0010F" w:rsidRPr="00775F80">
                  <w:rPr>
                    <w:rStyle w:val="Pladsholdertekst"/>
                    <w:rFonts w:eastAsia="Calibri"/>
                  </w:rPr>
                  <w:t>Vælg</w:t>
                </w:r>
              </w:sdtContent>
            </w:sdt>
          </w:p>
        </w:tc>
      </w:tr>
    </w:tbl>
    <w:p w14:paraId="0D1C1C75" w14:textId="20C004F1" w:rsidR="00735B00" w:rsidRDefault="00735B00" w:rsidP="00735B00">
      <w:pPr>
        <w:pStyle w:val="Overskrift3"/>
        <w:numPr>
          <w:ilvl w:val="2"/>
          <w:numId w:val="4"/>
        </w:numPr>
      </w:pPr>
      <w:bookmarkStart w:id="56" w:name="_Ref126225839"/>
      <w:r>
        <w:lastRenderedPageBreak/>
        <w:t>S1.A6: Valg af kategori ”Vedr. henvisning”</w:t>
      </w:r>
      <w:r w:rsidR="005A651C">
        <w:t xml:space="preserve"> og påsat prioritet</w:t>
      </w:r>
      <w:bookmarkEnd w:id="56"/>
    </w:p>
    <w:tbl>
      <w:tblPr>
        <w:tblStyle w:val="Tabel-Gitter"/>
        <w:tblW w:w="13603" w:type="dxa"/>
        <w:tblLook w:val="04A0" w:firstRow="1" w:lastRow="0" w:firstColumn="1" w:lastColumn="0" w:noHBand="0" w:noVBand="1"/>
      </w:tblPr>
      <w:tblGrid>
        <w:gridCol w:w="996"/>
        <w:gridCol w:w="3725"/>
        <w:gridCol w:w="2088"/>
        <w:gridCol w:w="2969"/>
        <w:gridCol w:w="2725"/>
        <w:gridCol w:w="1100"/>
      </w:tblGrid>
      <w:tr w:rsidR="00735B00" w14:paraId="5D28B455" w14:textId="77777777" w:rsidTr="00282987">
        <w:tc>
          <w:tcPr>
            <w:tcW w:w="996" w:type="dxa"/>
            <w:shd w:val="clear" w:color="auto" w:fill="152F4A"/>
          </w:tcPr>
          <w:p w14:paraId="31CBC95F" w14:textId="629BBB04" w:rsidR="00735B00" w:rsidRDefault="00735B00" w:rsidP="00432D49">
            <w:pPr>
              <w:keepNext/>
            </w:pPr>
            <w:r w:rsidRPr="003636DE">
              <w:rPr>
                <w:rFonts w:cs="Calibri"/>
                <w:b/>
                <w:bCs/>
                <w:color w:val="FFFFFF"/>
                <w:szCs w:val="24"/>
              </w:rPr>
              <w:t>Teststep #</w:t>
            </w:r>
          </w:p>
        </w:tc>
        <w:tc>
          <w:tcPr>
            <w:tcW w:w="3725" w:type="dxa"/>
            <w:shd w:val="clear" w:color="auto" w:fill="152F4A"/>
          </w:tcPr>
          <w:p w14:paraId="71F90698" w14:textId="77777777" w:rsidR="00735B00" w:rsidRDefault="00735B00" w:rsidP="00432D49">
            <w:pPr>
              <w:keepNext/>
            </w:pPr>
            <w:r w:rsidRPr="003636DE">
              <w:rPr>
                <w:rFonts w:cs="Calibri"/>
                <w:b/>
                <w:bCs/>
                <w:color w:val="FFFFFF"/>
                <w:szCs w:val="24"/>
              </w:rPr>
              <w:t>Handling</w:t>
            </w:r>
          </w:p>
        </w:tc>
        <w:tc>
          <w:tcPr>
            <w:tcW w:w="2088" w:type="dxa"/>
            <w:shd w:val="clear" w:color="auto" w:fill="152F4A"/>
          </w:tcPr>
          <w:p w14:paraId="797EE130" w14:textId="77777777" w:rsidR="00735B00" w:rsidRDefault="00735B00" w:rsidP="00432D49">
            <w:pPr>
              <w:keepNext/>
            </w:pPr>
            <w:r w:rsidRPr="003636DE">
              <w:rPr>
                <w:rFonts w:cs="Calibri"/>
                <w:b/>
                <w:bCs/>
                <w:color w:val="FFFFFF"/>
                <w:szCs w:val="24"/>
              </w:rPr>
              <w:t>Testdata</w:t>
            </w:r>
            <w:r>
              <w:rPr>
                <w:rFonts w:cs="Calibri"/>
                <w:b/>
                <w:bCs/>
                <w:color w:val="FFFFFF"/>
                <w:szCs w:val="24"/>
              </w:rPr>
              <w:t>/testperson</w:t>
            </w:r>
          </w:p>
        </w:tc>
        <w:tc>
          <w:tcPr>
            <w:tcW w:w="2969" w:type="dxa"/>
            <w:shd w:val="clear" w:color="auto" w:fill="152F4A"/>
          </w:tcPr>
          <w:p w14:paraId="1391E4E7" w14:textId="77777777" w:rsidR="00735B00" w:rsidRDefault="00735B00" w:rsidP="00432D49">
            <w:pPr>
              <w:keepNext/>
            </w:pPr>
            <w:r w:rsidRPr="003636DE">
              <w:rPr>
                <w:rFonts w:cs="Calibri"/>
                <w:b/>
                <w:bCs/>
                <w:color w:val="FFFFFF"/>
                <w:szCs w:val="24"/>
              </w:rPr>
              <w:t>Forventet resultat</w:t>
            </w:r>
          </w:p>
        </w:tc>
        <w:tc>
          <w:tcPr>
            <w:tcW w:w="2725" w:type="dxa"/>
            <w:shd w:val="clear" w:color="auto" w:fill="152F4A"/>
          </w:tcPr>
          <w:p w14:paraId="5F072C23" w14:textId="77777777" w:rsidR="00735B00" w:rsidRDefault="00735B00" w:rsidP="00432D49">
            <w:pPr>
              <w:keepNext/>
            </w:pPr>
            <w:r w:rsidRPr="003636DE">
              <w:rPr>
                <w:rFonts w:cs="Calibri"/>
                <w:b/>
                <w:bCs/>
                <w:color w:val="FFFFFF"/>
                <w:szCs w:val="24"/>
              </w:rPr>
              <w:t>Aktuelt resultat</w:t>
            </w:r>
          </w:p>
        </w:tc>
        <w:tc>
          <w:tcPr>
            <w:tcW w:w="1100" w:type="dxa"/>
            <w:shd w:val="clear" w:color="auto" w:fill="152F4A"/>
          </w:tcPr>
          <w:p w14:paraId="313519BA" w14:textId="77777777" w:rsidR="00735B00" w:rsidRDefault="00735B00" w:rsidP="00432D49">
            <w:pPr>
              <w:keepNext/>
            </w:pPr>
            <w:r w:rsidRPr="003636DE">
              <w:rPr>
                <w:rFonts w:cs="Calibri"/>
                <w:b/>
                <w:bCs/>
                <w:color w:val="FFFFFF"/>
                <w:szCs w:val="24"/>
              </w:rPr>
              <w:t>MedCom vurdering</w:t>
            </w:r>
          </w:p>
        </w:tc>
      </w:tr>
      <w:tr w:rsidR="00735B00" w14:paraId="18D02906" w14:textId="77777777" w:rsidTr="00735B00">
        <w:tc>
          <w:tcPr>
            <w:tcW w:w="996" w:type="dxa"/>
          </w:tcPr>
          <w:p w14:paraId="7D9B10D1" w14:textId="77777777" w:rsidR="00735B00" w:rsidRPr="00BD5B95" w:rsidRDefault="00735B00" w:rsidP="00432D49">
            <w:pPr>
              <w:pStyle w:val="Listeafsnit"/>
              <w:keepNext/>
              <w:numPr>
                <w:ilvl w:val="3"/>
                <w:numId w:val="4"/>
              </w:numPr>
              <w:spacing w:line="240" w:lineRule="auto"/>
            </w:pPr>
            <w:bookmarkStart w:id="57" w:name="_Ref122507388"/>
          </w:p>
        </w:tc>
        <w:bookmarkEnd w:id="57"/>
        <w:tc>
          <w:tcPr>
            <w:tcW w:w="3725" w:type="dxa"/>
          </w:tcPr>
          <w:p w14:paraId="40E1305D" w14:textId="702DBCCF" w:rsidR="00735B00" w:rsidRDefault="00735B00" w:rsidP="00432D49">
            <w:pPr>
              <w:keepNext/>
            </w:pPr>
            <w:r>
              <w:t xml:space="preserve">Vis, at der er dannet en CareCommunication med oplysninger fra teststep </w:t>
            </w:r>
            <w:r w:rsidRPr="001873DB">
              <w:rPr>
                <w:sz w:val="18"/>
                <w:szCs w:val="18"/>
              </w:rPr>
              <w:fldChar w:fldCharType="begin"/>
            </w:r>
            <w:r w:rsidRPr="001873DB">
              <w:rPr>
                <w:sz w:val="18"/>
                <w:szCs w:val="18"/>
              </w:rPr>
              <w:instrText xml:space="preserve"> REF _Ref121389307 \r \h  \* MERGEFORMAT </w:instrText>
            </w:r>
            <w:r w:rsidRPr="001873DB">
              <w:rPr>
                <w:sz w:val="18"/>
                <w:szCs w:val="18"/>
              </w:rPr>
            </w:r>
            <w:r w:rsidRPr="001873DB">
              <w:rPr>
                <w:sz w:val="18"/>
                <w:szCs w:val="18"/>
              </w:rPr>
              <w:fldChar w:fldCharType="separate"/>
            </w:r>
            <w:r w:rsidR="00347A3C">
              <w:rPr>
                <w:sz w:val="18"/>
                <w:szCs w:val="18"/>
              </w:rPr>
              <w:t>3.3.1.1</w:t>
            </w:r>
            <w:r w:rsidRPr="001873DB">
              <w:rPr>
                <w:sz w:val="18"/>
                <w:szCs w:val="18"/>
              </w:rPr>
              <w:fldChar w:fldCharType="end"/>
            </w:r>
            <w:r w:rsidRPr="001873DB">
              <w:t>-</w:t>
            </w:r>
            <w:r w:rsidRPr="00F80F81">
              <w:rPr>
                <w:sz w:val="18"/>
                <w:szCs w:val="18"/>
              </w:rPr>
              <w:fldChar w:fldCharType="begin"/>
            </w:r>
            <w:r w:rsidRPr="00F80F81">
              <w:rPr>
                <w:sz w:val="18"/>
                <w:szCs w:val="18"/>
              </w:rPr>
              <w:instrText xml:space="preserve"> REF _Ref66795255 \r \h  \* MERGEFORMAT </w:instrText>
            </w:r>
            <w:r w:rsidRPr="00F80F81">
              <w:rPr>
                <w:sz w:val="18"/>
                <w:szCs w:val="18"/>
              </w:rPr>
            </w:r>
            <w:r w:rsidRPr="00F80F81">
              <w:rPr>
                <w:sz w:val="18"/>
                <w:szCs w:val="18"/>
              </w:rPr>
              <w:fldChar w:fldCharType="separate"/>
            </w:r>
            <w:r w:rsidR="00347A3C">
              <w:rPr>
                <w:sz w:val="18"/>
                <w:szCs w:val="18"/>
              </w:rPr>
              <w:t>3.3.1.2</w:t>
            </w:r>
            <w:r w:rsidRPr="00F80F81">
              <w:rPr>
                <w:sz w:val="18"/>
                <w:szCs w:val="18"/>
              </w:rPr>
              <w:fldChar w:fldCharType="end"/>
            </w:r>
          </w:p>
        </w:tc>
        <w:tc>
          <w:tcPr>
            <w:tcW w:w="2088" w:type="dxa"/>
          </w:tcPr>
          <w:p w14:paraId="1A09452A" w14:textId="1CA9C3E5" w:rsidR="00735B00" w:rsidRDefault="00735B00" w:rsidP="00432D49">
            <w:pPr>
              <w:keepNext/>
            </w:pPr>
            <w:r w:rsidRPr="00135410">
              <w:rPr>
                <w:color w:val="3B3838" w:themeColor="background2" w:themeShade="40"/>
                <w:sz w:val="18"/>
                <w:szCs w:val="18"/>
              </w:rPr>
              <w:t xml:space="preserve">Fortsættelse fra </w:t>
            </w:r>
            <w:r w:rsidRPr="00F80F81">
              <w:rPr>
                <w:sz w:val="18"/>
                <w:szCs w:val="18"/>
              </w:rPr>
              <w:fldChar w:fldCharType="begin"/>
            </w:r>
            <w:r w:rsidRPr="00F80F81">
              <w:rPr>
                <w:sz w:val="18"/>
                <w:szCs w:val="18"/>
              </w:rPr>
              <w:instrText xml:space="preserve"> REF _Ref66795255 \r \h  \* MERGEFORMAT </w:instrText>
            </w:r>
            <w:r w:rsidRPr="00F80F81">
              <w:rPr>
                <w:sz w:val="18"/>
                <w:szCs w:val="18"/>
              </w:rPr>
            </w:r>
            <w:r w:rsidRPr="00F80F81">
              <w:rPr>
                <w:sz w:val="18"/>
                <w:szCs w:val="18"/>
              </w:rPr>
              <w:fldChar w:fldCharType="separate"/>
            </w:r>
            <w:r w:rsidR="00347A3C">
              <w:rPr>
                <w:sz w:val="18"/>
                <w:szCs w:val="18"/>
              </w:rPr>
              <w:t>3.3.1.2</w:t>
            </w:r>
            <w:r w:rsidRPr="00F80F81">
              <w:rPr>
                <w:sz w:val="18"/>
                <w:szCs w:val="18"/>
              </w:rPr>
              <w:fldChar w:fldCharType="end"/>
            </w:r>
          </w:p>
        </w:tc>
        <w:tc>
          <w:tcPr>
            <w:tcW w:w="2969" w:type="dxa"/>
          </w:tcPr>
          <w:p w14:paraId="70AF2CE1" w14:textId="78D2E472" w:rsidR="00735B00" w:rsidRDefault="00735B00" w:rsidP="00432D49">
            <w:pPr>
              <w:keepNext/>
            </w:pPr>
            <w:r>
              <w:t xml:space="preserve">Teststep </w:t>
            </w:r>
            <w:r w:rsidRPr="001873DB">
              <w:rPr>
                <w:sz w:val="18"/>
                <w:szCs w:val="18"/>
              </w:rPr>
              <w:fldChar w:fldCharType="begin"/>
            </w:r>
            <w:r w:rsidRPr="001873DB">
              <w:rPr>
                <w:sz w:val="18"/>
                <w:szCs w:val="18"/>
              </w:rPr>
              <w:instrText xml:space="preserve"> REF _Ref121389307 \r \h  \* MERGEFORMAT </w:instrText>
            </w:r>
            <w:r w:rsidRPr="001873DB">
              <w:rPr>
                <w:sz w:val="18"/>
                <w:szCs w:val="18"/>
              </w:rPr>
            </w:r>
            <w:r w:rsidRPr="001873DB">
              <w:rPr>
                <w:sz w:val="18"/>
                <w:szCs w:val="18"/>
              </w:rPr>
              <w:fldChar w:fldCharType="separate"/>
            </w:r>
            <w:r w:rsidR="00347A3C">
              <w:rPr>
                <w:sz w:val="18"/>
                <w:szCs w:val="18"/>
              </w:rPr>
              <w:t>3.3.1.1</w:t>
            </w:r>
            <w:r w:rsidRPr="001873DB">
              <w:rPr>
                <w:sz w:val="18"/>
                <w:szCs w:val="18"/>
              </w:rPr>
              <w:fldChar w:fldCharType="end"/>
            </w:r>
            <w:r w:rsidRPr="001873DB">
              <w:t>-</w:t>
            </w:r>
            <w:r w:rsidRPr="00F80F81">
              <w:rPr>
                <w:sz w:val="18"/>
                <w:szCs w:val="18"/>
              </w:rPr>
              <w:fldChar w:fldCharType="begin"/>
            </w:r>
            <w:r w:rsidRPr="00F80F81">
              <w:rPr>
                <w:sz w:val="18"/>
                <w:szCs w:val="18"/>
              </w:rPr>
              <w:instrText xml:space="preserve"> REF _Ref66795255 \r \h  \* MERGEFORMAT </w:instrText>
            </w:r>
            <w:r w:rsidRPr="00F80F81">
              <w:rPr>
                <w:sz w:val="18"/>
                <w:szCs w:val="18"/>
              </w:rPr>
            </w:r>
            <w:r w:rsidRPr="00F80F81">
              <w:rPr>
                <w:sz w:val="18"/>
                <w:szCs w:val="18"/>
              </w:rPr>
              <w:fldChar w:fldCharType="separate"/>
            </w:r>
            <w:r w:rsidR="00347A3C">
              <w:rPr>
                <w:sz w:val="18"/>
                <w:szCs w:val="18"/>
              </w:rPr>
              <w:t>3.3.1.2</w:t>
            </w:r>
            <w:r w:rsidRPr="00F80F81">
              <w:rPr>
                <w:sz w:val="18"/>
                <w:szCs w:val="18"/>
              </w:rPr>
              <w:fldChar w:fldCharType="end"/>
            </w:r>
            <w:r>
              <w:rPr>
                <w:sz w:val="18"/>
                <w:szCs w:val="18"/>
              </w:rPr>
              <w:t xml:space="preserve"> </w:t>
            </w:r>
            <w:r w:rsidRPr="009A55E2">
              <w:t>er gennemført.</w:t>
            </w:r>
          </w:p>
        </w:tc>
        <w:tc>
          <w:tcPr>
            <w:tcW w:w="2725" w:type="dxa"/>
          </w:tcPr>
          <w:p w14:paraId="0B599EAA" w14:textId="77777777" w:rsidR="00735B00" w:rsidRDefault="00735B00" w:rsidP="00432D49">
            <w:pPr>
              <w:keepNext/>
            </w:pPr>
          </w:p>
        </w:tc>
        <w:tc>
          <w:tcPr>
            <w:tcW w:w="1100" w:type="dxa"/>
          </w:tcPr>
          <w:p w14:paraId="08289B08" w14:textId="77777777" w:rsidR="00735B00" w:rsidRDefault="00000000" w:rsidP="00432D49">
            <w:pPr>
              <w:keepNext/>
            </w:pPr>
            <w:sdt>
              <w:sdtPr>
                <w:rPr>
                  <w:rFonts w:cstheme="minorHAnsi"/>
                </w:rPr>
                <w:alias w:val="MedCom vurdering"/>
                <w:tag w:val="MedCom vurdering"/>
                <w:id w:val="1252161561"/>
                <w:placeholder>
                  <w:docPart w:val="B71973F0ED1941FA9FD47BBA7A325576"/>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735B00" w:rsidRPr="00775F80">
                  <w:rPr>
                    <w:rStyle w:val="Pladsholdertekst"/>
                    <w:rFonts w:eastAsia="Calibri"/>
                  </w:rPr>
                  <w:t>Vælg</w:t>
                </w:r>
              </w:sdtContent>
            </w:sdt>
          </w:p>
        </w:tc>
      </w:tr>
      <w:tr w:rsidR="00735B00" w14:paraId="01F30BCA" w14:textId="77777777" w:rsidTr="00735B00">
        <w:tc>
          <w:tcPr>
            <w:tcW w:w="996" w:type="dxa"/>
          </w:tcPr>
          <w:p w14:paraId="04C2779E" w14:textId="77777777" w:rsidR="00735B00" w:rsidRDefault="00735B00" w:rsidP="00F66DAE">
            <w:pPr>
              <w:pStyle w:val="Listeafsnit"/>
              <w:numPr>
                <w:ilvl w:val="3"/>
                <w:numId w:val="4"/>
              </w:numPr>
              <w:spacing w:line="240" w:lineRule="auto"/>
            </w:pPr>
          </w:p>
        </w:tc>
        <w:tc>
          <w:tcPr>
            <w:tcW w:w="3725" w:type="dxa"/>
          </w:tcPr>
          <w:p w14:paraId="337390DC" w14:textId="0CB06DFE" w:rsidR="00735B00" w:rsidRPr="009E2803" w:rsidRDefault="00735B00" w:rsidP="00F66DAE">
            <w:pPr>
              <w:keepNext/>
              <w:spacing w:before="60" w:after="120"/>
              <w:rPr>
                <w:szCs w:val="24"/>
              </w:rPr>
            </w:pPr>
            <w:r>
              <w:rPr>
                <w:szCs w:val="24"/>
              </w:rPr>
              <w:t>Vis, at bruger vælger kategorien ”</w:t>
            </w:r>
            <w:r w:rsidR="00C01B57">
              <w:rPr>
                <w:szCs w:val="24"/>
              </w:rPr>
              <w:t>Vedr. henvisning</w:t>
            </w:r>
            <w:r>
              <w:rPr>
                <w:szCs w:val="24"/>
              </w:rPr>
              <w:t xml:space="preserve">” </w:t>
            </w:r>
            <w:r w:rsidRPr="00DD1F2E">
              <w:rPr>
                <w:szCs w:val="24"/>
              </w:rPr>
              <w:t xml:space="preserve">fra den nationale kategoriliste. </w:t>
            </w:r>
          </w:p>
        </w:tc>
        <w:tc>
          <w:tcPr>
            <w:tcW w:w="2088" w:type="dxa"/>
          </w:tcPr>
          <w:p w14:paraId="7389250E" w14:textId="77777777" w:rsidR="00735B00" w:rsidRDefault="00735B00" w:rsidP="00F66DAE"/>
        </w:tc>
        <w:tc>
          <w:tcPr>
            <w:tcW w:w="2969" w:type="dxa"/>
          </w:tcPr>
          <w:p w14:paraId="6F5F81D2" w14:textId="26BF6915" w:rsidR="00735B00" w:rsidRDefault="00735B00" w:rsidP="00F66DAE">
            <w:r w:rsidRPr="00514141">
              <w:rPr>
                <w:szCs w:val="24"/>
              </w:rPr>
              <w:t xml:space="preserve">Kategorilisten er synlig for bruger, og bruger har </w:t>
            </w:r>
            <w:r>
              <w:rPr>
                <w:szCs w:val="24"/>
              </w:rPr>
              <w:t>valgt</w:t>
            </w:r>
            <w:r w:rsidRPr="00514141">
              <w:rPr>
                <w:szCs w:val="24"/>
              </w:rPr>
              <w:t xml:space="preserve"> kategori</w:t>
            </w:r>
            <w:r>
              <w:rPr>
                <w:szCs w:val="24"/>
              </w:rPr>
              <w:t>en ”</w:t>
            </w:r>
            <w:r w:rsidR="00C01B57">
              <w:rPr>
                <w:szCs w:val="24"/>
              </w:rPr>
              <w:t>Vedr. henvisning</w:t>
            </w:r>
            <w:r>
              <w:rPr>
                <w:szCs w:val="24"/>
              </w:rPr>
              <w:t>”, som er påsat</w:t>
            </w:r>
            <w:r w:rsidRPr="00514141">
              <w:rPr>
                <w:szCs w:val="24"/>
              </w:rPr>
              <w:t xml:space="preserve"> meddelelsen.</w:t>
            </w:r>
          </w:p>
        </w:tc>
        <w:tc>
          <w:tcPr>
            <w:tcW w:w="2725" w:type="dxa"/>
          </w:tcPr>
          <w:p w14:paraId="3E043952" w14:textId="77777777" w:rsidR="00735B00" w:rsidRDefault="00735B00" w:rsidP="00F66DAE"/>
        </w:tc>
        <w:tc>
          <w:tcPr>
            <w:tcW w:w="1100" w:type="dxa"/>
          </w:tcPr>
          <w:p w14:paraId="4317C526" w14:textId="77777777" w:rsidR="00735B00" w:rsidRDefault="00000000" w:rsidP="00F66DAE">
            <w:sdt>
              <w:sdtPr>
                <w:rPr>
                  <w:rFonts w:cstheme="minorHAnsi"/>
                </w:rPr>
                <w:alias w:val="MedCom vurdering"/>
                <w:tag w:val="MedCom vurdering"/>
                <w:id w:val="-1071274490"/>
                <w:placeholder>
                  <w:docPart w:val="83E56278B3514B3F825C16A694FDE78D"/>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735B00" w:rsidRPr="00775F80">
                  <w:rPr>
                    <w:rStyle w:val="Pladsholdertekst"/>
                    <w:rFonts w:eastAsia="Calibri"/>
                  </w:rPr>
                  <w:t>Vælg</w:t>
                </w:r>
              </w:sdtContent>
            </w:sdt>
          </w:p>
        </w:tc>
      </w:tr>
      <w:tr w:rsidR="00C5214E" w14:paraId="4253BC86" w14:textId="77777777" w:rsidTr="00735B00">
        <w:tc>
          <w:tcPr>
            <w:tcW w:w="996" w:type="dxa"/>
          </w:tcPr>
          <w:p w14:paraId="6417F4B6" w14:textId="77777777" w:rsidR="00C5214E" w:rsidRDefault="00C5214E" w:rsidP="00C5214E">
            <w:pPr>
              <w:pStyle w:val="Listeafsnit"/>
              <w:numPr>
                <w:ilvl w:val="3"/>
                <w:numId w:val="4"/>
              </w:numPr>
              <w:spacing w:line="240" w:lineRule="auto"/>
            </w:pPr>
          </w:p>
        </w:tc>
        <w:tc>
          <w:tcPr>
            <w:tcW w:w="3725" w:type="dxa"/>
          </w:tcPr>
          <w:p w14:paraId="0613CA08" w14:textId="35C80C4C" w:rsidR="00C5214E" w:rsidRPr="004A525C" w:rsidRDefault="00C5214E" w:rsidP="00C5214E">
            <w:pPr>
              <w:rPr>
                <w:szCs w:val="24"/>
              </w:rPr>
            </w:pPr>
            <w:r w:rsidRPr="008218EE">
              <w:rPr>
                <w:szCs w:val="24"/>
              </w:rPr>
              <w:t>Vis, at det er optionelt for bruger at skrive emneord i emnefelt</w:t>
            </w:r>
            <w:r>
              <w:rPr>
                <w:szCs w:val="24"/>
              </w:rPr>
              <w:t>.</w:t>
            </w:r>
          </w:p>
        </w:tc>
        <w:tc>
          <w:tcPr>
            <w:tcW w:w="2088" w:type="dxa"/>
          </w:tcPr>
          <w:p w14:paraId="403A4C34" w14:textId="77777777" w:rsidR="00C5214E" w:rsidRDefault="00C5214E" w:rsidP="00C5214E"/>
        </w:tc>
        <w:tc>
          <w:tcPr>
            <w:tcW w:w="2969" w:type="dxa"/>
          </w:tcPr>
          <w:p w14:paraId="178A42AE" w14:textId="6C1294FF" w:rsidR="00C5214E" w:rsidRPr="005435FE" w:rsidRDefault="00C5214E" w:rsidP="00C5214E">
            <w:pPr>
              <w:keepNext/>
              <w:spacing w:before="60" w:after="120"/>
              <w:rPr>
                <w:rFonts w:eastAsia="Times New Roman"/>
                <w:szCs w:val="24"/>
              </w:rPr>
            </w:pPr>
            <w:r w:rsidRPr="001041ED">
              <w:rPr>
                <w:szCs w:val="24"/>
              </w:rPr>
              <w:t xml:space="preserve">Emneord i meddelelsens emnefelt er </w:t>
            </w:r>
            <w:r>
              <w:rPr>
                <w:szCs w:val="24"/>
              </w:rPr>
              <w:t>ikke udfyldt.</w:t>
            </w:r>
          </w:p>
        </w:tc>
        <w:tc>
          <w:tcPr>
            <w:tcW w:w="2725" w:type="dxa"/>
          </w:tcPr>
          <w:p w14:paraId="2E2CD43F" w14:textId="77777777" w:rsidR="00C5214E" w:rsidRDefault="00C5214E" w:rsidP="00C5214E"/>
        </w:tc>
        <w:tc>
          <w:tcPr>
            <w:tcW w:w="1100" w:type="dxa"/>
          </w:tcPr>
          <w:p w14:paraId="08D72FDC" w14:textId="0C12B600" w:rsidR="00C5214E" w:rsidRDefault="00000000" w:rsidP="00C5214E">
            <w:pPr>
              <w:rPr>
                <w:rFonts w:cstheme="minorHAnsi"/>
              </w:rPr>
            </w:pPr>
            <w:sdt>
              <w:sdtPr>
                <w:rPr>
                  <w:rFonts w:cstheme="minorHAnsi"/>
                </w:rPr>
                <w:alias w:val="MedCom vurdering"/>
                <w:tag w:val="MedCom vurdering"/>
                <w:id w:val="-1538275014"/>
                <w:placeholder>
                  <w:docPart w:val="0C2012249CD44C73941D8398863708C0"/>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C5214E" w:rsidRPr="00775F80">
                  <w:rPr>
                    <w:rStyle w:val="Pladsholdertekst"/>
                    <w:rFonts w:eastAsia="Calibri"/>
                  </w:rPr>
                  <w:t>Vælg</w:t>
                </w:r>
              </w:sdtContent>
            </w:sdt>
          </w:p>
        </w:tc>
      </w:tr>
      <w:tr w:rsidR="00A54C7D" w14:paraId="01111A0D" w14:textId="77777777" w:rsidTr="00735B00">
        <w:tc>
          <w:tcPr>
            <w:tcW w:w="996" w:type="dxa"/>
          </w:tcPr>
          <w:p w14:paraId="40CDF954" w14:textId="77777777" w:rsidR="00A54C7D" w:rsidRDefault="00A54C7D" w:rsidP="00A54C7D">
            <w:pPr>
              <w:pStyle w:val="Listeafsnit"/>
              <w:numPr>
                <w:ilvl w:val="3"/>
                <w:numId w:val="4"/>
              </w:numPr>
              <w:spacing w:line="240" w:lineRule="auto"/>
            </w:pPr>
          </w:p>
        </w:tc>
        <w:tc>
          <w:tcPr>
            <w:tcW w:w="3725" w:type="dxa"/>
          </w:tcPr>
          <w:p w14:paraId="50C781E6" w14:textId="77777777" w:rsidR="00A54C7D" w:rsidRDefault="00A54C7D" w:rsidP="00A54C7D">
            <w:pPr>
              <w:rPr>
                <w:szCs w:val="24"/>
              </w:rPr>
            </w:pPr>
            <w:r>
              <w:rPr>
                <w:szCs w:val="24"/>
              </w:rPr>
              <w:t>Vis, at bruger kan påsætte prioritet på meddelelsen, når kategorien ”Vedr. henvisning” er valgt.</w:t>
            </w:r>
          </w:p>
          <w:p w14:paraId="501F0054" w14:textId="77777777" w:rsidR="007B06E0" w:rsidRDefault="007B06E0" w:rsidP="00A54C7D">
            <w:pPr>
              <w:rPr>
                <w:szCs w:val="24"/>
              </w:rPr>
            </w:pPr>
          </w:p>
          <w:p w14:paraId="38E2D89E" w14:textId="56EAD202" w:rsidR="007B06E0" w:rsidRPr="008218EE" w:rsidRDefault="007B06E0" w:rsidP="00A54C7D">
            <w:pPr>
              <w:rPr>
                <w:szCs w:val="24"/>
              </w:rPr>
            </w:pPr>
            <w:r>
              <w:rPr>
                <w:lang w:eastAsia="da-DK"/>
              </w:rPr>
              <w:t>Vis</w:t>
            </w:r>
            <w:r w:rsidR="00B16DEA">
              <w:rPr>
                <w:lang w:eastAsia="da-DK"/>
              </w:rPr>
              <w:t xml:space="preserve"> også</w:t>
            </w:r>
            <w:r>
              <w:rPr>
                <w:lang w:eastAsia="da-DK"/>
              </w:rPr>
              <w:t>, at det ikke er muligt at tilføje prioritet, når kategorien er andet end ’Vedr. henvisning’</w:t>
            </w:r>
          </w:p>
        </w:tc>
        <w:tc>
          <w:tcPr>
            <w:tcW w:w="2088" w:type="dxa"/>
          </w:tcPr>
          <w:p w14:paraId="719CFBB7" w14:textId="77777777" w:rsidR="00A54C7D" w:rsidRDefault="00A54C7D" w:rsidP="00A54C7D"/>
        </w:tc>
        <w:tc>
          <w:tcPr>
            <w:tcW w:w="2969" w:type="dxa"/>
          </w:tcPr>
          <w:p w14:paraId="4FB13B39" w14:textId="77777777" w:rsidR="007B06E0" w:rsidRDefault="00A54C7D" w:rsidP="007B06E0">
            <w:pPr>
              <w:widowControl w:val="0"/>
            </w:pPr>
            <w:r>
              <w:rPr>
                <w:szCs w:val="24"/>
              </w:rPr>
              <w:t>Prioritet er synlig og påsat meddelelsen.</w:t>
            </w:r>
            <w:r w:rsidR="007B06E0">
              <w:t xml:space="preserve"> </w:t>
            </w:r>
          </w:p>
          <w:p w14:paraId="0EBD504D" w14:textId="77777777" w:rsidR="007B06E0" w:rsidRDefault="007B06E0" w:rsidP="007B06E0">
            <w:pPr>
              <w:widowControl w:val="0"/>
            </w:pPr>
          </w:p>
          <w:p w14:paraId="146B9268" w14:textId="77777777" w:rsidR="007B06E0" w:rsidRDefault="007B06E0" w:rsidP="007B06E0">
            <w:pPr>
              <w:widowControl w:val="0"/>
            </w:pPr>
          </w:p>
          <w:p w14:paraId="2E717EE9" w14:textId="3F1D34DB" w:rsidR="00A54C7D" w:rsidRPr="007B06E0" w:rsidRDefault="007B06E0" w:rsidP="007B06E0">
            <w:pPr>
              <w:widowControl w:val="0"/>
              <w:rPr>
                <w:lang w:eastAsia="da-DK"/>
              </w:rPr>
            </w:pPr>
            <w:r>
              <w:t xml:space="preserve">Det er ikke muligt at tilføje prioritet, når </w:t>
            </w:r>
            <w:r>
              <w:rPr>
                <w:lang w:eastAsia="da-DK"/>
              </w:rPr>
              <w:t>kategorien er andet end ’Vedr. henvisning’</w:t>
            </w:r>
          </w:p>
        </w:tc>
        <w:tc>
          <w:tcPr>
            <w:tcW w:w="2725" w:type="dxa"/>
          </w:tcPr>
          <w:p w14:paraId="531E8BFB" w14:textId="77777777" w:rsidR="00A54C7D" w:rsidRDefault="00A54C7D" w:rsidP="00A54C7D"/>
        </w:tc>
        <w:tc>
          <w:tcPr>
            <w:tcW w:w="1100" w:type="dxa"/>
          </w:tcPr>
          <w:p w14:paraId="55ED0622" w14:textId="14EE948A" w:rsidR="00A54C7D" w:rsidRDefault="00000000" w:rsidP="00A54C7D">
            <w:pPr>
              <w:rPr>
                <w:rFonts w:cstheme="minorHAnsi"/>
              </w:rPr>
            </w:pPr>
            <w:sdt>
              <w:sdtPr>
                <w:rPr>
                  <w:rFonts w:cstheme="minorHAnsi"/>
                </w:rPr>
                <w:alias w:val="MedCom vurdering"/>
                <w:tag w:val="MedCom vurdering"/>
                <w:id w:val="-1872837382"/>
                <w:placeholder>
                  <w:docPart w:val="A70FEA70B0694D649216B50B1FB79CA4"/>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A54C7D" w:rsidRPr="00775F80">
                  <w:rPr>
                    <w:rStyle w:val="Pladsholdertekst"/>
                    <w:rFonts w:eastAsia="Calibri"/>
                  </w:rPr>
                  <w:t>Vælg</w:t>
                </w:r>
              </w:sdtContent>
            </w:sdt>
          </w:p>
        </w:tc>
      </w:tr>
      <w:tr w:rsidR="00A54C7D" w14:paraId="3395367B" w14:textId="77777777" w:rsidTr="00735B00">
        <w:tc>
          <w:tcPr>
            <w:tcW w:w="996" w:type="dxa"/>
          </w:tcPr>
          <w:p w14:paraId="217443F6" w14:textId="77777777" w:rsidR="00A54C7D" w:rsidRDefault="00A54C7D" w:rsidP="00A54C7D">
            <w:pPr>
              <w:pStyle w:val="Listeafsnit"/>
              <w:numPr>
                <w:ilvl w:val="3"/>
                <w:numId w:val="4"/>
              </w:numPr>
              <w:spacing w:line="240" w:lineRule="auto"/>
            </w:pPr>
          </w:p>
        </w:tc>
        <w:tc>
          <w:tcPr>
            <w:tcW w:w="3725" w:type="dxa"/>
          </w:tcPr>
          <w:p w14:paraId="046001B2" w14:textId="77777777" w:rsidR="00A54C7D" w:rsidRDefault="00A54C7D" w:rsidP="00A54C7D">
            <w:r>
              <w:rPr>
                <w:szCs w:val="24"/>
              </w:rPr>
              <w:t xml:space="preserve">Vis, at det er </w:t>
            </w:r>
            <w:r w:rsidRPr="006365BC">
              <w:rPr>
                <w:szCs w:val="24"/>
              </w:rPr>
              <w:t>obligatorisk for bruger at skrive fritekst i meddelelsens tekstfelt</w:t>
            </w:r>
            <w:r>
              <w:rPr>
                <w:szCs w:val="24"/>
              </w:rPr>
              <w:t>.</w:t>
            </w:r>
          </w:p>
        </w:tc>
        <w:tc>
          <w:tcPr>
            <w:tcW w:w="2088" w:type="dxa"/>
          </w:tcPr>
          <w:p w14:paraId="722DCE85" w14:textId="77777777" w:rsidR="00A54C7D" w:rsidRDefault="00A54C7D" w:rsidP="00A54C7D"/>
        </w:tc>
        <w:tc>
          <w:tcPr>
            <w:tcW w:w="2969" w:type="dxa"/>
          </w:tcPr>
          <w:p w14:paraId="6258C1BF" w14:textId="77777777" w:rsidR="00A54C7D" w:rsidRDefault="00A54C7D" w:rsidP="00A54C7D">
            <w:r>
              <w:rPr>
                <w:szCs w:val="24"/>
              </w:rPr>
              <w:t xml:space="preserve">Bruger har skrevet fritekst i fritekstfeltet. </w:t>
            </w:r>
          </w:p>
        </w:tc>
        <w:tc>
          <w:tcPr>
            <w:tcW w:w="2725" w:type="dxa"/>
          </w:tcPr>
          <w:p w14:paraId="020D98ED" w14:textId="77777777" w:rsidR="00A54C7D" w:rsidRDefault="00A54C7D" w:rsidP="00A54C7D"/>
        </w:tc>
        <w:tc>
          <w:tcPr>
            <w:tcW w:w="1100" w:type="dxa"/>
          </w:tcPr>
          <w:p w14:paraId="5EB07C16" w14:textId="77777777" w:rsidR="00A54C7D" w:rsidRDefault="00000000" w:rsidP="00A54C7D">
            <w:sdt>
              <w:sdtPr>
                <w:rPr>
                  <w:rFonts w:cstheme="minorHAnsi"/>
                </w:rPr>
                <w:alias w:val="MedCom vurdering"/>
                <w:tag w:val="MedCom vurdering"/>
                <w:id w:val="-2029483141"/>
                <w:placeholder>
                  <w:docPart w:val="8320981CEB6D46D3A440D7ECAF5695ED"/>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A54C7D" w:rsidRPr="00775F80">
                  <w:rPr>
                    <w:rStyle w:val="Pladsholdertekst"/>
                    <w:rFonts w:eastAsia="Calibri"/>
                  </w:rPr>
                  <w:t>Vælg</w:t>
                </w:r>
              </w:sdtContent>
            </w:sdt>
          </w:p>
        </w:tc>
      </w:tr>
      <w:tr w:rsidR="00A536F4" w14:paraId="478B5DD0" w14:textId="77777777" w:rsidTr="00735B00">
        <w:tc>
          <w:tcPr>
            <w:tcW w:w="996" w:type="dxa"/>
          </w:tcPr>
          <w:p w14:paraId="7E57D908" w14:textId="77777777" w:rsidR="00A536F4" w:rsidRDefault="00A536F4" w:rsidP="00A536F4">
            <w:pPr>
              <w:pStyle w:val="Listeafsnit"/>
              <w:numPr>
                <w:ilvl w:val="3"/>
                <w:numId w:val="4"/>
              </w:numPr>
              <w:spacing w:line="240" w:lineRule="auto"/>
            </w:pPr>
          </w:p>
        </w:tc>
        <w:tc>
          <w:tcPr>
            <w:tcW w:w="3725" w:type="dxa"/>
          </w:tcPr>
          <w:p w14:paraId="4EBFF5E5" w14:textId="77777777" w:rsidR="00A536F4" w:rsidRDefault="00A536F4" w:rsidP="00A536F4">
            <w:pPr>
              <w:spacing w:before="60" w:after="120"/>
              <w:rPr>
                <w:szCs w:val="24"/>
              </w:rPr>
            </w:pPr>
            <w:r>
              <w:rPr>
                <w:szCs w:val="24"/>
              </w:rPr>
              <w:t>Vis, at systemet indsætter og viser følgende informationer som afsenders signatur i meddelelsens meddelelsessegment:</w:t>
            </w:r>
          </w:p>
          <w:p w14:paraId="35493014" w14:textId="77777777" w:rsidR="00A536F4" w:rsidRDefault="00A536F4" w:rsidP="00A536F4">
            <w:pPr>
              <w:pStyle w:val="Listeafsnit"/>
              <w:numPr>
                <w:ilvl w:val="0"/>
                <w:numId w:val="13"/>
              </w:numPr>
              <w:spacing w:before="60" w:after="120" w:line="240" w:lineRule="auto"/>
              <w:rPr>
                <w:rFonts w:eastAsia="Times New Roman"/>
                <w:szCs w:val="24"/>
              </w:rPr>
            </w:pPr>
            <w:r w:rsidRPr="000D2FA7">
              <w:rPr>
                <w:rFonts w:eastAsia="Times New Roman"/>
                <w:szCs w:val="24"/>
              </w:rPr>
              <w:t>Dato og tidspunkt</w:t>
            </w:r>
          </w:p>
          <w:p w14:paraId="53C63998" w14:textId="77777777" w:rsidR="00A536F4" w:rsidRDefault="00A536F4" w:rsidP="00A536F4">
            <w:pPr>
              <w:pStyle w:val="Listeafsnit"/>
              <w:numPr>
                <w:ilvl w:val="0"/>
                <w:numId w:val="13"/>
              </w:numPr>
              <w:spacing w:before="60" w:after="120" w:line="240" w:lineRule="auto"/>
              <w:rPr>
                <w:rFonts w:eastAsia="Times New Roman"/>
                <w:szCs w:val="24"/>
              </w:rPr>
            </w:pPr>
            <w:r>
              <w:rPr>
                <w:rFonts w:eastAsia="Times New Roman"/>
                <w:szCs w:val="24"/>
              </w:rPr>
              <w:t>Forfatters n</w:t>
            </w:r>
            <w:r w:rsidRPr="000D2FA7">
              <w:rPr>
                <w:rFonts w:eastAsia="Times New Roman"/>
                <w:szCs w:val="24"/>
              </w:rPr>
              <w:t>avn</w:t>
            </w:r>
          </w:p>
          <w:p w14:paraId="769C5D3F" w14:textId="77777777" w:rsidR="00A536F4" w:rsidRDefault="00A536F4" w:rsidP="00A536F4">
            <w:pPr>
              <w:pStyle w:val="Listeafsnit"/>
              <w:numPr>
                <w:ilvl w:val="0"/>
                <w:numId w:val="13"/>
              </w:numPr>
              <w:spacing w:before="60" w:after="120" w:line="240" w:lineRule="auto"/>
              <w:rPr>
                <w:rFonts w:eastAsia="Times New Roman"/>
                <w:szCs w:val="24"/>
              </w:rPr>
            </w:pPr>
            <w:r w:rsidRPr="000D2FA7">
              <w:rPr>
                <w:rFonts w:eastAsia="Times New Roman"/>
                <w:szCs w:val="24"/>
              </w:rPr>
              <w:t>Stillingsbetegnelse</w:t>
            </w:r>
          </w:p>
          <w:p w14:paraId="67B242B4" w14:textId="77777777" w:rsidR="00A536F4" w:rsidRPr="00FA4033" w:rsidRDefault="00A536F4" w:rsidP="00A536F4">
            <w:pPr>
              <w:pStyle w:val="Listeafsnit"/>
              <w:numPr>
                <w:ilvl w:val="0"/>
                <w:numId w:val="13"/>
              </w:numPr>
              <w:spacing w:before="60" w:after="120" w:line="240" w:lineRule="auto"/>
              <w:rPr>
                <w:rFonts w:eastAsia="Times New Roman"/>
                <w:szCs w:val="24"/>
              </w:rPr>
            </w:pPr>
            <w:r w:rsidRPr="00FA4033">
              <w:rPr>
                <w:rFonts w:eastAsia="Times New Roman"/>
                <w:szCs w:val="24"/>
              </w:rPr>
              <w:t>Relevant telefonnummer</w:t>
            </w:r>
            <w:r w:rsidRPr="00FA4033">
              <w:rPr>
                <w:rFonts w:eastAsia="Times New Roman"/>
              </w:rPr>
              <w:t xml:space="preserve"> </w:t>
            </w:r>
          </w:p>
          <w:p w14:paraId="008105EB" w14:textId="4A60C7BF" w:rsidR="00A536F4" w:rsidRDefault="00A536F4" w:rsidP="00A536F4"/>
        </w:tc>
        <w:tc>
          <w:tcPr>
            <w:tcW w:w="2088" w:type="dxa"/>
          </w:tcPr>
          <w:p w14:paraId="70CCC775" w14:textId="77777777" w:rsidR="00A536F4" w:rsidRDefault="00A536F4" w:rsidP="00A536F4"/>
        </w:tc>
        <w:tc>
          <w:tcPr>
            <w:tcW w:w="2969" w:type="dxa"/>
          </w:tcPr>
          <w:p w14:paraId="2977751A" w14:textId="77777777" w:rsidR="00A536F4" w:rsidRDefault="00A536F4" w:rsidP="00A536F4">
            <w:pPr>
              <w:spacing w:before="60" w:after="120"/>
              <w:rPr>
                <w:szCs w:val="24"/>
              </w:rPr>
            </w:pPr>
            <w:r>
              <w:rPr>
                <w:szCs w:val="24"/>
              </w:rPr>
              <w:t xml:space="preserve">Signatur på forfatter af meddelelsen </w:t>
            </w:r>
            <w:r w:rsidRPr="000D2FA7">
              <w:rPr>
                <w:szCs w:val="24"/>
              </w:rPr>
              <w:t xml:space="preserve">er indsat og synligt </w:t>
            </w:r>
            <w:r>
              <w:rPr>
                <w:szCs w:val="24"/>
              </w:rPr>
              <w:t xml:space="preserve">for bruger </w:t>
            </w:r>
            <w:r w:rsidRPr="000D2FA7">
              <w:rPr>
                <w:szCs w:val="24"/>
              </w:rPr>
              <w:t>i meddelelsen</w:t>
            </w:r>
            <w:r>
              <w:rPr>
                <w:szCs w:val="24"/>
              </w:rPr>
              <w:t>s meddelelsessegment</w:t>
            </w:r>
            <w:r w:rsidRPr="000D2FA7">
              <w:rPr>
                <w:szCs w:val="24"/>
              </w:rPr>
              <w:t>:</w:t>
            </w:r>
          </w:p>
          <w:p w14:paraId="66D43126" w14:textId="77777777" w:rsidR="00A536F4" w:rsidRDefault="00A536F4" w:rsidP="00A536F4">
            <w:pPr>
              <w:pStyle w:val="Listeafsnit"/>
              <w:numPr>
                <w:ilvl w:val="0"/>
                <w:numId w:val="13"/>
              </w:numPr>
              <w:spacing w:before="60" w:after="120" w:line="240" w:lineRule="auto"/>
              <w:rPr>
                <w:rFonts w:eastAsia="Times New Roman"/>
                <w:szCs w:val="24"/>
              </w:rPr>
            </w:pPr>
            <w:r w:rsidRPr="000D2FA7">
              <w:rPr>
                <w:rFonts w:eastAsia="Times New Roman"/>
                <w:szCs w:val="24"/>
              </w:rPr>
              <w:t>Dato og tidspunkt</w:t>
            </w:r>
          </w:p>
          <w:p w14:paraId="756E5C50" w14:textId="77777777" w:rsidR="00A536F4" w:rsidRDefault="00A536F4" w:rsidP="00A536F4">
            <w:pPr>
              <w:pStyle w:val="Listeafsnit"/>
              <w:numPr>
                <w:ilvl w:val="0"/>
                <w:numId w:val="13"/>
              </w:numPr>
              <w:spacing w:before="60" w:after="120" w:line="240" w:lineRule="auto"/>
              <w:rPr>
                <w:rFonts w:eastAsia="Times New Roman"/>
                <w:szCs w:val="24"/>
              </w:rPr>
            </w:pPr>
            <w:r>
              <w:rPr>
                <w:rFonts w:eastAsia="Times New Roman"/>
                <w:szCs w:val="24"/>
              </w:rPr>
              <w:t>Forfatters n</w:t>
            </w:r>
            <w:r w:rsidRPr="000D2FA7">
              <w:rPr>
                <w:rFonts w:eastAsia="Times New Roman"/>
                <w:szCs w:val="24"/>
              </w:rPr>
              <w:t>avn</w:t>
            </w:r>
          </w:p>
          <w:p w14:paraId="25D85D47" w14:textId="77777777" w:rsidR="00A536F4" w:rsidRDefault="00A536F4" w:rsidP="00A536F4">
            <w:pPr>
              <w:pStyle w:val="Listeafsnit"/>
              <w:numPr>
                <w:ilvl w:val="0"/>
                <w:numId w:val="13"/>
              </w:numPr>
              <w:spacing w:before="60" w:after="120" w:line="240" w:lineRule="auto"/>
              <w:rPr>
                <w:rFonts w:eastAsia="Times New Roman"/>
                <w:szCs w:val="24"/>
              </w:rPr>
            </w:pPr>
            <w:r w:rsidRPr="000D2FA7">
              <w:rPr>
                <w:rFonts w:eastAsia="Times New Roman"/>
                <w:szCs w:val="24"/>
              </w:rPr>
              <w:t>Stillingsbetegnelse</w:t>
            </w:r>
          </w:p>
          <w:p w14:paraId="2EBCB4DE" w14:textId="787F3C24" w:rsidR="00A536F4" w:rsidRPr="00C2432C" w:rsidRDefault="00A536F4" w:rsidP="00A536F4">
            <w:pPr>
              <w:pStyle w:val="Listeafsnit"/>
              <w:keepNext/>
              <w:numPr>
                <w:ilvl w:val="0"/>
                <w:numId w:val="13"/>
              </w:numPr>
              <w:spacing w:before="60" w:after="120" w:line="240" w:lineRule="auto"/>
              <w:rPr>
                <w:rFonts w:eastAsia="Times New Roman"/>
                <w:szCs w:val="24"/>
              </w:rPr>
            </w:pPr>
            <w:r w:rsidRPr="00FA4033">
              <w:rPr>
                <w:rFonts w:eastAsia="Times New Roman"/>
                <w:szCs w:val="24"/>
              </w:rPr>
              <w:t>Relevant telefonnummer</w:t>
            </w:r>
            <w:r w:rsidRPr="00FA4033">
              <w:rPr>
                <w:rFonts w:eastAsia="Times New Roman"/>
              </w:rPr>
              <w:t xml:space="preserve"> </w:t>
            </w:r>
          </w:p>
        </w:tc>
        <w:tc>
          <w:tcPr>
            <w:tcW w:w="2725" w:type="dxa"/>
          </w:tcPr>
          <w:p w14:paraId="18737E85" w14:textId="77777777" w:rsidR="00A536F4" w:rsidRDefault="00A536F4" w:rsidP="00A536F4"/>
        </w:tc>
        <w:tc>
          <w:tcPr>
            <w:tcW w:w="1100" w:type="dxa"/>
          </w:tcPr>
          <w:p w14:paraId="21C96DF0" w14:textId="77777777" w:rsidR="00A536F4" w:rsidRDefault="00000000" w:rsidP="00A536F4">
            <w:sdt>
              <w:sdtPr>
                <w:rPr>
                  <w:rFonts w:cstheme="minorHAnsi"/>
                </w:rPr>
                <w:alias w:val="MedCom vurdering"/>
                <w:tag w:val="MedCom vurdering"/>
                <w:id w:val="1143621898"/>
                <w:placeholder>
                  <w:docPart w:val="D4BFA079E1154F9BB1E21D03A9F1246C"/>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A536F4" w:rsidRPr="00775F80">
                  <w:rPr>
                    <w:rStyle w:val="Pladsholdertekst"/>
                    <w:rFonts w:eastAsia="Calibri"/>
                  </w:rPr>
                  <w:t>Vælg</w:t>
                </w:r>
              </w:sdtContent>
            </w:sdt>
          </w:p>
        </w:tc>
      </w:tr>
      <w:tr w:rsidR="00D0010F" w14:paraId="18E93EB8" w14:textId="77777777" w:rsidTr="00735B00">
        <w:tc>
          <w:tcPr>
            <w:tcW w:w="996" w:type="dxa"/>
          </w:tcPr>
          <w:p w14:paraId="489AD54B" w14:textId="77777777" w:rsidR="00D0010F" w:rsidRDefault="00D0010F" w:rsidP="00D0010F">
            <w:pPr>
              <w:pStyle w:val="Listeafsnit"/>
              <w:numPr>
                <w:ilvl w:val="3"/>
                <w:numId w:val="4"/>
              </w:numPr>
              <w:spacing w:line="240" w:lineRule="auto"/>
            </w:pPr>
            <w:bookmarkStart w:id="58" w:name="_Ref122507391"/>
          </w:p>
        </w:tc>
        <w:bookmarkEnd w:id="58"/>
        <w:tc>
          <w:tcPr>
            <w:tcW w:w="3725" w:type="dxa"/>
          </w:tcPr>
          <w:p w14:paraId="76F58B30" w14:textId="54D65A49" w:rsidR="00D0010F" w:rsidRDefault="00D0010F" w:rsidP="00D0010F">
            <w:r>
              <w:rPr>
                <w:szCs w:val="24"/>
              </w:rPr>
              <w:t>Send meddelelsen</w:t>
            </w:r>
            <w:r w:rsidRPr="00A74A7C">
              <w:rPr>
                <w:szCs w:val="24"/>
              </w:rPr>
              <w:t xml:space="preserve"> </w:t>
            </w:r>
            <w:r>
              <w:rPr>
                <w:szCs w:val="24"/>
              </w:rPr>
              <w:t xml:space="preserve">til rette modtager, når meddelelsen lever op til kravene for udfyldelse samt maks. begrænsning på 100 MB og inkluderer korrekte tekniske referencer. </w:t>
            </w:r>
          </w:p>
        </w:tc>
        <w:tc>
          <w:tcPr>
            <w:tcW w:w="2088" w:type="dxa"/>
          </w:tcPr>
          <w:p w14:paraId="44E9B4B0" w14:textId="77777777" w:rsidR="00D0010F" w:rsidRDefault="00D0010F" w:rsidP="00D0010F"/>
        </w:tc>
        <w:tc>
          <w:tcPr>
            <w:tcW w:w="2969" w:type="dxa"/>
          </w:tcPr>
          <w:p w14:paraId="54C58E57" w14:textId="2CC9DA0E" w:rsidR="00D0010F" w:rsidRPr="009C4B23" w:rsidRDefault="00D0010F" w:rsidP="00D0010F">
            <w:pPr>
              <w:keepNext/>
              <w:spacing w:before="60" w:after="120"/>
              <w:rPr>
                <w:szCs w:val="24"/>
              </w:rPr>
            </w:pPr>
            <w:r>
              <w:t xml:space="preserve">Meddelelsen er udfyldt korrekt og er sendt til rette modtager. </w:t>
            </w:r>
          </w:p>
        </w:tc>
        <w:tc>
          <w:tcPr>
            <w:tcW w:w="2725" w:type="dxa"/>
          </w:tcPr>
          <w:p w14:paraId="39F2879B" w14:textId="77777777" w:rsidR="00D0010F" w:rsidRDefault="00D0010F" w:rsidP="00D0010F"/>
        </w:tc>
        <w:tc>
          <w:tcPr>
            <w:tcW w:w="1100" w:type="dxa"/>
          </w:tcPr>
          <w:p w14:paraId="284923A5" w14:textId="2EEB9AE3" w:rsidR="00D0010F" w:rsidRDefault="00000000" w:rsidP="00D0010F">
            <w:pPr>
              <w:rPr>
                <w:rFonts w:cstheme="minorHAnsi"/>
              </w:rPr>
            </w:pPr>
            <w:sdt>
              <w:sdtPr>
                <w:rPr>
                  <w:rFonts w:cstheme="minorHAnsi"/>
                </w:rPr>
                <w:alias w:val="MedCom vurdering"/>
                <w:tag w:val="MedCom vurdering"/>
                <w:id w:val="389853912"/>
                <w:placeholder>
                  <w:docPart w:val="BEEAF566CFBF4713B403536A0051A550"/>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D0010F" w:rsidRPr="00775F80">
                  <w:rPr>
                    <w:rStyle w:val="Pladsholdertekst"/>
                    <w:rFonts w:eastAsia="Calibri"/>
                  </w:rPr>
                  <w:t>Vælg</w:t>
                </w:r>
              </w:sdtContent>
            </w:sdt>
          </w:p>
        </w:tc>
      </w:tr>
    </w:tbl>
    <w:p w14:paraId="7B729203" w14:textId="77777777" w:rsidR="00B16DEA" w:rsidRDefault="00B16DEA" w:rsidP="00B16DEA">
      <w:bookmarkStart w:id="59" w:name="_Ref126225864"/>
    </w:p>
    <w:p w14:paraId="5F30138A" w14:textId="77777777" w:rsidR="00B16DEA" w:rsidRDefault="00B16DEA">
      <w:pPr>
        <w:rPr>
          <w:rFonts w:asciiTheme="majorHAnsi" w:eastAsiaTheme="majorEastAsia" w:hAnsiTheme="majorHAnsi" w:cstheme="majorBidi"/>
          <w:color w:val="1F3763" w:themeColor="accent1" w:themeShade="7F"/>
          <w:sz w:val="24"/>
          <w:szCs w:val="24"/>
        </w:rPr>
      </w:pPr>
      <w:r>
        <w:br w:type="page"/>
      </w:r>
    </w:p>
    <w:p w14:paraId="62A20888" w14:textId="75587FE9" w:rsidR="003C4709" w:rsidRDefault="003C4709" w:rsidP="003C4709">
      <w:pPr>
        <w:pStyle w:val="Overskrift3"/>
        <w:numPr>
          <w:ilvl w:val="2"/>
          <w:numId w:val="4"/>
        </w:numPr>
      </w:pPr>
      <w:bookmarkStart w:id="60" w:name="_Ref130819398"/>
      <w:r>
        <w:lastRenderedPageBreak/>
        <w:t>S2: Besvar CareCommunication</w:t>
      </w:r>
      <w:bookmarkEnd w:id="59"/>
      <w:bookmarkEnd w:id="60"/>
      <w:r>
        <w:t xml:space="preserve"> </w:t>
      </w:r>
    </w:p>
    <w:tbl>
      <w:tblPr>
        <w:tblStyle w:val="Tabel-Gitter"/>
        <w:tblW w:w="13603" w:type="dxa"/>
        <w:tblLook w:val="04A0" w:firstRow="1" w:lastRow="0" w:firstColumn="1" w:lastColumn="0" w:noHBand="0" w:noVBand="1"/>
      </w:tblPr>
      <w:tblGrid>
        <w:gridCol w:w="996"/>
        <w:gridCol w:w="3725"/>
        <w:gridCol w:w="2088"/>
        <w:gridCol w:w="2969"/>
        <w:gridCol w:w="2725"/>
        <w:gridCol w:w="1100"/>
      </w:tblGrid>
      <w:tr w:rsidR="00115D1F" w14:paraId="0171EC04" w14:textId="77777777" w:rsidTr="00282987">
        <w:trPr>
          <w:tblHeader/>
        </w:trPr>
        <w:tc>
          <w:tcPr>
            <w:tcW w:w="996" w:type="dxa"/>
            <w:shd w:val="clear" w:color="auto" w:fill="152F4A"/>
          </w:tcPr>
          <w:p w14:paraId="434587A5" w14:textId="4A259093" w:rsidR="00115D1F" w:rsidRPr="00115D1F" w:rsidRDefault="00115D1F" w:rsidP="00432D49">
            <w:pPr>
              <w:keepNext/>
              <w:rPr>
                <w:b/>
                <w:bCs/>
              </w:rPr>
            </w:pPr>
            <w:r w:rsidRPr="00115D1F">
              <w:rPr>
                <w:b/>
                <w:bCs/>
                <w:color w:val="FFFFFF" w:themeColor="background1"/>
              </w:rPr>
              <w:t>Teststep #</w:t>
            </w:r>
          </w:p>
        </w:tc>
        <w:tc>
          <w:tcPr>
            <w:tcW w:w="3725" w:type="dxa"/>
            <w:shd w:val="clear" w:color="auto" w:fill="152F4A"/>
          </w:tcPr>
          <w:p w14:paraId="5D718AC6" w14:textId="0742E1DC" w:rsidR="00115D1F" w:rsidRDefault="00115D1F" w:rsidP="00432D49">
            <w:pPr>
              <w:keepNext/>
              <w:rPr>
                <w:rFonts w:cs="Calibri"/>
                <w:szCs w:val="24"/>
              </w:rPr>
            </w:pPr>
            <w:r w:rsidRPr="003636DE">
              <w:rPr>
                <w:rFonts w:cs="Calibri"/>
                <w:b/>
                <w:bCs/>
                <w:color w:val="FFFFFF"/>
                <w:szCs w:val="24"/>
              </w:rPr>
              <w:t>Handling</w:t>
            </w:r>
          </w:p>
        </w:tc>
        <w:tc>
          <w:tcPr>
            <w:tcW w:w="2088" w:type="dxa"/>
            <w:shd w:val="clear" w:color="auto" w:fill="152F4A"/>
          </w:tcPr>
          <w:p w14:paraId="67E5B2DB" w14:textId="2BDF6E3E" w:rsidR="00115D1F" w:rsidRPr="00135410" w:rsidRDefault="00115D1F" w:rsidP="00432D49">
            <w:pPr>
              <w:keepNext/>
              <w:rPr>
                <w:color w:val="3B3838" w:themeColor="background2" w:themeShade="40"/>
                <w:sz w:val="18"/>
                <w:szCs w:val="18"/>
              </w:rPr>
            </w:pPr>
            <w:r w:rsidRPr="003636DE">
              <w:rPr>
                <w:rFonts w:cs="Calibri"/>
                <w:b/>
                <w:bCs/>
                <w:color w:val="FFFFFF"/>
                <w:szCs w:val="24"/>
              </w:rPr>
              <w:t>Testdata</w:t>
            </w:r>
            <w:r>
              <w:rPr>
                <w:rFonts w:cs="Calibri"/>
                <w:b/>
                <w:bCs/>
                <w:color w:val="FFFFFF"/>
                <w:szCs w:val="24"/>
              </w:rPr>
              <w:t>/testperson</w:t>
            </w:r>
          </w:p>
        </w:tc>
        <w:tc>
          <w:tcPr>
            <w:tcW w:w="2969" w:type="dxa"/>
            <w:shd w:val="clear" w:color="auto" w:fill="152F4A"/>
          </w:tcPr>
          <w:p w14:paraId="720B6F18" w14:textId="359518A4" w:rsidR="00115D1F" w:rsidRDefault="00115D1F" w:rsidP="00432D49">
            <w:pPr>
              <w:keepNext/>
              <w:spacing w:before="60" w:after="120"/>
              <w:rPr>
                <w:szCs w:val="24"/>
              </w:rPr>
            </w:pPr>
            <w:r w:rsidRPr="003636DE">
              <w:rPr>
                <w:rFonts w:cs="Calibri"/>
                <w:b/>
                <w:bCs/>
                <w:color w:val="FFFFFF"/>
                <w:szCs w:val="24"/>
              </w:rPr>
              <w:t>Forventet resultat</w:t>
            </w:r>
          </w:p>
        </w:tc>
        <w:tc>
          <w:tcPr>
            <w:tcW w:w="2725" w:type="dxa"/>
            <w:shd w:val="clear" w:color="auto" w:fill="152F4A"/>
          </w:tcPr>
          <w:p w14:paraId="3BB1EF5E" w14:textId="33DF166F" w:rsidR="00115D1F" w:rsidRDefault="00115D1F" w:rsidP="00432D49">
            <w:pPr>
              <w:keepNext/>
            </w:pPr>
            <w:r w:rsidRPr="003636DE">
              <w:rPr>
                <w:rFonts w:cs="Calibri"/>
                <w:b/>
                <w:bCs/>
                <w:color w:val="FFFFFF"/>
                <w:szCs w:val="24"/>
              </w:rPr>
              <w:t>Aktuelt resultat</w:t>
            </w:r>
          </w:p>
        </w:tc>
        <w:tc>
          <w:tcPr>
            <w:tcW w:w="1100" w:type="dxa"/>
            <w:shd w:val="clear" w:color="auto" w:fill="152F4A"/>
          </w:tcPr>
          <w:p w14:paraId="3438C888" w14:textId="106C6569" w:rsidR="00115D1F" w:rsidRDefault="00115D1F" w:rsidP="00432D49">
            <w:pPr>
              <w:keepNext/>
              <w:rPr>
                <w:rFonts w:cstheme="minorHAnsi"/>
              </w:rPr>
            </w:pPr>
            <w:r w:rsidRPr="003636DE">
              <w:rPr>
                <w:rFonts w:cs="Calibri"/>
                <w:b/>
                <w:bCs/>
                <w:color w:val="FFFFFF"/>
                <w:szCs w:val="24"/>
              </w:rPr>
              <w:t>MedCom vurdering</w:t>
            </w:r>
          </w:p>
        </w:tc>
      </w:tr>
      <w:tr w:rsidR="00115D1F" w14:paraId="0CC5D7BF" w14:textId="77777777" w:rsidTr="00F66DAE">
        <w:tc>
          <w:tcPr>
            <w:tcW w:w="996" w:type="dxa"/>
          </w:tcPr>
          <w:p w14:paraId="1F839FCA" w14:textId="77777777" w:rsidR="00115D1F" w:rsidRDefault="00115D1F" w:rsidP="00432D49">
            <w:pPr>
              <w:pStyle w:val="Listeafsnit"/>
              <w:keepNext/>
              <w:numPr>
                <w:ilvl w:val="3"/>
                <w:numId w:val="4"/>
              </w:numPr>
              <w:spacing w:line="240" w:lineRule="auto"/>
            </w:pPr>
            <w:bookmarkStart w:id="61" w:name="_Ref121748962"/>
          </w:p>
        </w:tc>
        <w:bookmarkEnd w:id="61"/>
        <w:tc>
          <w:tcPr>
            <w:tcW w:w="3725" w:type="dxa"/>
          </w:tcPr>
          <w:p w14:paraId="1795CAEC" w14:textId="79526D83" w:rsidR="00115D1F" w:rsidRPr="00A74A7C" w:rsidRDefault="00115D1F" w:rsidP="00432D49">
            <w:pPr>
              <w:keepNext/>
              <w:rPr>
                <w:szCs w:val="24"/>
              </w:rPr>
            </w:pPr>
            <w:r>
              <w:rPr>
                <w:rFonts w:cs="Calibri"/>
                <w:szCs w:val="24"/>
              </w:rPr>
              <w:t>Vis, at der er</w:t>
            </w:r>
            <w:r w:rsidRPr="00D90A48">
              <w:rPr>
                <w:rFonts w:cs="Calibri"/>
                <w:szCs w:val="24"/>
              </w:rPr>
              <w:t xml:space="preserve"> modtage</w:t>
            </w:r>
            <w:r>
              <w:rPr>
                <w:rFonts w:cs="Calibri"/>
                <w:szCs w:val="24"/>
              </w:rPr>
              <w:t>t</w:t>
            </w:r>
            <w:r w:rsidRPr="00D90A48">
              <w:rPr>
                <w:rFonts w:cs="Calibri"/>
                <w:szCs w:val="24"/>
              </w:rPr>
              <w:t xml:space="preserve"> en CareCommunication meddelelse</w:t>
            </w:r>
            <w:r>
              <w:rPr>
                <w:rFonts w:cs="Calibri"/>
                <w:szCs w:val="24"/>
              </w:rPr>
              <w:t>.</w:t>
            </w:r>
            <w:r w:rsidR="00020F5E">
              <w:rPr>
                <w:rFonts w:cs="Calibri"/>
                <w:szCs w:val="24"/>
              </w:rPr>
              <w:t xml:space="preserve"> </w:t>
            </w:r>
          </w:p>
        </w:tc>
        <w:tc>
          <w:tcPr>
            <w:tcW w:w="2088" w:type="dxa"/>
          </w:tcPr>
          <w:p w14:paraId="68967E99" w14:textId="3D781BE2" w:rsidR="00115D1F" w:rsidRDefault="00115D1F" w:rsidP="00432D49">
            <w:pPr>
              <w:keepNext/>
            </w:pPr>
          </w:p>
        </w:tc>
        <w:tc>
          <w:tcPr>
            <w:tcW w:w="2969" w:type="dxa"/>
          </w:tcPr>
          <w:p w14:paraId="39468D27" w14:textId="2E54559A" w:rsidR="00332EFB" w:rsidRDefault="00BE4884" w:rsidP="00432D49">
            <w:pPr>
              <w:keepNext/>
              <w:spacing w:before="60"/>
              <w:rPr>
                <w:szCs w:val="24"/>
              </w:rPr>
            </w:pPr>
            <w:r>
              <w:rPr>
                <w:szCs w:val="24"/>
              </w:rPr>
              <w:t>SUT</w:t>
            </w:r>
            <w:r w:rsidR="00332EFB" w:rsidRPr="004F1AD9">
              <w:rPr>
                <w:szCs w:val="24"/>
              </w:rPr>
              <w:t xml:space="preserve"> har notificeret bruger om en modtaget </w:t>
            </w:r>
            <w:r w:rsidR="00332EFB">
              <w:rPr>
                <w:szCs w:val="24"/>
              </w:rPr>
              <w:t>CareCommunication</w:t>
            </w:r>
            <w:r w:rsidR="00332EFB" w:rsidRPr="004F1AD9">
              <w:rPr>
                <w:szCs w:val="24"/>
              </w:rPr>
              <w:t>.</w:t>
            </w:r>
          </w:p>
          <w:p w14:paraId="70839CA1" w14:textId="0C5B4BC3" w:rsidR="00115D1F" w:rsidRDefault="00115D1F" w:rsidP="00432D49">
            <w:pPr>
              <w:keepNext/>
              <w:spacing w:before="60" w:after="120"/>
            </w:pPr>
          </w:p>
        </w:tc>
        <w:tc>
          <w:tcPr>
            <w:tcW w:w="2725" w:type="dxa"/>
          </w:tcPr>
          <w:p w14:paraId="041CBFA8" w14:textId="77777777" w:rsidR="00115D1F" w:rsidRDefault="00115D1F" w:rsidP="00432D49">
            <w:pPr>
              <w:keepNext/>
            </w:pPr>
          </w:p>
        </w:tc>
        <w:tc>
          <w:tcPr>
            <w:tcW w:w="1100" w:type="dxa"/>
          </w:tcPr>
          <w:p w14:paraId="5DF14A8C" w14:textId="295965CD" w:rsidR="00115D1F" w:rsidRDefault="00000000" w:rsidP="00432D49">
            <w:pPr>
              <w:keepNext/>
              <w:rPr>
                <w:rFonts w:cstheme="minorHAnsi"/>
              </w:rPr>
            </w:pPr>
            <w:sdt>
              <w:sdtPr>
                <w:rPr>
                  <w:rFonts w:cstheme="minorHAnsi"/>
                </w:rPr>
                <w:alias w:val="MedCom vurdering"/>
                <w:tag w:val="MedCom vurdering"/>
                <w:id w:val="-890882230"/>
                <w:placeholder>
                  <w:docPart w:val="5027188F71914F4F94C809AB57076E1A"/>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115D1F" w:rsidRPr="00775F80">
                  <w:rPr>
                    <w:rStyle w:val="Pladsholdertekst"/>
                    <w:rFonts w:eastAsia="Calibri"/>
                  </w:rPr>
                  <w:t>Vælg</w:t>
                </w:r>
              </w:sdtContent>
            </w:sdt>
          </w:p>
        </w:tc>
      </w:tr>
      <w:tr w:rsidR="00C82290" w14:paraId="00481747" w14:textId="77777777" w:rsidTr="00F66DAE">
        <w:tc>
          <w:tcPr>
            <w:tcW w:w="996" w:type="dxa"/>
          </w:tcPr>
          <w:p w14:paraId="218041D3" w14:textId="77777777" w:rsidR="00C82290" w:rsidRDefault="00C82290" w:rsidP="00115D1F">
            <w:pPr>
              <w:pStyle w:val="Listeafsnit"/>
              <w:numPr>
                <w:ilvl w:val="3"/>
                <w:numId w:val="4"/>
              </w:numPr>
              <w:spacing w:line="240" w:lineRule="auto"/>
            </w:pPr>
            <w:bookmarkStart w:id="62" w:name="_Ref121748896"/>
          </w:p>
        </w:tc>
        <w:bookmarkEnd w:id="62"/>
        <w:tc>
          <w:tcPr>
            <w:tcW w:w="3725" w:type="dxa"/>
          </w:tcPr>
          <w:p w14:paraId="506A095A" w14:textId="5BC352FF" w:rsidR="00C82290" w:rsidRDefault="007842AB" w:rsidP="00115D1F">
            <w:pPr>
              <w:rPr>
                <w:rFonts w:cs="Calibri"/>
                <w:szCs w:val="24"/>
              </w:rPr>
            </w:pPr>
            <w:r>
              <w:rPr>
                <w:rFonts w:cs="Calibri"/>
                <w:szCs w:val="24"/>
              </w:rPr>
              <w:t xml:space="preserve">Vis, at bruger </w:t>
            </w:r>
            <w:r w:rsidR="00332EFB">
              <w:rPr>
                <w:rFonts w:cs="Calibri"/>
                <w:szCs w:val="24"/>
              </w:rPr>
              <w:t>vælger at</w:t>
            </w:r>
            <w:r>
              <w:rPr>
                <w:rFonts w:cs="Calibri"/>
                <w:szCs w:val="24"/>
              </w:rPr>
              <w:t xml:space="preserve"> besvare den modtagne CareCommunication</w:t>
            </w:r>
            <w:r w:rsidR="00837761">
              <w:rPr>
                <w:rFonts w:cs="Calibri"/>
                <w:szCs w:val="24"/>
              </w:rPr>
              <w:t>.</w:t>
            </w:r>
          </w:p>
        </w:tc>
        <w:tc>
          <w:tcPr>
            <w:tcW w:w="2088" w:type="dxa"/>
          </w:tcPr>
          <w:p w14:paraId="0EF5A966" w14:textId="77777777" w:rsidR="00C82290" w:rsidRDefault="00C82290" w:rsidP="00115D1F"/>
        </w:tc>
        <w:tc>
          <w:tcPr>
            <w:tcW w:w="2969" w:type="dxa"/>
          </w:tcPr>
          <w:p w14:paraId="01707085" w14:textId="0AA2E2F0" w:rsidR="00C82290" w:rsidRDefault="007842AB" w:rsidP="00115D1F">
            <w:pPr>
              <w:keepNext/>
              <w:spacing w:before="60" w:after="120"/>
            </w:pPr>
            <w:r>
              <w:t>Bruger har valgt at besvare den modtagne meddelelse</w:t>
            </w:r>
            <w:r w:rsidR="00837761">
              <w:t>.</w:t>
            </w:r>
          </w:p>
        </w:tc>
        <w:tc>
          <w:tcPr>
            <w:tcW w:w="2725" w:type="dxa"/>
          </w:tcPr>
          <w:p w14:paraId="51995636" w14:textId="77777777" w:rsidR="00C82290" w:rsidRDefault="00C82290" w:rsidP="00115D1F"/>
        </w:tc>
        <w:tc>
          <w:tcPr>
            <w:tcW w:w="1100" w:type="dxa"/>
          </w:tcPr>
          <w:p w14:paraId="028D42CB" w14:textId="6F5B4858" w:rsidR="00C82290" w:rsidRDefault="00000000" w:rsidP="00115D1F">
            <w:pPr>
              <w:rPr>
                <w:rFonts w:cstheme="minorHAnsi"/>
              </w:rPr>
            </w:pPr>
            <w:sdt>
              <w:sdtPr>
                <w:rPr>
                  <w:rFonts w:cstheme="minorHAnsi"/>
                </w:rPr>
                <w:alias w:val="MedCom vurdering"/>
                <w:tag w:val="MedCom vurdering"/>
                <w:id w:val="1176848166"/>
                <w:placeholder>
                  <w:docPart w:val="3622B9C901B64382ADB459C82D86CEB2"/>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340573" w:rsidRPr="00775F80">
                  <w:rPr>
                    <w:rStyle w:val="Pladsholdertekst"/>
                    <w:rFonts w:eastAsia="Calibri"/>
                  </w:rPr>
                  <w:t>Vælg</w:t>
                </w:r>
              </w:sdtContent>
            </w:sdt>
          </w:p>
        </w:tc>
      </w:tr>
      <w:tr w:rsidR="00340573" w14:paraId="7B13416D" w14:textId="77777777" w:rsidTr="00F66DAE">
        <w:tc>
          <w:tcPr>
            <w:tcW w:w="996" w:type="dxa"/>
          </w:tcPr>
          <w:p w14:paraId="15786778" w14:textId="77777777" w:rsidR="00340573" w:rsidRDefault="00340573" w:rsidP="00115D1F">
            <w:pPr>
              <w:pStyle w:val="Listeafsnit"/>
              <w:numPr>
                <w:ilvl w:val="3"/>
                <w:numId w:val="4"/>
              </w:numPr>
              <w:spacing w:line="240" w:lineRule="auto"/>
            </w:pPr>
          </w:p>
        </w:tc>
        <w:tc>
          <w:tcPr>
            <w:tcW w:w="3725" w:type="dxa"/>
          </w:tcPr>
          <w:p w14:paraId="36E73754" w14:textId="3432F71D" w:rsidR="00340573" w:rsidRPr="00340573" w:rsidRDefault="00340573" w:rsidP="00340573">
            <w:pPr>
              <w:rPr>
                <w:rFonts w:cs="Calibri"/>
                <w:szCs w:val="24"/>
              </w:rPr>
            </w:pPr>
            <w:r>
              <w:rPr>
                <w:rFonts w:cs="Calibri"/>
                <w:szCs w:val="24"/>
              </w:rPr>
              <w:t xml:space="preserve">Vis, at </w:t>
            </w:r>
            <w:r w:rsidR="00BE4884">
              <w:rPr>
                <w:rFonts w:cs="Calibri"/>
                <w:szCs w:val="24"/>
              </w:rPr>
              <w:t>SUT</w:t>
            </w:r>
            <w:r w:rsidRPr="00340573">
              <w:rPr>
                <w:rFonts w:cs="Calibri"/>
                <w:szCs w:val="24"/>
              </w:rPr>
              <w:t xml:space="preserve"> automatisk </w:t>
            </w:r>
            <w:r>
              <w:rPr>
                <w:rFonts w:cs="Calibri"/>
                <w:szCs w:val="24"/>
              </w:rPr>
              <w:t xml:space="preserve">indsætter </w:t>
            </w:r>
            <w:r w:rsidRPr="00340573">
              <w:rPr>
                <w:rFonts w:cs="Calibri"/>
                <w:szCs w:val="24"/>
              </w:rPr>
              <w:t>referencer til de</w:t>
            </w:r>
          </w:p>
          <w:p w14:paraId="47261174" w14:textId="6F53E770" w:rsidR="00340573" w:rsidRDefault="00340573" w:rsidP="008E5C36">
            <w:pPr>
              <w:rPr>
                <w:rFonts w:cs="Calibri"/>
                <w:szCs w:val="24"/>
              </w:rPr>
            </w:pPr>
            <w:r w:rsidRPr="00340573">
              <w:rPr>
                <w:rFonts w:cs="Calibri"/>
                <w:szCs w:val="24"/>
              </w:rPr>
              <w:t xml:space="preserve">forudgående meddelelser fra samme </w:t>
            </w:r>
            <w:proofErr w:type="spellStart"/>
            <w:r w:rsidRPr="00340573">
              <w:rPr>
                <w:rFonts w:cs="Calibri"/>
                <w:szCs w:val="24"/>
              </w:rPr>
              <w:t>kommunikationsflow</w:t>
            </w:r>
            <w:proofErr w:type="spellEnd"/>
            <w:r w:rsidRPr="00340573">
              <w:rPr>
                <w:rFonts w:cs="Calibri"/>
                <w:szCs w:val="24"/>
              </w:rPr>
              <w:t xml:space="preserve"> samt meddelelsessegmenter </w:t>
            </w:r>
            <w:r w:rsidR="008E5C36">
              <w:rPr>
                <w:rFonts w:cs="Calibri"/>
                <w:szCs w:val="24"/>
              </w:rPr>
              <w:t xml:space="preserve">til </w:t>
            </w:r>
            <w:r w:rsidRPr="00340573">
              <w:rPr>
                <w:rFonts w:cs="Calibri"/>
                <w:szCs w:val="24"/>
              </w:rPr>
              <w:t>besvarelsen</w:t>
            </w:r>
            <w:r w:rsidR="00837761">
              <w:rPr>
                <w:rFonts w:cs="Calibri"/>
                <w:szCs w:val="24"/>
              </w:rPr>
              <w:t>.</w:t>
            </w:r>
          </w:p>
        </w:tc>
        <w:tc>
          <w:tcPr>
            <w:tcW w:w="2088" w:type="dxa"/>
          </w:tcPr>
          <w:p w14:paraId="1A786516" w14:textId="77777777" w:rsidR="00340573" w:rsidRDefault="00340573" w:rsidP="00115D1F"/>
        </w:tc>
        <w:tc>
          <w:tcPr>
            <w:tcW w:w="2969" w:type="dxa"/>
          </w:tcPr>
          <w:p w14:paraId="17CABD95" w14:textId="738990E2" w:rsidR="00340573" w:rsidRDefault="00787130" w:rsidP="00115D1F">
            <w:pPr>
              <w:keepNext/>
              <w:spacing w:before="60" w:after="120"/>
            </w:pPr>
            <w:r w:rsidRPr="00787130">
              <w:t xml:space="preserve">SUT har oprettet en besvarelse med korrekte tekniske referencer til de forudgående meddelelser fra samme </w:t>
            </w:r>
            <w:proofErr w:type="spellStart"/>
            <w:r w:rsidRPr="00787130">
              <w:t>kommunikationsflow</w:t>
            </w:r>
            <w:proofErr w:type="spellEnd"/>
            <w:r w:rsidRPr="00787130">
              <w:t xml:space="preserve"> samt meddelelsessegmenter til besvarelsen</w:t>
            </w:r>
          </w:p>
        </w:tc>
        <w:tc>
          <w:tcPr>
            <w:tcW w:w="2725" w:type="dxa"/>
          </w:tcPr>
          <w:p w14:paraId="57D7C6A2" w14:textId="77777777" w:rsidR="00340573" w:rsidRDefault="00340573" w:rsidP="00115D1F"/>
        </w:tc>
        <w:tc>
          <w:tcPr>
            <w:tcW w:w="1100" w:type="dxa"/>
          </w:tcPr>
          <w:p w14:paraId="0BEC15F6" w14:textId="5A30BD2B" w:rsidR="00340573" w:rsidRDefault="00000000" w:rsidP="00115D1F">
            <w:pPr>
              <w:rPr>
                <w:rFonts w:cstheme="minorHAnsi"/>
              </w:rPr>
            </w:pPr>
            <w:sdt>
              <w:sdtPr>
                <w:rPr>
                  <w:rFonts w:cstheme="minorHAnsi"/>
                </w:rPr>
                <w:alias w:val="MedCom vurdering"/>
                <w:tag w:val="MedCom vurdering"/>
                <w:id w:val="635144952"/>
                <w:placeholder>
                  <w:docPart w:val="06C2E257BF444B938228F696662D4189"/>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340573" w:rsidRPr="00775F80">
                  <w:rPr>
                    <w:rStyle w:val="Pladsholdertekst"/>
                    <w:rFonts w:eastAsia="Calibri"/>
                  </w:rPr>
                  <w:t>Vælg</w:t>
                </w:r>
              </w:sdtContent>
            </w:sdt>
          </w:p>
        </w:tc>
      </w:tr>
      <w:tr w:rsidR="00340573" w14:paraId="1277035C" w14:textId="77777777" w:rsidTr="00F66DAE">
        <w:tc>
          <w:tcPr>
            <w:tcW w:w="996" w:type="dxa"/>
          </w:tcPr>
          <w:p w14:paraId="706DF204" w14:textId="77777777" w:rsidR="00340573" w:rsidRDefault="00340573" w:rsidP="00115D1F">
            <w:pPr>
              <w:pStyle w:val="Listeafsnit"/>
              <w:numPr>
                <w:ilvl w:val="3"/>
                <w:numId w:val="4"/>
              </w:numPr>
              <w:spacing w:line="240" w:lineRule="auto"/>
            </w:pPr>
          </w:p>
        </w:tc>
        <w:tc>
          <w:tcPr>
            <w:tcW w:w="3725" w:type="dxa"/>
          </w:tcPr>
          <w:p w14:paraId="44EA7365" w14:textId="2E5A411E" w:rsidR="00340573" w:rsidRDefault="00694D38" w:rsidP="00FD54B4">
            <w:pPr>
              <w:rPr>
                <w:rFonts w:cs="Calibri"/>
                <w:szCs w:val="24"/>
              </w:rPr>
            </w:pPr>
            <w:r>
              <w:rPr>
                <w:rFonts w:cs="Calibri"/>
                <w:szCs w:val="24"/>
              </w:rPr>
              <w:t xml:space="preserve">Vis, at </w:t>
            </w:r>
            <w:r w:rsidR="00BE4884">
              <w:rPr>
                <w:rFonts w:cs="Calibri"/>
                <w:szCs w:val="24"/>
              </w:rPr>
              <w:t>SUT</w:t>
            </w:r>
            <w:r>
              <w:rPr>
                <w:rFonts w:cs="Calibri"/>
                <w:szCs w:val="24"/>
              </w:rPr>
              <w:t xml:space="preserve"> </w:t>
            </w:r>
            <w:r w:rsidRPr="00694D38">
              <w:rPr>
                <w:rFonts w:cs="Calibri"/>
                <w:szCs w:val="24"/>
              </w:rPr>
              <w:t xml:space="preserve">automatisk </w:t>
            </w:r>
            <w:r>
              <w:rPr>
                <w:rFonts w:cs="Calibri"/>
                <w:szCs w:val="24"/>
              </w:rPr>
              <w:t xml:space="preserve">indsætter </w:t>
            </w:r>
            <w:r w:rsidRPr="00694D38">
              <w:rPr>
                <w:rFonts w:cs="Calibri"/>
                <w:szCs w:val="24"/>
              </w:rPr>
              <w:t>afsender af den</w:t>
            </w:r>
            <w:r w:rsidR="00FD54B4">
              <w:rPr>
                <w:rFonts w:cs="Calibri"/>
                <w:szCs w:val="24"/>
              </w:rPr>
              <w:t xml:space="preserve"> </w:t>
            </w:r>
            <w:r w:rsidRPr="00694D38">
              <w:rPr>
                <w:rFonts w:cs="Calibri"/>
                <w:szCs w:val="24"/>
              </w:rPr>
              <w:t>modtagne</w:t>
            </w:r>
            <w:r w:rsidR="00FD54B4">
              <w:rPr>
                <w:rFonts w:cs="Calibri"/>
                <w:szCs w:val="24"/>
              </w:rPr>
              <w:t xml:space="preserve"> C</w:t>
            </w:r>
            <w:r w:rsidRPr="00694D38">
              <w:rPr>
                <w:rFonts w:cs="Calibri"/>
                <w:szCs w:val="24"/>
              </w:rPr>
              <w:t>areCommunication, som modtager, via</w:t>
            </w:r>
            <w:r w:rsidR="00FD54B4">
              <w:rPr>
                <w:rFonts w:cs="Calibri"/>
                <w:szCs w:val="24"/>
              </w:rPr>
              <w:t xml:space="preserve"> </w:t>
            </w:r>
            <w:r w:rsidRPr="00694D38">
              <w:rPr>
                <w:rFonts w:cs="Calibri"/>
                <w:szCs w:val="24"/>
              </w:rPr>
              <w:t>opslag i SOR</w:t>
            </w:r>
          </w:p>
        </w:tc>
        <w:tc>
          <w:tcPr>
            <w:tcW w:w="2088" w:type="dxa"/>
          </w:tcPr>
          <w:p w14:paraId="7159D1EA" w14:textId="77777777" w:rsidR="00340573" w:rsidRDefault="00340573" w:rsidP="00115D1F"/>
        </w:tc>
        <w:tc>
          <w:tcPr>
            <w:tcW w:w="2969" w:type="dxa"/>
          </w:tcPr>
          <w:p w14:paraId="1DD6F140" w14:textId="0FF08329" w:rsidR="00340573" w:rsidRDefault="00BE4884" w:rsidP="00115D1F">
            <w:pPr>
              <w:keepNext/>
              <w:spacing w:before="60" w:after="120"/>
            </w:pPr>
            <w:r>
              <w:t>SUT</w:t>
            </w:r>
            <w:r w:rsidR="00FD54B4">
              <w:t xml:space="preserve"> har automatisk påsat </w:t>
            </w:r>
            <w:r w:rsidR="00332EFB">
              <w:t xml:space="preserve">en </w:t>
            </w:r>
            <w:r w:rsidR="00FD54B4">
              <w:t>modtager af besvarelsen</w:t>
            </w:r>
          </w:p>
        </w:tc>
        <w:tc>
          <w:tcPr>
            <w:tcW w:w="2725" w:type="dxa"/>
          </w:tcPr>
          <w:p w14:paraId="59F1E5D0" w14:textId="77777777" w:rsidR="00340573" w:rsidRDefault="00340573" w:rsidP="00115D1F"/>
        </w:tc>
        <w:tc>
          <w:tcPr>
            <w:tcW w:w="1100" w:type="dxa"/>
          </w:tcPr>
          <w:p w14:paraId="300A33EE" w14:textId="0175ED3F" w:rsidR="00340573" w:rsidRDefault="00000000" w:rsidP="00115D1F">
            <w:pPr>
              <w:rPr>
                <w:rFonts w:cstheme="minorHAnsi"/>
              </w:rPr>
            </w:pPr>
            <w:sdt>
              <w:sdtPr>
                <w:rPr>
                  <w:rFonts w:cstheme="minorHAnsi"/>
                </w:rPr>
                <w:alias w:val="MedCom vurdering"/>
                <w:tag w:val="MedCom vurdering"/>
                <w:id w:val="-421341410"/>
                <w:placeholder>
                  <w:docPart w:val="C12119324DDD445FBF9827FF0494A024"/>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340573" w:rsidRPr="00775F80">
                  <w:rPr>
                    <w:rStyle w:val="Pladsholdertekst"/>
                    <w:rFonts w:eastAsia="Calibri"/>
                  </w:rPr>
                  <w:t>Vælg</w:t>
                </w:r>
              </w:sdtContent>
            </w:sdt>
          </w:p>
        </w:tc>
      </w:tr>
      <w:tr w:rsidR="00D439E1" w14:paraId="6F45DAF4" w14:textId="77777777" w:rsidTr="00F66DAE">
        <w:tc>
          <w:tcPr>
            <w:tcW w:w="996" w:type="dxa"/>
          </w:tcPr>
          <w:p w14:paraId="0B206B73" w14:textId="77777777" w:rsidR="00D439E1" w:rsidRDefault="00D439E1" w:rsidP="00D439E1">
            <w:pPr>
              <w:pStyle w:val="Listeafsnit"/>
              <w:numPr>
                <w:ilvl w:val="3"/>
                <w:numId w:val="4"/>
              </w:numPr>
              <w:spacing w:line="240" w:lineRule="auto"/>
            </w:pPr>
          </w:p>
        </w:tc>
        <w:tc>
          <w:tcPr>
            <w:tcW w:w="3725" w:type="dxa"/>
          </w:tcPr>
          <w:p w14:paraId="75C6CB8D" w14:textId="0DF98872" w:rsidR="00D439E1" w:rsidRDefault="00D439E1" w:rsidP="00D439E1">
            <w:pPr>
              <w:rPr>
                <w:rFonts w:cs="Calibri"/>
                <w:szCs w:val="24"/>
              </w:rPr>
            </w:pPr>
            <w:r>
              <w:t xml:space="preserve">Vis, at </w:t>
            </w:r>
            <w:r w:rsidR="00BE4884">
              <w:t>SUT</w:t>
            </w:r>
            <w:r>
              <w:t xml:space="preserve"> automatisk indsætter samme kategori og</w:t>
            </w:r>
            <w:r w:rsidR="00C0191B">
              <w:t xml:space="preserve"> (hvis udfyldt) </w:t>
            </w:r>
            <w:r>
              <w:t>emneord fra den modtagne meddelelse</w:t>
            </w:r>
          </w:p>
        </w:tc>
        <w:tc>
          <w:tcPr>
            <w:tcW w:w="2088" w:type="dxa"/>
          </w:tcPr>
          <w:p w14:paraId="667BE9F0" w14:textId="63EF5B2A" w:rsidR="00D439E1" w:rsidRDefault="00D439E1" w:rsidP="00D439E1"/>
        </w:tc>
        <w:tc>
          <w:tcPr>
            <w:tcW w:w="2969" w:type="dxa"/>
          </w:tcPr>
          <w:p w14:paraId="3ACA96FF" w14:textId="1AF8E756" w:rsidR="00D439E1" w:rsidRPr="00F33856" w:rsidRDefault="00D439E1" w:rsidP="00F33856">
            <w:pPr>
              <w:keepNext/>
              <w:spacing w:before="60"/>
              <w:rPr>
                <w:rFonts w:cs="Calibri"/>
                <w:szCs w:val="24"/>
              </w:rPr>
            </w:pPr>
            <w:r>
              <w:rPr>
                <w:rFonts w:cs="Calibri"/>
                <w:szCs w:val="24"/>
              </w:rPr>
              <w:t>K</w:t>
            </w:r>
            <w:r w:rsidRPr="004D1193">
              <w:rPr>
                <w:rFonts w:cs="Calibri"/>
                <w:szCs w:val="24"/>
              </w:rPr>
              <w:t xml:space="preserve">ategori og emneord fra den </w:t>
            </w:r>
            <w:r w:rsidR="00F33856">
              <w:rPr>
                <w:rFonts w:cs="Calibri"/>
                <w:szCs w:val="24"/>
              </w:rPr>
              <w:t>modtagne</w:t>
            </w:r>
            <w:r w:rsidRPr="004D1193">
              <w:rPr>
                <w:rFonts w:cs="Calibri"/>
                <w:szCs w:val="24"/>
              </w:rPr>
              <w:t xml:space="preserve"> CareCommunication </w:t>
            </w:r>
            <w:r>
              <w:rPr>
                <w:rFonts w:cs="Calibri"/>
                <w:szCs w:val="24"/>
              </w:rPr>
              <w:t>er</w:t>
            </w:r>
            <w:r w:rsidRPr="004D1193">
              <w:rPr>
                <w:rFonts w:cs="Calibri"/>
                <w:szCs w:val="24"/>
              </w:rPr>
              <w:t xml:space="preserve"> automatisk </w:t>
            </w:r>
            <w:r>
              <w:rPr>
                <w:rFonts w:cs="Calibri"/>
                <w:szCs w:val="24"/>
              </w:rPr>
              <w:t>påsat besvarelsen</w:t>
            </w:r>
            <w:r w:rsidRPr="004D1193">
              <w:rPr>
                <w:rFonts w:cs="Calibri"/>
                <w:szCs w:val="24"/>
              </w:rPr>
              <w:t xml:space="preserve">. </w:t>
            </w:r>
          </w:p>
        </w:tc>
        <w:tc>
          <w:tcPr>
            <w:tcW w:w="2725" w:type="dxa"/>
          </w:tcPr>
          <w:p w14:paraId="090F8351" w14:textId="3AD11EF0" w:rsidR="00D439E1" w:rsidRDefault="00D439E1" w:rsidP="00D439E1"/>
        </w:tc>
        <w:tc>
          <w:tcPr>
            <w:tcW w:w="1100" w:type="dxa"/>
          </w:tcPr>
          <w:p w14:paraId="332D6343" w14:textId="306CBC71" w:rsidR="00D439E1" w:rsidRDefault="00000000" w:rsidP="00D439E1">
            <w:pPr>
              <w:rPr>
                <w:rFonts w:cstheme="minorHAnsi"/>
              </w:rPr>
            </w:pPr>
            <w:sdt>
              <w:sdtPr>
                <w:rPr>
                  <w:rFonts w:cstheme="minorHAnsi"/>
                </w:rPr>
                <w:alias w:val="MedCom vurdering"/>
                <w:tag w:val="MedCom vurdering"/>
                <w:id w:val="-1204091713"/>
                <w:placeholder>
                  <w:docPart w:val="CFCE3E73F98546AA8326D6E0429AC240"/>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D439E1" w:rsidRPr="00775F80">
                  <w:rPr>
                    <w:rStyle w:val="Pladsholdertekst"/>
                    <w:rFonts w:eastAsia="Calibri"/>
                  </w:rPr>
                  <w:t>Vælg</w:t>
                </w:r>
              </w:sdtContent>
            </w:sdt>
          </w:p>
        </w:tc>
      </w:tr>
      <w:tr w:rsidR="00D439E1" w14:paraId="01EB1D2D" w14:textId="77777777" w:rsidTr="00F66DAE">
        <w:tc>
          <w:tcPr>
            <w:tcW w:w="996" w:type="dxa"/>
          </w:tcPr>
          <w:p w14:paraId="65859664" w14:textId="77777777" w:rsidR="00D439E1" w:rsidRDefault="00D439E1" w:rsidP="00D439E1">
            <w:pPr>
              <w:pStyle w:val="Listeafsnit"/>
              <w:numPr>
                <w:ilvl w:val="3"/>
                <w:numId w:val="4"/>
              </w:numPr>
              <w:spacing w:line="240" w:lineRule="auto"/>
            </w:pPr>
          </w:p>
        </w:tc>
        <w:tc>
          <w:tcPr>
            <w:tcW w:w="3725" w:type="dxa"/>
          </w:tcPr>
          <w:p w14:paraId="50E75AFC" w14:textId="54CEC7B4" w:rsidR="00D439E1" w:rsidRDefault="00F33856" w:rsidP="00D439E1">
            <w:pPr>
              <w:rPr>
                <w:rFonts w:cs="Calibri"/>
                <w:szCs w:val="24"/>
              </w:rPr>
            </w:pPr>
            <w:r>
              <w:rPr>
                <w:rFonts w:cs="Calibri"/>
                <w:szCs w:val="24"/>
              </w:rPr>
              <w:t xml:space="preserve">Vis, at </w:t>
            </w:r>
            <w:r w:rsidR="00D439E1" w:rsidRPr="004D1193">
              <w:rPr>
                <w:rFonts w:cs="Calibri"/>
                <w:szCs w:val="24"/>
              </w:rPr>
              <w:t xml:space="preserve">kategori og </w:t>
            </w:r>
            <w:r w:rsidR="0011210E">
              <w:t xml:space="preserve">(hvis udfyldt) </w:t>
            </w:r>
            <w:r w:rsidR="00D439E1" w:rsidRPr="004D1193">
              <w:rPr>
                <w:rFonts w:cs="Calibri"/>
                <w:szCs w:val="24"/>
              </w:rPr>
              <w:t xml:space="preserve">emneord </w:t>
            </w:r>
            <w:r w:rsidR="00D439E1">
              <w:rPr>
                <w:rFonts w:cs="Calibri"/>
                <w:szCs w:val="24"/>
              </w:rPr>
              <w:t xml:space="preserve">er synligt for </w:t>
            </w:r>
            <w:r w:rsidR="00D439E1" w:rsidRPr="004D1193">
              <w:rPr>
                <w:rFonts w:cs="Calibri"/>
                <w:szCs w:val="24"/>
              </w:rPr>
              <w:t>bruger</w:t>
            </w:r>
            <w:r w:rsidR="00D439E1">
              <w:rPr>
                <w:rFonts w:cs="Calibri"/>
                <w:szCs w:val="24"/>
              </w:rPr>
              <w:t>.</w:t>
            </w:r>
          </w:p>
        </w:tc>
        <w:tc>
          <w:tcPr>
            <w:tcW w:w="2088" w:type="dxa"/>
          </w:tcPr>
          <w:p w14:paraId="569A5B86" w14:textId="77777777" w:rsidR="00D439E1" w:rsidRDefault="00D439E1" w:rsidP="00D439E1"/>
        </w:tc>
        <w:tc>
          <w:tcPr>
            <w:tcW w:w="2969" w:type="dxa"/>
          </w:tcPr>
          <w:p w14:paraId="7AB605AF" w14:textId="58AF9899" w:rsidR="00D439E1" w:rsidRDefault="00D439E1" w:rsidP="00D439E1">
            <w:pPr>
              <w:keepNext/>
              <w:spacing w:before="60" w:after="120"/>
            </w:pPr>
            <w:r w:rsidRPr="004D1193">
              <w:rPr>
                <w:rFonts w:cs="Calibri"/>
                <w:szCs w:val="24"/>
              </w:rPr>
              <w:t>Kategori og emneord er synligt for bruge</w:t>
            </w:r>
            <w:r>
              <w:rPr>
                <w:rFonts w:cs="Calibri"/>
                <w:szCs w:val="24"/>
              </w:rPr>
              <w:t>r</w:t>
            </w:r>
          </w:p>
        </w:tc>
        <w:tc>
          <w:tcPr>
            <w:tcW w:w="2725" w:type="dxa"/>
          </w:tcPr>
          <w:p w14:paraId="3404FAE5" w14:textId="77777777" w:rsidR="00D439E1" w:rsidRDefault="00D439E1" w:rsidP="00D439E1"/>
        </w:tc>
        <w:tc>
          <w:tcPr>
            <w:tcW w:w="1100" w:type="dxa"/>
          </w:tcPr>
          <w:p w14:paraId="3E19E175" w14:textId="2BD9E20D" w:rsidR="00D439E1" w:rsidRDefault="00000000" w:rsidP="00D439E1">
            <w:pPr>
              <w:rPr>
                <w:rFonts w:cstheme="minorHAnsi"/>
              </w:rPr>
            </w:pPr>
            <w:sdt>
              <w:sdtPr>
                <w:rPr>
                  <w:rFonts w:cstheme="minorHAnsi"/>
                </w:rPr>
                <w:alias w:val="MedCom vurdering"/>
                <w:tag w:val="MedCom vurdering"/>
                <w:id w:val="-926423082"/>
                <w:placeholder>
                  <w:docPart w:val="2EB06F22460C4125A0AB766E6370E409"/>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D439E1" w:rsidRPr="00775F80">
                  <w:rPr>
                    <w:rStyle w:val="Pladsholdertekst"/>
                    <w:rFonts w:eastAsia="Calibri"/>
                  </w:rPr>
                  <w:t>Vælg</w:t>
                </w:r>
              </w:sdtContent>
            </w:sdt>
          </w:p>
        </w:tc>
      </w:tr>
      <w:tr w:rsidR="00F33856" w14:paraId="18A1B4D8" w14:textId="77777777" w:rsidTr="00F66DAE">
        <w:tc>
          <w:tcPr>
            <w:tcW w:w="996" w:type="dxa"/>
          </w:tcPr>
          <w:p w14:paraId="16627E69" w14:textId="77777777" w:rsidR="00F33856" w:rsidRDefault="00F33856" w:rsidP="00F33856">
            <w:pPr>
              <w:pStyle w:val="Listeafsnit"/>
              <w:numPr>
                <w:ilvl w:val="3"/>
                <w:numId w:val="4"/>
              </w:numPr>
              <w:spacing w:line="240" w:lineRule="auto"/>
            </w:pPr>
            <w:bookmarkStart w:id="63" w:name="_Ref122351913"/>
          </w:p>
        </w:tc>
        <w:bookmarkEnd w:id="63"/>
        <w:tc>
          <w:tcPr>
            <w:tcW w:w="3725" w:type="dxa"/>
          </w:tcPr>
          <w:p w14:paraId="5B984C3F" w14:textId="74B1495E" w:rsidR="00F33856" w:rsidRDefault="00F33856" w:rsidP="00F33856">
            <w:pPr>
              <w:rPr>
                <w:rFonts w:cs="Calibri"/>
                <w:szCs w:val="24"/>
              </w:rPr>
            </w:pPr>
            <w:r>
              <w:rPr>
                <w:szCs w:val="24"/>
              </w:rPr>
              <w:t xml:space="preserve">Vis, at det er </w:t>
            </w:r>
            <w:r w:rsidRPr="006365BC">
              <w:rPr>
                <w:szCs w:val="24"/>
              </w:rPr>
              <w:t>obligatorisk for bruger at skrive fritekst i meddelelsens tekstfelt</w:t>
            </w:r>
            <w:r>
              <w:rPr>
                <w:szCs w:val="24"/>
              </w:rPr>
              <w:t>.</w:t>
            </w:r>
          </w:p>
        </w:tc>
        <w:tc>
          <w:tcPr>
            <w:tcW w:w="2088" w:type="dxa"/>
          </w:tcPr>
          <w:p w14:paraId="7CB1FF60" w14:textId="77777777" w:rsidR="00F33856" w:rsidRDefault="00F33856" w:rsidP="00F33856"/>
        </w:tc>
        <w:tc>
          <w:tcPr>
            <w:tcW w:w="2969" w:type="dxa"/>
          </w:tcPr>
          <w:p w14:paraId="539EF4B1" w14:textId="50588A31" w:rsidR="00F33856" w:rsidRPr="004D1193" w:rsidRDefault="00F33856" w:rsidP="00F33856">
            <w:pPr>
              <w:keepNext/>
              <w:spacing w:before="60" w:after="120"/>
              <w:rPr>
                <w:rFonts w:cs="Calibri"/>
                <w:szCs w:val="24"/>
              </w:rPr>
            </w:pPr>
            <w:r>
              <w:rPr>
                <w:szCs w:val="24"/>
              </w:rPr>
              <w:t xml:space="preserve">Bruger har skrevet fritekst i fritekstfeltet. </w:t>
            </w:r>
          </w:p>
        </w:tc>
        <w:tc>
          <w:tcPr>
            <w:tcW w:w="2725" w:type="dxa"/>
          </w:tcPr>
          <w:p w14:paraId="141E1D05" w14:textId="77777777" w:rsidR="00F33856" w:rsidRDefault="00F33856" w:rsidP="00F33856"/>
        </w:tc>
        <w:tc>
          <w:tcPr>
            <w:tcW w:w="1100" w:type="dxa"/>
          </w:tcPr>
          <w:p w14:paraId="624BFFD0" w14:textId="6109A61E" w:rsidR="00F33856" w:rsidRDefault="00000000" w:rsidP="00F33856">
            <w:pPr>
              <w:rPr>
                <w:rFonts w:cstheme="minorHAnsi"/>
              </w:rPr>
            </w:pPr>
            <w:sdt>
              <w:sdtPr>
                <w:rPr>
                  <w:rFonts w:cstheme="minorHAnsi"/>
                </w:rPr>
                <w:alias w:val="MedCom vurdering"/>
                <w:tag w:val="MedCom vurdering"/>
                <w:id w:val="134065825"/>
                <w:placeholder>
                  <w:docPart w:val="3B5887AF08EA44A699C0FF23E5C018F3"/>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7B396D" w:rsidRPr="00775F80">
                  <w:rPr>
                    <w:rStyle w:val="Pladsholdertekst"/>
                    <w:rFonts w:eastAsia="Calibri"/>
                  </w:rPr>
                  <w:t>Vælg</w:t>
                </w:r>
              </w:sdtContent>
            </w:sdt>
          </w:p>
        </w:tc>
      </w:tr>
      <w:tr w:rsidR="00A536F4" w14:paraId="16258505" w14:textId="77777777" w:rsidTr="00F66DAE">
        <w:tc>
          <w:tcPr>
            <w:tcW w:w="996" w:type="dxa"/>
          </w:tcPr>
          <w:p w14:paraId="20D4E82B" w14:textId="77777777" w:rsidR="00A536F4" w:rsidRDefault="00A536F4" w:rsidP="00A536F4">
            <w:pPr>
              <w:pStyle w:val="Listeafsnit"/>
              <w:numPr>
                <w:ilvl w:val="3"/>
                <w:numId w:val="4"/>
              </w:numPr>
              <w:spacing w:line="240" w:lineRule="auto"/>
            </w:pPr>
          </w:p>
        </w:tc>
        <w:tc>
          <w:tcPr>
            <w:tcW w:w="3725" w:type="dxa"/>
          </w:tcPr>
          <w:p w14:paraId="18EDDFB7" w14:textId="77777777" w:rsidR="00A536F4" w:rsidRDefault="00A536F4" w:rsidP="00A536F4">
            <w:pPr>
              <w:spacing w:before="60" w:after="120"/>
              <w:rPr>
                <w:szCs w:val="24"/>
              </w:rPr>
            </w:pPr>
            <w:r>
              <w:rPr>
                <w:szCs w:val="24"/>
              </w:rPr>
              <w:t>Vis, at systemet indsætter og viser følgende informationer som afsenders signatur i meddelelsens meddelelsessegment:</w:t>
            </w:r>
          </w:p>
          <w:p w14:paraId="78AC1CA9" w14:textId="77777777" w:rsidR="00A536F4" w:rsidRDefault="00A536F4" w:rsidP="00A536F4">
            <w:pPr>
              <w:pStyle w:val="Listeafsnit"/>
              <w:numPr>
                <w:ilvl w:val="0"/>
                <w:numId w:val="13"/>
              </w:numPr>
              <w:spacing w:before="60" w:after="120" w:line="240" w:lineRule="auto"/>
              <w:rPr>
                <w:rFonts w:eastAsia="Times New Roman"/>
                <w:szCs w:val="24"/>
              </w:rPr>
            </w:pPr>
            <w:r w:rsidRPr="000D2FA7">
              <w:rPr>
                <w:rFonts w:eastAsia="Times New Roman"/>
                <w:szCs w:val="24"/>
              </w:rPr>
              <w:t>Dato og tidspunkt</w:t>
            </w:r>
          </w:p>
          <w:p w14:paraId="7DD46D89" w14:textId="77777777" w:rsidR="00A536F4" w:rsidRDefault="00A536F4" w:rsidP="00A536F4">
            <w:pPr>
              <w:pStyle w:val="Listeafsnit"/>
              <w:numPr>
                <w:ilvl w:val="0"/>
                <w:numId w:val="13"/>
              </w:numPr>
              <w:spacing w:before="60" w:after="120" w:line="240" w:lineRule="auto"/>
              <w:rPr>
                <w:rFonts w:eastAsia="Times New Roman"/>
                <w:szCs w:val="24"/>
              </w:rPr>
            </w:pPr>
            <w:r>
              <w:rPr>
                <w:rFonts w:eastAsia="Times New Roman"/>
                <w:szCs w:val="24"/>
              </w:rPr>
              <w:t>Forfatters n</w:t>
            </w:r>
            <w:r w:rsidRPr="000D2FA7">
              <w:rPr>
                <w:rFonts w:eastAsia="Times New Roman"/>
                <w:szCs w:val="24"/>
              </w:rPr>
              <w:t>avn</w:t>
            </w:r>
          </w:p>
          <w:p w14:paraId="597B2192" w14:textId="77777777" w:rsidR="00A536F4" w:rsidRDefault="00A536F4" w:rsidP="00A536F4">
            <w:pPr>
              <w:pStyle w:val="Listeafsnit"/>
              <w:numPr>
                <w:ilvl w:val="0"/>
                <w:numId w:val="13"/>
              </w:numPr>
              <w:spacing w:before="60" w:after="120" w:line="240" w:lineRule="auto"/>
              <w:rPr>
                <w:rFonts w:eastAsia="Times New Roman"/>
                <w:szCs w:val="24"/>
              </w:rPr>
            </w:pPr>
            <w:r w:rsidRPr="000D2FA7">
              <w:rPr>
                <w:rFonts w:eastAsia="Times New Roman"/>
                <w:szCs w:val="24"/>
              </w:rPr>
              <w:t>Stillingsbetegnelse</w:t>
            </w:r>
          </w:p>
          <w:p w14:paraId="63C3C12B" w14:textId="77777777" w:rsidR="00A536F4" w:rsidRPr="00FA4033" w:rsidRDefault="00A536F4" w:rsidP="00A536F4">
            <w:pPr>
              <w:pStyle w:val="Listeafsnit"/>
              <w:numPr>
                <w:ilvl w:val="0"/>
                <w:numId w:val="13"/>
              </w:numPr>
              <w:spacing w:before="60" w:after="120" w:line="240" w:lineRule="auto"/>
              <w:rPr>
                <w:rFonts w:eastAsia="Times New Roman"/>
                <w:szCs w:val="24"/>
              </w:rPr>
            </w:pPr>
            <w:r w:rsidRPr="00FA4033">
              <w:rPr>
                <w:rFonts w:eastAsia="Times New Roman"/>
                <w:szCs w:val="24"/>
              </w:rPr>
              <w:t>Relevant telefonnummer</w:t>
            </w:r>
            <w:r w:rsidRPr="00FA4033">
              <w:rPr>
                <w:rFonts w:eastAsia="Times New Roman"/>
              </w:rPr>
              <w:t xml:space="preserve"> </w:t>
            </w:r>
          </w:p>
          <w:p w14:paraId="22DB7784" w14:textId="34E6CF9D" w:rsidR="00A536F4" w:rsidRDefault="00A536F4" w:rsidP="00A536F4">
            <w:pPr>
              <w:rPr>
                <w:rFonts w:cs="Calibri"/>
                <w:szCs w:val="24"/>
              </w:rPr>
            </w:pPr>
          </w:p>
        </w:tc>
        <w:tc>
          <w:tcPr>
            <w:tcW w:w="2088" w:type="dxa"/>
          </w:tcPr>
          <w:p w14:paraId="5884B7C7" w14:textId="77777777" w:rsidR="00A536F4" w:rsidRDefault="00A536F4" w:rsidP="00A536F4"/>
        </w:tc>
        <w:tc>
          <w:tcPr>
            <w:tcW w:w="2969" w:type="dxa"/>
          </w:tcPr>
          <w:p w14:paraId="293B53FA" w14:textId="77777777" w:rsidR="00A536F4" w:rsidRDefault="00A536F4" w:rsidP="00A536F4">
            <w:pPr>
              <w:spacing w:before="60" w:after="120"/>
              <w:rPr>
                <w:szCs w:val="24"/>
              </w:rPr>
            </w:pPr>
            <w:r>
              <w:rPr>
                <w:szCs w:val="24"/>
              </w:rPr>
              <w:t xml:space="preserve">Signatur på forfatter af meddelelsen </w:t>
            </w:r>
            <w:r w:rsidRPr="000D2FA7">
              <w:rPr>
                <w:szCs w:val="24"/>
              </w:rPr>
              <w:t xml:space="preserve">er indsat og synligt </w:t>
            </w:r>
            <w:r>
              <w:rPr>
                <w:szCs w:val="24"/>
              </w:rPr>
              <w:t xml:space="preserve">for bruger </w:t>
            </w:r>
            <w:r w:rsidRPr="000D2FA7">
              <w:rPr>
                <w:szCs w:val="24"/>
              </w:rPr>
              <w:t>i meddelelsen</w:t>
            </w:r>
            <w:r>
              <w:rPr>
                <w:szCs w:val="24"/>
              </w:rPr>
              <w:t>s meddelelsessegment</w:t>
            </w:r>
            <w:r w:rsidRPr="000D2FA7">
              <w:rPr>
                <w:szCs w:val="24"/>
              </w:rPr>
              <w:t>:</w:t>
            </w:r>
          </w:p>
          <w:p w14:paraId="64117423" w14:textId="77777777" w:rsidR="00A536F4" w:rsidRDefault="00A536F4" w:rsidP="00A536F4">
            <w:pPr>
              <w:pStyle w:val="Listeafsnit"/>
              <w:numPr>
                <w:ilvl w:val="0"/>
                <w:numId w:val="13"/>
              </w:numPr>
              <w:spacing w:before="60" w:after="120" w:line="240" w:lineRule="auto"/>
              <w:rPr>
                <w:rFonts w:eastAsia="Times New Roman"/>
                <w:szCs w:val="24"/>
              </w:rPr>
            </w:pPr>
            <w:r w:rsidRPr="000D2FA7">
              <w:rPr>
                <w:rFonts w:eastAsia="Times New Roman"/>
                <w:szCs w:val="24"/>
              </w:rPr>
              <w:t>Dato og tidspunkt</w:t>
            </w:r>
          </w:p>
          <w:p w14:paraId="0CA14626" w14:textId="77777777" w:rsidR="00A536F4" w:rsidRDefault="00A536F4" w:rsidP="00A536F4">
            <w:pPr>
              <w:pStyle w:val="Listeafsnit"/>
              <w:numPr>
                <w:ilvl w:val="0"/>
                <w:numId w:val="13"/>
              </w:numPr>
              <w:spacing w:before="60" w:after="120" w:line="240" w:lineRule="auto"/>
              <w:rPr>
                <w:rFonts w:eastAsia="Times New Roman"/>
                <w:szCs w:val="24"/>
              </w:rPr>
            </w:pPr>
            <w:r>
              <w:rPr>
                <w:rFonts w:eastAsia="Times New Roman"/>
                <w:szCs w:val="24"/>
              </w:rPr>
              <w:t>Forfatters n</w:t>
            </w:r>
            <w:r w:rsidRPr="000D2FA7">
              <w:rPr>
                <w:rFonts w:eastAsia="Times New Roman"/>
                <w:szCs w:val="24"/>
              </w:rPr>
              <w:t>avn</w:t>
            </w:r>
          </w:p>
          <w:p w14:paraId="220CD4B5" w14:textId="77777777" w:rsidR="00A536F4" w:rsidRDefault="00A536F4" w:rsidP="00A536F4">
            <w:pPr>
              <w:pStyle w:val="Listeafsnit"/>
              <w:numPr>
                <w:ilvl w:val="0"/>
                <w:numId w:val="13"/>
              </w:numPr>
              <w:spacing w:before="60" w:after="120" w:line="240" w:lineRule="auto"/>
              <w:rPr>
                <w:rFonts w:eastAsia="Times New Roman"/>
                <w:szCs w:val="24"/>
              </w:rPr>
            </w:pPr>
            <w:r w:rsidRPr="000D2FA7">
              <w:rPr>
                <w:rFonts w:eastAsia="Times New Roman"/>
                <w:szCs w:val="24"/>
              </w:rPr>
              <w:t>Stillingsbetegnelse</w:t>
            </w:r>
          </w:p>
          <w:p w14:paraId="768B294D" w14:textId="6148E05F" w:rsidR="00A536F4" w:rsidRPr="007B396D" w:rsidRDefault="00A536F4" w:rsidP="00A536F4">
            <w:pPr>
              <w:pStyle w:val="Listeafsnit"/>
              <w:keepNext/>
              <w:numPr>
                <w:ilvl w:val="0"/>
                <w:numId w:val="13"/>
              </w:numPr>
              <w:spacing w:before="60" w:after="120" w:line="240" w:lineRule="auto"/>
              <w:rPr>
                <w:rFonts w:eastAsia="Times New Roman"/>
                <w:szCs w:val="24"/>
              </w:rPr>
            </w:pPr>
            <w:r w:rsidRPr="00FA4033">
              <w:rPr>
                <w:rFonts w:eastAsia="Times New Roman"/>
                <w:szCs w:val="24"/>
              </w:rPr>
              <w:t>Relevant telefonnummer</w:t>
            </w:r>
            <w:r w:rsidRPr="00FA4033">
              <w:rPr>
                <w:rFonts w:eastAsia="Times New Roman"/>
              </w:rPr>
              <w:t xml:space="preserve"> </w:t>
            </w:r>
          </w:p>
        </w:tc>
        <w:tc>
          <w:tcPr>
            <w:tcW w:w="2725" w:type="dxa"/>
          </w:tcPr>
          <w:p w14:paraId="53BC7146" w14:textId="77777777" w:rsidR="00A536F4" w:rsidRDefault="00A536F4" w:rsidP="00A536F4"/>
        </w:tc>
        <w:tc>
          <w:tcPr>
            <w:tcW w:w="1100" w:type="dxa"/>
          </w:tcPr>
          <w:p w14:paraId="7F525F78" w14:textId="362F626D" w:rsidR="00A536F4" w:rsidRDefault="00000000" w:rsidP="00A536F4">
            <w:pPr>
              <w:rPr>
                <w:rFonts w:cstheme="minorHAnsi"/>
              </w:rPr>
            </w:pPr>
            <w:sdt>
              <w:sdtPr>
                <w:rPr>
                  <w:rFonts w:cstheme="minorHAnsi"/>
                </w:rPr>
                <w:alias w:val="MedCom vurdering"/>
                <w:tag w:val="MedCom vurdering"/>
                <w:id w:val="-1429495108"/>
                <w:placeholder>
                  <w:docPart w:val="CB9E7466209641C89AAF3692B5772AC7"/>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A536F4" w:rsidRPr="00775F80">
                  <w:rPr>
                    <w:rStyle w:val="Pladsholdertekst"/>
                    <w:rFonts w:eastAsia="Calibri"/>
                  </w:rPr>
                  <w:t>Vælg</w:t>
                </w:r>
              </w:sdtContent>
            </w:sdt>
          </w:p>
        </w:tc>
      </w:tr>
      <w:tr w:rsidR="00D0010F" w14:paraId="3905733F" w14:textId="77777777" w:rsidTr="00F66DAE">
        <w:tc>
          <w:tcPr>
            <w:tcW w:w="996" w:type="dxa"/>
          </w:tcPr>
          <w:p w14:paraId="1B631912" w14:textId="77777777" w:rsidR="00D0010F" w:rsidRDefault="00D0010F" w:rsidP="00D0010F">
            <w:pPr>
              <w:pStyle w:val="Listeafsnit"/>
              <w:numPr>
                <w:ilvl w:val="3"/>
                <w:numId w:val="4"/>
              </w:numPr>
              <w:spacing w:line="240" w:lineRule="auto"/>
            </w:pPr>
            <w:bookmarkStart w:id="64" w:name="_Ref122507408"/>
          </w:p>
        </w:tc>
        <w:bookmarkEnd w:id="64"/>
        <w:tc>
          <w:tcPr>
            <w:tcW w:w="3725" w:type="dxa"/>
          </w:tcPr>
          <w:p w14:paraId="43C57DCA" w14:textId="3F2A9050" w:rsidR="00D0010F" w:rsidRDefault="00D0010F" w:rsidP="00D0010F">
            <w:pPr>
              <w:rPr>
                <w:rFonts w:cs="Calibri"/>
                <w:szCs w:val="24"/>
              </w:rPr>
            </w:pPr>
            <w:r>
              <w:rPr>
                <w:szCs w:val="24"/>
              </w:rPr>
              <w:t>Send meddelelsen</w:t>
            </w:r>
            <w:r w:rsidRPr="00A74A7C">
              <w:rPr>
                <w:szCs w:val="24"/>
              </w:rPr>
              <w:t xml:space="preserve"> </w:t>
            </w:r>
            <w:r>
              <w:rPr>
                <w:szCs w:val="24"/>
              </w:rPr>
              <w:t xml:space="preserve">til rette modtager, når meddelelsen lever op til kravene for udfyldelse samt maks. begrænsning på 100 MB og inkluderer korrekte tekniske referencer. </w:t>
            </w:r>
          </w:p>
        </w:tc>
        <w:tc>
          <w:tcPr>
            <w:tcW w:w="2088" w:type="dxa"/>
          </w:tcPr>
          <w:p w14:paraId="0A777558" w14:textId="77777777" w:rsidR="00D0010F" w:rsidRDefault="00D0010F" w:rsidP="00D0010F"/>
        </w:tc>
        <w:tc>
          <w:tcPr>
            <w:tcW w:w="2969" w:type="dxa"/>
          </w:tcPr>
          <w:p w14:paraId="23DD64F9" w14:textId="118005CA" w:rsidR="00D0010F" w:rsidRPr="004D1193" w:rsidRDefault="00D0010F" w:rsidP="00D0010F">
            <w:pPr>
              <w:keepNext/>
              <w:spacing w:before="60" w:after="120"/>
              <w:rPr>
                <w:rFonts w:cs="Calibri"/>
                <w:szCs w:val="24"/>
              </w:rPr>
            </w:pPr>
            <w:r>
              <w:t xml:space="preserve">Meddelelsen er udfyldt korrekt og er sendt til rette modtager. </w:t>
            </w:r>
          </w:p>
        </w:tc>
        <w:tc>
          <w:tcPr>
            <w:tcW w:w="2725" w:type="dxa"/>
          </w:tcPr>
          <w:p w14:paraId="7F775A2D" w14:textId="77777777" w:rsidR="00D0010F" w:rsidRDefault="00D0010F" w:rsidP="00D0010F"/>
        </w:tc>
        <w:tc>
          <w:tcPr>
            <w:tcW w:w="1100" w:type="dxa"/>
          </w:tcPr>
          <w:p w14:paraId="20CB799E" w14:textId="00A7E27F" w:rsidR="00D0010F" w:rsidRDefault="00000000" w:rsidP="00D0010F">
            <w:pPr>
              <w:rPr>
                <w:rFonts w:cstheme="minorHAnsi"/>
              </w:rPr>
            </w:pPr>
            <w:sdt>
              <w:sdtPr>
                <w:rPr>
                  <w:rFonts w:cstheme="minorHAnsi"/>
                </w:rPr>
                <w:alias w:val="MedCom vurdering"/>
                <w:tag w:val="MedCom vurdering"/>
                <w:id w:val="-462966065"/>
                <w:placeholder>
                  <w:docPart w:val="40E97D458AE74024AE7A9090A1F7D71A"/>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D0010F" w:rsidRPr="00775F80">
                  <w:rPr>
                    <w:rStyle w:val="Pladsholdertekst"/>
                    <w:rFonts w:eastAsia="Calibri"/>
                  </w:rPr>
                  <w:t>Vælg</w:t>
                </w:r>
              </w:sdtContent>
            </w:sdt>
          </w:p>
        </w:tc>
      </w:tr>
    </w:tbl>
    <w:p w14:paraId="47B9EE9F" w14:textId="77777777" w:rsidR="000A7AB6" w:rsidRDefault="000A7AB6"/>
    <w:p w14:paraId="4156407F" w14:textId="77777777" w:rsidR="000A7AB6" w:rsidRDefault="000A7AB6"/>
    <w:p w14:paraId="2C9A64B3" w14:textId="77777777" w:rsidR="002A2D99" w:rsidRDefault="002A2D99">
      <w:pPr>
        <w:rPr>
          <w:rFonts w:asciiTheme="majorHAnsi" w:eastAsiaTheme="majorEastAsia" w:hAnsiTheme="majorHAnsi" w:cstheme="majorBidi"/>
          <w:color w:val="1F3763" w:themeColor="accent1" w:themeShade="7F"/>
          <w:sz w:val="24"/>
          <w:szCs w:val="24"/>
        </w:rPr>
      </w:pPr>
      <w:r>
        <w:br w:type="page"/>
      </w:r>
    </w:p>
    <w:p w14:paraId="0D3285CA" w14:textId="35482AB0" w:rsidR="000A7AB6" w:rsidRDefault="000A7AB6" w:rsidP="000A7AB6">
      <w:pPr>
        <w:pStyle w:val="Overskrift3"/>
        <w:numPr>
          <w:ilvl w:val="2"/>
          <w:numId w:val="4"/>
        </w:numPr>
      </w:pPr>
      <w:bookmarkStart w:id="65" w:name="_Ref126225875"/>
      <w:r>
        <w:lastRenderedPageBreak/>
        <w:t>S2.A1: Besvar CareCommunication med vedhæftede filer</w:t>
      </w:r>
      <w:bookmarkEnd w:id="65"/>
    </w:p>
    <w:tbl>
      <w:tblPr>
        <w:tblStyle w:val="Tabel-Gitter"/>
        <w:tblW w:w="13944" w:type="dxa"/>
        <w:tblLayout w:type="fixed"/>
        <w:tblLook w:val="04A0" w:firstRow="1" w:lastRow="0" w:firstColumn="1" w:lastColumn="0" w:noHBand="0" w:noVBand="1"/>
      </w:tblPr>
      <w:tblGrid>
        <w:gridCol w:w="993"/>
        <w:gridCol w:w="3397"/>
        <w:gridCol w:w="2126"/>
        <w:gridCol w:w="5402"/>
        <w:gridCol w:w="926"/>
        <w:gridCol w:w="1100"/>
      </w:tblGrid>
      <w:tr w:rsidR="000A7AB6" w14:paraId="3E8321F1" w14:textId="77777777" w:rsidTr="00AD29C9">
        <w:trPr>
          <w:tblHeader/>
        </w:trPr>
        <w:tc>
          <w:tcPr>
            <w:tcW w:w="993" w:type="dxa"/>
            <w:shd w:val="clear" w:color="auto" w:fill="152F4A"/>
          </w:tcPr>
          <w:p w14:paraId="782B47DD" w14:textId="6B84E93B" w:rsidR="000A7AB6" w:rsidRPr="000A7AB6" w:rsidRDefault="000A7AB6" w:rsidP="00432D49">
            <w:pPr>
              <w:keepNext/>
              <w:rPr>
                <w:b/>
                <w:bCs/>
                <w:color w:val="FFFFFF" w:themeColor="background1"/>
              </w:rPr>
            </w:pPr>
            <w:r>
              <w:rPr>
                <w:b/>
                <w:bCs/>
                <w:color w:val="FFFFFF" w:themeColor="background1"/>
              </w:rPr>
              <w:t>Teststep #</w:t>
            </w:r>
          </w:p>
        </w:tc>
        <w:tc>
          <w:tcPr>
            <w:tcW w:w="3397" w:type="dxa"/>
            <w:shd w:val="clear" w:color="auto" w:fill="152F4A"/>
          </w:tcPr>
          <w:p w14:paraId="2F70CEE4" w14:textId="43988F77" w:rsidR="000A7AB6" w:rsidRPr="00A74A7C" w:rsidRDefault="000A7AB6" w:rsidP="00432D49">
            <w:pPr>
              <w:keepNext/>
              <w:rPr>
                <w:szCs w:val="24"/>
              </w:rPr>
            </w:pPr>
            <w:r w:rsidRPr="003636DE">
              <w:rPr>
                <w:rFonts w:cs="Calibri"/>
                <w:b/>
                <w:bCs/>
                <w:color w:val="FFFFFF"/>
                <w:szCs w:val="24"/>
              </w:rPr>
              <w:t>Handling</w:t>
            </w:r>
          </w:p>
        </w:tc>
        <w:tc>
          <w:tcPr>
            <w:tcW w:w="2126" w:type="dxa"/>
            <w:shd w:val="clear" w:color="auto" w:fill="152F4A"/>
          </w:tcPr>
          <w:p w14:paraId="15BDBFFF" w14:textId="4EC4AD29" w:rsidR="000A7AB6" w:rsidRDefault="000A7AB6" w:rsidP="00432D49">
            <w:pPr>
              <w:keepNext/>
            </w:pPr>
            <w:r w:rsidRPr="003636DE">
              <w:rPr>
                <w:rFonts w:cs="Calibri"/>
                <w:b/>
                <w:bCs/>
                <w:color w:val="FFFFFF"/>
                <w:szCs w:val="24"/>
              </w:rPr>
              <w:t>Testdata</w:t>
            </w:r>
            <w:r>
              <w:rPr>
                <w:rFonts w:cs="Calibri"/>
                <w:b/>
                <w:bCs/>
                <w:color w:val="FFFFFF"/>
                <w:szCs w:val="24"/>
              </w:rPr>
              <w:t>/testperson</w:t>
            </w:r>
          </w:p>
        </w:tc>
        <w:tc>
          <w:tcPr>
            <w:tcW w:w="5402" w:type="dxa"/>
            <w:shd w:val="clear" w:color="auto" w:fill="152F4A"/>
          </w:tcPr>
          <w:p w14:paraId="2B7B51D6" w14:textId="6A33CB12" w:rsidR="000A7AB6" w:rsidRDefault="000A7AB6" w:rsidP="00432D49">
            <w:pPr>
              <w:keepNext/>
              <w:spacing w:before="60" w:after="120"/>
              <w:rPr>
                <w:szCs w:val="24"/>
              </w:rPr>
            </w:pPr>
            <w:r w:rsidRPr="003636DE">
              <w:rPr>
                <w:rFonts w:cs="Calibri"/>
                <w:b/>
                <w:bCs/>
                <w:color w:val="FFFFFF"/>
                <w:szCs w:val="24"/>
              </w:rPr>
              <w:t>Forventet resultat</w:t>
            </w:r>
          </w:p>
        </w:tc>
        <w:tc>
          <w:tcPr>
            <w:tcW w:w="926" w:type="dxa"/>
            <w:shd w:val="clear" w:color="auto" w:fill="152F4A"/>
          </w:tcPr>
          <w:p w14:paraId="34FF3B0F" w14:textId="60024ED3" w:rsidR="000A7AB6" w:rsidRDefault="000A7AB6" w:rsidP="00432D49">
            <w:pPr>
              <w:keepNext/>
            </w:pPr>
            <w:r w:rsidRPr="003636DE">
              <w:rPr>
                <w:rFonts w:cs="Calibri"/>
                <w:b/>
                <w:bCs/>
                <w:color w:val="FFFFFF"/>
                <w:szCs w:val="24"/>
              </w:rPr>
              <w:t>Aktuelt resultat</w:t>
            </w:r>
          </w:p>
        </w:tc>
        <w:tc>
          <w:tcPr>
            <w:tcW w:w="1100" w:type="dxa"/>
            <w:shd w:val="clear" w:color="auto" w:fill="152F4A"/>
          </w:tcPr>
          <w:p w14:paraId="3E8990C1" w14:textId="5396D3F6" w:rsidR="000A7AB6" w:rsidRDefault="000A7AB6" w:rsidP="00432D49">
            <w:pPr>
              <w:keepNext/>
              <w:rPr>
                <w:rFonts w:cstheme="minorHAnsi"/>
              </w:rPr>
            </w:pPr>
            <w:r w:rsidRPr="003636DE">
              <w:rPr>
                <w:rFonts w:cs="Calibri"/>
                <w:b/>
                <w:bCs/>
                <w:color w:val="FFFFFF"/>
                <w:szCs w:val="24"/>
              </w:rPr>
              <w:t>MedCom vurdering</w:t>
            </w:r>
          </w:p>
        </w:tc>
      </w:tr>
      <w:tr w:rsidR="00DB04EC" w14:paraId="36C72A38" w14:textId="77777777" w:rsidTr="00AD29C9">
        <w:tc>
          <w:tcPr>
            <w:tcW w:w="993" w:type="dxa"/>
          </w:tcPr>
          <w:p w14:paraId="47FEC9DA" w14:textId="77777777" w:rsidR="00DB04EC" w:rsidRDefault="00DB04EC" w:rsidP="00432D49">
            <w:pPr>
              <w:pStyle w:val="Listeafsnit"/>
              <w:keepNext/>
              <w:numPr>
                <w:ilvl w:val="3"/>
                <w:numId w:val="4"/>
              </w:numPr>
              <w:spacing w:line="240" w:lineRule="auto"/>
            </w:pPr>
            <w:bookmarkStart w:id="66" w:name="_Ref122507418"/>
          </w:p>
        </w:tc>
        <w:bookmarkEnd w:id="66"/>
        <w:tc>
          <w:tcPr>
            <w:tcW w:w="3397" w:type="dxa"/>
          </w:tcPr>
          <w:p w14:paraId="14928085" w14:textId="5B66ABFD" w:rsidR="00DB04EC" w:rsidRPr="00A74A7C" w:rsidRDefault="00CA76C6" w:rsidP="00432D49">
            <w:pPr>
              <w:keepNext/>
              <w:rPr>
                <w:szCs w:val="24"/>
              </w:rPr>
            </w:pPr>
            <w:r>
              <w:t xml:space="preserve">Vis, at der er dannet en CareCommunication med oplysninger fra teststep </w:t>
            </w:r>
            <w:r w:rsidR="00401E87" w:rsidRPr="00401E87">
              <w:rPr>
                <w:color w:val="3B3838" w:themeColor="background2" w:themeShade="40"/>
                <w:sz w:val="18"/>
                <w:szCs w:val="18"/>
              </w:rPr>
              <w:fldChar w:fldCharType="begin"/>
            </w:r>
            <w:r w:rsidR="00401E87" w:rsidRPr="00401E87">
              <w:rPr>
                <w:color w:val="3B3838" w:themeColor="background2" w:themeShade="40"/>
                <w:sz w:val="18"/>
                <w:szCs w:val="18"/>
              </w:rPr>
              <w:instrText xml:space="preserve"> REF _Ref121748962 \r \h  \* MERGEFORMAT </w:instrText>
            </w:r>
            <w:r w:rsidR="00401E87" w:rsidRPr="00401E87">
              <w:rPr>
                <w:color w:val="3B3838" w:themeColor="background2" w:themeShade="40"/>
                <w:sz w:val="18"/>
                <w:szCs w:val="18"/>
              </w:rPr>
            </w:r>
            <w:r w:rsidR="00401E87" w:rsidRPr="00401E87">
              <w:rPr>
                <w:color w:val="3B3838" w:themeColor="background2" w:themeShade="40"/>
                <w:sz w:val="18"/>
                <w:szCs w:val="18"/>
              </w:rPr>
              <w:fldChar w:fldCharType="separate"/>
            </w:r>
            <w:r w:rsidR="00347A3C">
              <w:rPr>
                <w:color w:val="3B3838" w:themeColor="background2" w:themeShade="40"/>
                <w:sz w:val="18"/>
                <w:szCs w:val="18"/>
              </w:rPr>
              <w:t>3.3.8.1</w:t>
            </w:r>
            <w:r w:rsidR="00401E87" w:rsidRPr="00401E87">
              <w:rPr>
                <w:color w:val="3B3838" w:themeColor="background2" w:themeShade="40"/>
                <w:sz w:val="18"/>
                <w:szCs w:val="18"/>
              </w:rPr>
              <w:fldChar w:fldCharType="end"/>
            </w:r>
            <w:r w:rsidR="00401E87" w:rsidRPr="00401E87">
              <w:rPr>
                <w:color w:val="3B3838" w:themeColor="background2" w:themeShade="40"/>
                <w:sz w:val="18"/>
                <w:szCs w:val="18"/>
              </w:rPr>
              <w:t>-</w:t>
            </w:r>
            <w:r w:rsidR="00D45691">
              <w:rPr>
                <w:color w:val="3B3838" w:themeColor="background2" w:themeShade="40"/>
                <w:sz w:val="18"/>
                <w:szCs w:val="18"/>
              </w:rPr>
              <w:fldChar w:fldCharType="begin"/>
            </w:r>
            <w:r w:rsidR="00D45691">
              <w:rPr>
                <w:color w:val="3B3838" w:themeColor="background2" w:themeShade="40"/>
                <w:sz w:val="18"/>
                <w:szCs w:val="18"/>
              </w:rPr>
              <w:instrText xml:space="preserve"> REF _Ref122351913 \r \h </w:instrText>
            </w:r>
            <w:r w:rsidR="00D45691">
              <w:rPr>
                <w:color w:val="3B3838" w:themeColor="background2" w:themeShade="40"/>
                <w:sz w:val="18"/>
                <w:szCs w:val="18"/>
              </w:rPr>
            </w:r>
            <w:r w:rsidR="00D45691">
              <w:rPr>
                <w:color w:val="3B3838" w:themeColor="background2" w:themeShade="40"/>
                <w:sz w:val="18"/>
                <w:szCs w:val="18"/>
              </w:rPr>
              <w:fldChar w:fldCharType="separate"/>
            </w:r>
            <w:r w:rsidR="00347A3C">
              <w:rPr>
                <w:color w:val="3B3838" w:themeColor="background2" w:themeShade="40"/>
                <w:sz w:val="18"/>
                <w:szCs w:val="18"/>
              </w:rPr>
              <w:t>3.3.8.7</w:t>
            </w:r>
            <w:r w:rsidR="00D45691">
              <w:rPr>
                <w:color w:val="3B3838" w:themeColor="background2" w:themeShade="40"/>
                <w:sz w:val="18"/>
                <w:szCs w:val="18"/>
              </w:rPr>
              <w:fldChar w:fldCharType="end"/>
            </w:r>
          </w:p>
        </w:tc>
        <w:tc>
          <w:tcPr>
            <w:tcW w:w="2126" w:type="dxa"/>
          </w:tcPr>
          <w:p w14:paraId="53593D5D" w14:textId="2E80E238" w:rsidR="00DB04EC" w:rsidRDefault="00DB04EC" w:rsidP="00432D49">
            <w:pPr>
              <w:keepNext/>
            </w:pPr>
            <w:r w:rsidRPr="00135410">
              <w:rPr>
                <w:color w:val="3B3838" w:themeColor="background2" w:themeShade="40"/>
                <w:sz w:val="18"/>
                <w:szCs w:val="18"/>
              </w:rPr>
              <w:t>Fortsættelse fra</w:t>
            </w:r>
            <w:r w:rsidR="00D45691">
              <w:rPr>
                <w:color w:val="3B3838" w:themeColor="background2" w:themeShade="40"/>
                <w:sz w:val="18"/>
                <w:szCs w:val="18"/>
              </w:rPr>
              <w:t xml:space="preserve"> </w:t>
            </w:r>
            <w:r w:rsidR="00D45691">
              <w:rPr>
                <w:color w:val="3B3838" w:themeColor="background2" w:themeShade="40"/>
                <w:sz w:val="18"/>
                <w:szCs w:val="18"/>
              </w:rPr>
              <w:fldChar w:fldCharType="begin"/>
            </w:r>
            <w:r w:rsidR="00D45691">
              <w:rPr>
                <w:color w:val="3B3838" w:themeColor="background2" w:themeShade="40"/>
                <w:sz w:val="18"/>
                <w:szCs w:val="18"/>
              </w:rPr>
              <w:instrText xml:space="preserve"> REF _Ref122351913 \r \h </w:instrText>
            </w:r>
            <w:r w:rsidR="00D45691">
              <w:rPr>
                <w:color w:val="3B3838" w:themeColor="background2" w:themeShade="40"/>
                <w:sz w:val="18"/>
                <w:szCs w:val="18"/>
              </w:rPr>
            </w:r>
            <w:r w:rsidR="00D45691">
              <w:rPr>
                <w:color w:val="3B3838" w:themeColor="background2" w:themeShade="40"/>
                <w:sz w:val="18"/>
                <w:szCs w:val="18"/>
              </w:rPr>
              <w:fldChar w:fldCharType="separate"/>
            </w:r>
            <w:r w:rsidR="00347A3C">
              <w:rPr>
                <w:color w:val="3B3838" w:themeColor="background2" w:themeShade="40"/>
                <w:sz w:val="18"/>
                <w:szCs w:val="18"/>
              </w:rPr>
              <w:t>3.3.8.7</w:t>
            </w:r>
            <w:r w:rsidR="00D45691">
              <w:rPr>
                <w:color w:val="3B3838" w:themeColor="background2" w:themeShade="40"/>
                <w:sz w:val="18"/>
                <w:szCs w:val="18"/>
              </w:rPr>
              <w:fldChar w:fldCharType="end"/>
            </w:r>
          </w:p>
        </w:tc>
        <w:tc>
          <w:tcPr>
            <w:tcW w:w="5402" w:type="dxa"/>
          </w:tcPr>
          <w:p w14:paraId="21940AD4" w14:textId="0860459C" w:rsidR="00DB04EC" w:rsidRDefault="00CA76C6" w:rsidP="00432D49">
            <w:pPr>
              <w:keepNext/>
              <w:spacing w:before="60" w:after="120"/>
              <w:rPr>
                <w:szCs w:val="24"/>
              </w:rPr>
            </w:pPr>
            <w:r>
              <w:t xml:space="preserve">Teststep </w:t>
            </w:r>
            <w:r w:rsidR="00401E87" w:rsidRPr="00401E87">
              <w:rPr>
                <w:color w:val="3B3838" w:themeColor="background2" w:themeShade="40"/>
                <w:sz w:val="18"/>
                <w:szCs w:val="18"/>
              </w:rPr>
              <w:fldChar w:fldCharType="begin"/>
            </w:r>
            <w:r w:rsidR="00401E87" w:rsidRPr="00401E87">
              <w:rPr>
                <w:color w:val="3B3838" w:themeColor="background2" w:themeShade="40"/>
                <w:sz w:val="18"/>
                <w:szCs w:val="18"/>
              </w:rPr>
              <w:instrText xml:space="preserve"> REF _Ref121748962 \r \h  \* MERGEFORMAT </w:instrText>
            </w:r>
            <w:r w:rsidR="00401E87" w:rsidRPr="00401E87">
              <w:rPr>
                <w:color w:val="3B3838" w:themeColor="background2" w:themeShade="40"/>
                <w:sz w:val="18"/>
                <w:szCs w:val="18"/>
              </w:rPr>
            </w:r>
            <w:r w:rsidR="00401E87" w:rsidRPr="00401E87">
              <w:rPr>
                <w:color w:val="3B3838" w:themeColor="background2" w:themeShade="40"/>
                <w:sz w:val="18"/>
                <w:szCs w:val="18"/>
              </w:rPr>
              <w:fldChar w:fldCharType="separate"/>
            </w:r>
            <w:r w:rsidR="00347A3C">
              <w:rPr>
                <w:color w:val="3B3838" w:themeColor="background2" w:themeShade="40"/>
                <w:sz w:val="18"/>
                <w:szCs w:val="18"/>
              </w:rPr>
              <w:t>3.3.8.1</w:t>
            </w:r>
            <w:r w:rsidR="00401E87" w:rsidRPr="00401E87">
              <w:rPr>
                <w:color w:val="3B3838" w:themeColor="background2" w:themeShade="40"/>
                <w:sz w:val="18"/>
                <w:szCs w:val="18"/>
              </w:rPr>
              <w:fldChar w:fldCharType="end"/>
            </w:r>
            <w:r w:rsidR="00401E87" w:rsidRPr="00401E87">
              <w:rPr>
                <w:color w:val="3B3838" w:themeColor="background2" w:themeShade="40"/>
                <w:sz w:val="18"/>
                <w:szCs w:val="18"/>
              </w:rPr>
              <w:t>-</w:t>
            </w:r>
            <w:r w:rsidR="00D45691">
              <w:rPr>
                <w:color w:val="3B3838" w:themeColor="background2" w:themeShade="40"/>
                <w:sz w:val="18"/>
                <w:szCs w:val="18"/>
              </w:rPr>
              <w:fldChar w:fldCharType="begin"/>
            </w:r>
            <w:r w:rsidR="00D45691">
              <w:rPr>
                <w:color w:val="3B3838" w:themeColor="background2" w:themeShade="40"/>
                <w:sz w:val="18"/>
                <w:szCs w:val="18"/>
              </w:rPr>
              <w:instrText xml:space="preserve"> REF _Ref122351913 \r \h </w:instrText>
            </w:r>
            <w:r w:rsidR="00D45691">
              <w:rPr>
                <w:color w:val="3B3838" w:themeColor="background2" w:themeShade="40"/>
                <w:sz w:val="18"/>
                <w:szCs w:val="18"/>
              </w:rPr>
            </w:r>
            <w:r w:rsidR="00D45691">
              <w:rPr>
                <w:color w:val="3B3838" w:themeColor="background2" w:themeShade="40"/>
                <w:sz w:val="18"/>
                <w:szCs w:val="18"/>
              </w:rPr>
              <w:fldChar w:fldCharType="separate"/>
            </w:r>
            <w:r w:rsidR="00347A3C">
              <w:rPr>
                <w:color w:val="3B3838" w:themeColor="background2" w:themeShade="40"/>
                <w:sz w:val="18"/>
                <w:szCs w:val="18"/>
              </w:rPr>
              <w:t>3.3.8.7</w:t>
            </w:r>
            <w:r w:rsidR="00D45691">
              <w:rPr>
                <w:color w:val="3B3838" w:themeColor="background2" w:themeShade="40"/>
                <w:sz w:val="18"/>
                <w:szCs w:val="18"/>
              </w:rPr>
              <w:fldChar w:fldCharType="end"/>
            </w:r>
            <w:r>
              <w:rPr>
                <w:sz w:val="18"/>
                <w:szCs w:val="18"/>
              </w:rPr>
              <w:t xml:space="preserve"> </w:t>
            </w:r>
            <w:r w:rsidRPr="009A55E2">
              <w:t>er gennemført.</w:t>
            </w:r>
          </w:p>
        </w:tc>
        <w:tc>
          <w:tcPr>
            <w:tcW w:w="926" w:type="dxa"/>
          </w:tcPr>
          <w:p w14:paraId="47702C06" w14:textId="77777777" w:rsidR="00DB04EC" w:rsidRDefault="00DB04EC" w:rsidP="00432D49">
            <w:pPr>
              <w:keepNext/>
            </w:pPr>
          </w:p>
        </w:tc>
        <w:tc>
          <w:tcPr>
            <w:tcW w:w="1100" w:type="dxa"/>
          </w:tcPr>
          <w:p w14:paraId="3555C72F" w14:textId="0065EA6C" w:rsidR="00DB04EC" w:rsidRDefault="00000000" w:rsidP="00432D49">
            <w:pPr>
              <w:keepNext/>
              <w:rPr>
                <w:rFonts w:cstheme="minorHAnsi"/>
              </w:rPr>
            </w:pPr>
            <w:sdt>
              <w:sdtPr>
                <w:rPr>
                  <w:rFonts w:cstheme="minorHAnsi"/>
                </w:rPr>
                <w:alias w:val="MedCom vurdering"/>
                <w:tag w:val="MedCom vurdering"/>
                <w:id w:val="1155877401"/>
                <w:placeholder>
                  <w:docPart w:val="BC180D512F344785B83C24F12A46E033"/>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DB04EC" w:rsidRPr="00775F80">
                  <w:rPr>
                    <w:rStyle w:val="Pladsholdertekst"/>
                    <w:rFonts w:eastAsia="Calibri"/>
                  </w:rPr>
                  <w:t>Vælg</w:t>
                </w:r>
              </w:sdtContent>
            </w:sdt>
          </w:p>
        </w:tc>
      </w:tr>
      <w:tr w:rsidR="00C566DA" w14:paraId="10ECE0BD" w14:textId="77777777" w:rsidTr="00AD29C9">
        <w:tc>
          <w:tcPr>
            <w:tcW w:w="993" w:type="dxa"/>
          </w:tcPr>
          <w:p w14:paraId="7820C7A8" w14:textId="77777777" w:rsidR="00C566DA" w:rsidRDefault="00C566DA" w:rsidP="00C566DA">
            <w:pPr>
              <w:pStyle w:val="Listeafsnit"/>
              <w:numPr>
                <w:ilvl w:val="3"/>
                <w:numId w:val="4"/>
              </w:numPr>
              <w:spacing w:line="240" w:lineRule="auto"/>
            </w:pPr>
          </w:p>
        </w:tc>
        <w:tc>
          <w:tcPr>
            <w:tcW w:w="3397" w:type="dxa"/>
          </w:tcPr>
          <w:p w14:paraId="1C98673A" w14:textId="5D0A8859" w:rsidR="001B46E2" w:rsidRPr="00A74A7C" w:rsidRDefault="00C566DA" w:rsidP="001B46E2">
            <w:pPr>
              <w:rPr>
                <w:szCs w:val="24"/>
              </w:rPr>
            </w:pPr>
            <w:r>
              <w:rPr>
                <w:szCs w:val="24"/>
              </w:rPr>
              <w:t xml:space="preserve">Vis, at SUT automatisk indsætter og synliggør </w:t>
            </w:r>
            <w:r w:rsidR="00A93EB2">
              <w:rPr>
                <w:szCs w:val="24"/>
              </w:rPr>
              <w:t xml:space="preserve">forudgående </w:t>
            </w:r>
            <w:r w:rsidRPr="00FB6FB2">
              <w:rPr>
                <w:szCs w:val="24"/>
              </w:rPr>
              <w:t>meddelelsessegmenter</w:t>
            </w:r>
            <w:r>
              <w:rPr>
                <w:szCs w:val="24"/>
              </w:rPr>
              <w:t xml:space="preserve"> med</w:t>
            </w:r>
            <w:r w:rsidRPr="00FB6FB2">
              <w:rPr>
                <w:szCs w:val="24"/>
              </w:rPr>
              <w:t xml:space="preserve"> vedhæftede filer</w:t>
            </w:r>
            <w:r>
              <w:rPr>
                <w:szCs w:val="24"/>
              </w:rPr>
              <w:t xml:space="preserve"> </w:t>
            </w:r>
            <w:r w:rsidRPr="00FB6FB2">
              <w:rPr>
                <w:szCs w:val="24"/>
              </w:rPr>
              <w:t xml:space="preserve">fra samme </w:t>
            </w:r>
            <w:proofErr w:type="spellStart"/>
            <w:r>
              <w:rPr>
                <w:szCs w:val="24"/>
              </w:rPr>
              <w:t>k</w:t>
            </w:r>
            <w:r w:rsidRPr="00FB6FB2">
              <w:rPr>
                <w:szCs w:val="24"/>
              </w:rPr>
              <w:t>ommunikationsflow</w:t>
            </w:r>
            <w:proofErr w:type="spellEnd"/>
            <w:r w:rsidR="006C2903">
              <w:rPr>
                <w:szCs w:val="24"/>
              </w:rPr>
              <w:t xml:space="preserve"> </w:t>
            </w:r>
            <w:r w:rsidR="001B46E2">
              <w:rPr>
                <w:rFonts w:cs="Calibri"/>
                <w:szCs w:val="24"/>
              </w:rPr>
              <w:t xml:space="preserve">til </w:t>
            </w:r>
            <w:r w:rsidR="001B46E2" w:rsidRPr="00340573">
              <w:rPr>
                <w:rFonts w:cs="Calibri"/>
                <w:szCs w:val="24"/>
              </w:rPr>
              <w:t>besvarelsen</w:t>
            </w:r>
          </w:p>
        </w:tc>
        <w:tc>
          <w:tcPr>
            <w:tcW w:w="2126" w:type="dxa"/>
          </w:tcPr>
          <w:p w14:paraId="1DBCE4D4" w14:textId="1F1F8CEF" w:rsidR="00C566DA" w:rsidRDefault="00C566DA" w:rsidP="00C566DA"/>
        </w:tc>
        <w:tc>
          <w:tcPr>
            <w:tcW w:w="5402" w:type="dxa"/>
          </w:tcPr>
          <w:p w14:paraId="72A35ACD" w14:textId="5F8163E6" w:rsidR="00C566DA" w:rsidRDefault="00787130" w:rsidP="00C566DA">
            <w:pPr>
              <w:keepNext/>
              <w:spacing w:before="60" w:after="120"/>
            </w:pPr>
            <w:r w:rsidRPr="00787130">
              <w:t xml:space="preserve">SUT har oprettet en besvarelse med korrekte tekniske referencer til de forudgående meddelelser fra samme </w:t>
            </w:r>
            <w:proofErr w:type="spellStart"/>
            <w:r w:rsidRPr="00787130">
              <w:t>kommunikationsflow</w:t>
            </w:r>
            <w:proofErr w:type="spellEnd"/>
            <w:r w:rsidRPr="00787130">
              <w:t xml:space="preserve"> samt meddelelsessegmenter til besvarelsen</w:t>
            </w:r>
          </w:p>
        </w:tc>
        <w:tc>
          <w:tcPr>
            <w:tcW w:w="926" w:type="dxa"/>
          </w:tcPr>
          <w:p w14:paraId="7FDF56BE" w14:textId="77777777" w:rsidR="00C566DA" w:rsidRDefault="00C566DA" w:rsidP="00C566DA"/>
        </w:tc>
        <w:tc>
          <w:tcPr>
            <w:tcW w:w="1100" w:type="dxa"/>
          </w:tcPr>
          <w:p w14:paraId="360FA2FF" w14:textId="5779E4AD" w:rsidR="00C566DA" w:rsidRDefault="00000000" w:rsidP="00C566DA">
            <w:pPr>
              <w:rPr>
                <w:rFonts w:cstheme="minorHAnsi"/>
              </w:rPr>
            </w:pPr>
            <w:sdt>
              <w:sdtPr>
                <w:rPr>
                  <w:rFonts w:cstheme="minorHAnsi"/>
                </w:rPr>
                <w:alias w:val="MedCom vurdering"/>
                <w:tag w:val="MedCom vurdering"/>
                <w:id w:val="1538474986"/>
                <w:placeholder>
                  <w:docPart w:val="875F79BB11464E29A883F7F38161BF2F"/>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C566DA" w:rsidRPr="00775F80">
                  <w:rPr>
                    <w:rStyle w:val="Pladsholdertekst"/>
                    <w:rFonts w:eastAsia="Calibri"/>
                  </w:rPr>
                  <w:t>Vælg</w:t>
                </w:r>
              </w:sdtContent>
            </w:sdt>
          </w:p>
        </w:tc>
      </w:tr>
      <w:tr w:rsidR="00A10AFD" w14:paraId="29B44A4B" w14:textId="77777777" w:rsidTr="00AD29C9">
        <w:tc>
          <w:tcPr>
            <w:tcW w:w="993" w:type="dxa"/>
          </w:tcPr>
          <w:p w14:paraId="6EBD688A" w14:textId="77777777" w:rsidR="00A10AFD" w:rsidRDefault="00A10AFD" w:rsidP="00A10AFD">
            <w:pPr>
              <w:pStyle w:val="Listeafsnit"/>
              <w:numPr>
                <w:ilvl w:val="3"/>
                <w:numId w:val="4"/>
              </w:numPr>
              <w:spacing w:line="240" w:lineRule="auto"/>
            </w:pPr>
          </w:p>
        </w:tc>
        <w:tc>
          <w:tcPr>
            <w:tcW w:w="3397" w:type="dxa"/>
          </w:tcPr>
          <w:p w14:paraId="73605C55" w14:textId="3108AB9D" w:rsidR="00A10AFD" w:rsidRDefault="00A10AFD" w:rsidP="00A10AFD">
            <w:r>
              <w:t xml:space="preserve">Vis, at bruger kan vedhæfte ny fil til </w:t>
            </w:r>
            <w:r w:rsidR="00D61859">
              <w:t>besvarelsen</w:t>
            </w:r>
          </w:p>
        </w:tc>
        <w:tc>
          <w:tcPr>
            <w:tcW w:w="2126" w:type="dxa"/>
          </w:tcPr>
          <w:p w14:paraId="52C31FCA" w14:textId="77777777" w:rsidR="00A10AFD" w:rsidRDefault="00A10AFD" w:rsidP="00A10AFD"/>
        </w:tc>
        <w:tc>
          <w:tcPr>
            <w:tcW w:w="5402" w:type="dxa"/>
          </w:tcPr>
          <w:p w14:paraId="4ADA447C" w14:textId="4442FAFB" w:rsidR="00A10AFD" w:rsidRDefault="00A10AFD" w:rsidP="00A10AFD">
            <w:r>
              <w:t xml:space="preserve">Bruger har vedhæftet en tilladt filtype som bilag til meddelelsen. </w:t>
            </w:r>
          </w:p>
          <w:p w14:paraId="22A76C6A" w14:textId="73B59416" w:rsidR="00A10AFD" w:rsidRDefault="00A10AFD" w:rsidP="00A10AFD">
            <w:pPr>
              <w:keepNext/>
              <w:spacing w:before="60" w:after="120"/>
              <w:rPr>
                <w:szCs w:val="24"/>
              </w:rPr>
            </w:pPr>
            <w:r>
              <w:t xml:space="preserve">Oversigt over </w:t>
            </w:r>
            <w:hyperlink r:id="rId27" w:history="1">
              <w:r w:rsidRPr="00413BCB">
                <w:rPr>
                  <w:rStyle w:val="Hyperlink"/>
                </w:rPr>
                <w:t xml:space="preserve">tilladte filtyper kan tilgås via </w:t>
              </w:r>
              <w:proofErr w:type="spellStart"/>
              <w:r w:rsidRPr="00413BCB">
                <w:rPr>
                  <w:rStyle w:val="Hyperlink"/>
                </w:rPr>
                <w:t>IG’en</w:t>
              </w:r>
              <w:proofErr w:type="spellEnd"/>
            </w:hyperlink>
            <w:r>
              <w:t xml:space="preserve">. </w:t>
            </w:r>
          </w:p>
        </w:tc>
        <w:tc>
          <w:tcPr>
            <w:tcW w:w="926" w:type="dxa"/>
          </w:tcPr>
          <w:p w14:paraId="0BF6E4CB" w14:textId="77777777" w:rsidR="00A10AFD" w:rsidRDefault="00A10AFD" w:rsidP="00A10AFD"/>
        </w:tc>
        <w:tc>
          <w:tcPr>
            <w:tcW w:w="1100" w:type="dxa"/>
          </w:tcPr>
          <w:p w14:paraId="19B401C3" w14:textId="52D8D52D" w:rsidR="00A10AFD" w:rsidRDefault="00000000" w:rsidP="00A10AFD">
            <w:pPr>
              <w:rPr>
                <w:rFonts w:cstheme="minorHAnsi"/>
              </w:rPr>
            </w:pPr>
            <w:sdt>
              <w:sdtPr>
                <w:rPr>
                  <w:rFonts w:cstheme="minorHAnsi"/>
                </w:rPr>
                <w:alias w:val="MedCom vurdering"/>
                <w:tag w:val="MedCom vurdering"/>
                <w:id w:val="-896508567"/>
                <w:placeholder>
                  <w:docPart w:val="F19924FB3C5F4D9AAFA6E91C216CCD17"/>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A10AFD" w:rsidRPr="00775F80">
                  <w:rPr>
                    <w:rStyle w:val="Pladsholdertekst"/>
                    <w:rFonts w:eastAsia="Calibri"/>
                  </w:rPr>
                  <w:t>Vælg</w:t>
                </w:r>
              </w:sdtContent>
            </w:sdt>
          </w:p>
        </w:tc>
      </w:tr>
      <w:tr w:rsidR="00F5259E" w14:paraId="721927FE" w14:textId="77777777" w:rsidTr="00AD29C9">
        <w:tc>
          <w:tcPr>
            <w:tcW w:w="993" w:type="dxa"/>
          </w:tcPr>
          <w:p w14:paraId="355CCB60" w14:textId="77777777" w:rsidR="00F5259E" w:rsidRDefault="00F5259E" w:rsidP="00F5259E">
            <w:pPr>
              <w:pStyle w:val="Listeafsnit"/>
              <w:numPr>
                <w:ilvl w:val="3"/>
                <w:numId w:val="4"/>
              </w:numPr>
              <w:spacing w:line="240" w:lineRule="auto"/>
            </w:pPr>
          </w:p>
        </w:tc>
        <w:tc>
          <w:tcPr>
            <w:tcW w:w="3397" w:type="dxa"/>
          </w:tcPr>
          <w:p w14:paraId="43F2E66F" w14:textId="701D850C" w:rsidR="00F5259E" w:rsidRDefault="00F5259E" w:rsidP="00F5259E">
            <w:r>
              <w:t xml:space="preserve">Vis, at SUT </w:t>
            </w:r>
            <w:r w:rsidRPr="00B146FA">
              <w:t xml:space="preserve">automatisk </w:t>
            </w:r>
            <w:r>
              <w:t xml:space="preserve">indsætter </w:t>
            </w:r>
            <w:r w:rsidRPr="00B146FA">
              <w:t>ny</w:t>
            </w:r>
            <w:r>
              <w:t>t</w:t>
            </w:r>
            <w:r w:rsidRPr="00B146FA">
              <w:t xml:space="preserve"> meddelelsessegment med de</w:t>
            </w:r>
            <w:r>
              <w:t>n</w:t>
            </w:r>
            <w:r w:rsidRPr="00B146FA">
              <w:t xml:space="preserve"> vedhæftede fil</w:t>
            </w:r>
          </w:p>
        </w:tc>
        <w:tc>
          <w:tcPr>
            <w:tcW w:w="2126" w:type="dxa"/>
          </w:tcPr>
          <w:p w14:paraId="587F11E1" w14:textId="77777777" w:rsidR="00F5259E" w:rsidRDefault="00F5259E" w:rsidP="00F5259E"/>
        </w:tc>
        <w:tc>
          <w:tcPr>
            <w:tcW w:w="5402" w:type="dxa"/>
          </w:tcPr>
          <w:p w14:paraId="1DDDD19D" w14:textId="66FF7C94" w:rsidR="00F5259E" w:rsidRDefault="00F5259E" w:rsidP="00F5259E">
            <w:pPr>
              <w:keepNext/>
              <w:spacing w:before="60" w:after="120"/>
            </w:pPr>
            <w:r>
              <w:t>Der er oprettet og indsat meddelelsessegment for den vedhæftede fil.</w:t>
            </w:r>
          </w:p>
        </w:tc>
        <w:tc>
          <w:tcPr>
            <w:tcW w:w="926" w:type="dxa"/>
          </w:tcPr>
          <w:p w14:paraId="61BF2496" w14:textId="77777777" w:rsidR="00F5259E" w:rsidRDefault="00F5259E" w:rsidP="00F5259E"/>
        </w:tc>
        <w:tc>
          <w:tcPr>
            <w:tcW w:w="1100" w:type="dxa"/>
          </w:tcPr>
          <w:p w14:paraId="7CEB834D" w14:textId="77777777" w:rsidR="00F5259E" w:rsidRDefault="00F5259E" w:rsidP="00F5259E">
            <w:pPr>
              <w:rPr>
                <w:rFonts w:cstheme="minorHAnsi"/>
              </w:rPr>
            </w:pPr>
          </w:p>
        </w:tc>
      </w:tr>
      <w:tr w:rsidR="00366B65" w14:paraId="21700A96" w14:textId="77777777" w:rsidTr="00AD29C9">
        <w:tc>
          <w:tcPr>
            <w:tcW w:w="993" w:type="dxa"/>
          </w:tcPr>
          <w:p w14:paraId="45CC2C2D" w14:textId="77777777" w:rsidR="00366B65" w:rsidRDefault="00366B65" w:rsidP="00366B65">
            <w:pPr>
              <w:pStyle w:val="Listeafsnit"/>
              <w:numPr>
                <w:ilvl w:val="3"/>
                <w:numId w:val="4"/>
              </w:numPr>
              <w:spacing w:line="240" w:lineRule="auto"/>
            </w:pPr>
          </w:p>
        </w:tc>
        <w:tc>
          <w:tcPr>
            <w:tcW w:w="3397" w:type="dxa"/>
          </w:tcPr>
          <w:p w14:paraId="44C7A74B" w14:textId="0910B4C4" w:rsidR="00366B65" w:rsidRDefault="00366B65" w:rsidP="00366B65">
            <w:r>
              <w:t>Vis, at SUT automatisk indsætter titel og id på de</w:t>
            </w:r>
            <w:r w:rsidR="001B2DC5">
              <w:t>n</w:t>
            </w:r>
            <w:r>
              <w:t xml:space="preserve"> vedhæftede fil</w:t>
            </w:r>
          </w:p>
        </w:tc>
        <w:tc>
          <w:tcPr>
            <w:tcW w:w="2126" w:type="dxa"/>
          </w:tcPr>
          <w:p w14:paraId="3A69C622" w14:textId="77777777" w:rsidR="00366B65" w:rsidRDefault="00366B65" w:rsidP="00366B65"/>
        </w:tc>
        <w:tc>
          <w:tcPr>
            <w:tcW w:w="5402" w:type="dxa"/>
          </w:tcPr>
          <w:p w14:paraId="06E2D0AF" w14:textId="471896C1" w:rsidR="00366B65" w:rsidRDefault="00366B65" w:rsidP="00366B65">
            <w:pPr>
              <w:keepNext/>
              <w:spacing w:before="60" w:after="120"/>
            </w:pPr>
            <w:r>
              <w:t>SUT har indsat titel og id på de</w:t>
            </w:r>
            <w:r w:rsidR="001B2DC5">
              <w:t>n</w:t>
            </w:r>
            <w:r>
              <w:t xml:space="preserve"> vedhæftede fil</w:t>
            </w:r>
          </w:p>
        </w:tc>
        <w:tc>
          <w:tcPr>
            <w:tcW w:w="926" w:type="dxa"/>
          </w:tcPr>
          <w:p w14:paraId="466C843E" w14:textId="77777777" w:rsidR="00366B65" w:rsidRDefault="00366B65" w:rsidP="00366B65"/>
        </w:tc>
        <w:tc>
          <w:tcPr>
            <w:tcW w:w="1100" w:type="dxa"/>
          </w:tcPr>
          <w:p w14:paraId="4C1A20FB" w14:textId="77777777" w:rsidR="00366B65" w:rsidRDefault="00366B65" w:rsidP="00366B65">
            <w:pPr>
              <w:rPr>
                <w:rFonts w:cstheme="minorHAnsi"/>
              </w:rPr>
            </w:pPr>
          </w:p>
        </w:tc>
      </w:tr>
      <w:tr w:rsidR="00366B65" w14:paraId="09FBB8D2" w14:textId="77777777" w:rsidTr="00AD29C9">
        <w:tc>
          <w:tcPr>
            <w:tcW w:w="993" w:type="dxa"/>
          </w:tcPr>
          <w:p w14:paraId="7C12C9A9" w14:textId="77777777" w:rsidR="00366B65" w:rsidRDefault="00366B65" w:rsidP="00366B65">
            <w:pPr>
              <w:pStyle w:val="Listeafsnit"/>
              <w:numPr>
                <w:ilvl w:val="3"/>
                <w:numId w:val="4"/>
              </w:numPr>
              <w:spacing w:line="240" w:lineRule="auto"/>
            </w:pPr>
          </w:p>
        </w:tc>
        <w:tc>
          <w:tcPr>
            <w:tcW w:w="3397" w:type="dxa"/>
          </w:tcPr>
          <w:p w14:paraId="77CF4CE8" w14:textId="6B35487D" w:rsidR="00366B65" w:rsidRDefault="00366B65" w:rsidP="00366B65">
            <w:r>
              <w:t>Vis, at SUT automatisk synliggør titel på de</w:t>
            </w:r>
            <w:r w:rsidR="001B2DC5">
              <w:t>n</w:t>
            </w:r>
            <w:r>
              <w:t xml:space="preserve"> vedhæftede fil for brugeraktør</w:t>
            </w:r>
          </w:p>
        </w:tc>
        <w:tc>
          <w:tcPr>
            <w:tcW w:w="2126" w:type="dxa"/>
          </w:tcPr>
          <w:p w14:paraId="66C64B80" w14:textId="77777777" w:rsidR="00366B65" w:rsidRDefault="00366B65" w:rsidP="00366B65"/>
        </w:tc>
        <w:tc>
          <w:tcPr>
            <w:tcW w:w="5402" w:type="dxa"/>
          </w:tcPr>
          <w:p w14:paraId="604B6B01" w14:textId="7D948481" w:rsidR="00366B65" w:rsidRDefault="00366B65" w:rsidP="00366B65">
            <w:pPr>
              <w:keepNext/>
              <w:spacing w:before="60" w:after="120"/>
            </w:pPr>
            <w:r>
              <w:t>Bruger kan se titel på de</w:t>
            </w:r>
            <w:r w:rsidR="001B2DC5">
              <w:t>n</w:t>
            </w:r>
            <w:r>
              <w:t xml:space="preserve"> vedhæftede fil</w:t>
            </w:r>
          </w:p>
        </w:tc>
        <w:tc>
          <w:tcPr>
            <w:tcW w:w="926" w:type="dxa"/>
          </w:tcPr>
          <w:p w14:paraId="4854E8B8" w14:textId="77777777" w:rsidR="00366B65" w:rsidRDefault="00366B65" w:rsidP="00366B65"/>
        </w:tc>
        <w:tc>
          <w:tcPr>
            <w:tcW w:w="1100" w:type="dxa"/>
          </w:tcPr>
          <w:p w14:paraId="7C70AF22" w14:textId="77777777" w:rsidR="00366B65" w:rsidRDefault="00366B65" w:rsidP="00366B65">
            <w:pPr>
              <w:rPr>
                <w:rFonts w:cstheme="minorHAnsi"/>
              </w:rPr>
            </w:pPr>
          </w:p>
        </w:tc>
      </w:tr>
      <w:tr w:rsidR="00366B65" w14:paraId="5C708EBB" w14:textId="77777777" w:rsidTr="00AD29C9">
        <w:tc>
          <w:tcPr>
            <w:tcW w:w="993" w:type="dxa"/>
          </w:tcPr>
          <w:p w14:paraId="2DC328DE" w14:textId="77777777" w:rsidR="00366B65" w:rsidRDefault="00366B65" w:rsidP="00366B65">
            <w:pPr>
              <w:pStyle w:val="Listeafsnit"/>
              <w:numPr>
                <w:ilvl w:val="3"/>
                <w:numId w:val="4"/>
              </w:numPr>
              <w:spacing w:line="240" w:lineRule="auto"/>
            </w:pPr>
          </w:p>
        </w:tc>
        <w:tc>
          <w:tcPr>
            <w:tcW w:w="3397" w:type="dxa"/>
          </w:tcPr>
          <w:p w14:paraId="33039C13" w14:textId="105D00FA" w:rsidR="00366B65" w:rsidRDefault="00366B65" w:rsidP="00366B65">
            <w:r>
              <w:t xml:space="preserve">Vis, at bruger kan vælge at påskrive navn på forfatter, samt tidspunkt for oprettelse, af den vedhæftede </w:t>
            </w:r>
            <w:r w:rsidRPr="0082282D">
              <w:t>fil</w:t>
            </w:r>
            <w:r>
              <w:rPr>
                <w:szCs w:val="24"/>
              </w:rPr>
              <w:t xml:space="preserve">, jf. teststep </w:t>
            </w:r>
            <w:r w:rsidRPr="00E3023D">
              <w:rPr>
                <w:sz w:val="18"/>
                <w:szCs w:val="20"/>
              </w:rPr>
              <w:fldChar w:fldCharType="begin"/>
            </w:r>
            <w:r w:rsidRPr="00E3023D">
              <w:rPr>
                <w:sz w:val="18"/>
                <w:szCs w:val="20"/>
              </w:rPr>
              <w:instrText xml:space="preserve"> REF _Ref131062687 \r \h  \* MERGEFORMAT </w:instrText>
            </w:r>
            <w:r w:rsidRPr="00E3023D">
              <w:rPr>
                <w:sz w:val="18"/>
                <w:szCs w:val="20"/>
              </w:rPr>
            </w:r>
            <w:r w:rsidRPr="00E3023D">
              <w:rPr>
                <w:sz w:val="18"/>
                <w:szCs w:val="20"/>
              </w:rPr>
              <w:fldChar w:fldCharType="separate"/>
            </w:r>
            <w:r w:rsidRPr="00E3023D">
              <w:rPr>
                <w:sz w:val="18"/>
                <w:szCs w:val="20"/>
              </w:rPr>
              <w:t>3.3.2.4</w:t>
            </w:r>
            <w:r w:rsidRPr="00E3023D">
              <w:rPr>
                <w:sz w:val="18"/>
                <w:szCs w:val="20"/>
              </w:rPr>
              <w:fldChar w:fldCharType="end"/>
            </w:r>
            <w:r>
              <w:rPr>
                <w:sz w:val="18"/>
                <w:szCs w:val="20"/>
              </w:rPr>
              <w:t>.</w:t>
            </w:r>
          </w:p>
        </w:tc>
        <w:tc>
          <w:tcPr>
            <w:tcW w:w="2126" w:type="dxa"/>
          </w:tcPr>
          <w:p w14:paraId="2C874D0F" w14:textId="77777777" w:rsidR="00366B65" w:rsidRDefault="00366B65" w:rsidP="00366B65"/>
        </w:tc>
        <w:tc>
          <w:tcPr>
            <w:tcW w:w="5402" w:type="dxa"/>
          </w:tcPr>
          <w:p w14:paraId="5DA40F37" w14:textId="78EC3CB8" w:rsidR="00366B65" w:rsidRPr="00BA1748" w:rsidRDefault="00366B65" w:rsidP="00366B65">
            <w:pPr>
              <w:keepNext/>
              <w:spacing w:before="60" w:after="120"/>
              <w:rPr>
                <w:rFonts w:eastAsia="Times New Roman"/>
                <w:szCs w:val="24"/>
              </w:rPr>
            </w:pPr>
            <w:r>
              <w:rPr>
                <w:szCs w:val="24"/>
              </w:rPr>
              <w:t>Navn på forfatter, samt tidspunkt for oprettelse, af den vedhæftede fil</w:t>
            </w:r>
            <w:r w:rsidRPr="000D2FA7">
              <w:rPr>
                <w:szCs w:val="24"/>
              </w:rPr>
              <w:t xml:space="preserve"> er </w:t>
            </w:r>
            <w:r>
              <w:rPr>
                <w:szCs w:val="24"/>
              </w:rPr>
              <w:t>påskrevet</w:t>
            </w:r>
            <w:r w:rsidRPr="000D2FA7">
              <w:rPr>
                <w:szCs w:val="24"/>
              </w:rPr>
              <w:t xml:space="preserve"> og synligt</w:t>
            </w:r>
            <w:r>
              <w:rPr>
                <w:szCs w:val="24"/>
              </w:rPr>
              <w:t>.</w:t>
            </w:r>
          </w:p>
        </w:tc>
        <w:tc>
          <w:tcPr>
            <w:tcW w:w="926" w:type="dxa"/>
          </w:tcPr>
          <w:p w14:paraId="79E897DB" w14:textId="77777777" w:rsidR="00366B65" w:rsidRDefault="00366B65" w:rsidP="00366B65"/>
        </w:tc>
        <w:tc>
          <w:tcPr>
            <w:tcW w:w="1100" w:type="dxa"/>
          </w:tcPr>
          <w:p w14:paraId="6B169575" w14:textId="1F986E8E" w:rsidR="00366B65" w:rsidRDefault="00000000" w:rsidP="00366B65">
            <w:pPr>
              <w:rPr>
                <w:rFonts w:cstheme="minorHAnsi"/>
              </w:rPr>
            </w:pPr>
            <w:sdt>
              <w:sdtPr>
                <w:rPr>
                  <w:rFonts w:cstheme="minorHAnsi"/>
                </w:rPr>
                <w:alias w:val="MedCom vurdering"/>
                <w:tag w:val="MedCom vurdering"/>
                <w:id w:val="1000158876"/>
                <w:placeholder>
                  <w:docPart w:val="456143641A28493FB9C184A6D082770D"/>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366B65" w:rsidRPr="00775F80">
                  <w:rPr>
                    <w:rStyle w:val="Pladsholdertekst"/>
                    <w:rFonts w:eastAsia="Calibri"/>
                  </w:rPr>
                  <w:t>Vælg</w:t>
                </w:r>
              </w:sdtContent>
            </w:sdt>
          </w:p>
        </w:tc>
      </w:tr>
      <w:tr w:rsidR="00366B65" w14:paraId="1D92B06D" w14:textId="77777777" w:rsidTr="00AD29C9">
        <w:tc>
          <w:tcPr>
            <w:tcW w:w="993" w:type="dxa"/>
          </w:tcPr>
          <w:p w14:paraId="51FF2794" w14:textId="77777777" w:rsidR="00366B65" w:rsidRDefault="00366B65" w:rsidP="00366B65">
            <w:pPr>
              <w:pStyle w:val="Listeafsnit"/>
              <w:numPr>
                <w:ilvl w:val="3"/>
                <w:numId w:val="4"/>
              </w:numPr>
              <w:spacing w:line="240" w:lineRule="auto"/>
            </w:pPr>
          </w:p>
        </w:tc>
        <w:tc>
          <w:tcPr>
            <w:tcW w:w="3397" w:type="dxa"/>
          </w:tcPr>
          <w:p w14:paraId="015D3995" w14:textId="77777777" w:rsidR="00366B65" w:rsidRDefault="00366B65" w:rsidP="00366B65">
            <w:pPr>
              <w:spacing w:before="60" w:after="120"/>
              <w:rPr>
                <w:szCs w:val="24"/>
              </w:rPr>
            </w:pPr>
            <w:r>
              <w:rPr>
                <w:szCs w:val="24"/>
              </w:rPr>
              <w:t>Vis, at systemet indsætter og viser følgende informationer som afsenders signatur i meddelelsens meddelelsessegment:</w:t>
            </w:r>
          </w:p>
          <w:p w14:paraId="7076B6FB" w14:textId="77777777" w:rsidR="00366B65" w:rsidRDefault="00366B65" w:rsidP="00366B65">
            <w:pPr>
              <w:pStyle w:val="Listeafsnit"/>
              <w:numPr>
                <w:ilvl w:val="0"/>
                <w:numId w:val="13"/>
              </w:numPr>
              <w:spacing w:before="60" w:after="120" w:line="240" w:lineRule="auto"/>
              <w:rPr>
                <w:rFonts w:eastAsia="Times New Roman"/>
                <w:szCs w:val="24"/>
              </w:rPr>
            </w:pPr>
            <w:r w:rsidRPr="000D2FA7">
              <w:rPr>
                <w:rFonts w:eastAsia="Times New Roman"/>
                <w:szCs w:val="24"/>
              </w:rPr>
              <w:lastRenderedPageBreak/>
              <w:t>Dato og tidspunkt</w:t>
            </w:r>
          </w:p>
          <w:p w14:paraId="1556C1AF" w14:textId="77777777" w:rsidR="00366B65" w:rsidRDefault="00366B65" w:rsidP="00366B65">
            <w:pPr>
              <w:pStyle w:val="Listeafsnit"/>
              <w:numPr>
                <w:ilvl w:val="0"/>
                <w:numId w:val="13"/>
              </w:numPr>
              <w:spacing w:before="60" w:after="120" w:line="240" w:lineRule="auto"/>
              <w:rPr>
                <w:rFonts w:eastAsia="Times New Roman"/>
                <w:szCs w:val="24"/>
              </w:rPr>
            </w:pPr>
            <w:r>
              <w:rPr>
                <w:rFonts w:eastAsia="Times New Roman"/>
                <w:szCs w:val="24"/>
              </w:rPr>
              <w:t>Forfatters n</w:t>
            </w:r>
            <w:r w:rsidRPr="000D2FA7">
              <w:rPr>
                <w:rFonts w:eastAsia="Times New Roman"/>
                <w:szCs w:val="24"/>
              </w:rPr>
              <w:t>avn</w:t>
            </w:r>
          </w:p>
          <w:p w14:paraId="3C511763" w14:textId="77777777" w:rsidR="00366B65" w:rsidRDefault="00366B65" w:rsidP="00366B65">
            <w:pPr>
              <w:pStyle w:val="Listeafsnit"/>
              <w:numPr>
                <w:ilvl w:val="0"/>
                <w:numId w:val="13"/>
              </w:numPr>
              <w:spacing w:before="60" w:after="120" w:line="240" w:lineRule="auto"/>
              <w:rPr>
                <w:rFonts w:eastAsia="Times New Roman"/>
                <w:szCs w:val="24"/>
              </w:rPr>
            </w:pPr>
            <w:r w:rsidRPr="000D2FA7">
              <w:rPr>
                <w:rFonts w:eastAsia="Times New Roman"/>
                <w:szCs w:val="24"/>
              </w:rPr>
              <w:t>Stillingsbetegnelse</w:t>
            </w:r>
          </w:p>
          <w:p w14:paraId="449E4869" w14:textId="276B4A96" w:rsidR="00366B65" w:rsidRPr="003C64F0" w:rsidRDefault="00366B65" w:rsidP="00366B65">
            <w:pPr>
              <w:pStyle w:val="Listeafsnit"/>
              <w:numPr>
                <w:ilvl w:val="0"/>
                <w:numId w:val="13"/>
              </w:numPr>
              <w:spacing w:before="60" w:after="120" w:line="240" w:lineRule="auto"/>
              <w:rPr>
                <w:rFonts w:eastAsia="Times New Roman"/>
                <w:szCs w:val="24"/>
              </w:rPr>
            </w:pPr>
            <w:r w:rsidRPr="00FA4033">
              <w:rPr>
                <w:rFonts w:eastAsia="Times New Roman"/>
                <w:szCs w:val="24"/>
              </w:rPr>
              <w:t>Relevant telefonnummer</w:t>
            </w:r>
            <w:r w:rsidRPr="00FA4033">
              <w:rPr>
                <w:rFonts w:eastAsia="Times New Roman"/>
              </w:rPr>
              <w:t xml:space="preserve"> </w:t>
            </w:r>
          </w:p>
        </w:tc>
        <w:tc>
          <w:tcPr>
            <w:tcW w:w="2126" w:type="dxa"/>
          </w:tcPr>
          <w:p w14:paraId="074CB05A" w14:textId="77777777" w:rsidR="00366B65" w:rsidRDefault="00366B65" w:rsidP="00366B65"/>
        </w:tc>
        <w:tc>
          <w:tcPr>
            <w:tcW w:w="5402" w:type="dxa"/>
          </w:tcPr>
          <w:p w14:paraId="036359F3" w14:textId="77777777" w:rsidR="00366B65" w:rsidRDefault="00366B65" w:rsidP="00366B65">
            <w:pPr>
              <w:spacing w:before="60" w:after="120"/>
              <w:rPr>
                <w:szCs w:val="24"/>
              </w:rPr>
            </w:pPr>
            <w:r>
              <w:rPr>
                <w:szCs w:val="24"/>
              </w:rPr>
              <w:t xml:space="preserve">Signatur på forfatter af meddelelsen </w:t>
            </w:r>
            <w:r w:rsidRPr="000D2FA7">
              <w:rPr>
                <w:szCs w:val="24"/>
              </w:rPr>
              <w:t xml:space="preserve">er indsat og synligt </w:t>
            </w:r>
            <w:r>
              <w:rPr>
                <w:szCs w:val="24"/>
              </w:rPr>
              <w:t xml:space="preserve">for bruger </w:t>
            </w:r>
            <w:r w:rsidRPr="000D2FA7">
              <w:rPr>
                <w:szCs w:val="24"/>
              </w:rPr>
              <w:t>i meddelelsen</w:t>
            </w:r>
            <w:r>
              <w:rPr>
                <w:szCs w:val="24"/>
              </w:rPr>
              <w:t>s meddelelsessegment</w:t>
            </w:r>
            <w:r w:rsidRPr="000D2FA7">
              <w:rPr>
                <w:szCs w:val="24"/>
              </w:rPr>
              <w:t>:</w:t>
            </w:r>
          </w:p>
          <w:p w14:paraId="157E7E25" w14:textId="77777777" w:rsidR="00366B65" w:rsidRDefault="00366B65" w:rsidP="00366B65">
            <w:pPr>
              <w:pStyle w:val="Listeafsnit"/>
              <w:numPr>
                <w:ilvl w:val="0"/>
                <w:numId w:val="13"/>
              </w:numPr>
              <w:spacing w:before="60" w:after="120" w:line="240" w:lineRule="auto"/>
              <w:rPr>
                <w:rFonts w:eastAsia="Times New Roman"/>
                <w:szCs w:val="24"/>
              </w:rPr>
            </w:pPr>
            <w:r w:rsidRPr="000D2FA7">
              <w:rPr>
                <w:rFonts w:eastAsia="Times New Roman"/>
                <w:szCs w:val="24"/>
              </w:rPr>
              <w:t>Dato og tidspunkt</w:t>
            </w:r>
          </w:p>
          <w:p w14:paraId="30BA1421" w14:textId="77777777" w:rsidR="00366B65" w:rsidRDefault="00366B65" w:rsidP="00366B65">
            <w:pPr>
              <w:pStyle w:val="Listeafsnit"/>
              <w:numPr>
                <w:ilvl w:val="0"/>
                <w:numId w:val="13"/>
              </w:numPr>
              <w:spacing w:before="60" w:after="120" w:line="240" w:lineRule="auto"/>
              <w:rPr>
                <w:rFonts w:eastAsia="Times New Roman"/>
                <w:szCs w:val="24"/>
              </w:rPr>
            </w:pPr>
            <w:r>
              <w:rPr>
                <w:rFonts w:eastAsia="Times New Roman"/>
                <w:szCs w:val="24"/>
              </w:rPr>
              <w:t>Forfatters n</w:t>
            </w:r>
            <w:r w:rsidRPr="000D2FA7">
              <w:rPr>
                <w:rFonts w:eastAsia="Times New Roman"/>
                <w:szCs w:val="24"/>
              </w:rPr>
              <w:t>avn</w:t>
            </w:r>
          </w:p>
          <w:p w14:paraId="6DA302CA" w14:textId="77777777" w:rsidR="00366B65" w:rsidRDefault="00366B65" w:rsidP="00366B65">
            <w:pPr>
              <w:pStyle w:val="Listeafsnit"/>
              <w:numPr>
                <w:ilvl w:val="0"/>
                <w:numId w:val="13"/>
              </w:numPr>
              <w:spacing w:before="60" w:after="120" w:line="240" w:lineRule="auto"/>
              <w:rPr>
                <w:rFonts w:eastAsia="Times New Roman"/>
                <w:szCs w:val="24"/>
              </w:rPr>
            </w:pPr>
            <w:r w:rsidRPr="000D2FA7">
              <w:rPr>
                <w:rFonts w:eastAsia="Times New Roman"/>
                <w:szCs w:val="24"/>
              </w:rPr>
              <w:lastRenderedPageBreak/>
              <w:t>Stillingsbetegnelse</w:t>
            </w:r>
          </w:p>
          <w:p w14:paraId="241615C2" w14:textId="21AEE031" w:rsidR="00366B65" w:rsidRPr="00F728B5" w:rsidRDefault="00366B65" w:rsidP="00366B65">
            <w:pPr>
              <w:pStyle w:val="Listeafsnit"/>
              <w:keepNext/>
              <w:numPr>
                <w:ilvl w:val="0"/>
                <w:numId w:val="13"/>
              </w:numPr>
              <w:spacing w:before="60" w:after="120" w:line="240" w:lineRule="auto"/>
              <w:rPr>
                <w:rFonts w:eastAsia="Times New Roman"/>
                <w:szCs w:val="24"/>
              </w:rPr>
            </w:pPr>
            <w:r w:rsidRPr="00FA4033">
              <w:rPr>
                <w:rFonts w:eastAsia="Times New Roman"/>
                <w:szCs w:val="24"/>
              </w:rPr>
              <w:t>Relevant telefonnummer</w:t>
            </w:r>
            <w:r w:rsidRPr="00FA4033">
              <w:rPr>
                <w:rFonts w:eastAsia="Times New Roman"/>
              </w:rPr>
              <w:t xml:space="preserve"> </w:t>
            </w:r>
          </w:p>
        </w:tc>
        <w:tc>
          <w:tcPr>
            <w:tcW w:w="926" w:type="dxa"/>
          </w:tcPr>
          <w:p w14:paraId="7E4D7BA1" w14:textId="77777777" w:rsidR="00366B65" w:rsidRDefault="00366B65" w:rsidP="00366B65"/>
        </w:tc>
        <w:tc>
          <w:tcPr>
            <w:tcW w:w="1100" w:type="dxa"/>
          </w:tcPr>
          <w:p w14:paraId="7D8CCC9D" w14:textId="344DA66E" w:rsidR="00366B65" w:rsidRDefault="00000000" w:rsidP="00366B65">
            <w:pPr>
              <w:rPr>
                <w:rFonts w:cstheme="minorHAnsi"/>
              </w:rPr>
            </w:pPr>
            <w:sdt>
              <w:sdtPr>
                <w:rPr>
                  <w:rFonts w:cstheme="minorHAnsi"/>
                </w:rPr>
                <w:alias w:val="MedCom vurdering"/>
                <w:tag w:val="MedCom vurdering"/>
                <w:id w:val="-634558799"/>
                <w:placeholder>
                  <w:docPart w:val="8F7A3D6EC5A0473E9006A39AAD33BCA8"/>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366B65" w:rsidRPr="00775F80">
                  <w:rPr>
                    <w:rStyle w:val="Pladsholdertekst"/>
                    <w:rFonts w:eastAsia="Calibri"/>
                  </w:rPr>
                  <w:t>Vælg</w:t>
                </w:r>
              </w:sdtContent>
            </w:sdt>
          </w:p>
        </w:tc>
      </w:tr>
      <w:tr w:rsidR="007A74E4" w14:paraId="35735B22" w14:textId="77777777" w:rsidTr="00AD29C9">
        <w:tc>
          <w:tcPr>
            <w:tcW w:w="993" w:type="dxa"/>
          </w:tcPr>
          <w:p w14:paraId="7EB7AE83" w14:textId="77777777" w:rsidR="007A74E4" w:rsidRDefault="007A74E4" w:rsidP="007A74E4">
            <w:pPr>
              <w:pStyle w:val="Listeafsnit"/>
              <w:numPr>
                <w:ilvl w:val="3"/>
                <w:numId w:val="4"/>
              </w:numPr>
              <w:spacing w:line="240" w:lineRule="auto"/>
            </w:pPr>
          </w:p>
        </w:tc>
        <w:tc>
          <w:tcPr>
            <w:tcW w:w="3397" w:type="dxa"/>
          </w:tcPr>
          <w:p w14:paraId="67AEDF22" w14:textId="62820E0B" w:rsidR="007A74E4" w:rsidRDefault="007A74E4" w:rsidP="007A74E4">
            <w:pPr>
              <w:spacing w:before="60" w:after="120"/>
              <w:rPr>
                <w:szCs w:val="24"/>
              </w:rPr>
            </w:pPr>
            <w:r>
              <w:rPr>
                <w:szCs w:val="24"/>
              </w:rPr>
              <w:t xml:space="preserve">Vis, at SUT </w:t>
            </w:r>
            <w:r w:rsidRPr="002A65D1">
              <w:rPr>
                <w:szCs w:val="24"/>
              </w:rPr>
              <w:t xml:space="preserve">automatisk </w:t>
            </w:r>
            <w:r>
              <w:rPr>
                <w:szCs w:val="24"/>
              </w:rPr>
              <w:t>in</w:t>
            </w:r>
            <w:r w:rsidRPr="002A65D1">
              <w:rPr>
                <w:szCs w:val="24"/>
              </w:rPr>
              <w:t>dsætter tidspunkt for afsendelse af meddelelse</w:t>
            </w:r>
            <w:r>
              <w:rPr>
                <w:szCs w:val="24"/>
              </w:rPr>
              <w:t>n</w:t>
            </w:r>
            <w:r w:rsidRPr="002A65D1">
              <w:rPr>
                <w:szCs w:val="24"/>
              </w:rPr>
              <w:t xml:space="preserve"> og</w:t>
            </w:r>
            <w:r>
              <w:rPr>
                <w:szCs w:val="24"/>
              </w:rPr>
              <w:t xml:space="preserve"> den</w:t>
            </w:r>
            <w:r w:rsidRPr="002A65D1">
              <w:rPr>
                <w:szCs w:val="24"/>
              </w:rPr>
              <w:t xml:space="preserve"> vedhæftede fil</w:t>
            </w:r>
          </w:p>
        </w:tc>
        <w:tc>
          <w:tcPr>
            <w:tcW w:w="2126" w:type="dxa"/>
          </w:tcPr>
          <w:p w14:paraId="3AB30BD2" w14:textId="77777777" w:rsidR="007A74E4" w:rsidRDefault="007A74E4" w:rsidP="007A74E4"/>
        </w:tc>
        <w:tc>
          <w:tcPr>
            <w:tcW w:w="5402" w:type="dxa"/>
          </w:tcPr>
          <w:p w14:paraId="01D9436C" w14:textId="19AA2214" w:rsidR="007A74E4" w:rsidRDefault="007A74E4" w:rsidP="007A74E4">
            <w:pPr>
              <w:spacing w:before="60" w:after="120"/>
              <w:rPr>
                <w:szCs w:val="24"/>
              </w:rPr>
            </w:pPr>
            <w:r>
              <w:rPr>
                <w:szCs w:val="24"/>
              </w:rPr>
              <w:t>Tidspunkt for afsendelse er tilføjet til meddelelsen og den vedhæftede fil</w:t>
            </w:r>
          </w:p>
        </w:tc>
        <w:tc>
          <w:tcPr>
            <w:tcW w:w="926" w:type="dxa"/>
          </w:tcPr>
          <w:p w14:paraId="06FC2855" w14:textId="77777777" w:rsidR="007A74E4" w:rsidRDefault="007A74E4" w:rsidP="007A74E4"/>
        </w:tc>
        <w:tc>
          <w:tcPr>
            <w:tcW w:w="1100" w:type="dxa"/>
          </w:tcPr>
          <w:p w14:paraId="12A3EACC" w14:textId="77777777" w:rsidR="007A74E4" w:rsidRDefault="007A74E4" w:rsidP="007A74E4">
            <w:pPr>
              <w:rPr>
                <w:rFonts w:cstheme="minorHAnsi"/>
              </w:rPr>
            </w:pPr>
          </w:p>
        </w:tc>
      </w:tr>
      <w:tr w:rsidR="007A74E4" w14:paraId="2F283540" w14:textId="77777777" w:rsidTr="00AD29C9">
        <w:tc>
          <w:tcPr>
            <w:tcW w:w="993" w:type="dxa"/>
          </w:tcPr>
          <w:p w14:paraId="4811F017" w14:textId="77777777" w:rsidR="007A74E4" w:rsidRDefault="007A74E4" w:rsidP="007A74E4">
            <w:pPr>
              <w:pStyle w:val="Listeafsnit"/>
              <w:numPr>
                <w:ilvl w:val="3"/>
                <w:numId w:val="4"/>
              </w:numPr>
              <w:spacing w:line="240" w:lineRule="auto"/>
            </w:pPr>
            <w:bookmarkStart w:id="67" w:name="_Ref122507424"/>
          </w:p>
        </w:tc>
        <w:bookmarkEnd w:id="67"/>
        <w:tc>
          <w:tcPr>
            <w:tcW w:w="3397" w:type="dxa"/>
          </w:tcPr>
          <w:p w14:paraId="73346BA2" w14:textId="719B6E74" w:rsidR="007A74E4" w:rsidRPr="00226EF3" w:rsidRDefault="007A74E4" w:rsidP="007A74E4">
            <w:pPr>
              <w:keepNext/>
              <w:spacing w:before="60" w:after="120"/>
              <w:rPr>
                <w:szCs w:val="24"/>
              </w:rPr>
            </w:pPr>
            <w:r>
              <w:rPr>
                <w:szCs w:val="24"/>
              </w:rPr>
              <w:t>Send meddelelsen</w:t>
            </w:r>
            <w:r w:rsidRPr="00A74A7C">
              <w:rPr>
                <w:szCs w:val="24"/>
              </w:rPr>
              <w:t xml:space="preserve"> </w:t>
            </w:r>
            <w:r>
              <w:rPr>
                <w:szCs w:val="24"/>
              </w:rPr>
              <w:t xml:space="preserve">til rette modtager, når meddelelsen lever op til kravene for udfyldelse samt maks. begrænsning på 100 MB og inkluderer korrekte tekniske referencer. </w:t>
            </w:r>
          </w:p>
        </w:tc>
        <w:tc>
          <w:tcPr>
            <w:tcW w:w="2126" w:type="dxa"/>
          </w:tcPr>
          <w:p w14:paraId="3D12186B" w14:textId="77777777" w:rsidR="007A74E4" w:rsidRDefault="007A74E4" w:rsidP="007A74E4"/>
        </w:tc>
        <w:tc>
          <w:tcPr>
            <w:tcW w:w="5402" w:type="dxa"/>
          </w:tcPr>
          <w:p w14:paraId="7A3F905E" w14:textId="708C6021" w:rsidR="007A74E4" w:rsidRPr="000D2FA7" w:rsidRDefault="007A74E4" w:rsidP="007A74E4">
            <w:pPr>
              <w:keepNext/>
              <w:spacing w:before="60" w:after="120"/>
              <w:rPr>
                <w:szCs w:val="24"/>
              </w:rPr>
            </w:pPr>
            <w:r>
              <w:t xml:space="preserve">Meddelelsen er udfyldt korrekt og er sendt til rette modtager. </w:t>
            </w:r>
          </w:p>
        </w:tc>
        <w:tc>
          <w:tcPr>
            <w:tcW w:w="926" w:type="dxa"/>
          </w:tcPr>
          <w:p w14:paraId="73925BA2" w14:textId="77777777" w:rsidR="007A74E4" w:rsidRDefault="007A74E4" w:rsidP="007A74E4"/>
        </w:tc>
        <w:tc>
          <w:tcPr>
            <w:tcW w:w="1100" w:type="dxa"/>
          </w:tcPr>
          <w:p w14:paraId="50D24EDC" w14:textId="03412BF8" w:rsidR="007A74E4" w:rsidRDefault="00000000" w:rsidP="007A74E4">
            <w:pPr>
              <w:rPr>
                <w:rFonts w:cstheme="minorHAnsi"/>
              </w:rPr>
            </w:pPr>
            <w:sdt>
              <w:sdtPr>
                <w:rPr>
                  <w:rFonts w:cstheme="minorHAnsi"/>
                </w:rPr>
                <w:alias w:val="MedCom vurdering"/>
                <w:tag w:val="MedCom vurdering"/>
                <w:id w:val="338126758"/>
                <w:placeholder>
                  <w:docPart w:val="2DFC954FD25C41CDB3836A7B14069F33"/>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7A74E4" w:rsidRPr="00775F80">
                  <w:rPr>
                    <w:rStyle w:val="Pladsholdertekst"/>
                    <w:rFonts w:eastAsia="Calibri"/>
                  </w:rPr>
                  <w:t>Vælg</w:t>
                </w:r>
              </w:sdtContent>
            </w:sdt>
          </w:p>
        </w:tc>
      </w:tr>
    </w:tbl>
    <w:p w14:paraId="48E263BA" w14:textId="450D14D8" w:rsidR="00F25CD1" w:rsidRDefault="00F25CD1" w:rsidP="00F25CD1">
      <w:bookmarkStart w:id="68" w:name="_Ref126225887"/>
    </w:p>
    <w:p w14:paraId="3EF7F506" w14:textId="77777777" w:rsidR="00F25CD1" w:rsidRDefault="00F25CD1">
      <w:pPr>
        <w:rPr>
          <w:rFonts w:asciiTheme="majorHAnsi" w:eastAsiaTheme="majorEastAsia" w:hAnsiTheme="majorHAnsi" w:cstheme="majorBidi"/>
          <w:color w:val="1F3763" w:themeColor="accent1" w:themeShade="7F"/>
          <w:sz w:val="24"/>
          <w:szCs w:val="24"/>
        </w:rPr>
      </w:pPr>
      <w:r>
        <w:br w:type="page"/>
      </w:r>
    </w:p>
    <w:p w14:paraId="4EF68547" w14:textId="3018B581" w:rsidR="00000990" w:rsidRDefault="00000990" w:rsidP="00000990">
      <w:pPr>
        <w:pStyle w:val="Overskrift3"/>
        <w:numPr>
          <w:ilvl w:val="2"/>
          <w:numId w:val="4"/>
        </w:numPr>
      </w:pPr>
      <w:bookmarkStart w:id="69" w:name="_Ref130819406"/>
      <w:r>
        <w:lastRenderedPageBreak/>
        <w:t>Ændr kategori og emneord i en besvarelse</w:t>
      </w:r>
      <w:bookmarkEnd w:id="68"/>
      <w:bookmarkEnd w:id="69"/>
    </w:p>
    <w:tbl>
      <w:tblPr>
        <w:tblStyle w:val="Tabel-Gitter"/>
        <w:tblW w:w="13603" w:type="dxa"/>
        <w:tblLook w:val="04A0" w:firstRow="1" w:lastRow="0" w:firstColumn="1" w:lastColumn="0" w:noHBand="0" w:noVBand="1"/>
      </w:tblPr>
      <w:tblGrid>
        <w:gridCol w:w="996"/>
        <w:gridCol w:w="3725"/>
        <w:gridCol w:w="2088"/>
        <w:gridCol w:w="2969"/>
        <w:gridCol w:w="2725"/>
        <w:gridCol w:w="1100"/>
      </w:tblGrid>
      <w:tr w:rsidR="00BC37FB" w14:paraId="382947A3" w14:textId="77777777" w:rsidTr="00282987">
        <w:trPr>
          <w:tblHeader/>
        </w:trPr>
        <w:tc>
          <w:tcPr>
            <w:tcW w:w="996" w:type="dxa"/>
            <w:shd w:val="clear" w:color="auto" w:fill="152F4A"/>
          </w:tcPr>
          <w:p w14:paraId="6BE5BDE8" w14:textId="125AE4F2" w:rsidR="00BC37FB" w:rsidRDefault="00BC37FB" w:rsidP="00BC37FB">
            <w:r w:rsidRPr="00BC37FB">
              <w:rPr>
                <w:b/>
                <w:bCs/>
                <w:color w:val="FFFFFF" w:themeColor="background1"/>
              </w:rPr>
              <w:t>Teststep #</w:t>
            </w:r>
          </w:p>
        </w:tc>
        <w:tc>
          <w:tcPr>
            <w:tcW w:w="3725" w:type="dxa"/>
            <w:shd w:val="clear" w:color="auto" w:fill="152F4A"/>
          </w:tcPr>
          <w:p w14:paraId="67B350C9" w14:textId="440DDE0C" w:rsidR="00BC37FB" w:rsidRDefault="00BC37FB" w:rsidP="00BC37FB">
            <w:r w:rsidRPr="003636DE">
              <w:rPr>
                <w:rFonts w:cs="Calibri"/>
                <w:b/>
                <w:bCs/>
                <w:color w:val="FFFFFF"/>
                <w:szCs w:val="24"/>
              </w:rPr>
              <w:t>Handling</w:t>
            </w:r>
          </w:p>
        </w:tc>
        <w:tc>
          <w:tcPr>
            <w:tcW w:w="2088" w:type="dxa"/>
            <w:shd w:val="clear" w:color="auto" w:fill="152F4A"/>
          </w:tcPr>
          <w:p w14:paraId="652F1140" w14:textId="630C4CCC" w:rsidR="00BC37FB" w:rsidRPr="00135410" w:rsidRDefault="00BC37FB" w:rsidP="00BC37FB">
            <w:pPr>
              <w:rPr>
                <w:color w:val="3B3838" w:themeColor="background2" w:themeShade="40"/>
                <w:sz w:val="18"/>
                <w:szCs w:val="18"/>
              </w:rPr>
            </w:pPr>
            <w:r w:rsidRPr="003636DE">
              <w:rPr>
                <w:rFonts w:cs="Calibri"/>
                <w:b/>
                <w:bCs/>
                <w:color w:val="FFFFFF"/>
                <w:szCs w:val="24"/>
              </w:rPr>
              <w:t>Testdata</w:t>
            </w:r>
            <w:r>
              <w:rPr>
                <w:rFonts w:cs="Calibri"/>
                <w:b/>
                <w:bCs/>
                <w:color w:val="FFFFFF"/>
                <w:szCs w:val="24"/>
              </w:rPr>
              <w:t>/testperson</w:t>
            </w:r>
          </w:p>
        </w:tc>
        <w:tc>
          <w:tcPr>
            <w:tcW w:w="2969" w:type="dxa"/>
            <w:shd w:val="clear" w:color="auto" w:fill="152F4A"/>
          </w:tcPr>
          <w:p w14:paraId="59B5A31C" w14:textId="69EB112A" w:rsidR="00BC37FB" w:rsidRDefault="00BC37FB" w:rsidP="00BC37FB">
            <w:pPr>
              <w:keepNext/>
              <w:spacing w:before="60" w:after="120"/>
            </w:pPr>
            <w:r w:rsidRPr="003636DE">
              <w:rPr>
                <w:rFonts w:cs="Calibri"/>
                <w:b/>
                <w:bCs/>
                <w:color w:val="FFFFFF"/>
                <w:szCs w:val="24"/>
              </w:rPr>
              <w:t>Forventet resultat</w:t>
            </w:r>
          </w:p>
        </w:tc>
        <w:tc>
          <w:tcPr>
            <w:tcW w:w="2725" w:type="dxa"/>
            <w:shd w:val="clear" w:color="auto" w:fill="152F4A"/>
          </w:tcPr>
          <w:p w14:paraId="283F415D" w14:textId="79FE570A" w:rsidR="00BC37FB" w:rsidRDefault="00BC37FB" w:rsidP="00BC37FB">
            <w:r w:rsidRPr="003636DE">
              <w:rPr>
                <w:rFonts w:cs="Calibri"/>
                <w:b/>
                <w:bCs/>
                <w:color w:val="FFFFFF"/>
                <w:szCs w:val="24"/>
              </w:rPr>
              <w:t>Aktuelt resultat</w:t>
            </w:r>
          </w:p>
        </w:tc>
        <w:tc>
          <w:tcPr>
            <w:tcW w:w="1100" w:type="dxa"/>
            <w:shd w:val="clear" w:color="auto" w:fill="152F4A"/>
          </w:tcPr>
          <w:p w14:paraId="1DBB5E9C" w14:textId="2D5E1238" w:rsidR="00BC37FB" w:rsidRDefault="00BC37FB" w:rsidP="00BC37FB">
            <w:pPr>
              <w:rPr>
                <w:rFonts w:cstheme="minorHAnsi"/>
              </w:rPr>
            </w:pPr>
            <w:r w:rsidRPr="003636DE">
              <w:rPr>
                <w:rFonts w:cs="Calibri"/>
                <w:b/>
                <w:bCs/>
                <w:color w:val="FFFFFF"/>
                <w:szCs w:val="24"/>
              </w:rPr>
              <w:t>MedCom vurdering</w:t>
            </w:r>
          </w:p>
        </w:tc>
      </w:tr>
      <w:tr w:rsidR="00E72A6B" w14:paraId="6F193FB4" w14:textId="77777777" w:rsidTr="00E72A6B">
        <w:tc>
          <w:tcPr>
            <w:tcW w:w="996" w:type="dxa"/>
          </w:tcPr>
          <w:p w14:paraId="2C26EC02" w14:textId="77777777" w:rsidR="00E72A6B" w:rsidRDefault="00E72A6B" w:rsidP="00432D49">
            <w:pPr>
              <w:pStyle w:val="Listeafsnit"/>
              <w:keepNext/>
              <w:numPr>
                <w:ilvl w:val="3"/>
                <w:numId w:val="4"/>
              </w:numPr>
              <w:spacing w:line="240" w:lineRule="auto"/>
            </w:pPr>
            <w:bookmarkStart w:id="70" w:name="_Ref122507440"/>
          </w:p>
        </w:tc>
        <w:bookmarkEnd w:id="70"/>
        <w:tc>
          <w:tcPr>
            <w:tcW w:w="3725" w:type="dxa"/>
          </w:tcPr>
          <w:p w14:paraId="6C38C185" w14:textId="019EC400" w:rsidR="00E72A6B" w:rsidRPr="00A74A7C" w:rsidRDefault="00E72A6B" w:rsidP="00432D49">
            <w:pPr>
              <w:keepNext/>
              <w:rPr>
                <w:szCs w:val="24"/>
              </w:rPr>
            </w:pPr>
            <w:r>
              <w:t xml:space="preserve">Vis, at der er dannet en CareCommunication med oplysninger fra teststep </w:t>
            </w:r>
            <w:r w:rsidR="00926090" w:rsidRPr="00401E87">
              <w:rPr>
                <w:color w:val="3B3838" w:themeColor="background2" w:themeShade="40"/>
                <w:sz w:val="18"/>
                <w:szCs w:val="18"/>
              </w:rPr>
              <w:fldChar w:fldCharType="begin"/>
            </w:r>
            <w:r w:rsidR="00926090" w:rsidRPr="00401E87">
              <w:rPr>
                <w:color w:val="3B3838" w:themeColor="background2" w:themeShade="40"/>
                <w:sz w:val="18"/>
                <w:szCs w:val="18"/>
              </w:rPr>
              <w:instrText xml:space="preserve"> REF _Ref121748962 \r \h  \* MERGEFORMAT </w:instrText>
            </w:r>
            <w:r w:rsidR="00926090" w:rsidRPr="00401E87">
              <w:rPr>
                <w:color w:val="3B3838" w:themeColor="background2" w:themeShade="40"/>
                <w:sz w:val="18"/>
                <w:szCs w:val="18"/>
              </w:rPr>
            </w:r>
            <w:r w:rsidR="00926090" w:rsidRPr="00401E87">
              <w:rPr>
                <w:color w:val="3B3838" w:themeColor="background2" w:themeShade="40"/>
                <w:sz w:val="18"/>
                <w:szCs w:val="18"/>
              </w:rPr>
              <w:fldChar w:fldCharType="separate"/>
            </w:r>
            <w:r w:rsidR="00347A3C">
              <w:rPr>
                <w:color w:val="3B3838" w:themeColor="background2" w:themeShade="40"/>
                <w:sz w:val="18"/>
                <w:szCs w:val="18"/>
              </w:rPr>
              <w:t>3.3.8.1</w:t>
            </w:r>
            <w:r w:rsidR="00926090" w:rsidRPr="00401E87">
              <w:rPr>
                <w:color w:val="3B3838" w:themeColor="background2" w:themeShade="40"/>
                <w:sz w:val="18"/>
                <w:szCs w:val="18"/>
              </w:rPr>
              <w:fldChar w:fldCharType="end"/>
            </w:r>
            <w:r w:rsidR="00926090" w:rsidRPr="00401E87">
              <w:rPr>
                <w:color w:val="3B3838" w:themeColor="background2" w:themeShade="40"/>
                <w:sz w:val="18"/>
                <w:szCs w:val="18"/>
              </w:rPr>
              <w:t>-</w:t>
            </w:r>
            <w:r w:rsidR="00926090" w:rsidRPr="00401E87">
              <w:rPr>
                <w:color w:val="3B3838" w:themeColor="background2" w:themeShade="40"/>
                <w:sz w:val="18"/>
                <w:szCs w:val="18"/>
              </w:rPr>
              <w:fldChar w:fldCharType="begin"/>
            </w:r>
            <w:r w:rsidR="00926090" w:rsidRPr="00401E87">
              <w:rPr>
                <w:color w:val="3B3838" w:themeColor="background2" w:themeShade="40"/>
                <w:sz w:val="18"/>
                <w:szCs w:val="18"/>
              </w:rPr>
              <w:instrText xml:space="preserve"> REF _Ref122351913 \r \h  \* MERGEFORMAT </w:instrText>
            </w:r>
            <w:r w:rsidR="00926090" w:rsidRPr="00401E87">
              <w:rPr>
                <w:color w:val="3B3838" w:themeColor="background2" w:themeShade="40"/>
                <w:sz w:val="18"/>
                <w:szCs w:val="18"/>
              </w:rPr>
            </w:r>
            <w:r w:rsidR="00926090" w:rsidRPr="00401E87">
              <w:rPr>
                <w:color w:val="3B3838" w:themeColor="background2" w:themeShade="40"/>
                <w:sz w:val="18"/>
                <w:szCs w:val="18"/>
              </w:rPr>
              <w:fldChar w:fldCharType="separate"/>
            </w:r>
            <w:r w:rsidR="00347A3C">
              <w:rPr>
                <w:color w:val="3B3838" w:themeColor="background2" w:themeShade="40"/>
                <w:sz w:val="18"/>
                <w:szCs w:val="18"/>
              </w:rPr>
              <w:t>3.3.8.7</w:t>
            </w:r>
            <w:r w:rsidR="00926090" w:rsidRPr="00401E87">
              <w:rPr>
                <w:color w:val="3B3838" w:themeColor="background2" w:themeShade="40"/>
                <w:sz w:val="18"/>
                <w:szCs w:val="18"/>
              </w:rPr>
              <w:fldChar w:fldCharType="end"/>
            </w:r>
          </w:p>
        </w:tc>
        <w:tc>
          <w:tcPr>
            <w:tcW w:w="2088" w:type="dxa"/>
          </w:tcPr>
          <w:p w14:paraId="5864FF61" w14:textId="0B171493" w:rsidR="00E72A6B" w:rsidRDefault="00E72A6B" w:rsidP="00432D49">
            <w:pPr>
              <w:keepNext/>
            </w:pPr>
            <w:r w:rsidRPr="00135410">
              <w:rPr>
                <w:color w:val="3B3838" w:themeColor="background2" w:themeShade="40"/>
                <w:sz w:val="18"/>
                <w:szCs w:val="18"/>
              </w:rPr>
              <w:t xml:space="preserve">Fortsættelse fra </w:t>
            </w:r>
            <w:r w:rsidR="00926090" w:rsidRPr="00401E87">
              <w:rPr>
                <w:color w:val="3B3838" w:themeColor="background2" w:themeShade="40"/>
                <w:sz w:val="18"/>
                <w:szCs w:val="18"/>
              </w:rPr>
              <w:fldChar w:fldCharType="begin"/>
            </w:r>
            <w:r w:rsidR="00926090" w:rsidRPr="00401E87">
              <w:rPr>
                <w:color w:val="3B3838" w:themeColor="background2" w:themeShade="40"/>
                <w:sz w:val="18"/>
                <w:szCs w:val="18"/>
              </w:rPr>
              <w:instrText xml:space="preserve"> REF _Ref122351913 \r \h  \* MERGEFORMAT </w:instrText>
            </w:r>
            <w:r w:rsidR="00926090" w:rsidRPr="00401E87">
              <w:rPr>
                <w:color w:val="3B3838" w:themeColor="background2" w:themeShade="40"/>
                <w:sz w:val="18"/>
                <w:szCs w:val="18"/>
              </w:rPr>
            </w:r>
            <w:r w:rsidR="00926090" w:rsidRPr="00401E87">
              <w:rPr>
                <w:color w:val="3B3838" w:themeColor="background2" w:themeShade="40"/>
                <w:sz w:val="18"/>
                <w:szCs w:val="18"/>
              </w:rPr>
              <w:fldChar w:fldCharType="separate"/>
            </w:r>
            <w:r w:rsidR="00347A3C">
              <w:rPr>
                <w:color w:val="3B3838" w:themeColor="background2" w:themeShade="40"/>
                <w:sz w:val="18"/>
                <w:szCs w:val="18"/>
              </w:rPr>
              <w:t>3.3.8.7</w:t>
            </w:r>
            <w:r w:rsidR="00926090" w:rsidRPr="00401E87">
              <w:rPr>
                <w:color w:val="3B3838" w:themeColor="background2" w:themeShade="40"/>
                <w:sz w:val="18"/>
                <w:szCs w:val="18"/>
              </w:rPr>
              <w:fldChar w:fldCharType="end"/>
            </w:r>
            <w:r w:rsidR="00926090">
              <w:t xml:space="preserve"> </w:t>
            </w:r>
            <w:r w:rsidR="00926090">
              <w:rPr>
                <w:sz w:val="18"/>
                <w:szCs w:val="18"/>
              </w:rPr>
              <w:t xml:space="preserve"> </w:t>
            </w:r>
          </w:p>
        </w:tc>
        <w:tc>
          <w:tcPr>
            <w:tcW w:w="2969" w:type="dxa"/>
          </w:tcPr>
          <w:p w14:paraId="35A61404" w14:textId="11EFF918" w:rsidR="00E72A6B" w:rsidRDefault="00E72A6B" w:rsidP="00432D49">
            <w:pPr>
              <w:keepNext/>
              <w:spacing w:before="60" w:after="120"/>
            </w:pPr>
            <w:r>
              <w:t>Teststep</w:t>
            </w:r>
            <w:r w:rsidR="00926090">
              <w:t xml:space="preserve"> </w:t>
            </w:r>
            <w:r w:rsidR="00926090" w:rsidRPr="00401E87">
              <w:rPr>
                <w:color w:val="3B3838" w:themeColor="background2" w:themeShade="40"/>
                <w:sz w:val="18"/>
                <w:szCs w:val="18"/>
              </w:rPr>
              <w:fldChar w:fldCharType="begin"/>
            </w:r>
            <w:r w:rsidR="00926090" w:rsidRPr="00401E87">
              <w:rPr>
                <w:color w:val="3B3838" w:themeColor="background2" w:themeShade="40"/>
                <w:sz w:val="18"/>
                <w:szCs w:val="18"/>
              </w:rPr>
              <w:instrText xml:space="preserve"> REF _Ref121748962 \r \h  \* MERGEFORMAT </w:instrText>
            </w:r>
            <w:r w:rsidR="00926090" w:rsidRPr="00401E87">
              <w:rPr>
                <w:color w:val="3B3838" w:themeColor="background2" w:themeShade="40"/>
                <w:sz w:val="18"/>
                <w:szCs w:val="18"/>
              </w:rPr>
            </w:r>
            <w:r w:rsidR="00926090" w:rsidRPr="00401E87">
              <w:rPr>
                <w:color w:val="3B3838" w:themeColor="background2" w:themeShade="40"/>
                <w:sz w:val="18"/>
                <w:szCs w:val="18"/>
              </w:rPr>
              <w:fldChar w:fldCharType="separate"/>
            </w:r>
            <w:r w:rsidR="00347A3C">
              <w:rPr>
                <w:color w:val="3B3838" w:themeColor="background2" w:themeShade="40"/>
                <w:sz w:val="18"/>
                <w:szCs w:val="18"/>
              </w:rPr>
              <w:t>3.3.8.1</w:t>
            </w:r>
            <w:r w:rsidR="00926090" w:rsidRPr="00401E87">
              <w:rPr>
                <w:color w:val="3B3838" w:themeColor="background2" w:themeShade="40"/>
                <w:sz w:val="18"/>
                <w:szCs w:val="18"/>
              </w:rPr>
              <w:fldChar w:fldCharType="end"/>
            </w:r>
            <w:r w:rsidR="00926090" w:rsidRPr="00401E87">
              <w:rPr>
                <w:color w:val="3B3838" w:themeColor="background2" w:themeShade="40"/>
                <w:sz w:val="18"/>
                <w:szCs w:val="18"/>
              </w:rPr>
              <w:t>-</w:t>
            </w:r>
            <w:r w:rsidR="00926090" w:rsidRPr="00401E87">
              <w:rPr>
                <w:color w:val="3B3838" w:themeColor="background2" w:themeShade="40"/>
                <w:sz w:val="18"/>
                <w:szCs w:val="18"/>
              </w:rPr>
              <w:fldChar w:fldCharType="begin"/>
            </w:r>
            <w:r w:rsidR="00926090" w:rsidRPr="00401E87">
              <w:rPr>
                <w:color w:val="3B3838" w:themeColor="background2" w:themeShade="40"/>
                <w:sz w:val="18"/>
                <w:szCs w:val="18"/>
              </w:rPr>
              <w:instrText xml:space="preserve"> REF _Ref122351913 \r \h  \* MERGEFORMAT </w:instrText>
            </w:r>
            <w:r w:rsidR="00926090" w:rsidRPr="00401E87">
              <w:rPr>
                <w:color w:val="3B3838" w:themeColor="background2" w:themeShade="40"/>
                <w:sz w:val="18"/>
                <w:szCs w:val="18"/>
              </w:rPr>
            </w:r>
            <w:r w:rsidR="00926090" w:rsidRPr="00401E87">
              <w:rPr>
                <w:color w:val="3B3838" w:themeColor="background2" w:themeShade="40"/>
                <w:sz w:val="18"/>
                <w:szCs w:val="18"/>
              </w:rPr>
              <w:fldChar w:fldCharType="separate"/>
            </w:r>
            <w:r w:rsidR="00347A3C">
              <w:rPr>
                <w:color w:val="3B3838" w:themeColor="background2" w:themeShade="40"/>
                <w:sz w:val="18"/>
                <w:szCs w:val="18"/>
              </w:rPr>
              <w:t>3.3.8.7</w:t>
            </w:r>
            <w:r w:rsidR="00926090" w:rsidRPr="00401E87">
              <w:rPr>
                <w:color w:val="3B3838" w:themeColor="background2" w:themeShade="40"/>
                <w:sz w:val="18"/>
                <w:szCs w:val="18"/>
              </w:rPr>
              <w:fldChar w:fldCharType="end"/>
            </w:r>
            <w:r>
              <w:t xml:space="preserve"> </w:t>
            </w:r>
            <w:r w:rsidRPr="009A55E2">
              <w:t>er gennemført.</w:t>
            </w:r>
          </w:p>
        </w:tc>
        <w:tc>
          <w:tcPr>
            <w:tcW w:w="2725" w:type="dxa"/>
          </w:tcPr>
          <w:p w14:paraId="3F5AA6E2" w14:textId="77777777" w:rsidR="00E72A6B" w:rsidRDefault="00E72A6B" w:rsidP="00432D49">
            <w:pPr>
              <w:keepNext/>
            </w:pPr>
          </w:p>
        </w:tc>
        <w:tc>
          <w:tcPr>
            <w:tcW w:w="1100" w:type="dxa"/>
          </w:tcPr>
          <w:p w14:paraId="13C1063E" w14:textId="77777777" w:rsidR="00E72A6B" w:rsidRDefault="00000000" w:rsidP="00432D49">
            <w:pPr>
              <w:keepNext/>
              <w:rPr>
                <w:rFonts w:cstheme="minorHAnsi"/>
              </w:rPr>
            </w:pPr>
            <w:sdt>
              <w:sdtPr>
                <w:rPr>
                  <w:rFonts w:cstheme="minorHAnsi"/>
                </w:rPr>
                <w:alias w:val="MedCom vurdering"/>
                <w:tag w:val="MedCom vurdering"/>
                <w:id w:val="1166747435"/>
                <w:placeholder>
                  <w:docPart w:val="7E2B00EC755248B095A4CAC6A7F74745"/>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E72A6B" w:rsidRPr="00775F80">
                  <w:rPr>
                    <w:rStyle w:val="Pladsholdertekst"/>
                    <w:rFonts w:eastAsia="Calibri"/>
                  </w:rPr>
                  <w:t>Vælg</w:t>
                </w:r>
              </w:sdtContent>
            </w:sdt>
          </w:p>
        </w:tc>
      </w:tr>
      <w:tr w:rsidR="00E72A6B" w14:paraId="2115B318" w14:textId="77777777" w:rsidTr="00E72A6B">
        <w:tc>
          <w:tcPr>
            <w:tcW w:w="996" w:type="dxa"/>
          </w:tcPr>
          <w:p w14:paraId="36ADCBA9" w14:textId="77777777" w:rsidR="00E72A6B" w:rsidRDefault="00E72A6B" w:rsidP="00F66DAE">
            <w:pPr>
              <w:pStyle w:val="Listeafsnit"/>
              <w:numPr>
                <w:ilvl w:val="3"/>
                <w:numId w:val="4"/>
              </w:numPr>
              <w:spacing w:line="240" w:lineRule="auto"/>
            </w:pPr>
          </w:p>
        </w:tc>
        <w:tc>
          <w:tcPr>
            <w:tcW w:w="3725" w:type="dxa"/>
          </w:tcPr>
          <w:p w14:paraId="446AE231" w14:textId="19FF912F" w:rsidR="00E72A6B" w:rsidRPr="00A74A7C" w:rsidRDefault="00E72A6B" w:rsidP="00F66DAE">
            <w:pPr>
              <w:rPr>
                <w:szCs w:val="24"/>
              </w:rPr>
            </w:pPr>
            <w:r>
              <w:rPr>
                <w:szCs w:val="24"/>
              </w:rPr>
              <w:t xml:space="preserve">Vis, at </w:t>
            </w:r>
            <w:r w:rsidR="00BE4884">
              <w:rPr>
                <w:szCs w:val="24"/>
              </w:rPr>
              <w:t>SUT</w:t>
            </w:r>
            <w:r>
              <w:rPr>
                <w:szCs w:val="24"/>
              </w:rPr>
              <w:t xml:space="preserve"> automatisk indsætter r</w:t>
            </w:r>
            <w:r w:rsidRPr="00FB6FB2">
              <w:rPr>
                <w:szCs w:val="24"/>
              </w:rPr>
              <w:t>eferencer til de</w:t>
            </w:r>
            <w:r>
              <w:rPr>
                <w:szCs w:val="24"/>
              </w:rPr>
              <w:t xml:space="preserve"> </w:t>
            </w:r>
            <w:r w:rsidRPr="00FB6FB2">
              <w:rPr>
                <w:szCs w:val="24"/>
              </w:rPr>
              <w:t xml:space="preserve">forudgående meddelelser fra samme </w:t>
            </w:r>
            <w:proofErr w:type="spellStart"/>
            <w:r>
              <w:rPr>
                <w:szCs w:val="24"/>
              </w:rPr>
              <w:t>k</w:t>
            </w:r>
            <w:r w:rsidRPr="00FB6FB2">
              <w:rPr>
                <w:szCs w:val="24"/>
              </w:rPr>
              <w:t>ommunikationsflow</w:t>
            </w:r>
            <w:proofErr w:type="spellEnd"/>
            <w:r w:rsidRPr="00FB6FB2">
              <w:rPr>
                <w:szCs w:val="24"/>
              </w:rPr>
              <w:t xml:space="preserve"> samt meddelelsessegmenter</w:t>
            </w:r>
            <w:r>
              <w:rPr>
                <w:szCs w:val="24"/>
              </w:rPr>
              <w:t xml:space="preserve"> </w:t>
            </w:r>
            <w:r w:rsidRPr="00FB6FB2">
              <w:rPr>
                <w:szCs w:val="24"/>
              </w:rPr>
              <w:t>til besvarelsen</w:t>
            </w:r>
          </w:p>
        </w:tc>
        <w:tc>
          <w:tcPr>
            <w:tcW w:w="2088" w:type="dxa"/>
          </w:tcPr>
          <w:p w14:paraId="53745CCC" w14:textId="77777777" w:rsidR="00E72A6B" w:rsidRDefault="00E72A6B" w:rsidP="00F66DAE"/>
        </w:tc>
        <w:tc>
          <w:tcPr>
            <w:tcW w:w="2969" w:type="dxa"/>
          </w:tcPr>
          <w:p w14:paraId="3218E6A3" w14:textId="41C973A5" w:rsidR="00E72A6B" w:rsidRDefault="002A7592" w:rsidP="00F66DAE">
            <w:pPr>
              <w:keepNext/>
              <w:spacing w:before="60" w:after="120"/>
              <w:rPr>
                <w:szCs w:val="24"/>
              </w:rPr>
            </w:pPr>
            <w:r w:rsidRPr="002A7592">
              <w:t xml:space="preserve">SUT har oprettet en besvarelse med korrekte tekniske referencer til de forudgående meddelelser fra samme </w:t>
            </w:r>
            <w:proofErr w:type="spellStart"/>
            <w:r w:rsidRPr="002A7592">
              <w:t>kommunikationsflow</w:t>
            </w:r>
            <w:proofErr w:type="spellEnd"/>
            <w:r w:rsidRPr="002A7592">
              <w:t xml:space="preserve"> samt meddelelsessegmenter til besvarelsen</w:t>
            </w:r>
          </w:p>
        </w:tc>
        <w:tc>
          <w:tcPr>
            <w:tcW w:w="2725" w:type="dxa"/>
          </w:tcPr>
          <w:p w14:paraId="0054BD9B" w14:textId="77777777" w:rsidR="00E72A6B" w:rsidRDefault="00E72A6B" w:rsidP="00F66DAE"/>
        </w:tc>
        <w:tc>
          <w:tcPr>
            <w:tcW w:w="1100" w:type="dxa"/>
          </w:tcPr>
          <w:p w14:paraId="4DFA943C" w14:textId="77777777" w:rsidR="00E72A6B" w:rsidRDefault="00000000" w:rsidP="00F66DAE">
            <w:pPr>
              <w:rPr>
                <w:rFonts w:cstheme="minorHAnsi"/>
              </w:rPr>
            </w:pPr>
            <w:sdt>
              <w:sdtPr>
                <w:rPr>
                  <w:rFonts w:cstheme="minorHAnsi"/>
                </w:rPr>
                <w:alias w:val="MedCom vurdering"/>
                <w:tag w:val="MedCom vurdering"/>
                <w:id w:val="-142671904"/>
                <w:placeholder>
                  <w:docPart w:val="01876B8A6D184CF6A97EA93B9DC8E673"/>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E72A6B" w:rsidRPr="00775F80">
                  <w:rPr>
                    <w:rStyle w:val="Pladsholdertekst"/>
                    <w:rFonts w:eastAsia="Calibri"/>
                  </w:rPr>
                  <w:t>Vælg</w:t>
                </w:r>
              </w:sdtContent>
            </w:sdt>
          </w:p>
        </w:tc>
      </w:tr>
      <w:tr w:rsidR="00970C30" w14:paraId="3DFAA93C" w14:textId="77777777" w:rsidTr="00E72A6B">
        <w:tc>
          <w:tcPr>
            <w:tcW w:w="996" w:type="dxa"/>
          </w:tcPr>
          <w:p w14:paraId="588453CB" w14:textId="77777777" w:rsidR="00970C30" w:rsidRDefault="00970C30" w:rsidP="00970C30">
            <w:pPr>
              <w:pStyle w:val="Listeafsnit"/>
              <w:numPr>
                <w:ilvl w:val="3"/>
                <w:numId w:val="4"/>
              </w:numPr>
              <w:spacing w:line="240" w:lineRule="auto"/>
            </w:pPr>
          </w:p>
        </w:tc>
        <w:tc>
          <w:tcPr>
            <w:tcW w:w="3725" w:type="dxa"/>
          </w:tcPr>
          <w:p w14:paraId="678F75CD" w14:textId="36298988" w:rsidR="00970C30" w:rsidRDefault="00970C30" w:rsidP="00970C30">
            <w:pPr>
              <w:rPr>
                <w:szCs w:val="24"/>
              </w:rPr>
            </w:pPr>
            <w:r>
              <w:rPr>
                <w:rFonts w:cs="Calibri"/>
                <w:szCs w:val="24"/>
              </w:rPr>
              <w:t xml:space="preserve">Vis, at </w:t>
            </w:r>
            <w:r w:rsidR="00BE4884">
              <w:rPr>
                <w:rFonts w:cs="Calibri"/>
                <w:szCs w:val="24"/>
              </w:rPr>
              <w:t>SUT</w:t>
            </w:r>
            <w:r>
              <w:rPr>
                <w:rFonts w:cs="Calibri"/>
                <w:szCs w:val="24"/>
              </w:rPr>
              <w:t xml:space="preserve"> </w:t>
            </w:r>
            <w:r w:rsidRPr="00694D38">
              <w:rPr>
                <w:rFonts w:cs="Calibri"/>
                <w:szCs w:val="24"/>
              </w:rPr>
              <w:t xml:space="preserve">automatisk </w:t>
            </w:r>
            <w:r>
              <w:rPr>
                <w:rFonts w:cs="Calibri"/>
                <w:szCs w:val="24"/>
              </w:rPr>
              <w:t xml:space="preserve">indsætter </w:t>
            </w:r>
            <w:r w:rsidRPr="00694D38">
              <w:rPr>
                <w:rFonts w:cs="Calibri"/>
                <w:szCs w:val="24"/>
              </w:rPr>
              <w:t>afsender af den</w:t>
            </w:r>
            <w:r>
              <w:rPr>
                <w:rFonts w:cs="Calibri"/>
                <w:szCs w:val="24"/>
              </w:rPr>
              <w:t xml:space="preserve"> </w:t>
            </w:r>
            <w:r w:rsidRPr="00694D38">
              <w:rPr>
                <w:rFonts w:cs="Calibri"/>
                <w:szCs w:val="24"/>
              </w:rPr>
              <w:t>modtagne</w:t>
            </w:r>
            <w:r>
              <w:rPr>
                <w:rFonts w:cs="Calibri"/>
                <w:szCs w:val="24"/>
              </w:rPr>
              <w:t xml:space="preserve"> C</w:t>
            </w:r>
            <w:r w:rsidRPr="00694D38">
              <w:rPr>
                <w:rFonts w:cs="Calibri"/>
                <w:szCs w:val="24"/>
              </w:rPr>
              <w:t>areCommunication, som modtager, via</w:t>
            </w:r>
            <w:r>
              <w:rPr>
                <w:rFonts w:cs="Calibri"/>
                <w:szCs w:val="24"/>
              </w:rPr>
              <w:t xml:space="preserve"> </w:t>
            </w:r>
            <w:r w:rsidRPr="00694D38">
              <w:rPr>
                <w:rFonts w:cs="Calibri"/>
                <w:szCs w:val="24"/>
              </w:rPr>
              <w:t>opslag i SOR</w:t>
            </w:r>
          </w:p>
        </w:tc>
        <w:tc>
          <w:tcPr>
            <w:tcW w:w="2088" w:type="dxa"/>
          </w:tcPr>
          <w:p w14:paraId="05A71843" w14:textId="77777777" w:rsidR="00970C30" w:rsidRDefault="00970C30" w:rsidP="00970C30"/>
        </w:tc>
        <w:tc>
          <w:tcPr>
            <w:tcW w:w="2969" w:type="dxa"/>
          </w:tcPr>
          <w:p w14:paraId="765A6D32" w14:textId="03523E01" w:rsidR="00970C30" w:rsidRDefault="00BE4884" w:rsidP="00970C30">
            <w:pPr>
              <w:keepNext/>
              <w:spacing w:before="60" w:after="120"/>
            </w:pPr>
            <w:r>
              <w:t>SUT</w:t>
            </w:r>
            <w:r w:rsidR="00970C30">
              <w:t xml:space="preserve"> har automatisk påsat en modtager af besvarelsen</w:t>
            </w:r>
          </w:p>
        </w:tc>
        <w:tc>
          <w:tcPr>
            <w:tcW w:w="2725" w:type="dxa"/>
          </w:tcPr>
          <w:p w14:paraId="061C1379" w14:textId="77777777" w:rsidR="00970C30" w:rsidRDefault="00970C30" w:rsidP="00970C30"/>
        </w:tc>
        <w:tc>
          <w:tcPr>
            <w:tcW w:w="1100" w:type="dxa"/>
          </w:tcPr>
          <w:p w14:paraId="7E23C99E" w14:textId="3D34B804" w:rsidR="00970C30" w:rsidRDefault="00000000" w:rsidP="00970C30">
            <w:pPr>
              <w:rPr>
                <w:rFonts w:cstheme="minorHAnsi"/>
              </w:rPr>
            </w:pPr>
            <w:sdt>
              <w:sdtPr>
                <w:rPr>
                  <w:rFonts w:cstheme="minorHAnsi"/>
                </w:rPr>
                <w:alias w:val="MedCom vurdering"/>
                <w:tag w:val="MedCom vurdering"/>
                <w:id w:val="132144249"/>
                <w:placeholder>
                  <w:docPart w:val="A8D9D6E781AF45A5B2A643B1FD5F1E49"/>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970C30" w:rsidRPr="00775F80">
                  <w:rPr>
                    <w:rStyle w:val="Pladsholdertekst"/>
                    <w:rFonts w:eastAsia="Calibri"/>
                  </w:rPr>
                  <w:t>Vælg</w:t>
                </w:r>
              </w:sdtContent>
            </w:sdt>
          </w:p>
        </w:tc>
      </w:tr>
      <w:tr w:rsidR="00970C30" w14:paraId="14C6554F" w14:textId="77777777" w:rsidTr="00E72A6B">
        <w:tc>
          <w:tcPr>
            <w:tcW w:w="996" w:type="dxa"/>
          </w:tcPr>
          <w:p w14:paraId="543B3FEF" w14:textId="77777777" w:rsidR="00970C30" w:rsidRDefault="00970C30" w:rsidP="00970C30">
            <w:pPr>
              <w:pStyle w:val="Listeafsnit"/>
              <w:numPr>
                <w:ilvl w:val="3"/>
                <w:numId w:val="4"/>
              </w:numPr>
              <w:spacing w:line="240" w:lineRule="auto"/>
            </w:pPr>
          </w:p>
        </w:tc>
        <w:tc>
          <w:tcPr>
            <w:tcW w:w="3725" w:type="dxa"/>
          </w:tcPr>
          <w:p w14:paraId="00108533" w14:textId="765B8788" w:rsidR="00970C30" w:rsidRDefault="00970C30" w:rsidP="00970C30">
            <w:pPr>
              <w:rPr>
                <w:szCs w:val="24"/>
              </w:rPr>
            </w:pPr>
            <w:r>
              <w:t xml:space="preserve">Vis, at </w:t>
            </w:r>
            <w:r w:rsidR="00BE4884">
              <w:t>SUT</w:t>
            </w:r>
            <w:r>
              <w:t xml:space="preserve"> automatisk indsætter samme kategori og (hvis udfyldt) emneord fra den modtagne meddelelse</w:t>
            </w:r>
          </w:p>
        </w:tc>
        <w:tc>
          <w:tcPr>
            <w:tcW w:w="2088" w:type="dxa"/>
          </w:tcPr>
          <w:p w14:paraId="14D2B30C" w14:textId="77777777" w:rsidR="00970C30" w:rsidRDefault="00970C30" w:rsidP="00970C30"/>
        </w:tc>
        <w:tc>
          <w:tcPr>
            <w:tcW w:w="2969" w:type="dxa"/>
          </w:tcPr>
          <w:p w14:paraId="722B8BB4" w14:textId="77777777" w:rsidR="00970C30" w:rsidRDefault="00970C30" w:rsidP="00970C30">
            <w:pPr>
              <w:keepNext/>
              <w:spacing w:before="60" w:after="120"/>
            </w:pPr>
            <w:r>
              <w:rPr>
                <w:rFonts w:cs="Calibri"/>
                <w:szCs w:val="24"/>
              </w:rPr>
              <w:t>K</w:t>
            </w:r>
            <w:r w:rsidRPr="004D1193">
              <w:rPr>
                <w:rFonts w:cs="Calibri"/>
                <w:szCs w:val="24"/>
              </w:rPr>
              <w:t xml:space="preserve">ategori og emneord fra den </w:t>
            </w:r>
            <w:r>
              <w:rPr>
                <w:rFonts w:cs="Calibri"/>
                <w:szCs w:val="24"/>
              </w:rPr>
              <w:t>modtagne</w:t>
            </w:r>
            <w:r w:rsidRPr="004D1193">
              <w:rPr>
                <w:rFonts w:cs="Calibri"/>
                <w:szCs w:val="24"/>
              </w:rPr>
              <w:t xml:space="preserve"> CareCommunication </w:t>
            </w:r>
            <w:r>
              <w:rPr>
                <w:rFonts w:cs="Calibri"/>
                <w:szCs w:val="24"/>
              </w:rPr>
              <w:t>er</w:t>
            </w:r>
            <w:r w:rsidRPr="004D1193">
              <w:rPr>
                <w:rFonts w:cs="Calibri"/>
                <w:szCs w:val="24"/>
              </w:rPr>
              <w:t xml:space="preserve"> automatisk </w:t>
            </w:r>
            <w:r>
              <w:rPr>
                <w:rFonts w:cs="Calibri"/>
                <w:szCs w:val="24"/>
              </w:rPr>
              <w:t>påsat besvarelsen</w:t>
            </w:r>
            <w:r w:rsidRPr="004D1193">
              <w:rPr>
                <w:rFonts w:cs="Calibri"/>
                <w:szCs w:val="24"/>
              </w:rPr>
              <w:t xml:space="preserve">. </w:t>
            </w:r>
          </w:p>
        </w:tc>
        <w:tc>
          <w:tcPr>
            <w:tcW w:w="2725" w:type="dxa"/>
          </w:tcPr>
          <w:p w14:paraId="0B9B76AB" w14:textId="77777777" w:rsidR="00970C30" w:rsidRDefault="00970C30" w:rsidP="00970C30"/>
        </w:tc>
        <w:tc>
          <w:tcPr>
            <w:tcW w:w="1100" w:type="dxa"/>
          </w:tcPr>
          <w:p w14:paraId="66242C5A" w14:textId="0EAFD6F1" w:rsidR="00970C30" w:rsidRDefault="00000000" w:rsidP="00970C30">
            <w:pPr>
              <w:rPr>
                <w:rFonts w:cstheme="minorHAnsi"/>
              </w:rPr>
            </w:pPr>
            <w:sdt>
              <w:sdtPr>
                <w:rPr>
                  <w:rFonts w:cstheme="minorHAnsi"/>
                </w:rPr>
                <w:alias w:val="MedCom vurdering"/>
                <w:tag w:val="MedCom vurdering"/>
                <w:id w:val="-555246003"/>
                <w:placeholder>
                  <w:docPart w:val="6B5A344E980547D19BC02127A49DBB64"/>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970C30" w:rsidRPr="00775F80">
                  <w:rPr>
                    <w:rStyle w:val="Pladsholdertekst"/>
                    <w:rFonts w:eastAsia="Calibri"/>
                  </w:rPr>
                  <w:t>Vælg</w:t>
                </w:r>
              </w:sdtContent>
            </w:sdt>
          </w:p>
        </w:tc>
      </w:tr>
      <w:tr w:rsidR="00970C30" w14:paraId="507137CC" w14:textId="77777777" w:rsidTr="00E72A6B">
        <w:tc>
          <w:tcPr>
            <w:tcW w:w="996" w:type="dxa"/>
          </w:tcPr>
          <w:p w14:paraId="17C37EA9" w14:textId="77777777" w:rsidR="00970C30" w:rsidRDefault="00970C30" w:rsidP="00970C30">
            <w:pPr>
              <w:pStyle w:val="Listeafsnit"/>
              <w:numPr>
                <w:ilvl w:val="3"/>
                <w:numId w:val="4"/>
              </w:numPr>
              <w:spacing w:line="240" w:lineRule="auto"/>
            </w:pPr>
          </w:p>
        </w:tc>
        <w:tc>
          <w:tcPr>
            <w:tcW w:w="3725" w:type="dxa"/>
          </w:tcPr>
          <w:p w14:paraId="41DECD65" w14:textId="2239D76C" w:rsidR="00970C30" w:rsidRDefault="00970C30" w:rsidP="00970C30">
            <w:pPr>
              <w:rPr>
                <w:szCs w:val="24"/>
              </w:rPr>
            </w:pPr>
            <w:r>
              <w:rPr>
                <w:rFonts w:cs="Calibri"/>
                <w:szCs w:val="24"/>
              </w:rPr>
              <w:t xml:space="preserve">Vis, at </w:t>
            </w:r>
            <w:r w:rsidRPr="004D1193">
              <w:rPr>
                <w:rFonts w:cs="Calibri"/>
                <w:szCs w:val="24"/>
              </w:rPr>
              <w:t>kategori og</w:t>
            </w:r>
            <w:r>
              <w:rPr>
                <w:rFonts w:cs="Calibri"/>
                <w:szCs w:val="24"/>
              </w:rPr>
              <w:t xml:space="preserve"> </w:t>
            </w:r>
            <w:r>
              <w:t>(hvis udfyldt)</w:t>
            </w:r>
            <w:r w:rsidRPr="004D1193">
              <w:rPr>
                <w:rFonts w:cs="Calibri"/>
                <w:szCs w:val="24"/>
              </w:rPr>
              <w:t xml:space="preserve"> emneord </w:t>
            </w:r>
            <w:r>
              <w:rPr>
                <w:rFonts w:cs="Calibri"/>
                <w:szCs w:val="24"/>
              </w:rPr>
              <w:t xml:space="preserve">er synligt for </w:t>
            </w:r>
            <w:r w:rsidRPr="004D1193">
              <w:rPr>
                <w:rFonts w:cs="Calibri"/>
                <w:szCs w:val="24"/>
              </w:rPr>
              <w:t>bruger</w:t>
            </w:r>
            <w:r>
              <w:rPr>
                <w:rFonts w:cs="Calibri"/>
                <w:szCs w:val="24"/>
              </w:rPr>
              <w:t>.</w:t>
            </w:r>
          </w:p>
        </w:tc>
        <w:tc>
          <w:tcPr>
            <w:tcW w:w="2088" w:type="dxa"/>
          </w:tcPr>
          <w:p w14:paraId="1B7A77C8" w14:textId="77777777" w:rsidR="00970C30" w:rsidRDefault="00970C30" w:rsidP="00970C30"/>
        </w:tc>
        <w:tc>
          <w:tcPr>
            <w:tcW w:w="2969" w:type="dxa"/>
          </w:tcPr>
          <w:p w14:paraId="4451F033" w14:textId="77777777" w:rsidR="00970C30" w:rsidRDefault="00970C30" w:rsidP="00970C30">
            <w:pPr>
              <w:keepNext/>
              <w:spacing w:before="60" w:after="120"/>
            </w:pPr>
            <w:r w:rsidRPr="004D1193">
              <w:rPr>
                <w:rFonts w:cs="Calibri"/>
                <w:szCs w:val="24"/>
              </w:rPr>
              <w:t>Kategori og emneord er synligt for bruge</w:t>
            </w:r>
            <w:r>
              <w:rPr>
                <w:rFonts w:cs="Calibri"/>
                <w:szCs w:val="24"/>
              </w:rPr>
              <w:t>r</w:t>
            </w:r>
          </w:p>
        </w:tc>
        <w:tc>
          <w:tcPr>
            <w:tcW w:w="2725" w:type="dxa"/>
          </w:tcPr>
          <w:p w14:paraId="1678A561" w14:textId="77777777" w:rsidR="00970C30" w:rsidRDefault="00970C30" w:rsidP="00970C30"/>
        </w:tc>
        <w:tc>
          <w:tcPr>
            <w:tcW w:w="1100" w:type="dxa"/>
          </w:tcPr>
          <w:p w14:paraId="2D6D2D57" w14:textId="43E8FCFB" w:rsidR="00970C30" w:rsidRDefault="00000000" w:rsidP="00970C30">
            <w:pPr>
              <w:rPr>
                <w:rFonts w:cstheme="minorHAnsi"/>
              </w:rPr>
            </w:pPr>
            <w:sdt>
              <w:sdtPr>
                <w:rPr>
                  <w:rFonts w:cstheme="minorHAnsi"/>
                </w:rPr>
                <w:alias w:val="MedCom vurdering"/>
                <w:tag w:val="MedCom vurdering"/>
                <w:id w:val="1638533550"/>
                <w:placeholder>
                  <w:docPart w:val="C1803AD98D084DC38FACD346FA993B57"/>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970C30" w:rsidRPr="00775F80">
                  <w:rPr>
                    <w:rStyle w:val="Pladsholdertekst"/>
                    <w:rFonts w:eastAsia="Calibri"/>
                  </w:rPr>
                  <w:t>Vælg</w:t>
                </w:r>
              </w:sdtContent>
            </w:sdt>
          </w:p>
        </w:tc>
      </w:tr>
      <w:tr w:rsidR="00970C30" w14:paraId="01BE13D5" w14:textId="77777777" w:rsidTr="00E72A6B">
        <w:tc>
          <w:tcPr>
            <w:tcW w:w="996" w:type="dxa"/>
          </w:tcPr>
          <w:p w14:paraId="022FFBB2" w14:textId="77777777" w:rsidR="00970C30" w:rsidRDefault="00970C30" w:rsidP="00970C30">
            <w:pPr>
              <w:pStyle w:val="Listeafsnit"/>
              <w:numPr>
                <w:ilvl w:val="3"/>
                <w:numId w:val="4"/>
              </w:numPr>
              <w:spacing w:line="240" w:lineRule="auto"/>
            </w:pPr>
          </w:p>
        </w:tc>
        <w:tc>
          <w:tcPr>
            <w:tcW w:w="3725" w:type="dxa"/>
          </w:tcPr>
          <w:p w14:paraId="05D79F2E" w14:textId="4DC0178D" w:rsidR="00970C30" w:rsidRDefault="00970C30" w:rsidP="00970C30">
            <w:pPr>
              <w:rPr>
                <w:rFonts w:cs="Calibri"/>
              </w:rPr>
            </w:pPr>
            <w:r w:rsidRPr="51F05A16">
              <w:rPr>
                <w:rFonts w:cs="Calibri"/>
              </w:rPr>
              <w:t xml:space="preserve">Vis, at bruger kan ændre kategori og </w:t>
            </w:r>
            <w:r w:rsidR="00213B1F">
              <w:rPr>
                <w:rFonts w:cs="Calibri"/>
              </w:rPr>
              <w:t>t</w:t>
            </w:r>
            <w:r w:rsidR="00BB1709">
              <w:rPr>
                <w:rFonts w:cs="Calibri"/>
              </w:rPr>
              <w:t>ilføje</w:t>
            </w:r>
            <w:r w:rsidRPr="51F05A16">
              <w:rPr>
                <w:rFonts w:cs="Calibri"/>
              </w:rPr>
              <w:t xml:space="preserve"> nyt emneord i besvarelsen</w:t>
            </w:r>
          </w:p>
        </w:tc>
        <w:tc>
          <w:tcPr>
            <w:tcW w:w="2088" w:type="dxa"/>
          </w:tcPr>
          <w:p w14:paraId="3C024E14" w14:textId="77777777" w:rsidR="00970C30" w:rsidRDefault="00970C30" w:rsidP="00970C30"/>
        </w:tc>
        <w:tc>
          <w:tcPr>
            <w:tcW w:w="2969" w:type="dxa"/>
          </w:tcPr>
          <w:p w14:paraId="3F7A1FBC" w14:textId="7F0B3987" w:rsidR="00970C30" w:rsidRPr="004D1193" w:rsidRDefault="00970C30" w:rsidP="00970C30">
            <w:pPr>
              <w:keepNext/>
              <w:spacing w:before="60" w:after="120"/>
              <w:rPr>
                <w:rFonts w:cs="Calibri"/>
                <w:szCs w:val="24"/>
              </w:rPr>
            </w:pPr>
            <w:r w:rsidRPr="004D1193">
              <w:rPr>
                <w:rFonts w:cs="Calibri"/>
                <w:szCs w:val="24"/>
              </w:rPr>
              <w:t xml:space="preserve">Kategori </w:t>
            </w:r>
            <w:r>
              <w:rPr>
                <w:rFonts w:cs="Calibri"/>
                <w:szCs w:val="24"/>
              </w:rPr>
              <w:t xml:space="preserve">er ændret, </w:t>
            </w:r>
            <w:r w:rsidRPr="004D1193">
              <w:rPr>
                <w:rFonts w:cs="Calibri"/>
                <w:szCs w:val="24"/>
              </w:rPr>
              <w:t xml:space="preserve">og </w:t>
            </w:r>
            <w:r>
              <w:rPr>
                <w:rFonts w:cs="Calibri"/>
                <w:szCs w:val="24"/>
              </w:rPr>
              <w:t xml:space="preserve">der er tilføjet et nyt </w:t>
            </w:r>
            <w:r w:rsidRPr="004D1193">
              <w:rPr>
                <w:rFonts w:cs="Calibri"/>
                <w:szCs w:val="24"/>
              </w:rPr>
              <w:t>emneord</w:t>
            </w:r>
            <w:r>
              <w:rPr>
                <w:rFonts w:cs="Calibri"/>
                <w:szCs w:val="24"/>
              </w:rPr>
              <w:t xml:space="preserve"> </w:t>
            </w:r>
          </w:p>
        </w:tc>
        <w:tc>
          <w:tcPr>
            <w:tcW w:w="2725" w:type="dxa"/>
          </w:tcPr>
          <w:p w14:paraId="4B204EFB" w14:textId="77777777" w:rsidR="00970C30" w:rsidRDefault="00970C30" w:rsidP="00970C30"/>
        </w:tc>
        <w:tc>
          <w:tcPr>
            <w:tcW w:w="1100" w:type="dxa"/>
          </w:tcPr>
          <w:p w14:paraId="3182CB4D" w14:textId="23161DD6" w:rsidR="00970C30" w:rsidRDefault="00000000" w:rsidP="00970C30">
            <w:pPr>
              <w:rPr>
                <w:rFonts w:cstheme="minorHAnsi"/>
              </w:rPr>
            </w:pPr>
            <w:sdt>
              <w:sdtPr>
                <w:rPr>
                  <w:rFonts w:cstheme="minorHAnsi"/>
                </w:rPr>
                <w:alias w:val="MedCom vurdering"/>
                <w:tag w:val="MedCom vurdering"/>
                <w:id w:val="-1347168067"/>
                <w:placeholder>
                  <w:docPart w:val="380365B2CD0740249AF50663DFB47AA2"/>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970C30" w:rsidRPr="00775F80">
                  <w:rPr>
                    <w:rStyle w:val="Pladsholdertekst"/>
                    <w:rFonts w:eastAsia="Calibri"/>
                  </w:rPr>
                  <w:t>Vælg</w:t>
                </w:r>
              </w:sdtContent>
            </w:sdt>
          </w:p>
        </w:tc>
      </w:tr>
      <w:tr w:rsidR="00970C30" w14:paraId="32156F9A" w14:textId="77777777" w:rsidTr="00E72A6B">
        <w:tc>
          <w:tcPr>
            <w:tcW w:w="996" w:type="dxa"/>
          </w:tcPr>
          <w:p w14:paraId="22767B1B" w14:textId="77777777" w:rsidR="00970C30" w:rsidRDefault="00970C30" w:rsidP="00970C30">
            <w:pPr>
              <w:pStyle w:val="Listeafsnit"/>
              <w:numPr>
                <w:ilvl w:val="3"/>
                <w:numId w:val="4"/>
              </w:numPr>
              <w:spacing w:line="240" w:lineRule="auto"/>
            </w:pPr>
          </w:p>
        </w:tc>
        <w:tc>
          <w:tcPr>
            <w:tcW w:w="3725" w:type="dxa"/>
          </w:tcPr>
          <w:p w14:paraId="365D8729" w14:textId="77777777" w:rsidR="00970C30" w:rsidRDefault="00970C30" w:rsidP="00970C30">
            <w:pPr>
              <w:rPr>
                <w:szCs w:val="24"/>
              </w:rPr>
            </w:pPr>
            <w:r>
              <w:rPr>
                <w:szCs w:val="24"/>
              </w:rPr>
              <w:t xml:space="preserve">Vis, at det er </w:t>
            </w:r>
            <w:r w:rsidRPr="006365BC">
              <w:rPr>
                <w:szCs w:val="24"/>
              </w:rPr>
              <w:t>obligatorisk for bruger at skrive fritekst i meddelelsens tekstfelt</w:t>
            </w:r>
            <w:r>
              <w:rPr>
                <w:szCs w:val="24"/>
              </w:rPr>
              <w:t>.</w:t>
            </w:r>
          </w:p>
        </w:tc>
        <w:tc>
          <w:tcPr>
            <w:tcW w:w="2088" w:type="dxa"/>
          </w:tcPr>
          <w:p w14:paraId="3D170D41" w14:textId="77777777" w:rsidR="00970C30" w:rsidRDefault="00970C30" w:rsidP="00970C30"/>
        </w:tc>
        <w:tc>
          <w:tcPr>
            <w:tcW w:w="2969" w:type="dxa"/>
          </w:tcPr>
          <w:p w14:paraId="38645CE4" w14:textId="77777777" w:rsidR="00970C30" w:rsidRDefault="00970C30" w:rsidP="00970C30">
            <w:pPr>
              <w:keepNext/>
              <w:spacing w:before="60" w:after="120"/>
            </w:pPr>
            <w:r>
              <w:rPr>
                <w:szCs w:val="24"/>
              </w:rPr>
              <w:t xml:space="preserve">Bruger har skrevet fritekst i fritekstfeltet. </w:t>
            </w:r>
          </w:p>
        </w:tc>
        <w:tc>
          <w:tcPr>
            <w:tcW w:w="2725" w:type="dxa"/>
          </w:tcPr>
          <w:p w14:paraId="7D4C6E57" w14:textId="77777777" w:rsidR="00970C30" w:rsidRDefault="00970C30" w:rsidP="00970C30"/>
        </w:tc>
        <w:tc>
          <w:tcPr>
            <w:tcW w:w="1100" w:type="dxa"/>
          </w:tcPr>
          <w:p w14:paraId="783205CD" w14:textId="66BA7E74" w:rsidR="00970C30" w:rsidRDefault="00000000" w:rsidP="00970C30">
            <w:pPr>
              <w:rPr>
                <w:rFonts w:cstheme="minorHAnsi"/>
              </w:rPr>
            </w:pPr>
            <w:sdt>
              <w:sdtPr>
                <w:rPr>
                  <w:rFonts w:cstheme="minorHAnsi"/>
                </w:rPr>
                <w:alias w:val="MedCom vurdering"/>
                <w:tag w:val="MedCom vurdering"/>
                <w:id w:val="602847275"/>
                <w:placeholder>
                  <w:docPart w:val="C3C294C9B6E9479C98DCEF160CB7B463"/>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970C30" w:rsidRPr="00775F80">
                  <w:rPr>
                    <w:rStyle w:val="Pladsholdertekst"/>
                    <w:rFonts w:eastAsia="Calibri"/>
                  </w:rPr>
                  <w:t>Vælg</w:t>
                </w:r>
              </w:sdtContent>
            </w:sdt>
          </w:p>
        </w:tc>
      </w:tr>
      <w:tr w:rsidR="00CF62B1" w14:paraId="71B835B7" w14:textId="77777777" w:rsidTr="00E72A6B">
        <w:tc>
          <w:tcPr>
            <w:tcW w:w="996" w:type="dxa"/>
          </w:tcPr>
          <w:p w14:paraId="15BF8D36" w14:textId="77777777" w:rsidR="00CF62B1" w:rsidRDefault="00CF62B1" w:rsidP="00CF62B1">
            <w:pPr>
              <w:pStyle w:val="Listeafsnit"/>
              <w:numPr>
                <w:ilvl w:val="3"/>
                <w:numId w:val="4"/>
              </w:numPr>
              <w:spacing w:line="240" w:lineRule="auto"/>
            </w:pPr>
          </w:p>
        </w:tc>
        <w:tc>
          <w:tcPr>
            <w:tcW w:w="3725" w:type="dxa"/>
          </w:tcPr>
          <w:p w14:paraId="3F1FD4FC" w14:textId="77777777" w:rsidR="00CF62B1" w:rsidRDefault="00CF62B1" w:rsidP="00CF62B1">
            <w:pPr>
              <w:spacing w:before="60" w:after="120"/>
              <w:rPr>
                <w:szCs w:val="24"/>
              </w:rPr>
            </w:pPr>
            <w:r>
              <w:rPr>
                <w:szCs w:val="24"/>
              </w:rPr>
              <w:t xml:space="preserve">Vis, at systemet indsætter og viser følgende informationer som afsenders </w:t>
            </w:r>
            <w:r>
              <w:rPr>
                <w:szCs w:val="24"/>
              </w:rPr>
              <w:lastRenderedPageBreak/>
              <w:t>signatur i meddelelsens meddelelsessegment:</w:t>
            </w:r>
          </w:p>
          <w:p w14:paraId="433A9519" w14:textId="77777777" w:rsidR="00CF62B1" w:rsidRDefault="00CF62B1" w:rsidP="00CF62B1">
            <w:pPr>
              <w:pStyle w:val="Listeafsnit"/>
              <w:numPr>
                <w:ilvl w:val="0"/>
                <w:numId w:val="13"/>
              </w:numPr>
              <w:spacing w:before="60" w:after="120" w:line="240" w:lineRule="auto"/>
              <w:rPr>
                <w:rFonts w:eastAsia="Times New Roman"/>
                <w:szCs w:val="24"/>
              </w:rPr>
            </w:pPr>
            <w:r w:rsidRPr="000D2FA7">
              <w:rPr>
                <w:rFonts w:eastAsia="Times New Roman"/>
                <w:szCs w:val="24"/>
              </w:rPr>
              <w:t>Dato og tidspunkt</w:t>
            </w:r>
          </w:p>
          <w:p w14:paraId="3976B9D9" w14:textId="77777777" w:rsidR="00CF62B1" w:rsidRDefault="00CF62B1" w:rsidP="00CF62B1">
            <w:pPr>
              <w:pStyle w:val="Listeafsnit"/>
              <w:numPr>
                <w:ilvl w:val="0"/>
                <w:numId w:val="13"/>
              </w:numPr>
              <w:spacing w:before="60" w:after="120" w:line="240" w:lineRule="auto"/>
              <w:rPr>
                <w:rFonts w:eastAsia="Times New Roman"/>
                <w:szCs w:val="24"/>
              </w:rPr>
            </w:pPr>
            <w:r>
              <w:rPr>
                <w:rFonts w:eastAsia="Times New Roman"/>
                <w:szCs w:val="24"/>
              </w:rPr>
              <w:t>Forfatters n</w:t>
            </w:r>
            <w:r w:rsidRPr="000D2FA7">
              <w:rPr>
                <w:rFonts w:eastAsia="Times New Roman"/>
                <w:szCs w:val="24"/>
              </w:rPr>
              <w:t>avn</w:t>
            </w:r>
          </w:p>
          <w:p w14:paraId="1AC4848A" w14:textId="77777777" w:rsidR="00CF62B1" w:rsidRDefault="00CF62B1" w:rsidP="00CF62B1">
            <w:pPr>
              <w:pStyle w:val="Listeafsnit"/>
              <w:numPr>
                <w:ilvl w:val="0"/>
                <w:numId w:val="13"/>
              </w:numPr>
              <w:spacing w:before="60" w:after="120" w:line="240" w:lineRule="auto"/>
              <w:rPr>
                <w:rFonts w:eastAsia="Times New Roman"/>
                <w:szCs w:val="24"/>
              </w:rPr>
            </w:pPr>
            <w:r w:rsidRPr="000D2FA7">
              <w:rPr>
                <w:rFonts w:eastAsia="Times New Roman"/>
                <w:szCs w:val="24"/>
              </w:rPr>
              <w:t>Stillingsbetegnelse</w:t>
            </w:r>
          </w:p>
          <w:p w14:paraId="001D5949" w14:textId="77777777" w:rsidR="00CF62B1" w:rsidRPr="00FA4033" w:rsidRDefault="00CF62B1" w:rsidP="00CF62B1">
            <w:pPr>
              <w:pStyle w:val="Listeafsnit"/>
              <w:numPr>
                <w:ilvl w:val="0"/>
                <w:numId w:val="13"/>
              </w:numPr>
              <w:spacing w:before="60" w:after="120" w:line="240" w:lineRule="auto"/>
              <w:rPr>
                <w:rFonts w:eastAsia="Times New Roman"/>
                <w:szCs w:val="24"/>
              </w:rPr>
            </w:pPr>
            <w:r w:rsidRPr="00FA4033">
              <w:rPr>
                <w:rFonts w:eastAsia="Times New Roman"/>
                <w:szCs w:val="24"/>
              </w:rPr>
              <w:t>Relevant telefonnummer</w:t>
            </w:r>
            <w:r w:rsidRPr="00FA4033">
              <w:rPr>
                <w:rFonts w:eastAsia="Times New Roman"/>
              </w:rPr>
              <w:t xml:space="preserve"> </w:t>
            </w:r>
          </w:p>
          <w:p w14:paraId="39AEF959" w14:textId="3A26108D" w:rsidR="00CF62B1" w:rsidRDefault="00CF62B1" w:rsidP="00CF62B1">
            <w:pPr>
              <w:rPr>
                <w:szCs w:val="24"/>
              </w:rPr>
            </w:pPr>
          </w:p>
        </w:tc>
        <w:tc>
          <w:tcPr>
            <w:tcW w:w="2088" w:type="dxa"/>
          </w:tcPr>
          <w:p w14:paraId="08A09D88" w14:textId="77777777" w:rsidR="00CF62B1" w:rsidRDefault="00CF62B1" w:rsidP="00CF62B1"/>
        </w:tc>
        <w:tc>
          <w:tcPr>
            <w:tcW w:w="2969" w:type="dxa"/>
          </w:tcPr>
          <w:p w14:paraId="1BEF3501" w14:textId="77777777" w:rsidR="00CF62B1" w:rsidRDefault="00CF62B1" w:rsidP="00CF62B1">
            <w:pPr>
              <w:spacing w:before="60" w:after="120"/>
              <w:rPr>
                <w:szCs w:val="24"/>
              </w:rPr>
            </w:pPr>
            <w:r>
              <w:rPr>
                <w:szCs w:val="24"/>
              </w:rPr>
              <w:t xml:space="preserve">Signatur på forfatter af meddelelsen </w:t>
            </w:r>
            <w:r w:rsidRPr="000D2FA7">
              <w:rPr>
                <w:szCs w:val="24"/>
              </w:rPr>
              <w:t xml:space="preserve">er indsat og synligt </w:t>
            </w:r>
            <w:r>
              <w:rPr>
                <w:szCs w:val="24"/>
              </w:rPr>
              <w:t xml:space="preserve">for bruger </w:t>
            </w:r>
            <w:r w:rsidRPr="000D2FA7">
              <w:rPr>
                <w:szCs w:val="24"/>
              </w:rPr>
              <w:t xml:space="preserve">i </w:t>
            </w:r>
            <w:r w:rsidRPr="000D2FA7">
              <w:rPr>
                <w:szCs w:val="24"/>
              </w:rPr>
              <w:lastRenderedPageBreak/>
              <w:t>meddelelsen</w:t>
            </w:r>
            <w:r>
              <w:rPr>
                <w:szCs w:val="24"/>
              </w:rPr>
              <w:t>s meddelelsessegment</w:t>
            </w:r>
            <w:r w:rsidRPr="000D2FA7">
              <w:rPr>
                <w:szCs w:val="24"/>
              </w:rPr>
              <w:t>:</w:t>
            </w:r>
          </w:p>
          <w:p w14:paraId="42D12FF5" w14:textId="77777777" w:rsidR="00CF62B1" w:rsidRDefault="00CF62B1" w:rsidP="00CF62B1">
            <w:pPr>
              <w:pStyle w:val="Listeafsnit"/>
              <w:numPr>
                <w:ilvl w:val="0"/>
                <w:numId w:val="13"/>
              </w:numPr>
              <w:spacing w:before="60" w:after="120" w:line="240" w:lineRule="auto"/>
              <w:rPr>
                <w:rFonts w:eastAsia="Times New Roman"/>
                <w:szCs w:val="24"/>
              </w:rPr>
            </w:pPr>
            <w:r w:rsidRPr="000D2FA7">
              <w:rPr>
                <w:rFonts w:eastAsia="Times New Roman"/>
                <w:szCs w:val="24"/>
              </w:rPr>
              <w:t>Dato og tidspunkt</w:t>
            </w:r>
          </w:p>
          <w:p w14:paraId="6E2998D3" w14:textId="77777777" w:rsidR="00CF62B1" w:rsidRDefault="00CF62B1" w:rsidP="00CF62B1">
            <w:pPr>
              <w:pStyle w:val="Listeafsnit"/>
              <w:numPr>
                <w:ilvl w:val="0"/>
                <w:numId w:val="13"/>
              </w:numPr>
              <w:spacing w:before="60" w:after="120" w:line="240" w:lineRule="auto"/>
              <w:rPr>
                <w:rFonts w:eastAsia="Times New Roman"/>
                <w:szCs w:val="24"/>
              </w:rPr>
            </w:pPr>
            <w:r>
              <w:rPr>
                <w:rFonts w:eastAsia="Times New Roman"/>
                <w:szCs w:val="24"/>
              </w:rPr>
              <w:t>Forfatters n</w:t>
            </w:r>
            <w:r w:rsidRPr="000D2FA7">
              <w:rPr>
                <w:rFonts w:eastAsia="Times New Roman"/>
                <w:szCs w:val="24"/>
              </w:rPr>
              <w:t>avn</w:t>
            </w:r>
          </w:p>
          <w:p w14:paraId="4CD8DA27" w14:textId="77777777" w:rsidR="00CF62B1" w:rsidRDefault="00CF62B1" w:rsidP="00CF62B1">
            <w:pPr>
              <w:pStyle w:val="Listeafsnit"/>
              <w:numPr>
                <w:ilvl w:val="0"/>
                <w:numId w:val="13"/>
              </w:numPr>
              <w:spacing w:before="60" w:after="120" w:line="240" w:lineRule="auto"/>
              <w:rPr>
                <w:rFonts w:eastAsia="Times New Roman"/>
                <w:szCs w:val="24"/>
              </w:rPr>
            </w:pPr>
            <w:r w:rsidRPr="000D2FA7">
              <w:rPr>
                <w:rFonts w:eastAsia="Times New Roman"/>
                <w:szCs w:val="24"/>
              </w:rPr>
              <w:t>Stillingsbetegnelse</w:t>
            </w:r>
          </w:p>
          <w:p w14:paraId="6A8A8648" w14:textId="3635DB9E" w:rsidR="00CF62B1" w:rsidRPr="00F728B5" w:rsidRDefault="00CF62B1" w:rsidP="00CF62B1">
            <w:pPr>
              <w:pStyle w:val="Listeafsnit"/>
              <w:keepNext/>
              <w:numPr>
                <w:ilvl w:val="0"/>
                <w:numId w:val="13"/>
              </w:numPr>
              <w:spacing w:before="60" w:after="120" w:line="240" w:lineRule="auto"/>
              <w:rPr>
                <w:rFonts w:eastAsia="Times New Roman"/>
                <w:szCs w:val="24"/>
              </w:rPr>
            </w:pPr>
            <w:r w:rsidRPr="00FA4033">
              <w:rPr>
                <w:rFonts w:eastAsia="Times New Roman"/>
                <w:szCs w:val="24"/>
              </w:rPr>
              <w:t>Relevant telefonnummer</w:t>
            </w:r>
            <w:r w:rsidRPr="00FA4033">
              <w:rPr>
                <w:rFonts w:eastAsia="Times New Roman"/>
              </w:rPr>
              <w:t xml:space="preserve"> </w:t>
            </w:r>
          </w:p>
        </w:tc>
        <w:tc>
          <w:tcPr>
            <w:tcW w:w="2725" w:type="dxa"/>
          </w:tcPr>
          <w:p w14:paraId="5F4E59C9" w14:textId="77777777" w:rsidR="00CF62B1" w:rsidRDefault="00CF62B1" w:rsidP="00CF62B1"/>
        </w:tc>
        <w:tc>
          <w:tcPr>
            <w:tcW w:w="1100" w:type="dxa"/>
          </w:tcPr>
          <w:p w14:paraId="5BD767DB" w14:textId="7D657B54" w:rsidR="00CF62B1" w:rsidRDefault="00000000" w:rsidP="00CF62B1">
            <w:pPr>
              <w:rPr>
                <w:rFonts w:cstheme="minorHAnsi"/>
              </w:rPr>
            </w:pPr>
            <w:sdt>
              <w:sdtPr>
                <w:rPr>
                  <w:rFonts w:cstheme="minorHAnsi"/>
                </w:rPr>
                <w:alias w:val="MedCom vurdering"/>
                <w:tag w:val="MedCom vurdering"/>
                <w:id w:val="191888948"/>
                <w:placeholder>
                  <w:docPart w:val="DE9E7CCD93F046BFA7E9691203811A4F"/>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CF62B1" w:rsidRPr="00775F80">
                  <w:rPr>
                    <w:rStyle w:val="Pladsholdertekst"/>
                    <w:rFonts w:eastAsia="Calibri"/>
                  </w:rPr>
                  <w:t>Vælg</w:t>
                </w:r>
              </w:sdtContent>
            </w:sdt>
          </w:p>
        </w:tc>
      </w:tr>
      <w:tr w:rsidR="00D0010F" w14:paraId="174683B8" w14:textId="77777777" w:rsidTr="00E72A6B">
        <w:tc>
          <w:tcPr>
            <w:tcW w:w="996" w:type="dxa"/>
          </w:tcPr>
          <w:p w14:paraId="42F1A2AB" w14:textId="77777777" w:rsidR="00D0010F" w:rsidRDefault="00D0010F" w:rsidP="00D0010F">
            <w:pPr>
              <w:pStyle w:val="Listeafsnit"/>
              <w:numPr>
                <w:ilvl w:val="3"/>
                <w:numId w:val="4"/>
              </w:numPr>
              <w:spacing w:line="240" w:lineRule="auto"/>
            </w:pPr>
            <w:bookmarkStart w:id="71" w:name="_Ref122507444"/>
          </w:p>
        </w:tc>
        <w:bookmarkEnd w:id="71"/>
        <w:tc>
          <w:tcPr>
            <w:tcW w:w="3725" w:type="dxa"/>
          </w:tcPr>
          <w:p w14:paraId="4AFA5742" w14:textId="3D85547C" w:rsidR="00D0010F" w:rsidRPr="00226EF3" w:rsidRDefault="00D0010F" w:rsidP="00D0010F">
            <w:pPr>
              <w:keepNext/>
              <w:spacing w:before="60" w:after="120"/>
              <w:rPr>
                <w:szCs w:val="24"/>
              </w:rPr>
            </w:pPr>
            <w:r>
              <w:rPr>
                <w:szCs w:val="24"/>
              </w:rPr>
              <w:t>Send meddelelsen</w:t>
            </w:r>
            <w:r w:rsidRPr="00A74A7C">
              <w:rPr>
                <w:szCs w:val="24"/>
              </w:rPr>
              <w:t xml:space="preserve"> </w:t>
            </w:r>
            <w:r>
              <w:rPr>
                <w:szCs w:val="24"/>
              </w:rPr>
              <w:t xml:space="preserve">til rette modtager, når meddelelsen lever op til kravene for udfyldelse samt maks. begrænsning på 100 MB og inkluderer korrekte tekniske referencer. </w:t>
            </w:r>
          </w:p>
        </w:tc>
        <w:tc>
          <w:tcPr>
            <w:tcW w:w="2088" w:type="dxa"/>
          </w:tcPr>
          <w:p w14:paraId="00F2505A" w14:textId="77777777" w:rsidR="00D0010F" w:rsidRDefault="00D0010F" w:rsidP="00D0010F"/>
        </w:tc>
        <w:tc>
          <w:tcPr>
            <w:tcW w:w="2969" w:type="dxa"/>
          </w:tcPr>
          <w:p w14:paraId="6B014A36" w14:textId="187BC5A7" w:rsidR="00D0010F" w:rsidRPr="000D2FA7" w:rsidRDefault="00D0010F" w:rsidP="00D0010F">
            <w:pPr>
              <w:keepNext/>
              <w:spacing w:before="60" w:after="120"/>
              <w:rPr>
                <w:szCs w:val="24"/>
              </w:rPr>
            </w:pPr>
            <w:r>
              <w:t xml:space="preserve">Meddelelsen er udfyldt korrekt og er sendt til rette modtager. </w:t>
            </w:r>
          </w:p>
        </w:tc>
        <w:tc>
          <w:tcPr>
            <w:tcW w:w="2725" w:type="dxa"/>
          </w:tcPr>
          <w:p w14:paraId="2B88D854" w14:textId="77777777" w:rsidR="00D0010F" w:rsidRDefault="00D0010F" w:rsidP="00D0010F"/>
        </w:tc>
        <w:tc>
          <w:tcPr>
            <w:tcW w:w="1100" w:type="dxa"/>
          </w:tcPr>
          <w:p w14:paraId="3BDFE44F" w14:textId="2F8BC706" w:rsidR="00D0010F" w:rsidRDefault="00000000" w:rsidP="00D0010F">
            <w:pPr>
              <w:rPr>
                <w:rFonts w:cstheme="minorHAnsi"/>
              </w:rPr>
            </w:pPr>
            <w:sdt>
              <w:sdtPr>
                <w:rPr>
                  <w:rFonts w:cstheme="minorHAnsi"/>
                </w:rPr>
                <w:alias w:val="MedCom vurdering"/>
                <w:tag w:val="MedCom vurdering"/>
                <w:id w:val="1868019541"/>
                <w:placeholder>
                  <w:docPart w:val="24E37FEC925E44348123FC267B46A467"/>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D0010F" w:rsidRPr="00775F80">
                  <w:rPr>
                    <w:rStyle w:val="Pladsholdertekst"/>
                    <w:rFonts w:eastAsia="Calibri"/>
                  </w:rPr>
                  <w:t>Vælg</w:t>
                </w:r>
              </w:sdtContent>
            </w:sdt>
          </w:p>
        </w:tc>
      </w:tr>
    </w:tbl>
    <w:p w14:paraId="58B8F126" w14:textId="4864D33E" w:rsidR="00507E3F" w:rsidRDefault="00507E3F"/>
    <w:p w14:paraId="5F08DD32" w14:textId="77777777" w:rsidR="00507E3F" w:rsidRDefault="00507E3F">
      <w:r>
        <w:br w:type="page"/>
      </w:r>
    </w:p>
    <w:p w14:paraId="453AEF10" w14:textId="0386ABDE" w:rsidR="00507E3F" w:rsidRDefault="00507E3F" w:rsidP="00507E3F">
      <w:pPr>
        <w:pStyle w:val="Overskrift3"/>
        <w:numPr>
          <w:ilvl w:val="2"/>
          <w:numId w:val="4"/>
        </w:numPr>
      </w:pPr>
      <w:bookmarkStart w:id="72" w:name="_Ref127431107"/>
      <w:r>
        <w:lastRenderedPageBreak/>
        <w:t>S2.A3:</w:t>
      </w:r>
      <w:bookmarkEnd w:id="72"/>
      <w:r>
        <w:t xml:space="preserve"> </w:t>
      </w:r>
      <w:r w:rsidR="00A10A6D">
        <w:t>Besvar en m</w:t>
      </w:r>
      <w:r w:rsidR="00A10A6D" w:rsidRPr="00A10A6D">
        <w:t>odtaget OIOXML</w:t>
      </w:r>
      <w:r w:rsidR="00B627A1">
        <w:t xml:space="preserve">, </w:t>
      </w:r>
      <w:r w:rsidR="00A10A6D" w:rsidRPr="00A10A6D">
        <w:t>EDIFACT</w:t>
      </w:r>
      <w:r w:rsidR="00A10A6D">
        <w:t xml:space="preserve"> </w:t>
      </w:r>
      <w:r w:rsidR="00B627A1">
        <w:t>eller FHIR-</w:t>
      </w:r>
      <w:r w:rsidR="00A10A6D">
        <w:t>meddelelse med en CareCommunication</w:t>
      </w:r>
    </w:p>
    <w:tbl>
      <w:tblPr>
        <w:tblStyle w:val="Tabel-Gitter"/>
        <w:tblW w:w="13603" w:type="dxa"/>
        <w:tblLook w:val="04A0" w:firstRow="1" w:lastRow="0" w:firstColumn="1" w:lastColumn="0" w:noHBand="0" w:noVBand="1"/>
      </w:tblPr>
      <w:tblGrid>
        <w:gridCol w:w="994"/>
        <w:gridCol w:w="4118"/>
        <w:gridCol w:w="2088"/>
        <w:gridCol w:w="3640"/>
        <w:gridCol w:w="1663"/>
        <w:gridCol w:w="1100"/>
      </w:tblGrid>
      <w:tr w:rsidR="00507E3F" w14:paraId="06D93DAB" w14:textId="77777777" w:rsidTr="00AB55FA">
        <w:trPr>
          <w:tblHeader/>
        </w:trPr>
        <w:tc>
          <w:tcPr>
            <w:tcW w:w="994" w:type="dxa"/>
            <w:shd w:val="clear" w:color="auto" w:fill="152F4A"/>
          </w:tcPr>
          <w:p w14:paraId="11B623FE" w14:textId="77777777" w:rsidR="00507E3F" w:rsidRPr="000A7AB6" w:rsidRDefault="00507E3F">
            <w:pPr>
              <w:keepNext/>
              <w:rPr>
                <w:b/>
                <w:bCs/>
                <w:color w:val="FFFFFF" w:themeColor="background1"/>
              </w:rPr>
            </w:pPr>
            <w:r>
              <w:rPr>
                <w:b/>
                <w:bCs/>
                <w:color w:val="FFFFFF" w:themeColor="background1"/>
              </w:rPr>
              <w:t>Teststep #</w:t>
            </w:r>
          </w:p>
        </w:tc>
        <w:tc>
          <w:tcPr>
            <w:tcW w:w="4118" w:type="dxa"/>
            <w:shd w:val="clear" w:color="auto" w:fill="152F4A"/>
          </w:tcPr>
          <w:p w14:paraId="138F9474" w14:textId="77777777" w:rsidR="00507E3F" w:rsidRPr="00A74A7C" w:rsidRDefault="00507E3F">
            <w:pPr>
              <w:keepNext/>
              <w:rPr>
                <w:szCs w:val="24"/>
              </w:rPr>
            </w:pPr>
            <w:r w:rsidRPr="003636DE">
              <w:rPr>
                <w:rFonts w:cs="Calibri"/>
                <w:b/>
                <w:bCs/>
                <w:color w:val="FFFFFF"/>
                <w:szCs w:val="24"/>
              </w:rPr>
              <w:t>Handling</w:t>
            </w:r>
          </w:p>
        </w:tc>
        <w:tc>
          <w:tcPr>
            <w:tcW w:w="2088" w:type="dxa"/>
            <w:shd w:val="clear" w:color="auto" w:fill="152F4A"/>
          </w:tcPr>
          <w:p w14:paraId="063EDD11" w14:textId="77777777" w:rsidR="00507E3F" w:rsidRDefault="00507E3F">
            <w:pPr>
              <w:keepNext/>
            </w:pPr>
            <w:r w:rsidRPr="003636DE">
              <w:rPr>
                <w:rFonts w:cs="Calibri"/>
                <w:b/>
                <w:bCs/>
                <w:color w:val="FFFFFF"/>
                <w:szCs w:val="24"/>
              </w:rPr>
              <w:t>Testdata</w:t>
            </w:r>
            <w:r>
              <w:rPr>
                <w:rFonts w:cs="Calibri"/>
                <w:b/>
                <w:bCs/>
                <w:color w:val="FFFFFF"/>
                <w:szCs w:val="24"/>
              </w:rPr>
              <w:t>/testperson</w:t>
            </w:r>
          </w:p>
        </w:tc>
        <w:tc>
          <w:tcPr>
            <w:tcW w:w="3640" w:type="dxa"/>
            <w:shd w:val="clear" w:color="auto" w:fill="152F4A"/>
          </w:tcPr>
          <w:p w14:paraId="34B38E1F" w14:textId="77777777" w:rsidR="00507E3F" w:rsidRDefault="00507E3F">
            <w:pPr>
              <w:keepNext/>
              <w:spacing w:before="60" w:after="120"/>
              <w:rPr>
                <w:szCs w:val="24"/>
              </w:rPr>
            </w:pPr>
            <w:r w:rsidRPr="003636DE">
              <w:rPr>
                <w:rFonts w:cs="Calibri"/>
                <w:b/>
                <w:bCs/>
                <w:color w:val="FFFFFF"/>
                <w:szCs w:val="24"/>
              </w:rPr>
              <w:t>Forventet resultat</w:t>
            </w:r>
          </w:p>
        </w:tc>
        <w:tc>
          <w:tcPr>
            <w:tcW w:w="1663" w:type="dxa"/>
            <w:shd w:val="clear" w:color="auto" w:fill="152F4A"/>
          </w:tcPr>
          <w:p w14:paraId="676016E6" w14:textId="77777777" w:rsidR="00507E3F" w:rsidRDefault="00507E3F">
            <w:pPr>
              <w:keepNext/>
            </w:pPr>
            <w:r w:rsidRPr="003636DE">
              <w:rPr>
                <w:rFonts w:cs="Calibri"/>
                <w:b/>
                <w:bCs/>
                <w:color w:val="FFFFFF"/>
                <w:szCs w:val="24"/>
              </w:rPr>
              <w:t>Aktuelt resultat</w:t>
            </w:r>
          </w:p>
        </w:tc>
        <w:tc>
          <w:tcPr>
            <w:tcW w:w="1100" w:type="dxa"/>
            <w:shd w:val="clear" w:color="auto" w:fill="152F4A"/>
          </w:tcPr>
          <w:p w14:paraId="6C5B5503" w14:textId="77777777" w:rsidR="00507E3F" w:rsidRDefault="00507E3F">
            <w:pPr>
              <w:keepNext/>
              <w:rPr>
                <w:rFonts w:cstheme="minorHAnsi"/>
              </w:rPr>
            </w:pPr>
            <w:r w:rsidRPr="003636DE">
              <w:rPr>
                <w:rFonts w:cs="Calibri"/>
                <w:b/>
                <w:bCs/>
                <w:color w:val="FFFFFF"/>
                <w:szCs w:val="24"/>
              </w:rPr>
              <w:t>MedCom vurdering</w:t>
            </w:r>
          </w:p>
        </w:tc>
      </w:tr>
      <w:tr w:rsidR="007D44A7" w14:paraId="152A4E24" w14:textId="77777777" w:rsidTr="00AB55FA">
        <w:tc>
          <w:tcPr>
            <w:tcW w:w="994" w:type="dxa"/>
          </w:tcPr>
          <w:p w14:paraId="571F7A0C" w14:textId="77777777" w:rsidR="007D44A7" w:rsidRDefault="007D44A7" w:rsidP="007D44A7">
            <w:pPr>
              <w:pStyle w:val="Listeafsnit"/>
              <w:keepNext/>
              <w:numPr>
                <w:ilvl w:val="3"/>
                <w:numId w:val="4"/>
              </w:numPr>
              <w:spacing w:line="240" w:lineRule="auto"/>
            </w:pPr>
          </w:p>
        </w:tc>
        <w:tc>
          <w:tcPr>
            <w:tcW w:w="4118" w:type="dxa"/>
          </w:tcPr>
          <w:p w14:paraId="6D9A0FA6" w14:textId="78707D8B" w:rsidR="007D44A7" w:rsidRPr="00A74A7C" w:rsidRDefault="007D44A7" w:rsidP="007D44A7">
            <w:pPr>
              <w:keepNext/>
              <w:rPr>
                <w:szCs w:val="24"/>
              </w:rPr>
            </w:pPr>
            <w:r>
              <w:t>Indlæs testeksempel på en modtaget MedCom-meddelelse</w:t>
            </w:r>
            <w:r w:rsidR="005A08B6">
              <w:rPr>
                <w:szCs w:val="24"/>
              </w:rPr>
              <w:t xml:space="preserve"> i format OIOXML</w:t>
            </w:r>
            <w:r w:rsidR="00B627A1">
              <w:rPr>
                <w:szCs w:val="24"/>
              </w:rPr>
              <w:t xml:space="preserve">, </w:t>
            </w:r>
            <w:r w:rsidR="00A10A6D">
              <w:rPr>
                <w:szCs w:val="24"/>
              </w:rPr>
              <w:t>EDIFACT</w:t>
            </w:r>
            <w:r w:rsidR="00B627A1">
              <w:rPr>
                <w:szCs w:val="24"/>
              </w:rPr>
              <w:t xml:space="preserve"> eller FHIR</w:t>
            </w:r>
            <w:r w:rsidR="00495211">
              <w:rPr>
                <w:szCs w:val="24"/>
              </w:rPr>
              <w:t>.</w:t>
            </w:r>
          </w:p>
        </w:tc>
        <w:tc>
          <w:tcPr>
            <w:tcW w:w="2088" w:type="dxa"/>
          </w:tcPr>
          <w:p w14:paraId="4A5745B8" w14:textId="2258DA87" w:rsidR="007D44A7" w:rsidRDefault="007D44A7" w:rsidP="007D44A7">
            <w:pPr>
              <w:keepNext/>
            </w:pPr>
          </w:p>
        </w:tc>
        <w:tc>
          <w:tcPr>
            <w:tcW w:w="3640" w:type="dxa"/>
          </w:tcPr>
          <w:p w14:paraId="651B7EC3" w14:textId="77777777" w:rsidR="00F24DE4" w:rsidRDefault="005F63B5" w:rsidP="005A08B6">
            <w:pPr>
              <w:keepNext/>
              <w:spacing w:before="60"/>
              <w:rPr>
                <w:szCs w:val="24"/>
              </w:rPr>
            </w:pPr>
            <w:r>
              <w:rPr>
                <w:szCs w:val="24"/>
              </w:rPr>
              <w:t>Testeksempel er indlæst korrekt</w:t>
            </w:r>
            <w:r w:rsidR="00F24DE4">
              <w:rPr>
                <w:szCs w:val="24"/>
              </w:rPr>
              <w:t xml:space="preserve">. </w:t>
            </w:r>
          </w:p>
          <w:p w14:paraId="111A8BC6" w14:textId="4197516C" w:rsidR="007D44A7" w:rsidRDefault="007D44A7" w:rsidP="005A08B6">
            <w:pPr>
              <w:keepNext/>
              <w:spacing w:before="60"/>
              <w:rPr>
                <w:szCs w:val="24"/>
              </w:rPr>
            </w:pPr>
            <w:r>
              <w:rPr>
                <w:szCs w:val="24"/>
              </w:rPr>
              <w:t>SUT</w:t>
            </w:r>
            <w:r w:rsidRPr="004F1AD9">
              <w:rPr>
                <w:szCs w:val="24"/>
              </w:rPr>
              <w:t xml:space="preserve"> har notificeret bruger om en modtaget </w:t>
            </w:r>
            <w:r>
              <w:rPr>
                <w:szCs w:val="24"/>
              </w:rPr>
              <w:t>MedCom-meddelelse</w:t>
            </w:r>
            <w:r w:rsidRPr="004F1AD9">
              <w:rPr>
                <w:szCs w:val="24"/>
              </w:rPr>
              <w:t>.</w:t>
            </w:r>
          </w:p>
        </w:tc>
        <w:tc>
          <w:tcPr>
            <w:tcW w:w="1663" w:type="dxa"/>
          </w:tcPr>
          <w:p w14:paraId="4270DBEF" w14:textId="77777777" w:rsidR="007D44A7" w:rsidRDefault="007D44A7" w:rsidP="007D44A7">
            <w:pPr>
              <w:keepNext/>
            </w:pPr>
          </w:p>
        </w:tc>
        <w:tc>
          <w:tcPr>
            <w:tcW w:w="1100" w:type="dxa"/>
          </w:tcPr>
          <w:p w14:paraId="7EB231B8" w14:textId="77777777" w:rsidR="007D44A7" w:rsidRDefault="00000000" w:rsidP="007D44A7">
            <w:pPr>
              <w:keepNext/>
              <w:rPr>
                <w:rFonts w:cstheme="minorHAnsi"/>
              </w:rPr>
            </w:pPr>
            <w:sdt>
              <w:sdtPr>
                <w:rPr>
                  <w:rFonts w:cstheme="minorHAnsi"/>
                </w:rPr>
                <w:alias w:val="MedCom vurdering"/>
                <w:tag w:val="MedCom vurdering"/>
                <w:id w:val="1915269293"/>
                <w:placeholder>
                  <w:docPart w:val="402959BF2E08483A97DE930809C8622B"/>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7D44A7" w:rsidRPr="00775F80">
                  <w:rPr>
                    <w:rStyle w:val="Pladsholdertekst"/>
                    <w:rFonts w:eastAsia="Calibri"/>
                  </w:rPr>
                  <w:t>Vælg</w:t>
                </w:r>
              </w:sdtContent>
            </w:sdt>
          </w:p>
        </w:tc>
      </w:tr>
      <w:tr w:rsidR="009E7622" w14:paraId="0A28DDBA" w14:textId="77777777" w:rsidTr="00AB55FA">
        <w:tc>
          <w:tcPr>
            <w:tcW w:w="994" w:type="dxa"/>
          </w:tcPr>
          <w:p w14:paraId="13047CF1" w14:textId="77777777" w:rsidR="009E7622" w:rsidRDefault="009E7622" w:rsidP="009E7622">
            <w:pPr>
              <w:pStyle w:val="Listeafsnit"/>
              <w:numPr>
                <w:ilvl w:val="3"/>
                <w:numId w:val="4"/>
              </w:numPr>
              <w:spacing w:line="240" w:lineRule="auto"/>
            </w:pPr>
          </w:p>
        </w:tc>
        <w:tc>
          <w:tcPr>
            <w:tcW w:w="4118" w:type="dxa"/>
          </w:tcPr>
          <w:p w14:paraId="2E39F66E" w14:textId="0D5F14F2" w:rsidR="009E7622" w:rsidRPr="00A74A7C" w:rsidRDefault="009E7622" w:rsidP="009E7622">
            <w:pPr>
              <w:rPr>
                <w:szCs w:val="24"/>
              </w:rPr>
            </w:pPr>
            <w:r>
              <w:rPr>
                <w:rFonts w:cs="Calibri"/>
                <w:szCs w:val="24"/>
              </w:rPr>
              <w:t xml:space="preserve">Vis, at bruger vælger at besvare den modtagne </w:t>
            </w:r>
            <w:r>
              <w:t>MedCom-meddelelse med en CareCommunication.</w:t>
            </w:r>
          </w:p>
        </w:tc>
        <w:tc>
          <w:tcPr>
            <w:tcW w:w="2088" w:type="dxa"/>
          </w:tcPr>
          <w:p w14:paraId="00AF9B61" w14:textId="77777777" w:rsidR="009E7622" w:rsidRDefault="009E7622" w:rsidP="009E7622"/>
        </w:tc>
        <w:tc>
          <w:tcPr>
            <w:tcW w:w="3640" w:type="dxa"/>
          </w:tcPr>
          <w:p w14:paraId="2FC30CC3" w14:textId="1FE504AB" w:rsidR="00801C5B" w:rsidRDefault="00801C5B" w:rsidP="009E7622">
            <w:pPr>
              <w:keepNext/>
              <w:spacing w:before="60" w:after="120"/>
            </w:pPr>
            <w:r w:rsidRPr="00801C5B">
              <w:t>SUT understøtter besvarelse af en modtaget OIOXML</w:t>
            </w:r>
            <w:r w:rsidR="00076F7E">
              <w:t xml:space="preserve">, </w:t>
            </w:r>
            <w:r w:rsidRPr="00801C5B">
              <w:t xml:space="preserve">EDIFACT </w:t>
            </w:r>
            <w:r w:rsidR="00076F7E">
              <w:t>eller FHIR-</w:t>
            </w:r>
            <w:r w:rsidRPr="00801C5B">
              <w:t>meddelelse med en ny CareCommunication</w:t>
            </w:r>
            <w:r>
              <w:t>.</w:t>
            </w:r>
          </w:p>
          <w:p w14:paraId="6BE87B4D" w14:textId="195B835C" w:rsidR="009E7622" w:rsidRDefault="009E7622" w:rsidP="009E7622">
            <w:pPr>
              <w:keepNext/>
              <w:spacing w:before="60" w:after="120"/>
              <w:rPr>
                <w:szCs w:val="24"/>
              </w:rPr>
            </w:pPr>
            <w:r>
              <w:t>Bruger har valgt at besvare den modtagne meddelelse med en CareCommunication.</w:t>
            </w:r>
          </w:p>
        </w:tc>
        <w:tc>
          <w:tcPr>
            <w:tcW w:w="1663" w:type="dxa"/>
          </w:tcPr>
          <w:p w14:paraId="50CF397A" w14:textId="77777777" w:rsidR="009E7622" w:rsidRDefault="009E7622" w:rsidP="009E7622"/>
        </w:tc>
        <w:tc>
          <w:tcPr>
            <w:tcW w:w="1100" w:type="dxa"/>
          </w:tcPr>
          <w:p w14:paraId="38DCD01E" w14:textId="77777777" w:rsidR="009E7622" w:rsidRDefault="00000000" w:rsidP="009E7622">
            <w:pPr>
              <w:rPr>
                <w:rFonts w:cstheme="minorHAnsi"/>
              </w:rPr>
            </w:pPr>
            <w:sdt>
              <w:sdtPr>
                <w:rPr>
                  <w:rFonts w:cstheme="minorHAnsi"/>
                </w:rPr>
                <w:alias w:val="MedCom vurdering"/>
                <w:tag w:val="MedCom vurdering"/>
                <w:id w:val="780231191"/>
                <w:placeholder>
                  <w:docPart w:val="F36E0FB615984AE28283DDE6AFD3B6B6"/>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9E7622" w:rsidRPr="00775F80">
                  <w:rPr>
                    <w:rStyle w:val="Pladsholdertekst"/>
                    <w:rFonts w:eastAsia="Calibri"/>
                  </w:rPr>
                  <w:t>Vælg</w:t>
                </w:r>
              </w:sdtContent>
            </w:sdt>
          </w:p>
        </w:tc>
      </w:tr>
      <w:tr w:rsidR="000B5F81" w14:paraId="2D70734F" w14:textId="77777777" w:rsidTr="00AB55FA">
        <w:tc>
          <w:tcPr>
            <w:tcW w:w="994" w:type="dxa"/>
          </w:tcPr>
          <w:p w14:paraId="5EACFFEB" w14:textId="77777777" w:rsidR="000B5F81" w:rsidRDefault="000B5F81" w:rsidP="009E7622">
            <w:pPr>
              <w:pStyle w:val="Listeafsnit"/>
              <w:numPr>
                <w:ilvl w:val="3"/>
                <w:numId w:val="4"/>
              </w:numPr>
              <w:spacing w:line="240" w:lineRule="auto"/>
            </w:pPr>
          </w:p>
        </w:tc>
        <w:tc>
          <w:tcPr>
            <w:tcW w:w="4118" w:type="dxa"/>
          </w:tcPr>
          <w:p w14:paraId="2686EC3A" w14:textId="3F1E07E9" w:rsidR="00D90C22" w:rsidRDefault="00921218" w:rsidP="009E7622">
            <w:pPr>
              <w:rPr>
                <w:rFonts w:cs="Calibri"/>
                <w:szCs w:val="24"/>
              </w:rPr>
            </w:pPr>
            <w:r>
              <w:rPr>
                <w:rFonts w:cs="Calibri"/>
                <w:szCs w:val="24"/>
              </w:rPr>
              <w:t>Vis, at</w:t>
            </w:r>
            <w:r w:rsidR="000F0F07">
              <w:rPr>
                <w:rFonts w:cs="Calibri"/>
                <w:szCs w:val="24"/>
              </w:rPr>
              <w:t xml:space="preserve"> SUT</w:t>
            </w:r>
            <w:r w:rsidR="000F0F07" w:rsidRPr="00340573">
              <w:rPr>
                <w:rFonts w:cs="Calibri"/>
                <w:szCs w:val="24"/>
              </w:rPr>
              <w:t xml:space="preserve"> automatisk </w:t>
            </w:r>
            <w:r w:rsidR="000F0F07">
              <w:rPr>
                <w:rFonts w:cs="Calibri"/>
                <w:szCs w:val="24"/>
              </w:rPr>
              <w:t>indsætter</w:t>
            </w:r>
            <w:r w:rsidR="003B3EC2">
              <w:rPr>
                <w:rFonts w:cs="Calibri"/>
                <w:szCs w:val="24"/>
              </w:rPr>
              <w:t xml:space="preserve"> </w:t>
            </w:r>
            <w:r w:rsidR="007633E6">
              <w:rPr>
                <w:rFonts w:cs="Calibri"/>
                <w:szCs w:val="24"/>
              </w:rPr>
              <w:t>det m</w:t>
            </w:r>
            <w:r w:rsidR="00850647">
              <w:rPr>
                <w:rFonts w:cs="Calibri"/>
                <w:szCs w:val="24"/>
              </w:rPr>
              <w:t xml:space="preserve">edsendte ID fra den modtagne meddelelse </w:t>
            </w:r>
            <w:r w:rsidR="003B3EC2">
              <w:rPr>
                <w:rFonts w:cs="Calibri"/>
                <w:szCs w:val="24"/>
              </w:rPr>
              <w:t xml:space="preserve">til besvarelsen. </w:t>
            </w:r>
          </w:p>
          <w:p w14:paraId="0F4F0802" w14:textId="77777777" w:rsidR="00D90C22" w:rsidRDefault="00D90C22" w:rsidP="009E7622">
            <w:pPr>
              <w:rPr>
                <w:rFonts w:cs="Calibri"/>
                <w:szCs w:val="24"/>
              </w:rPr>
            </w:pPr>
          </w:p>
          <w:p w14:paraId="2DE2C4B2" w14:textId="34B024A7" w:rsidR="000B5F81" w:rsidRDefault="00D90C22" w:rsidP="009E7622">
            <w:pPr>
              <w:rPr>
                <w:rFonts w:cs="Calibri"/>
                <w:szCs w:val="24"/>
              </w:rPr>
            </w:pPr>
            <w:r>
              <w:rPr>
                <w:rFonts w:cs="Calibri"/>
                <w:szCs w:val="24"/>
              </w:rPr>
              <w:t xml:space="preserve">Fx </w:t>
            </w:r>
            <w:r w:rsidR="000B5F81">
              <w:rPr>
                <w:rFonts w:cs="Calibri"/>
                <w:szCs w:val="24"/>
              </w:rPr>
              <w:t>forløbs-id, henvisnings-id eller konta</w:t>
            </w:r>
            <w:r w:rsidR="001A3F79">
              <w:rPr>
                <w:rFonts w:cs="Calibri"/>
                <w:szCs w:val="24"/>
              </w:rPr>
              <w:t>k</w:t>
            </w:r>
            <w:r w:rsidR="000B5F81">
              <w:rPr>
                <w:rFonts w:cs="Calibri"/>
                <w:szCs w:val="24"/>
              </w:rPr>
              <w:t xml:space="preserve">t-id (afhænger af den modtagne meddelelsestype) </w:t>
            </w:r>
            <w:r w:rsidR="004D1E61">
              <w:rPr>
                <w:rFonts w:cs="Calibri"/>
                <w:szCs w:val="24"/>
              </w:rPr>
              <w:t xml:space="preserve">anvendes og medsendes </w:t>
            </w:r>
            <w:r w:rsidR="0080556A">
              <w:rPr>
                <w:rFonts w:cs="Calibri"/>
                <w:szCs w:val="24"/>
              </w:rPr>
              <w:t xml:space="preserve">automatisk </w:t>
            </w:r>
            <w:r w:rsidR="004D1E61">
              <w:rPr>
                <w:rFonts w:cs="Calibri"/>
                <w:szCs w:val="24"/>
              </w:rPr>
              <w:t>i besvarelsen.</w:t>
            </w:r>
          </w:p>
        </w:tc>
        <w:tc>
          <w:tcPr>
            <w:tcW w:w="2088" w:type="dxa"/>
          </w:tcPr>
          <w:p w14:paraId="6FA0B0D6" w14:textId="77777777" w:rsidR="000B5F81" w:rsidRPr="0080556A" w:rsidRDefault="000B5F81" w:rsidP="009E7622">
            <w:pPr>
              <w:rPr>
                <w:rFonts w:cs="Calibri"/>
                <w:szCs w:val="24"/>
              </w:rPr>
            </w:pPr>
          </w:p>
        </w:tc>
        <w:tc>
          <w:tcPr>
            <w:tcW w:w="3640" w:type="dxa"/>
          </w:tcPr>
          <w:p w14:paraId="02ACE939" w14:textId="6A5C21C7" w:rsidR="0080556A" w:rsidRPr="0080556A" w:rsidRDefault="0080556A" w:rsidP="0054155E">
            <w:pPr>
              <w:rPr>
                <w:rFonts w:cs="Calibri"/>
                <w:szCs w:val="24"/>
              </w:rPr>
            </w:pPr>
            <w:r>
              <w:rPr>
                <w:rFonts w:cs="Calibri"/>
                <w:szCs w:val="24"/>
              </w:rPr>
              <w:t>SUT har indsat de</w:t>
            </w:r>
            <w:r w:rsidR="005218DB">
              <w:rPr>
                <w:rFonts w:cs="Calibri"/>
                <w:szCs w:val="24"/>
              </w:rPr>
              <w:t>t</w:t>
            </w:r>
            <w:r>
              <w:rPr>
                <w:rFonts w:cs="Calibri"/>
                <w:szCs w:val="24"/>
              </w:rPr>
              <w:t xml:space="preserve"> korrekte </w:t>
            </w:r>
            <w:r w:rsidR="005218DB">
              <w:rPr>
                <w:rFonts w:cs="Calibri"/>
                <w:szCs w:val="24"/>
              </w:rPr>
              <w:t>medsendte ID fra den modtagne meddelelse til besvarelsen</w:t>
            </w:r>
            <w:r w:rsidR="0054155E">
              <w:rPr>
                <w:rFonts w:cs="Calibri"/>
                <w:szCs w:val="24"/>
              </w:rPr>
              <w:t xml:space="preserve">. </w:t>
            </w:r>
          </w:p>
        </w:tc>
        <w:tc>
          <w:tcPr>
            <w:tcW w:w="1663" w:type="dxa"/>
          </w:tcPr>
          <w:p w14:paraId="3E7BDD57" w14:textId="77777777" w:rsidR="000B5F81" w:rsidRDefault="000B5F81" w:rsidP="009E7622"/>
        </w:tc>
        <w:tc>
          <w:tcPr>
            <w:tcW w:w="1100" w:type="dxa"/>
          </w:tcPr>
          <w:p w14:paraId="30E71DD6" w14:textId="3EEC25E8" w:rsidR="000B5F81" w:rsidRDefault="00000000" w:rsidP="009E7622">
            <w:pPr>
              <w:rPr>
                <w:rFonts w:cstheme="minorHAnsi"/>
              </w:rPr>
            </w:pPr>
            <w:sdt>
              <w:sdtPr>
                <w:rPr>
                  <w:rFonts w:cstheme="minorHAnsi"/>
                </w:rPr>
                <w:alias w:val="MedCom vurdering"/>
                <w:tag w:val="MedCom vurdering"/>
                <w:id w:val="1919132289"/>
                <w:placeholder>
                  <w:docPart w:val="760F5CA39AC24B7383C2AC3F8FB20818"/>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54155E" w:rsidRPr="00775F80">
                  <w:rPr>
                    <w:rStyle w:val="Pladsholdertekst"/>
                    <w:rFonts w:eastAsia="Calibri"/>
                  </w:rPr>
                  <w:t>Vælg</w:t>
                </w:r>
              </w:sdtContent>
            </w:sdt>
          </w:p>
        </w:tc>
      </w:tr>
      <w:tr w:rsidR="009E7622" w14:paraId="5AF53730" w14:textId="77777777" w:rsidTr="00AB55FA">
        <w:tc>
          <w:tcPr>
            <w:tcW w:w="994" w:type="dxa"/>
          </w:tcPr>
          <w:p w14:paraId="258766C0" w14:textId="77777777" w:rsidR="009E7622" w:rsidRDefault="009E7622" w:rsidP="009E7622">
            <w:pPr>
              <w:pStyle w:val="Listeafsnit"/>
              <w:numPr>
                <w:ilvl w:val="3"/>
                <w:numId w:val="4"/>
              </w:numPr>
              <w:spacing w:line="240" w:lineRule="auto"/>
            </w:pPr>
          </w:p>
        </w:tc>
        <w:tc>
          <w:tcPr>
            <w:tcW w:w="4118" w:type="dxa"/>
          </w:tcPr>
          <w:p w14:paraId="567D9ADB" w14:textId="48C84791" w:rsidR="009E7622" w:rsidRDefault="009E7622" w:rsidP="009E7622">
            <w:pPr>
              <w:rPr>
                <w:szCs w:val="24"/>
              </w:rPr>
            </w:pPr>
            <w:r>
              <w:rPr>
                <w:rFonts w:cs="Calibri"/>
                <w:szCs w:val="24"/>
              </w:rPr>
              <w:t xml:space="preserve">Vis, at SUT </w:t>
            </w:r>
            <w:r w:rsidRPr="00694D38">
              <w:rPr>
                <w:rFonts w:cs="Calibri"/>
                <w:szCs w:val="24"/>
              </w:rPr>
              <w:t xml:space="preserve">automatisk </w:t>
            </w:r>
            <w:r>
              <w:rPr>
                <w:rFonts w:cs="Calibri"/>
                <w:szCs w:val="24"/>
              </w:rPr>
              <w:t xml:space="preserve">indsætter </w:t>
            </w:r>
            <w:r w:rsidRPr="00694D38">
              <w:rPr>
                <w:rFonts w:cs="Calibri"/>
                <w:szCs w:val="24"/>
              </w:rPr>
              <w:t>afsender af den</w:t>
            </w:r>
            <w:r>
              <w:rPr>
                <w:rFonts w:cs="Calibri"/>
                <w:szCs w:val="24"/>
              </w:rPr>
              <w:t xml:space="preserve"> </w:t>
            </w:r>
            <w:r w:rsidRPr="00694D38">
              <w:rPr>
                <w:rFonts w:cs="Calibri"/>
                <w:szCs w:val="24"/>
              </w:rPr>
              <w:t>modtagne</w:t>
            </w:r>
            <w:r>
              <w:rPr>
                <w:rFonts w:cs="Calibri"/>
                <w:szCs w:val="24"/>
              </w:rPr>
              <w:t xml:space="preserve"> meddelelse</w:t>
            </w:r>
            <w:r w:rsidRPr="00694D38">
              <w:rPr>
                <w:rFonts w:cs="Calibri"/>
                <w:szCs w:val="24"/>
              </w:rPr>
              <w:t>, som modtager, via</w:t>
            </w:r>
            <w:r>
              <w:rPr>
                <w:rFonts w:cs="Calibri"/>
                <w:szCs w:val="24"/>
              </w:rPr>
              <w:t xml:space="preserve"> </w:t>
            </w:r>
            <w:r w:rsidRPr="00694D38">
              <w:rPr>
                <w:rFonts w:cs="Calibri"/>
                <w:szCs w:val="24"/>
              </w:rPr>
              <w:t>opslag i SOR</w:t>
            </w:r>
            <w:r>
              <w:rPr>
                <w:rFonts w:cs="Calibri"/>
                <w:szCs w:val="24"/>
              </w:rPr>
              <w:t>.</w:t>
            </w:r>
          </w:p>
        </w:tc>
        <w:tc>
          <w:tcPr>
            <w:tcW w:w="2088" w:type="dxa"/>
          </w:tcPr>
          <w:p w14:paraId="2BAAABDC" w14:textId="77777777" w:rsidR="009E7622" w:rsidRDefault="009E7622" w:rsidP="009E7622"/>
        </w:tc>
        <w:tc>
          <w:tcPr>
            <w:tcW w:w="3640" w:type="dxa"/>
          </w:tcPr>
          <w:p w14:paraId="4D8FEAC4" w14:textId="05B9ED11" w:rsidR="009E7622" w:rsidRDefault="009E7622" w:rsidP="009E7622">
            <w:pPr>
              <w:keepNext/>
              <w:spacing w:before="60" w:after="120"/>
            </w:pPr>
            <w:r>
              <w:t>SUT har automatisk påsat korrekt modtager af besvarelsen.</w:t>
            </w:r>
          </w:p>
        </w:tc>
        <w:tc>
          <w:tcPr>
            <w:tcW w:w="1663" w:type="dxa"/>
          </w:tcPr>
          <w:p w14:paraId="252E44DC" w14:textId="77777777" w:rsidR="009E7622" w:rsidRDefault="009E7622" w:rsidP="009E7622"/>
        </w:tc>
        <w:tc>
          <w:tcPr>
            <w:tcW w:w="1100" w:type="dxa"/>
          </w:tcPr>
          <w:p w14:paraId="7B1475B9" w14:textId="77777777" w:rsidR="009E7622" w:rsidRDefault="00000000" w:rsidP="009E7622">
            <w:pPr>
              <w:rPr>
                <w:rFonts w:cstheme="minorHAnsi"/>
              </w:rPr>
            </w:pPr>
            <w:sdt>
              <w:sdtPr>
                <w:rPr>
                  <w:rFonts w:cstheme="minorHAnsi"/>
                </w:rPr>
                <w:alias w:val="MedCom vurdering"/>
                <w:tag w:val="MedCom vurdering"/>
                <w:id w:val="-607503359"/>
                <w:placeholder>
                  <w:docPart w:val="99786F140C7C44D3A6ECBA8E42288E9C"/>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9E7622" w:rsidRPr="00775F80">
                  <w:rPr>
                    <w:rStyle w:val="Pladsholdertekst"/>
                    <w:rFonts w:eastAsia="Calibri"/>
                  </w:rPr>
                  <w:t>Vælg</w:t>
                </w:r>
              </w:sdtContent>
            </w:sdt>
          </w:p>
        </w:tc>
      </w:tr>
      <w:tr w:rsidR="009E7622" w14:paraId="66F25353" w14:textId="77777777" w:rsidTr="00AB55FA">
        <w:tc>
          <w:tcPr>
            <w:tcW w:w="994" w:type="dxa"/>
          </w:tcPr>
          <w:p w14:paraId="0C530562" w14:textId="77777777" w:rsidR="009E7622" w:rsidRDefault="009E7622" w:rsidP="009E7622">
            <w:pPr>
              <w:pStyle w:val="Listeafsnit"/>
              <w:numPr>
                <w:ilvl w:val="3"/>
                <w:numId w:val="4"/>
              </w:numPr>
              <w:spacing w:line="240" w:lineRule="auto"/>
            </w:pPr>
          </w:p>
        </w:tc>
        <w:tc>
          <w:tcPr>
            <w:tcW w:w="4118" w:type="dxa"/>
          </w:tcPr>
          <w:p w14:paraId="68022504" w14:textId="466E6DD3" w:rsidR="009E7622" w:rsidRDefault="009E7622" w:rsidP="009E7622">
            <w:pPr>
              <w:rPr>
                <w:szCs w:val="24"/>
              </w:rPr>
            </w:pPr>
            <w:r>
              <w:rPr>
                <w:rFonts w:cs="Calibri"/>
                <w:szCs w:val="24"/>
              </w:rPr>
              <w:t xml:space="preserve">Vis, at bruger indsætter en </w:t>
            </w:r>
            <w:r w:rsidRPr="004D1193">
              <w:rPr>
                <w:rFonts w:cs="Calibri"/>
                <w:szCs w:val="24"/>
              </w:rPr>
              <w:t xml:space="preserve">kategori </w:t>
            </w:r>
            <w:r>
              <w:rPr>
                <w:rFonts w:cs="Calibri"/>
                <w:szCs w:val="24"/>
              </w:rPr>
              <w:t>på besvarelsen.</w:t>
            </w:r>
          </w:p>
        </w:tc>
        <w:tc>
          <w:tcPr>
            <w:tcW w:w="2088" w:type="dxa"/>
          </w:tcPr>
          <w:p w14:paraId="3552EEEF" w14:textId="77777777" w:rsidR="009E7622" w:rsidRDefault="009E7622" w:rsidP="009E7622"/>
        </w:tc>
        <w:tc>
          <w:tcPr>
            <w:tcW w:w="3640" w:type="dxa"/>
          </w:tcPr>
          <w:p w14:paraId="49A5108E" w14:textId="08D59B78" w:rsidR="009E7622" w:rsidRDefault="009E7622" w:rsidP="009E7622">
            <w:pPr>
              <w:keepNext/>
              <w:spacing w:before="60" w:after="120"/>
            </w:pPr>
            <w:r w:rsidRPr="004D1193">
              <w:rPr>
                <w:rFonts w:cs="Calibri"/>
                <w:szCs w:val="24"/>
              </w:rPr>
              <w:t>Kategori</w:t>
            </w:r>
            <w:r>
              <w:rPr>
                <w:rFonts w:cs="Calibri"/>
                <w:szCs w:val="24"/>
              </w:rPr>
              <w:t xml:space="preserve"> er indsat og</w:t>
            </w:r>
            <w:r w:rsidRPr="004D1193">
              <w:rPr>
                <w:rFonts w:cs="Calibri"/>
                <w:szCs w:val="24"/>
              </w:rPr>
              <w:t xml:space="preserve"> synligt for bruge</w:t>
            </w:r>
            <w:r>
              <w:rPr>
                <w:rFonts w:cs="Calibri"/>
                <w:szCs w:val="24"/>
              </w:rPr>
              <w:t>r.</w:t>
            </w:r>
          </w:p>
        </w:tc>
        <w:tc>
          <w:tcPr>
            <w:tcW w:w="1663" w:type="dxa"/>
          </w:tcPr>
          <w:p w14:paraId="5C78E73C" w14:textId="77777777" w:rsidR="009E7622" w:rsidRDefault="009E7622" w:rsidP="009E7622"/>
        </w:tc>
        <w:tc>
          <w:tcPr>
            <w:tcW w:w="1100" w:type="dxa"/>
          </w:tcPr>
          <w:p w14:paraId="254BC5DC" w14:textId="77777777" w:rsidR="009E7622" w:rsidRDefault="00000000" w:rsidP="009E7622">
            <w:pPr>
              <w:rPr>
                <w:rFonts w:cstheme="minorHAnsi"/>
              </w:rPr>
            </w:pPr>
            <w:sdt>
              <w:sdtPr>
                <w:rPr>
                  <w:rFonts w:cstheme="minorHAnsi"/>
                </w:rPr>
                <w:alias w:val="MedCom vurdering"/>
                <w:tag w:val="MedCom vurdering"/>
                <w:id w:val="1440866721"/>
                <w:placeholder>
                  <w:docPart w:val="927F8670F3F8415D99CBA21F63553DED"/>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9E7622" w:rsidRPr="00775F80">
                  <w:rPr>
                    <w:rStyle w:val="Pladsholdertekst"/>
                    <w:rFonts w:eastAsia="Calibri"/>
                  </w:rPr>
                  <w:t>Vælg</w:t>
                </w:r>
              </w:sdtContent>
            </w:sdt>
          </w:p>
        </w:tc>
      </w:tr>
      <w:tr w:rsidR="009E7622" w14:paraId="7FA6EF5C" w14:textId="77777777" w:rsidTr="00AB55FA">
        <w:tc>
          <w:tcPr>
            <w:tcW w:w="994" w:type="dxa"/>
          </w:tcPr>
          <w:p w14:paraId="503FC19D" w14:textId="77777777" w:rsidR="009E7622" w:rsidRDefault="009E7622" w:rsidP="009E7622">
            <w:pPr>
              <w:pStyle w:val="Listeafsnit"/>
              <w:numPr>
                <w:ilvl w:val="3"/>
                <w:numId w:val="4"/>
              </w:numPr>
              <w:spacing w:line="240" w:lineRule="auto"/>
            </w:pPr>
          </w:p>
        </w:tc>
        <w:tc>
          <w:tcPr>
            <w:tcW w:w="4118" w:type="dxa"/>
          </w:tcPr>
          <w:p w14:paraId="38F38C1C" w14:textId="1BC09C7F" w:rsidR="009E7622" w:rsidRDefault="009E7622" w:rsidP="009E7622">
            <w:r>
              <w:rPr>
                <w:szCs w:val="24"/>
              </w:rPr>
              <w:t xml:space="preserve">Vis, at det er </w:t>
            </w:r>
            <w:r w:rsidRPr="006365BC">
              <w:rPr>
                <w:szCs w:val="24"/>
              </w:rPr>
              <w:t>obligatorisk for bruger at skrive fritekst i meddelelsens tekstfelt</w:t>
            </w:r>
            <w:r>
              <w:rPr>
                <w:szCs w:val="24"/>
              </w:rPr>
              <w:t>.</w:t>
            </w:r>
          </w:p>
        </w:tc>
        <w:tc>
          <w:tcPr>
            <w:tcW w:w="2088" w:type="dxa"/>
          </w:tcPr>
          <w:p w14:paraId="7252F379" w14:textId="77777777" w:rsidR="009E7622" w:rsidRDefault="009E7622" w:rsidP="009E7622"/>
        </w:tc>
        <w:tc>
          <w:tcPr>
            <w:tcW w:w="3640" w:type="dxa"/>
          </w:tcPr>
          <w:p w14:paraId="735358F9" w14:textId="38935FF9" w:rsidR="009E7622" w:rsidRDefault="009E7622" w:rsidP="009E7622">
            <w:pPr>
              <w:keepNext/>
              <w:spacing w:before="60" w:after="120"/>
              <w:rPr>
                <w:szCs w:val="24"/>
              </w:rPr>
            </w:pPr>
            <w:r>
              <w:rPr>
                <w:szCs w:val="24"/>
              </w:rPr>
              <w:t>Bruger har skrevet fritekst i fritekstfeltet.</w:t>
            </w:r>
          </w:p>
        </w:tc>
        <w:tc>
          <w:tcPr>
            <w:tcW w:w="1663" w:type="dxa"/>
          </w:tcPr>
          <w:p w14:paraId="5F893793" w14:textId="77777777" w:rsidR="009E7622" w:rsidRDefault="009E7622" w:rsidP="009E7622"/>
        </w:tc>
        <w:tc>
          <w:tcPr>
            <w:tcW w:w="1100" w:type="dxa"/>
          </w:tcPr>
          <w:p w14:paraId="2E25EAA1" w14:textId="77777777" w:rsidR="009E7622" w:rsidRDefault="00000000" w:rsidP="009E7622">
            <w:pPr>
              <w:rPr>
                <w:rFonts w:cstheme="minorHAnsi"/>
              </w:rPr>
            </w:pPr>
            <w:sdt>
              <w:sdtPr>
                <w:rPr>
                  <w:rFonts w:cstheme="minorHAnsi"/>
                </w:rPr>
                <w:alias w:val="MedCom vurdering"/>
                <w:tag w:val="MedCom vurdering"/>
                <w:id w:val="-1950998411"/>
                <w:placeholder>
                  <w:docPart w:val="F853D6220C914E8C8460999E463CBEFA"/>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9E7622" w:rsidRPr="00775F80">
                  <w:rPr>
                    <w:rStyle w:val="Pladsholdertekst"/>
                    <w:rFonts w:eastAsia="Calibri"/>
                  </w:rPr>
                  <w:t>Vælg</w:t>
                </w:r>
              </w:sdtContent>
            </w:sdt>
          </w:p>
        </w:tc>
      </w:tr>
      <w:tr w:rsidR="00CF62B1" w14:paraId="7A52F10E" w14:textId="77777777" w:rsidTr="00AB55FA">
        <w:tc>
          <w:tcPr>
            <w:tcW w:w="994" w:type="dxa"/>
          </w:tcPr>
          <w:p w14:paraId="7A2B67D1" w14:textId="77777777" w:rsidR="00CF62B1" w:rsidRDefault="00CF62B1" w:rsidP="00CF62B1">
            <w:pPr>
              <w:pStyle w:val="Listeafsnit"/>
              <w:numPr>
                <w:ilvl w:val="3"/>
                <w:numId w:val="4"/>
              </w:numPr>
              <w:spacing w:line="240" w:lineRule="auto"/>
            </w:pPr>
          </w:p>
        </w:tc>
        <w:tc>
          <w:tcPr>
            <w:tcW w:w="4118" w:type="dxa"/>
          </w:tcPr>
          <w:p w14:paraId="21993FFB" w14:textId="77777777" w:rsidR="00CF62B1" w:rsidRDefault="00CF62B1" w:rsidP="00CF62B1">
            <w:pPr>
              <w:spacing w:before="60" w:after="120"/>
              <w:rPr>
                <w:szCs w:val="24"/>
              </w:rPr>
            </w:pPr>
            <w:r>
              <w:rPr>
                <w:szCs w:val="24"/>
              </w:rPr>
              <w:t>Vis, at systemet indsætter og viser følgende informationer som afsenders signatur i meddelelsens meddelelsessegment:</w:t>
            </w:r>
          </w:p>
          <w:p w14:paraId="0F3838FC" w14:textId="77777777" w:rsidR="00CF62B1" w:rsidRDefault="00CF62B1" w:rsidP="00CF62B1">
            <w:pPr>
              <w:pStyle w:val="Listeafsnit"/>
              <w:numPr>
                <w:ilvl w:val="0"/>
                <w:numId w:val="13"/>
              </w:numPr>
              <w:spacing w:before="60" w:after="120" w:line="240" w:lineRule="auto"/>
              <w:rPr>
                <w:rFonts w:eastAsia="Times New Roman"/>
                <w:szCs w:val="24"/>
              </w:rPr>
            </w:pPr>
            <w:r w:rsidRPr="000D2FA7">
              <w:rPr>
                <w:rFonts w:eastAsia="Times New Roman"/>
                <w:szCs w:val="24"/>
              </w:rPr>
              <w:t>Dato og tidspunkt</w:t>
            </w:r>
          </w:p>
          <w:p w14:paraId="7AEEC2E2" w14:textId="77777777" w:rsidR="00CF62B1" w:rsidRDefault="00CF62B1" w:rsidP="00CF62B1">
            <w:pPr>
              <w:pStyle w:val="Listeafsnit"/>
              <w:numPr>
                <w:ilvl w:val="0"/>
                <w:numId w:val="13"/>
              </w:numPr>
              <w:spacing w:before="60" w:after="120" w:line="240" w:lineRule="auto"/>
              <w:rPr>
                <w:rFonts w:eastAsia="Times New Roman"/>
                <w:szCs w:val="24"/>
              </w:rPr>
            </w:pPr>
            <w:r>
              <w:rPr>
                <w:rFonts w:eastAsia="Times New Roman"/>
                <w:szCs w:val="24"/>
              </w:rPr>
              <w:t>Forfatters n</w:t>
            </w:r>
            <w:r w:rsidRPr="000D2FA7">
              <w:rPr>
                <w:rFonts w:eastAsia="Times New Roman"/>
                <w:szCs w:val="24"/>
              </w:rPr>
              <w:t>avn</w:t>
            </w:r>
          </w:p>
          <w:p w14:paraId="34B73FCE" w14:textId="77777777" w:rsidR="00CF62B1" w:rsidRDefault="00CF62B1" w:rsidP="00CF62B1">
            <w:pPr>
              <w:pStyle w:val="Listeafsnit"/>
              <w:numPr>
                <w:ilvl w:val="0"/>
                <w:numId w:val="13"/>
              </w:numPr>
              <w:spacing w:before="60" w:after="120" w:line="240" w:lineRule="auto"/>
              <w:rPr>
                <w:rFonts w:eastAsia="Times New Roman"/>
                <w:szCs w:val="24"/>
              </w:rPr>
            </w:pPr>
            <w:r w:rsidRPr="000D2FA7">
              <w:rPr>
                <w:rFonts w:eastAsia="Times New Roman"/>
                <w:szCs w:val="24"/>
              </w:rPr>
              <w:t>Stillingsbetegnelse</w:t>
            </w:r>
          </w:p>
          <w:p w14:paraId="7517844B" w14:textId="77777777" w:rsidR="00CF62B1" w:rsidRPr="00FA4033" w:rsidRDefault="00CF62B1" w:rsidP="00CF62B1">
            <w:pPr>
              <w:pStyle w:val="Listeafsnit"/>
              <w:numPr>
                <w:ilvl w:val="0"/>
                <w:numId w:val="13"/>
              </w:numPr>
              <w:spacing w:before="60" w:after="120" w:line="240" w:lineRule="auto"/>
              <w:rPr>
                <w:rFonts w:eastAsia="Times New Roman"/>
                <w:szCs w:val="24"/>
              </w:rPr>
            </w:pPr>
            <w:r w:rsidRPr="00FA4033">
              <w:rPr>
                <w:rFonts w:eastAsia="Times New Roman"/>
                <w:szCs w:val="24"/>
              </w:rPr>
              <w:t>Relevant telefonnummer</w:t>
            </w:r>
            <w:r w:rsidRPr="00FA4033">
              <w:rPr>
                <w:rFonts w:eastAsia="Times New Roman"/>
              </w:rPr>
              <w:t xml:space="preserve"> </w:t>
            </w:r>
          </w:p>
          <w:p w14:paraId="2BA53C66" w14:textId="0BB8BE70" w:rsidR="00CF62B1" w:rsidRDefault="00CF62B1" w:rsidP="00CF62B1">
            <w:pPr>
              <w:rPr>
                <w:szCs w:val="24"/>
              </w:rPr>
            </w:pPr>
          </w:p>
        </w:tc>
        <w:tc>
          <w:tcPr>
            <w:tcW w:w="2088" w:type="dxa"/>
          </w:tcPr>
          <w:p w14:paraId="7D0ACE26" w14:textId="77777777" w:rsidR="00CF62B1" w:rsidRDefault="00CF62B1" w:rsidP="00CF62B1"/>
        </w:tc>
        <w:tc>
          <w:tcPr>
            <w:tcW w:w="3640" w:type="dxa"/>
          </w:tcPr>
          <w:p w14:paraId="548E72F8" w14:textId="77777777" w:rsidR="00CF62B1" w:rsidRDefault="00CF62B1" w:rsidP="00CF62B1">
            <w:pPr>
              <w:spacing w:before="60" w:after="120"/>
              <w:rPr>
                <w:szCs w:val="24"/>
              </w:rPr>
            </w:pPr>
            <w:r>
              <w:rPr>
                <w:szCs w:val="24"/>
              </w:rPr>
              <w:t xml:space="preserve">Signatur på forfatter af meddelelsen </w:t>
            </w:r>
            <w:r w:rsidRPr="000D2FA7">
              <w:rPr>
                <w:szCs w:val="24"/>
              </w:rPr>
              <w:t xml:space="preserve">er indsat og synligt </w:t>
            </w:r>
            <w:r>
              <w:rPr>
                <w:szCs w:val="24"/>
              </w:rPr>
              <w:t xml:space="preserve">for bruger </w:t>
            </w:r>
            <w:r w:rsidRPr="000D2FA7">
              <w:rPr>
                <w:szCs w:val="24"/>
              </w:rPr>
              <w:t>i meddelelsen</w:t>
            </w:r>
            <w:r>
              <w:rPr>
                <w:szCs w:val="24"/>
              </w:rPr>
              <w:t>s meddelelsessegment</w:t>
            </w:r>
            <w:r w:rsidRPr="000D2FA7">
              <w:rPr>
                <w:szCs w:val="24"/>
              </w:rPr>
              <w:t>:</w:t>
            </w:r>
          </w:p>
          <w:p w14:paraId="77DD6E74" w14:textId="77777777" w:rsidR="00CF62B1" w:rsidRDefault="00CF62B1" w:rsidP="00CF62B1">
            <w:pPr>
              <w:pStyle w:val="Listeafsnit"/>
              <w:numPr>
                <w:ilvl w:val="0"/>
                <w:numId w:val="13"/>
              </w:numPr>
              <w:spacing w:before="60" w:after="120" w:line="240" w:lineRule="auto"/>
              <w:rPr>
                <w:rFonts w:eastAsia="Times New Roman"/>
                <w:szCs w:val="24"/>
              </w:rPr>
            </w:pPr>
            <w:r w:rsidRPr="000D2FA7">
              <w:rPr>
                <w:rFonts w:eastAsia="Times New Roman"/>
                <w:szCs w:val="24"/>
              </w:rPr>
              <w:t>Dato og tidspunkt</w:t>
            </w:r>
          </w:p>
          <w:p w14:paraId="04E35A98" w14:textId="77777777" w:rsidR="00CF62B1" w:rsidRDefault="00CF62B1" w:rsidP="00CF62B1">
            <w:pPr>
              <w:pStyle w:val="Listeafsnit"/>
              <w:numPr>
                <w:ilvl w:val="0"/>
                <w:numId w:val="13"/>
              </w:numPr>
              <w:spacing w:before="60" w:after="120" w:line="240" w:lineRule="auto"/>
              <w:rPr>
                <w:rFonts w:eastAsia="Times New Roman"/>
                <w:szCs w:val="24"/>
              </w:rPr>
            </w:pPr>
            <w:r>
              <w:rPr>
                <w:rFonts w:eastAsia="Times New Roman"/>
                <w:szCs w:val="24"/>
              </w:rPr>
              <w:t>Forfatters n</w:t>
            </w:r>
            <w:r w:rsidRPr="000D2FA7">
              <w:rPr>
                <w:rFonts w:eastAsia="Times New Roman"/>
                <w:szCs w:val="24"/>
              </w:rPr>
              <w:t>avn</w:t>
            </w:r>
          </w:p>
          <w:p w14:paraId="211735D7" w14:textId="77777777" w:rsidR="00CF62B1" w:rsidRDefault="00CF62B1" w:rsidP="00CF62B1">
            <w:pPr>
              <w:pStyle w:val="Listeafsnit"/>
              <w:numPr>
                <w:ilvl w:val="0"/>
                <w:numId w:val="13"/>
              </w:numPr>
              <w:spacing w:before="60" w:after="120" w:line="240" w:lineRule="auto"/>
              <w:rPr>
                <w:rFonts w:eastAsia="Times New Roman"/>
                <w:szCs w:val="24"/>
              </w:rPr>
            </w:pPr>
            <w:r w:rsidRPr="000D2FA7">
              <w:rPr>
                <w:rFonts w:eastAsia="Times New Roman"/>
                <w:szCs w:val="24"/>
              </w:rPr>
              <w:t>Stillingsbetegnelse</w:t>
            </w:r>
          </w:p>
          <w:p w14:paraId="194D6519" w14:textId="12792A90" w:rsidR="00CF62B1" w:rsidRPr="00F728B5" w:rsidRDefault="00CF62B1" w:rsidP="00CF62B1">
            <w:pPr>
              <w:pStyle w:val="Listeafsnit"/>
              <w:keepNext/>
              <w:numPr>
                <w:ilvl w:val="0"/>
                <w:numId w:val="13"/>
              </w:numPr>
              <w:spacing w:before="60" w:after="120" w:line="240" w:lineRule="auto"/>
              <w:rPr>
                <w:rFonts w:eastAsia="Times New Roman"/>
                <w:szCs w:val="24"/>
              </w:rPr>
            </w:pPr>
            <w:r w:rsidRPr="00FA4033">
              <w:rPr>
                <w:rFonts w:eastAsia="Times New Roman"/>
                <w:szCs w:val="24"/>
              </w:rPr>
              <w:t>Relevant telefonnummer</w:t>
            </w:r>
            <w:r w:rsidRPr="00FA4033">
              <w:rPr>
                <w:rFonts w:eastAsia="Times New Roman"/>
              </w:rPr>
              <w:t xml:space="preserve"> </w:t>
            </w:r>
          </w:p>
        </w:tc>
        <w:tc>
          <w:tcPr>
            <w:tcW w:w="1663" w:type="dxa"/>
          </w:tcPr>
          <w:p w14:paraId="492C407B" w14:textId="77777777" w:rsidR="00CF62B1" w:rsidRDefault="00CF62B1" w:rsidP="00CF62B1"/>
        </w:tc>
        <w:tc>
          <w:tcPr>
            <w:tcW w:w="1100" w:type="dxa"/>
          </w:tcPr>
          <w:p w14:paraId="41B29034" w14:textId="77777777" w:rsidR="00CF62B1" w:rsidRDefault="00000000" w:rsidP="00CF62B1">
            <w:pPr>
              <w:rPr>
                <w:rFonts w:cstheme="minorHAnsi"/>
              </w:rPr>
            </w:pPr>
            <w:sdt>
              <w:sdtPr>
                <w:rPr>
                  <w:rFonts w:cstheme="minorHAnsi"/>
                </w:rPr>
                <w:alias w:val="MedCom vurdering"/>
                <w:tag w:val="MedCom vurdering"/>
                <w:id w:val="2053267574"/>
                <w:placeholder>
                  <w:docPart w:val="3904A00A31C542418526F4F157C325F6"/>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CF62B1" w:rsidRPr="00775F80">
                  <w:rPr>
                    <w:rStyle w:val="Pladsholdertekst"/>
                    <w:rFonts w:eastAsia="Calibri"/>
                  </w:rPr>
                  <w:t>Vælg</w:t>
                </w:r>
              </w:sdtContent>
            </w:sdt>
          </w:p>
        </w:tc>
      </w:tr>
      <w:tr w:rsidR="00D0010F" w14:paraId="66045117" w14:textId="77777777" w:rsidTr="00AB55FA">
        <w:tc>
          <w:tcPr>
            <w:tcW w:w="994" w:type="dxa"/>
          </w:tcPr>
          <w:p w14:paraId="5AF6A1F1" w14:textId="77777777" w:rsidR="00D0010F" w:rsidRDefault="00D0010F" w:rsidP="00D0010F">
            <w:pPr>
              <w:pStyle w:val="Listeafsnit"/>
              <w:numPr>
                <w:ilvl w:val="3"/>
                <w:numId w:val="4"/>
              </w:numPr>
              <w:spacing w:line="240" w:lineRule="auto"/>
            </w:pPr>
          </w:p>
        </w:tc>
        <w:tc>
          <w:tcPr>
            <w:tcW w:w="4118" w:type="dxa"/>
          </w:tcPr>
          <w:p w14:paraId="42AF7E21" w14:textId="0B8505B0" w:rsidR="00D0010F" w:rsidRPr="00226EF3" w:rsidRDefault="00D0010F" w:rsidP="00D0010F">
            <w:pPr>
              <w:keepNext/>
              <w:spacing w:before="60" w:after="120"/>
              <w:rPr>
                <w:szCs w:val="24"/>
              </w:rPr>
            </w:pPr>
            <w:r>
              <w:rPr>
                <w:szCs w:val="24"/>
              </w:rPr>
              <w:t>Send meddelelsen</w:t>
            </w:r>
            <w:r w:rsidRPr="00A74A7C">
              <w:rPr>
                <w:szCs w:val="24"/>
              </w:rPr>
              <w:t xml:space="preserve"> </w:t>
            </w:r>
            <w:r>
              <w:rPr>
                <w:szCs w:val="24"/>
              </w:rPr>
              <w:t xml:space="preserve">til rette modtager, når meddelelsen lever op til kravene for udfyldelse samt maks. begrænsning på 100 MB og inkluderer korrekte tekniske referencer. </w:t>
            </w:r>
          </w:p>
        </w:tc>
        <w:tc>
          <w:tcPr>
            <w:tcW w:w="2088" w:type="dxa"/>
          </w:tcPr>
          <w:p w14:paraId="6186A130" w14:textId="77777777" w:rsidR="00D0010F" w:rsidRDefault="00D0010F" w:rsidP="00D0010F"/>
        </w:tc>
        <w:tc>
          <w:tcPr>
            <w:tcW w:w="3640" w:type="dxa"/>
          </w:tcPr>
          <w:p w14:paraId="01B55BEB" w14:textId="2D776E35" w:rsidR="00D0010F" w:rsidRPr="000D2FA7" w:rsidRDefault="00D0010F" w:rsidP="00D0010F">
            <w:pPr>
              <w:keepNext/>
              <w:spacing w:before="60" w:after="120"/>
              <w:rPr>
                <w:szCs w:val="24"/>
              </w:rPr>
            </w:pPr>
            <w:r>
              <w:t xml:space="preserve">Meddelelsen er udfyldt korrekt og er sendt til rette modtager. </w:t>
            </w:r>
          </w:p>
        </w:tc>
        <w:tc>
          <w:tcPr>
            <w:tcW w:w="1663" w:type="dxa"/>
          </w:tcPr>
          <w:p w14:paraId="2593EE4F" w14:textId="77777777" w:rsidR="00D0010F" w:rsidRDefault="00D0010F" w:rsidP="00D0010F"/>
        </w:tc>
        <w:tc>
          <w:tcPr>
            <w:tcW w:w="1100" w:type="dxa"/>
          </w:tcPr>
          <w:p w14:paraId="372A1F6C" w14:textId="77777777" w:rsidR="00D0010F" w:rsidRDefault="00000000" w:rsidP="00D0010F">
            <w:pPr>
              <w:rPr>
                <w:rFonts w:cstheme="minorHAnsi"/>
              </w:rPr>
            </w:pPr>
            <w:sdt>
              <w:sdtPr>
                <w:rPr>
                  <w:rFonts w:cstheme="minorHAnsi"/>
                </w:rPr>
                <w:alias w:val="MedCom vurdering"/>
                <w:tag w:val="MedCom vurdering"/>
                <w:id w:val="-289435405"/>
                <w:placeholder>
                  <w:docPart w:val="CC6DBCAA3C6142DCB566A897AB7D6576"/>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D0010F" w:rsidRPr="00775F80">
                  <w:rPr>
                    <w:rStyle w:val="Pladsholdertekst"/>
                    <w:rFonts w:eastAsia="Calibri"/>
                  </w:rPr>
                  <w:t>Vælg</w:t>
                </w:r>
              </w:sdtContent>
            </w:sdt>
          </w:p>
        </w:tc>
      </w:tr>
    </w:tbl>
    <w:p w14:paraId="4A0B211F" w14:textId="77777777" w:rsidR="0092036A" w:rsidRDefault="0092036A" w:rsidP="0092036A">
      <w:bookmarkStart w:id="73" w:name="_Ref126225891"/>
    </w:p>
    <w:p w14:paraId="017CAD57" w14:textId="77777777" w:rsidR="0092036A" w:rsidRDefault="0092036A">
      <w:pPr>
        <w:rPr>
          <w:rFonts w:asciiTheme="majorHAnsi" w:eastAsiaTheme="majorEastAsia" w:hAnsiTheme="majorHAnsi" w:cstheme="majorBidi"/>
          <w:color w:val="1F3763" w:themeColor="accent1" w:themeShade="7F"/>
          <w:sz w:val="24"/>
          <w:szCs w:val="24"/>
        </w:rPr>
      </w:pPr>
      <w:r>
        <w:br w:type="page"/>
      </w:r>
    </w:p>
    <w:p w14:paraId="3BBCF0A8" w14:textId="2802762F" w:rsidR="005436C0" w:rsidRDefault="005436C0" w:rsidP="005436C0">
      <w:pPr>
        <w:pStyle w:val="Overskrift3"/>
        <w:numPr>
          <w:ilvl w:val="2"/>
          <w:numId w:val="4"/>
        </w:numPr>
      </w:pPr>
      <w:bookmarkStart w:id="74" w:name="_Ref127431097"/>
      <w:r>
        <w:lastRenderedPageBreak/>
        <w:t xml:space="preserve">S3: </w:t>
      </w:r>
      <w:r w:rsidR="007771C3">
        <w:t>Videresend CareCommunication</w:t>
      </w:r>
      <w:bookmarkEnd w:id="73"/>
      <w:bookmarkEnd w:id="74"/>
    </w:p>
    <w:tbl>
      <w:tblPr>
        <w:tblStyle w:val="Tabel-Gitter"/>
        <w:tblW w:w="13603" w:type="dxa"/>
        <w:tblLook w:val="04A0" w:firstRow="1" w:lastRow="0" w:firstColumn="1" w:lastColumn="0" w:noHBand="0" w:noVBand="1"/>
      </w:tblPr>
      <w:tblGrid>
        <w:gridCol w:w="996"/>
        <w:gridCol w:w="3725"/>
        <w:gridCol w:w="2088"/>
        <w:gridCol w:w="2969"/>
        <w:gridCol w:w="2725"/>
        <w:gridCol w:w="1100"/>
      </w:tblGrid>
      <w:tr w:rsidR="00BC37FB" w14:paraId="765CAA9E" w14:textId="77777777" w:rsidTr="00282987">
        <w:trPr>
          <w:tblHeader/>
        </w:trPr>
        <w:tc>
          <w:tcPr>
            <w:tcW w:w="996" w:type="dxa"/>
            <w:shd w:val="clear" w:color="auto" w:fill="152F4A"/>
          </w:tcPr>
          <w:p w14:paraId="04D21E51" w14:textId="0546598A" w:rsidR="00BC37FB" w:rsidRDefault="00BC37FB" w:rsidP="00432D49">
            <w:pPr>
              <w:keepNext/>
            </w:pPr>
            <w:r w:rsidRPr="00BC37FB">
              <w:rPr>
                <w:b/>
                <w:bCs/>
                <w:color w:val="FFFFFF" w:themeColor="background1"/>
              </w:rPr>
              <w:t>Teststep #</w:t>
            </w:r>
          </w:p>
        </w:tc>
        <w:tc>
          <w:tcPr>
            <w:tcW w:w="3725" w:type="dxa"/>
            <w:shd w:val="clear" w:color="auto" w:fill="152F4A"/>
          </w:tcPr>
          <w:p w14:paraId="0BE1BB68" w14:textId="76E5B315" w:rsidR="00BC37FB" w:rsidRDefault="00BC37FB" w:rsidP="00432D49">
            <w:pPr>
              <w:keepNext/>
              <w:spacing w:before="60" w:after="120"/>
              <w:rPr>
                <w:rFonts w:cs="Calibri"/>
                <w:szCs w:val="24"/>
              </w:rPr>
            </w:pPr>
            <w:r w:rsidRPr="003636DE">
              <w:rPr>
                <w:rFonts w:cs="Calibri"/>
                <w:b/>
                <w:bCs/>
                <w:color w:val="FFFFFF"/>
                <w:szCs w:val="24"/>
              </w:rPr>
              <w:t>Handling</w:t>
            </w:r>
          </w:p>
        </w:tc>
        <w:tc>
          <w:tcPr>
            <w:tcW w:w="2088" w:type="dxa"/>
            <w:shd w:val="clear" w:color="auto" w:fill="152F4A"/>
          </w:tcPr>
          <w:p w14:paraId="6DDF3E2D" w14:textId="6514366C" w:rsidR="00BC37FB" w:rsidRPr="00020F5E" w:rsidRDefault="00BC37FB" w:rsidP="00432D49">
            <w:pPr>
              <w:keepNext/>
              <w:rPr>
                <w:rFonts w:cs="Calibri"/>
                <w:szCs w:val="24"/>
                <w:highlight w:val="yellow"/>
              </w:rPr>
            </w:pPr>
            <w:r w:rsidRPr="003636DE">
              <w:rPr>
                <w:rFonts w:cs="Calibri"/>
                <w:b/>
                <w:bCs/>
                <w:color w:val="FFFFFF"/>
                <w:szCs w:val="24"/>
              </w:rPr>
              <w:t>Testdata</w:t>
            </w:r>
            <w:r>
              <w:rPr>
                <w:rFonts w:cs="Calibri"/>
                <w:b/>
                <w:bCs/>
                <w:color w:val="FFFFFF"/>
                <w:szCs w:val="24"/>
              </w:rPr>
              <w:t>/testperson</w:t>
            </w:r>
          </w:p>
        </w:tc>
        <w:tc>
          <w:tcPr>
            <w:tcW w:w="2969" w:type="dxa"/>
            <w:shd w:val="clear" w:color="auto" w:fill="152F4A"/>
          </w:tcPr>
          <w:p w14:paraId="2861236F" w14:textId="5378A892" w:rsidR="00BC37FB" w:rsidRDefault="00BC37FB" w:rsidP="00432D49">
            <w:pPr>
              <w:keepNext/>
              <w:spacing w:before="60"/>
              <w:rPr>
                <w:szCs w:val="24"/>
              </w:rPr>
            </w:pPr>
            <w:r w:rsidRPr="003636DE">
              <w:rPr>
                <w:rFonts w:cs="Calibri"/>
                <w:b/>
                <w:bCs/>
                <w:color w:val="FFFFFF"/>
                <w:szCs w:val="24"/>
              </w:rPr>
              <w:t>Forventet resultat</w:t>
            </w:r>
          </w:p>
        </w:tc>
        <w:tc>
          <w:tcPr>
            <w:tcW w:w="2725" w:type="dxa"/>
            <w:shd w:val="clear" w:color="auto" w:fill="152F4A"/>
          </w:tcPr>
          <w:p w14:paraId="31992022" w14:textId="56E7D2FD" w:rsidR="00BC37FB" w:rsidRDefault="00BC37FB" w:rsidP="00432D49">
            <w:pPr>
              <w:keepNext/>
            </w:pPr>
            <w:r w:rsidRPr="003636DE">
              <w:rPr>
                <w:rFonts w:cs="Calibri"/>
                <w:b/>
                <w:bCs/>
                <w:color w:val="FFFFFF"/>
                <w:szCs w:val="24"/>
              </w:rPr>
              <w:t>Aktuelt resultat</w:t>
            </w:r>
          </w:p>
        </w:tc>
        <w:tc>
          <w:tcPr>
            <w:tcW w:w="1100" w:type="dxa"/>
            <w:shd w:val="clear" w:color="auto" w:fill="152F4A"/>
          </w:tcPr>
          <w:p w14:paraId="5A7284C7" w14:textId="1696079C" w:rsidR="00BC37FB" w:rsidRDefault="00BC37FB" w:rsidP="00432D49">
            <w:pPr>
              <w:keepNext/>
              <w:rPr>
                <w:rFonts w:cstheme="minorHAnsi"/>
              </w:rPr>
            </w:pPr>
            <w:r w:rsidRPr="003636DE">
              <w:rPr>
                <w:rFonts w:cs="Calibri"/>
                <w:b/>
                <w:bCs/>
                <w:color w:val="FFFFFF"/>
                <w:szCs w:val="24"/>
              </w:rPr>
              <w:t>MedCom vurdering</w:t>
            </w:r>
          </w:p>
        </w:tc>
      </w:tr>
      <w:tr w:rsidR="00970C30" w14:paraId="2CCF1C21" w14:textId="77777777" w:rsidTr="00F66DAE">
        <w:tc>
          <w:tcPr>
            <w:tcW w:w="996" w:type="dxa"/>
          </w:tcPr>
          <w:p w14:paraId="000633A4" w14:textId="77777777" w:rsidR="00970C30" w:rsidRDefault="00970C30" w:rsidP="00970C30">
            <w:pPr>
              <w:pStyle w:val="Listeafsnit"/>
              <w:keepNext/>
              <w:numPr>
                <w:ilvl w:val="3"/>
                <w:numId w:val="4"/>
              </w:numPr>
              <w:spacing w:line="240" w:lineRule="auto"/>
            </w:pPr>
            <w:bookmarkStart w:id="75" w:name="_Ref122434484"/>
          </w:p>
        </w:tc>
        <w:bookmarkEnd w:id="75"/>
        <w:tc>
          <w:tcPr>
            <w:tcW w:w="3725" w:type="dxa"/>
          </w:tcPr>
          <w:p w14:paraId="08F7C19F" w14:textId="40037AE1" w:rsidR="00970C30" w:rsidRPr="00226EF3" w:rsidRDefault="00970C30" w:rsidP="00970C30">
            <w:pPr>
              <w:keepNext/>
              <w:spacing w:before="60" w:after="120"/>
              <w:rPr>
                <w:szCs w:val="24"/>
              </w:rPr>
            </w:pPr>
            <w:r>
              <w:rPr>
                <w:rFonts w:cs="Calibri"/>
                <w:szCs w:val="24"/>
              </w:rPr>
              <w:t>Vis, at der er</w:t>
            </w:r>
            <w:r w:rsidRPr="00D90A48">
              <w:rPr>
                <w:rFonts w:cs="Calibri"/>
                <w:szCs w:val="24"/>
              </w:rPr>
              <w:t xml:space="preserve"> modtage</w:t>
            </w:r>
            <w:r>
              <w:rPr>
                <w:rFonts w:cs="Calibri"/>
                <w:szCs w:val="24"/>
              </w:rPr>
              <w:t>t</w:t>
            </w:r>
            <w:r w:rsidRPr="00D90A48">
              <w:rPr>
                <w:rFonts w:cs="Calibri"/>
                <w:szCs w:val="24"/>
              </w:rPr>
              <w:t xml:space="preserve"> en CareCommunication meddelelse</w:t>
            </w:r>
            <w:r>
              <w:rPr>
                <w:rFonts w:cs="Calibri"/>
                <w:szCs w:val="24"/>
              </w:rPr>
              <w:t xml:space="preserve">. </w:t>
            </w:r>
          </w:p>
        </w:tc>
        <w:tc>
          <w:tcPr>
            <w:tcW w:w="2088" w:type="dxa"/>
          </w:tcPr>
          <w:p w14:paraId="23CB963B" w14:textId="31CD2183" w:rsidR="00970C30" w:rsidRDefault="00970C30" w:rsidP="00970C30">
            <w:pPr>
              <w:keepNext/>
            </w:pPr>
          </w:p>
        </w:tc>
        <w:tc>
          <w:tcPr>
            <w:tcW w:w="2969" w:type="dxa"/>
          </w:tcPr>
          <w:p w14:paraId="544F0FAC" w14:textId="5528AE7D" w:rsidR="00970C30" w:rsidRPr="000D2FA7" w:rsidRDefault="00BE4884" w:rsidP="00A86EFF">
            <w:pPr>
              <w:keepNext/>
              <w:spacing w:before="60"/>
            </w:pPr>
            <w:r>
              <w:t>SUT</w:t>
            </w:r>
            <w:r w:rsidR="7D3D35DB">
              <w:t xml:space="preserve"> har notificeret bruger om en </w:t>
            </w:r>
            <w:r w:rsidR="00970C30">
              <w:t>modtaget CareCommunication.</w:t>
            </w:r>
          </w:p>
        </w:tc>
        <w:tc>
          <w:tcPr>
            <w:tcW w:w="2725" w:type="dxa"/>
          </w:tcPr>
          <w:p w14:paraId="7819109F" w14:textId="77777777" w:rsidR="00970C30" w:rsidRDefault="00970C30" w:rsidP="00970C30">
            <w:pPr>
              <w:keepNext/>
            </w:pPr>
          </w:p>
        </w:tc>
        <w:tc>
          <w:tcPr>
            <w:tcW w:w="1100" w:type="dxa"/>
          </w:tcPr>
          <w:p w14:paraId="749FAD7A" w14:textId="60B9EFB8" w:rsidR="00970C30" w:rsidRDefault="00000000" w:rsidP="00970C30">
            <w:pPr>
              <w:keepNext/>
              <w:rPr>
                <w:rFonts w:cstheme="minorHAnsi"/>
              </w:rPr>
            </w:pPr>
            <w:sdt>
              <w:sdtPr>
                <w:rPr>
                  <w:rFonts w:cstheme="minorHAnsi"/>
                </w:rPr>
                <w:alias w:val="MedCom vurdering"/>
                <w:tag w:val="MedCom vurdering"/>
                <w:id w:val="-201244438"/>
                <w:placeholder>
                  <w:docPart w:val="B78A27269E264871939A7EFBF67E53A7"/>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970C30" w:rsidRPr="00775F80">
                  <w:rPr>
                    <w:rStyle w:val="Pladsholdertekst"/>
                    <w:rFonts w:eastAsia="Calibri"/>
                  </w:rPr>
                  <w:t>Vælg</w:t>
                </w:r>
              </w:sdtContent>
            </w:sdt>
          </w:p>
        </w:tc>
      </w:tr>
      <w:tr w:rsidR="00970C30" w14:paraId="1F4A578D" w14:textId="77777777" w:rsidTr="00F66DAE">
        <w:tc>
          <w:tcPr>
            <w:tcW w:w="996" w:type="dxa"/>
          </w:tcPr>
          <w:p w14:paraId="64A55D80" w14:textId="77777777" w:rsidR="00970C30" w:rsidRDefault="00970C30" w:rsidP="00970C30">
            <w:pPr>
              <w:pStyle w:val="Listeafsnit"/>
              <w:numPr>
                <w:ilvl w:val="3"/>
                <w:numId w:val="4"/>
              </w:numPr>
              <w:spacing w:line="240" w:lineRule="auto"/>
            </w:pPr>
            <w:bookmarkStart w:id="76" w:name="_Ref131072905"/>
          </w:p>
        </w:tc>
        <w:bookmarkEnd w:id="76"/>
        <w:tc>
          <w:tcPr>
            <w:tcW w:w="3725" w:type="dxa"/>
          </w:tcPr>
          <w:p w14:paraId="3700DE27" w14:textId="2A2C37D8" w:rsidR="00970C30" w:rsidRDefault="00970C30" w:rsidP="00970C30">
            <w:pPr>
              <w:keepNext/>
              <w:spacing w:before="60" w:after="120"/>
            </w:pPr>
            <w:r>
              <w:t>Vis, at bruger vælge</w:t>
            </w:r>
            <w:r w:rsidR="00747D74">
              <w:t>r</w:t>
            </w:r>
            <w:r>
              <w:t xml:space="preserve"> at videresende meddelelsen</w:t>
            </w:r>
          </w:p>
        </w:tc>
        <w:tc>
          <w:tcPr>
            <w:tcW w:w="2088" w:type="dxa"/>
          </w:tcPr>
          <w:p w14:paraId="3757522A" w14:textId="77777777" w:rsidR="00970C30" w:rsidRPr="00135410" w:rsidRDefault="00970C30" w:rsidP="00970C30">
            <w:pPr>
              <w:rPr>
                <w:color w:val="3B3838" w:themeColor="background2" w:themeShade="40"/>
                <w:sz w:val="18"/>
                <w:szCs w:val="18"/>
              </w:rPr>
            </w:pPr>
          </w:p>
        </w:tc>
        <w:tc>
          <w:tcPr>
            <w:tcW w:w="2969" w:type="dxa"/>
          </w:tcPr>
          <w:p w14:paraId="2BF7E07D" w14:textId="52726936" w:rsidR="00970C30" w:rsidRDefault="00970C30" w:rsidP="00970C30">
            <w:pPr>
              <w:keepNext/>
              <w:spacing w:before="60" w:after="120"/>
            </w:pPr>
            <w:r>
              <w:t>Der er oprettet en videresendelse</w:t>
            </w:r>
          </w:p>
        </w:tc>
        <w:tc>
          <w:tcPr>
            <w:tcW w:w="2725" w:type="dxa"/>
          </w:tcPr>
          <w:p w14:paraId="5F6BDCF9" w14:textId="77777777" w:rsidR="00970C30" w:rsidRDefault="00970C30" w:rsidP="00970C30"/>
        </w:tc>
        <w:tc>
          <w:tcPr>
            <w:tcW w:w="1100" w:type="dxa"/>
          </w:tcPr>
          <w:p w14:paraId="480913D3" w14:textId="7F31AB76" w:rsidR="00970C30" w:rsidRDefault="00000000" w:rsidP="00970C30">
            <w:pPr>
              <w:rPr>
                <w:rFonts w:cstheme="minorHAnsi"/>
              </w:rPr>
            </w:pPr>
            <w:sdt>
              <w:sdtPr>
                <w:rPr>
                  <w:rFonts w:cstheme="minorHAnsi"/>
                </w:rPr>
                <w:alias w:val="MedCom vurdering"/>
                <w:tag w:val="MedCom vurdering"/>
                <w:id w:val="-1696298944"/>
                <w:placeholder>
                  <w:docPart w:val="F7B3311DEC5948F799BC9B0666A7E53A"/>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970C30" w:rsidRPr="00775F80">
                  <w:rPr>
                    <w:rStyle w:val="Pladsholdertekst"/>
                    <w:rFonts w:eastAsia="Calibri"/>
                  </w:rPr>
                  <w:t>Vælg</w:t>
                </w:r>
              </w:sdtContent>
            </w:sdt>
          </w:p>
        </w:tc>
      </w:tr>
      <w:tr w:rsidR="00970C30" w14:paraId="1F514D6A" w14:textId="77777777" w:rsidTr="00F66DAE">
        <w:tc>
          <w:tcPr>
            <w:tcW w:w="996" w:type="dxa"/>
          </w:tcPr>
          <w:p w14:paraId="2B887925" w14:textId="77777777" w:rsidR="00970C30" w:rsidRDefault="00970C30" w:rsidP="00970C30">
            <w:pPr>
              <w:pStyle w:val="Listeafsnit"/>
              <w:numPr>
                <w:ilvl w:val="3"/>
                <w:numId w:val="4"/>
              </w:numPr>
              <w:spacing w:line="240" w:lineRule="auto"/>
            </w:pPr>
          </w:p>
        </w:tc>
        <w:tc>
          <w:tcPr>
            <w:tcW w:w="3725" w:type="dxa"/>
          </w:tcPr>
          <w:p w14:paraId="2EA3C09C" w14:textId="77777777" w:rsidR="00F87679" w:rsidRDefault="00F87679" w:rsidP="00F87679">
            <w:pPr>
              <w:keepNext/>
              <w:spacing w:before="60" w:after="120"/>
            </w:pPr>
            <w:r>
              <w:t>Redegør for, hvordan SUT understøtter videresendelse, når bruger vælger at videresende en CareCommunication</w:t>
            </w:r>
          </w:p>
          <w:p w14:paraId="2D9C4274" w14:textId="21FB020B" w:rsidR="00970C30" w:rsidRPr="00F87679" w:rsidRDefault="0052217E" w:rsidP="00970C30">
            <w:pPr>
              <w:keepNext/>
              <w:spacing w:before="60" w:after="120"/>
              <w:rPr>
                <w:szCs w:val="24"/>
              </w:rPr>
            </w:pPr>
            <w:r>
              <w:rPr>
                <w:i/>
                <w:iCs/>
              </w:rPr>
              <w:t>SUT</w:t>
            </w:r>
            <w:r w:rsidRPr="0052217E">
              <w:rPr>
                <w:i/>
                <w:iCs/>
              </w:rPr>
              <w:t xml:space="preserve"> skal understøtte videresendelse af hele meddelelsestråden, som kan bestå af en eller flere meddelelser. Det er optionelt, om systemet understøtter videresendelse af dele af meddelelsestråden.</w:t>
            </w:r>
          </w:p>
        </w:tc>
        <w:tc>
          <w:tcPr>
            <w:tcW w:w="2088" w:type="dxa"/>
          </w:tcPr>
          <w:p w14:paraId="5EAE36F4" w14:textId="77777777" w:rsidR="00970C30" w:rsidRPr="00135410" w:rsidRDefault="00970C30" w:rsidP="00970C30">
            <w:pPr>
              <w:rPr>
                <w:color w:val="3B3838" w:themeColor="background2" w:themeShade="40"/>
                <w:sz w:val="18"/>
                <w:szCs w:val="18"/>
              </w:rPr>
            </w:pPr>
          </w:p>
        </w:tc>
        <w:tc>
          <w:tcPr>
            <w:tcW w:w="2969" w:type="dxa"/>
          </w:tcPr>
          <w:p w14:paraId="5C7F0E2C" w14:textId="0B565C18" w:rsidR="00970C30" w:rsidRDefault="00F87679" w:rsidP="00970C30">
            <w:pPr>
              <w:keepNext/>
              <w:spacing w:before="60" w:after="120"/>
            </w:pPr>
            <w:r w:rsidRPr="0054357D">
              <w:t xml:space="preserve">Fx bruger har valgt at videresende </w:t>
            </w:r>
            <w:r w:rsidR="00990F35">
              <w:t>hele</w:t>
            </w:r>
            <w:r w:rsidRPr="0054357D">
              <w:t xml:space="preserve"> meddelelsestråden til ny modtager</w:t>
            </w:r>
          </w:p>
        </w:tc>
        <w:tc>
          <w:tcPr>
            <w:tcW w:w="2725" w:type="dxa"/>
          </w:tcPr>
          <w:p w14:paraId="114F9E88" w14:textId="77777777" w:rsidR="00970C30" w:rsidRDefault="00970C30" w:rsidP="00970C30"/>
        </w:tc>
        <w:tc>
          <w:tcPr>
            <w:tcW w:w="1100" w:type="dxa"/>
          </w:tcPr>
          <w:p w14:paraId="36817424" w14:textId="4F216A68" w:rsidR="00970C30" w:rsidRDefault="00000000" w:rsidP="00970C30">
            <w:pPr>
              <w:rPr>
                <w:rFonts w:cstheme="minorHAnsi"/>
              </w:rPr>
            </w:pPr>
            <w:sdt>
              <w:sdtPr>
                <w:rPr>
                  <w:rFonts w:cstheme="minorHAnsi"/>
                </w:rPr>
                <w:alias w:val="MedCom vurdering"/>
                <w:tag w:val="MedCom vurdering"/>
                <w:id w:val="-1189060489"/>
                <w:placeholder>
                  <w:docPart w:val="DE0BE7F20C2049ADABCF1C7C26F81EFF"/>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970C30" w:rsidRPr="00775F80">
                  <w:rPr>
                    <w:rStyle w:val="Pladsholdertekst"/>
                    <w:rFonts w:eastAsia="Calibri"/>
                  </w:rPr>
                  <w:t>Vælg</w:t>
                </w:r>
              </w:sdtContent>
            </w:sdt>
          </w:p>
        </w:tc>
      </w:tr>
      <w:tr w:rsidR="00CA072B" w14:paraId="16DFC591" w14:textId="77777777" w:rsidTr="007E6AD7">
        <w:tc>
          <w:tcPr>
            <w:tcW w:w="996" w:type="dxa"/>
          </w:tcPr>
          <w:p w14:paraId="59E5E12C" w14:textId="77777777" w:rsidR="00CA072B" w:rsidRDefault="00CA072B" w:rsidP="007E6AD7">
            <w:pPr>
              <w:pStyle w:val="Listeafsnit"/>
              <w:numPr>
                <w:ilvl w:val="3"/>
                <w:numId w:val="4"/>
              </w:numPr>
              <w:spacing w:line="240" w:lineRule="auto"/>
              <w:jc w:val="center"/>
            </w:pPr>
            <w:bookmarkStart w:id="77" w:name="_Ref131073184"/>
          </w:p>
        </w:tc>
        <w:bookmarkEnd w:id="77"/>
        <w:tc>
          <w:tcPr>
            <w:tcW w:w="3725" w:type="dxa"/>
          </w:tcPr>
          <w:p w14:paraId="62FC387D" w14:textId="65F29187" w:rsidR="008363F1" w:rsidRPr="000838FB" w:rsidRDefault="00F87679" w:rsidP="00CA072B">
            <w:pPr>
              <w:keepNext/>
              <w:spacing w:before="60" w:after="120"/>
              <w:rPr>
                <w:szCs w:val="24"/>
              </w:rPr>
            </w:pPr>
            <w:r>
              <w:rPr>
                <w:szCs w:val="24"/>
              </w:rPr>
              <w:t xml:space="preserve">Vis, at SUT automatisk indsætter </w:t>
            </w:r>
            <w:r w:rsidR="008363F1">
              <w:rPr>
                <w:szCs w:val="24"/>
              </w:rPr>
              <w:t xml:space="preserve">og viser </w:t>
            </w:r>
            <w:r>
              <w:rPr>
                <w:szCs w:val="24"/>
              </w:rPr>
              <w:t>r</w:t>
            </w:r>
            <w:r w:rsidRPr="00FB6FB2">
              <w:rPr>
                <w:szCs w:val="24"/>
              </w:rPr>
              <w:t xml:space="preserve">eferencer til </w:t>
            </w:r>
            <w:r>
              <w:rPr>
                <w:szCs w:val="24"/>
              </w:rPr>
              <w:t>den/</w:t>
            </w:r>
            <w:r w:rsidRPr="00FB6FB2">
              <w:rPr>
                <w:szCs w:val="24"/>
              </w:rPr>
              <w:t>de</w:t>
            </w:r>
            <w:r>
              <w:rPr>
                <w:szCs w:val="24"/>
              </w:rPr>
              <w:t xml:space="preserve"> </w:t>
            </w:r>
            <w:r w:rsidRPr="00FB6FB2">
              <w:rPr>
                <w:szCs w:val="24"/>
              </w:rPr>
              <w:t xml:space="preserve">forudgående meddelelser fra samme </w:t>
            </w:r>
            <w:proofErr w:type="spellStart"/>
            <w:r>
              <w:rPr>
                <w:szCs w:val="24"/>
              </w:rPr>
              <w:t>k</w:t>
            </w:r>
            <w:r w:rsidRPr="00FB6FB2">
              <w:rPr>
                <w:szCs w:val="24"/>
              </w:rPr>
              <w:t>ommunikationsflow</w:t>
            </w:r>
            <w:proofErr w:type="spellEnd"/>
            <w:r w:rsidRPr="00FB6FB2">
              <w:rPr>
                <w:szCs w:val="24"/>
              </w:rPr>
              <w:t xml:space="preserve"> samt meddelelsessegmenter</w:t>
            </w:r>
            <w:r w:rsidR="00DF431E">
              <w:rPr>
                <w:szCs w:val="24"/>
              </w:rPr>
              <w:t xml:space="preserve">, </w:t>
            </w:r>
            <w:r w:rsidR="000838FB">
              <w:rPr>
                <w:szCs w:val="24"/>
              </w:rPr>
              <w:t>dvs.</w:t>
            </w:r>
            <w:r w:rsidR="00DF431E">
              <w:rPr>
                <w:szCs w:val="24"/>
              </w:rPr>
              <w:t xml:space="preserve"> meddelelsestekst og signatur</w:t>
            </w:r>
            <w:r w:rsidR="00164E91">
              <w:rPr>
                <w:szCs w:val="24"/>
              </w:rPr>
              <w:t xml:space="preserve"> fra </w:t>
            </w:r>
            <w:r w:rsidR="00F55258">
              <w:rPr>
                <w:szCs w:val="24"/>
              </w:rPr>
              <w:t>oprindelig</w:t>
            </w:r>
            <w:r w:rsidR="00164E91">
              <w:rPr>
                <w:szCs w:val="24"/>
              </w:rPr>
              <w:t xml:space="preserve"> afsender</w:t>
            </w:r>
            <w:r w:rsidR="000838FB">
              <w:rPr>
                <w:szCs w:val="24"/>
              </w:rPr>
              <w:t xml:space="preserve"> samt eventuelle vedhæftede filer</w:t>
            </w:r>
            <w:r w:rsidR="00DF431E">
              <w:rPr>
                <w:szCs w:val="24"/>
              </w:rPr>
              <w:t>,</w:t>
            </w:r>
            <w:r>
              <w:rPr>
                <w:szCs w:val="24"/>
              </w:rPr>
              <w:t xml:space="preserve"> </w:t>
            </w:r>
            <w:r w:rsidRPr="00FB6FB2">
              <w:rPr>
                <w:szCs w:val="24"/>
              </w:rPr>
              <w:t xml:space="preserve">til </w:t>
            </w:r>
            <w:r>
              <w:rPr>
                <w:szCs w:val="24"/>
              </w:rPr>
              <w:t>videresendelsen</w:t>
            </w:r>
          </w:p>
        </w:tc>
        <w:tc>
          <w:tcPr>
            <w:tcW w:w="2088" w:type="dxa"/>
          </w:tcPr>
          <w:p w14:paraId="010FF5A5" w14:textId="77777777" w:rsidR="00CA072B" w:rsidRPr="00135410" w:rsidRDefault="00CA072B" w:rsidP="00970C30">
            <w:pPr>
              <w:rPr>
                <w:color w:val="3B3838" w:themeColor="background2" w:themeShade="40"/>
                <w:sz w:val="18"/>
                <w:szCs w:val="18"/>
              </w:rPr>
            </w:pPr>
          </w:p>
        </w:tc>
        <w:tc>
          <w:tcPr>
            <w:tcW w:w="2969" w:type="dxa"/>
          </w:tcPr>
          <w:p w14:paraId="5C4F7370" w14:textId="0DD6CBF4" w:rsidR="00CA072B" w:rsidRPr="0054357D" w:rsidRDefault="00444630" w:rsidP="00970C30">
            <w:pPr>
              <w:keepNext/>
              <w:spacing w:before="60" w:after="120"/>
            </w:pPr>
            <w:r w:rsidRPr="00444630">
              <w:t xml:space="preserve">SUT har oprettet en besvarelse med korrekte tekniske referencer til de forudgående meddelelser fra samme </w:t>
            </w:r>
            <w:proofErr w:type="spellStart"/>
            <w:r w:rsidRPr="00444630">
              <w:t>kommunikationsflow</w:t>
            </w:r>
            <w:proofErr w:type="spellEnd"/>
            <w:r w:rsidRPr="00444630">
              <w:t xml:space="preserve"> samt meddelelsessegmenter til besvarelsen</w:t>
            </w:r>
          </w:p>
        </w:tc>
        <w:tc>
          <w:tcPr>
            <w:tcW w:w="2725" w:type="dxa"/>
          </w:tcPr>
          <w:p w14:paraId="6F0C67E0" w14:textId="77777777" w:rsidR="00CA072B" w:rsidRDefault="00CA072B" w:rsidP="00970C30"/>
        </w:tc>
        <w:tc>
          <w:tcPr>
            <w:tcW w:w="1100" w:type="dxa"/>
          </w:tcPr>
          <w:p w14:paraId="49FA0006" w14:textId="33CFCD2E" w:rsidR="00CA072B" w:rsidRDefault="00000000" w:rsidP="00970C30">
            <w:pPr>
              <w:rPr>
                <w:rFonts w:cstheme="minorHAnsi"/>
              </w:rPr>
            </w:pPr>
            <w:sdt>
              <w:sdtPr>
                <w:rPr>
                  <w:rFonts w:cstheme="minorHAnsi"/>
                </w:rPr>
                <w:alias w:val="MedCom vurdering"/>
                <w:tag w:val="MedCom vurdering"/>
                <w:id w:val="-1326813976"/>
                <w:placeholder>
                  <w:docPart w:val="9920B5B69663498383C729F137E3704E"/>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3E7A3B" w:rsidRPr="00775F80">
                  <w:rPr>
                    <w:rStyle w:val="Pladsholdertekst"/>
                    <w:rFonts w:eastAsia="Calibri"/>
                  </w:rPr>
                  <w:t>Vælg</w:t>
                </w:r>
              </w:sdtContent>
            </w:sdt>
          </w:p>
        </w:tc>
      </w:tr>
      <w:tr w:rsidR="00970C30" w14:paraId="396FC8F4" w14:textId="77777777" w:rsidTr="00F66DAE">
        <w:tc>
          <w:tcPr>
            <w:tcW w:w="996" w:type="dxa"/>
          </w:tcPr>
          <w:p w14:paraId="1E7E8200" w14:textId="77777777" w:rsidR="00970C30" w:rsidRDefault="00970C30" w:rsidP="00970C30">
            <w:pPr>
              <w:pStyle w:val="Listeafsnit"/>
              <w:numPr>
                <w:ilvl w:val="3"/>
                <w:numId w:val="4"/>
              </w:numPr>
              <w:spacing w:line="240" w:lineRule="auto"/>
            </w:pPr>
          </w:p>
        </w:tc>
        <w:tc>
          <w:tcPr>
            <w:tcW w:w="3725" w:type="dxa"/>
          </w:tcPr>
          <w:p w14:paraId="764E0719" w14:textId="4A8A7C37" w:rsidR="00970C30" w:rsidRDefault="00970C30" w:rsidP="00970C30">
            <w:pPr>
              <w:keepNext/>
              <w:spacing w:before="60" w:after="120"/>
            </w:pPr>
            <w:r>
              <w:t xml:space="preserve">Vis, at </w:t>
            </w:r>
            <w:r w:rsidR="00BE4884">
              <w:t>SUT</w:t>
            </w:r>
            <w:r>
              <w:t xml:space="preserve"> automatisk indsætter samme kategori og (hvis udfyldt) emneord fra den modtagne meddelelse</w:t>
            </w:r>
          </w:p>
        </w:tc>
        <w:tc>
          <w:tcPr>
            <w:tcW w:w="2088" w:type="dxa"/>
          </w:tcPr>
          <w:p w14:paraId="2A7346C4" w14:textId="77777777" w:rsidR="00970C30" w:rsidRPr="00135410" w:rsidRDefault="00970C30" w:rsidP="00970C30">
            <w:pPr>
              <w:rPr>
                <w:color w:val="3B3838" w:themeColor="background2" w:themeShade="40"/>
                <w:sz w:val="18"/>
                <w:szCs w:val="18"/>
              </w:rPr>
            </w:pPr>
          </w:p>
        </w:tc>
        <w:tc>
          <w:tcPr>
            <w:tcW w:w="2969" w:type="dxa"/>
          </w:tcPr>
          <w:p w14:paraId="236E8A46" w14:textId="447916B9" w:rsidR="00970C30" w:rsidRDefault="00970C30" w:rsidP="00970C30">
            <w:pPr>
              <w:keepNext/>
              <w:spacing w:before="60" w:after="120"/>
            </w:pPr>
            <w:r>
              <w:rPr>
                <w:rFonts w:cs="Calibri"/>
                <w:szCs w:val="24"/>
              </w:rPr>
              <w:t>K</w:t>
            </w:r>
            <w:r w:rsidRPr="004D1193">
              <w:rPr>
                <w:rFonts w:cs="Calibri"/>
                <w:szCs w:val="24"/>
              </w:rPr>
              <w:t xml:space="preserve">ategori og emneord fra den </w:t>
            </w:r>
            <w:r>
              <w:rPr>
                <w:rFonts w:cs="Calibri"/>
                <w:szCs w:val="24"/>
              </w:rPr>
              <w:t>modtagne</w:t>
            </w:r>
            <w:r w:rsidRPr="004D1193">
              <w:rPr>
                <w:rFonts w:cs="Calibri"/>
                <w:szCs w:val="24"/>
              </w:rPr>
              <w:t xml:space="preserve"> CareCommunication </w:t>
            </w:r>
            <w:r>
              <w:rPr>
                <w:rFonts w:cs="Calibri"/>
                <w:szCs w:val="24"/>
              </w:rPr>
              <w:t>er</w:t>
            </w:r>
            <w:r w:rsidRPr="004D1193">
              <w:rPr>
                <w:rFonts w:cs="Calibri"/>
                <w:szCs w:val="24"/>
              </w:rPr>
              <w:t xml:space="preserve"> automatisk </w:t>
            </w:r>
            <w:r>
              <w:rPr>
                <w:rFonts w:cs="Calibri"/>
                <w:szCs w:val="24"/>
              </w:rPr>
              <w:t>påsat besvarelsen</w:t>
            </w:r>
            <w:r w:rsidRPr="004D1193">
              <w:rPr>
                <w:rFonts w:cs="Calibri"/>
                <w:szCs w:val="24"/>
              </w:rPr>
              <w:t xml:space="preserve">. </w:t>
            </w:r>
          </w:p>
        </w:tc>
        <w:tc>
          <w:tcPr>
            <w:tcW w:w="2725" w:type="dxa"/>
          </w:tcPr>
          <w:p w14:paraId="62BB5454" w14:textId="77777777" w:rsidR="00970C30" w:rsidRDefault="00970C30" w:rsidP="00970C30"/>
        </w:tc>
        <w:tc>
          <w:tcPr>
            <w:tcW w:w="1100" w:type="dxa"/>
          </w:tcPr>
          <w:p w14:paraId="479EFD7F" w14:textId="3683866B" w:rsidR="00970C30" w:rsidRDefault="00000000" w:rsidP="00970C30">
            <w:pPr>
              <w:rPr>
                <w:rFonts w:cstheme="minorHAnsi"/>
              </w:rPr>
            </w:pPr>
            <w:sdt>
              <w:sdtPr>
                <w:rPr>
                  <w:rFonts w:cstheme="minorHAnsi"/>
                </w:rPr>
                <w:alias w:val="MedCom vurdering"/>
                <w:tag w:val="MedCom vurdering"/>
                <w:id w:val="-518385014"/>
                <w:placeholder>
                  <w:docPart w:val="A69773AD1A3F414D9DCDED9F907C0A8B"/>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970C30" w:rsidRPr="00775F80">
                  <w:rPr>
                    <w:rStyle w:val="Pladsholdertekst"/>
                    <w:rFonts w:eastAsia="Calibri"/>
                  </w:rPr>
                  <w:t>Vælg</w:t>
                </w:r>
              </w:sdtContent>
            </w:sdt>
          </w:p>
        </w:tc>
      </w:tr>
      <w:tr w:rsidR="00970C30" w14:paraId="74F306E5" w14:textId="77777777" w:rsidTr="00F66DAE">
        <w:tc>
          <w:tcPr>
            <w:tcW w:w="996" w:type="dxa"/>
          </w:tcPr>
          <w:p w14:paraId="2C22C6F8" w14:textId="77777777" w:rsidR="00970C30" w:rsidRDefault="00970C30" w:rsidP="00970C30">
            <w:pPr>
              <w:pStyle w:val="Listeafsnit"/>
              <w:numPr>
                <w:ilvl w:val="3"/>
                <w:numId w:val="4"/>
              </w:numPr>
              <w:spacing w:line="240" w:lineRule="auto"/>
            </w:pPr>
            <w:bookmarkStart w:id="78" w:name="_Ref122436505"/>
          </w:p>
        </w:tc>
        <w:bookmarkEnd w:id="78"/>
        <w:tc>
          <w:tcPr>
            <w:tcW w:w="3725" w:type="dxa"/>
          </w:tcPr>
          <w:p w14:paraId="4D37D54F" w14:textId="74699131" w:rsidR="00970C30" w:rsidRDefault="00970C30" w:rsidP="00970C30">
            <w:pPr>
              <w:keepNext/>
              <w:spacing w:before="60" w:after="120"/>
            </w:pPr>
            <w:r>
              <w:rPr>
                <w:rFonts w:cs="Calibri"/>
                <w:szCs w:val="24"/>
              </w:rPr>
              <w:t xml:space="preserve">Vis, at </w:t>
            </w:r>
            <w:r w:rsidRPr="004D1193">
              <w:rPr>
                <w:rFonts w:cs="Calibri"/>
                <w:szCs w:val="24"/>
              </w:rPr>
              <w:t>kategori og</w:t>
            </w:r>
            <w:r>
              <w:rPr>
                <w:rFonts w:cs="Calibri"/>
                <w:szCs w:val="24"/>
              </w:rPr>
              <w:t xml:space="preserve"> </w:t>
            </w:r>
            <w:r>
              <w:t>(hvis udfyldt)</w:t>
            </w:r>
            <w:r w:rsidRPr="004D1193">
              <w:rPr>
                <w:rFonts w:cs="Calibri"/>
                <w:szCs w:val="24"/>
              </w:rPr>
              <w:t xml:space="preserve"> emneord </w:t>
            </w:r>
            <w:r>
              <w:rPr>
                <w:rFonts w:cs="Calibri"/>
                <w:szCs w:val="24"/>
              </w:rPr>
              <w:t xml:space="preserve">er synligt for </w:t>
            </w:r>
            <w:r w:rsidRPr="004D1193">
              <w:rPr>
                <w:rFonts w:cs="Calibri"/>
                <w:szCs w:val="24"/>
              </w:rPr>
              <w:t>bruger</w:t>
            </w:r>
            <w:r>
              <w:rPr>
                <w:rFonts w:cs="Calibri"/>
                <w:szCs w:val="24"/>
              </w:rPr>
              <w:t>.</w:t>
            </w:r>
          </w:p>
        </w:tc>
        <w:tc>
          <w:tcPr>
            <w:tcW w:w="2088" w:type="dxa"/>
          </w:tcPr>
          <w:p w14:paraId="71FF20E5" w14:textId="77777777" w:rsidR="00970C30" w:rsidRPr="00135410" w:rsidRDefault="00970C30" w:rsidP="00970C30">
            <w:pPr>
              <w:rPr>
                <w:color w:val="3B3838" w:themeColor="background2" w:themeShade="40"/>
                <w:sz w:val="18"/>
                <w:szCs w:val="18"/>
              </w:rPr>
            </w:pPr>
          </w:p>
        </w:tc>
        <w:tc>
          <w:tcPr>
            <w:tcW w:w="2969" w:type="dxa"/>
          </w:tcPr>
          <w:p w14:paraId="639DF24A" w14:textId="10F40AC7" w:rsidR="00970C30" w:rsidRDefault="00970C30" w:rsidP="00970C30">
            <w:pPr>
              <w:keepNext/>
              <w:spacing w:before="60" w:after="120"/>
            </w:pPr>
            <w:r w:rsidRPr="004D1193">
              <w:rPr>
                <w:rFonts w:cs="Calibri"/>
                <w:szCs w:val="24"/>
              </w:rPr>
              <w:t>Kategori og emneord er synligt for bruge</w:t>
            </w:r>
            <w:r>
              <w:rPr>
                <w:rFonts w:cs="Calibri"/>
                <w:szCs w:val="24"/>
              </w:rPr>
              <w:t>r</w:t>
            </w:r>
          </w:p>
        </w:tc>
        <w:tc>
          <w:tcPr>
            <w:tcW w:w="2725" w:type="dxa"/>
          </w:tcPr>
          <w:p w14:paraId="3D64FFE3" w14:textId="77777777" w:rsidR="00970C30" w:rsidRDefault="00970C30" w:rsidP="00970C30"/>
        </w:tc>
        <w:tc>
          <w:tcPr>
            <w:tcW w:w="1100" w:type="dxa"/>
          </w:tcPr>
          <w:p w14:paraId="66B97CBB" w14:textId="33B6A9F0" w:rsidR="00970C30" w:rsidRDefault="00000000" w:rsidP="00970C30">
            <w:pPr>
              <w:rPr>
                <w:rFonts w:cstheme="minorHAnsi"/>
              </w:rPr>
            </w:pPr>
            <w:sdt>
              <w:sdtPr>
                <w:rPr>
                  <w:rFonts w:cstheme="minorHAnsi"/>
                </w:rPr>
                <w:alias w:val="MedCom vurdering"/>
                <w:tag w:val="MedCom vurdering"/>
                <w:id w:val="1914663540"/>
                <w:placeholder>
                  <w:docPart w:val="6C73D2D75D1646D38623C6A1D9ABD10F"/>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970C30" w:rsidRPr="00775F80">
                  <w:rPr>
                    <w:rStyle w:val="Pladsholdertekst"/>
                    <w:rFonts w:eastAsia="Calibri"/>
                  </w:rPr>
                  <w:t>Vælg</w:t>
                </w:r>
              </w:sdtContent>
            </w:sdt>
          </w:p>
        </w:tc>
      </w:tr>
      <w:tr w:rsidR="00970C30" w14:paraId="206FC0F4" w14:textId="77777777" w:rsidTr="00F66DAE">
        <w:tc>
          <w:tcPr>
            <w:tcW w:w="996" w:type="dxa"/>
          </w:tcPr>
          <w:p w14:paraId="25CA24E3" w14:textId="77777777" w:rsidR="00970C30" w:rsidRDefault="00970C30" w:rsidP="00970C30">
            <w:pPr>
              <w:pStyle w:val="Listeafsnit"/>
              <w:numPr>
                <w:ilvl w:val="3"/>
                <w:numId w:val="4"/>
              </w:numPr>
              <w:spacing w:line="240" w:lineRule="auto"/>
            </w:pPr>
          </w:p>
        </w:tc>
        <w:tc>
          <w:tcPr>
            <w:tcW w:w="3725" w:type="dxa"/>
          </w:tcPr>
          <w:p w14:paraId="56F5EEA2" w14:textId="097007A5" w:rsidR="00970C30" w:rsidRDefault="00970C30" w:rsidP="00970C30">
            <w:pPr>
              <w:keepNext/>
              <w:spacing w:before="60" w:after="120"/>
            </w:pPr>
            <w:r>
              <w:t xml:space="preserve">Vis, at bruger skal </w:t>
            </w:r>
            <w:r w:rsidR="004A12FA">
              <w:t>indsætte</w:t>
            </w:r>
            <w:r>
              <w:t xml:space="preserve"> ny modtager til videresendelsen</w:t>
            </w:r>
          </w:p>
        </w:tc>
        <w:tc>
          <w:tcPr>
            <w:tcW w:w="2088" w:type="dxa"/>
          </w:tcPr>
          <w:p w14:paraId="33D09259" w14:textId="77777777" w:rsidR="00970C30" w:rsidRPr="00135410" w:rsidRDefault="00970C30" w:rsidP="00970C30">
            <w:pPr>
              <w:rPr>
                <w:color w:val="3B3838" w:themeColor="background2" w:themeShade="40"/>
                <w:sz w:val="18"/>
                <w:szCs w:val="18"/>
              </w:rPr>
            </w:pPr>
          </w:p>
        </w:tc>
        <w:tc>
          <w:tcPr>
            <w:tcW w:w="2969" w:type="dxa"/>
          </w:tcPr>
          <w:p w14:paraId="638B1D79" w14:textId="75BA1830" w:rsidR="00970C30" w:rsidRDefault="00970C30" w:rsidP="00970C30">
            <w:pPr>
              <w:keepNext/>
              <w:spacing w:before="60" w:after="120"/>
            </w:pPr>
            <w:r>
              <w:t>Der er indsat en modtager til videresendelsen</w:t>
            </w:r>
          </w:p>
        </w:tc>
        <w:tc>
          <w:tcPr>
            <w:tcW w:w="2725" w:type="dxa"/>
          </w:tcPr>
          <w:p w14:paraId="6AF68D30" w14:textId="77777777" w:rsidR="00970C30" w:rsidRDefault="00970C30" w:rsidP="00970C30"/>
        </w:tc>
        <w:tc>
          <w:tcPr>
            <w:tcW w:w="1100" w:type="dxa"/>
          </w:tcPr>
          <w:p w14:paraId="0F93494D" w14:textId="5D53725C" w:rsidR="00970C30" w:rsidRDefault="00000000" w:rsidP="00970C30">
            <w:pPr>
              <w:rPr>
                <w:rFonts w:cstheme="minorHAnsi"/>
              </w:rPr>
            </w:pPr>
            <w:sdt>
              <w:sdtPr>
                <w:rPr>
                  <w:rFonts w:cstheme="minorHAnsi"/>
                </w:rPr>
                <w:alias w:val="MedCom vurdering"/>
                <w:tag w:val="MedCom vurdering"/>
                <w:id w:val="-1050840858"/>
                <w:placeholder>
                  <w:docPart w:val="5477020640014E8785CED22F7D12665B"/>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970C30" w:rsidRPr="00775F80">
                  <w:rPr>
                    <w:rStyle w:val="Pladsholdertekst"/>
                    <w:rFonts w:eastAsia="Calibri"/>
                  </w:rPr>
                  <w:t>Vælg</w:t>
                </w:r>
              </w:sdtContent>
            </w:sdt>
          </w:p>
        </w:tc>
      </w:tr>
      <w:tr w:rsidR="00970C30" w14:paraId="7965099C" w14:textId="77777777" w:rsidTr="00F66DAE">
        <w:tc>
          <w:tcPr>
            <w:tcW w:w="996" w:type="dxa"/>
          </w:tcPr>
          <w:p w14:paraId="4E03F2BF" w14:textId="77777777" w:rsidR="00970C30" w:rsidRDefault="00970C30" w:rsidP="00970C30">
            <w:pPr>
              <w:pStyle w:val="Listeafsnit"/>
              <w:numPr>
                <w:ilvl w:val="3"/>
                <w:numId w:val="4"/>
              </w:numPr>
              <w:spacing w:line="240" w:lineRule="auto"/>
            </w:pPr>
            <w:bookmarkStart w:id="79" w:name="_Ref122434490"/>
          </w:p>
        </w:tc>
        <w:bookmarkEnd w:id="79"/>
        <w:tc>
          <w:tcPr>
            <w:tcW w:w="3725" w:type="dxa"/>
          </w:tcPr>
          <w:p w14:paraId="088465B4" w14:textId="06C7EEAB" w:rsidR="00970C30" w:rsidRDefault="00970C30" w:rsidP="00970C30">
            <w:pPr>
              <w:keepNext/>
              <w:spacing w:before="60" w:after="120"/>
            </w:pPr>
            <w:r>
              <w:t>Vis, at bruger skrive</w:t>
            </w:r>
            <w:r w:rsidR="009921C6">
              <w:t>r</w:t>
            </w:r>
            <w:r>
              <w:t xml:space="preserve"> årsag til videresendelsen </w:t>
            </w:r>
            <w:r w:rsidR="00615191">
              <w:t xml:space="preserve">og </w:t>
            </w:r>
            <w:r w:rsidR="001E79EF">
              <w:t xml:space="preserve">eventuel </w:t>
            </w:r>
            <w:r>
              <w:t xml:space="preserve">supplerende </w:t>
            </w:r>
            <w:r w:rsidR="00DF0505">
              <w:t>tekst</w:t>
            </w:r>
            <w:r>
              <w:t xml:space="preserve"> i meddelelsens tekstfelt</w:t>
            </w:r>
          </w:p>
        </w:tc>
        <w:tc>
          <w:tcPr>
            <w:tcW w:w="2088" w:type="dxa"/>
          </w:tcPr>
          <w:p w14:paraId="5A3E5579" w14:textId="77777777" w:rsidR="00970C30" w:rsidRPr="00135410" w:rsidRDefault="00970C30" w:rsidP="00970C30">
            <w:pPr>
              <w:rPr>
                <w:color w:val="3B3838" w:themeColor="background2" w:themeShade="40"/>
                <w:sz w:val="18"/>
                <w:szCs w:val="18"/>
              </w:rPr>
            </w:pPr>
          </w:p>
        </w:tc>
        <w:tc>
          <w:tcPr>
            <w:tcW w:w="2969" w:type="dxa"/>
          </w:tcPr>
          <w:p w14:paraId="2461EDCF" w14:textId="2387326F" w:rsidR="00970C30" w:rsidRDefault="004855EF" w:rsidP="00970C30">
            <w:pPr>
              <w:keepNext/>
              <w:spacing w:before="60" w:after="120"/>
            </w:pPr>
            <w:r>
              <w:t>Der er genere</w:t>
            </w:r>
            <w:r w:rsidR="00B43940">
              <w:t>ret et nyt meddelelsessegment</w:t>
            </w:r>
            <w:r w:rsidR="00F86B41">
              <w:t xml:space="preserve">, som indeholder </w:t>
            </w:r>
            <w:r w:rsidR="00DC7A3F">
              <w:t xml:space="preserve">årsag til videresendelsen </w:t>
            </w:r>
            <w:r w:rsidR="00615191">
              <w:t xml:space="preserve">og eventuelt </w:t>
            </w:r>
            <w:r w:rsidR="00DC7A3F">
              <w:t xml:space="preserve">supplerende </w:t>
            </w:r>
            <w:r w:rsidR="00DF0505">
              <w:t>tekst</w:t>
            </w:r>
            <w:r w:rsidR="00970C30">
              <w:t xml:space="preserve"> i meddelelsens tekstfelt. </w:t>
            </w:r>
          </w:p>
        </w:tc>
        <w:tc>
          <w:tcPr>
            <w:tcW w:w="2725" w:type="dxa"/>
          </w:tcPr>
          <w:p w14:paraId="5BECD26C" w14:textId="77777777" w:rsidR="00970C30" w:rsidRDefault="00970C30" w:rsidP="00970C30"/>
        </w:tc>
        <w:tc>
          <w:tcPr>
            <w:tcW w:w="1100" w:type="dxa"/>
          </w:tcPr>
          <w:p w14:paraId="27516A3A" w14:textId="4CC60049" w:rsidR="00970C30" w:rsidRDefault="00000000" w:rsidP="00970C30">
            <w:pPr>
              <w:rPr>
                <w:rFonts w:cstheme="minorHAnsi"/>
              </w:rPr>
            </w:pPr>
            <w:sdt>
              <w:sdtPr>
                <w:rPr>
                  <w:rFonts w:cstheme="minorHAnsi"/>
                </w:rPr>
                <w:alias w:val="MedCom vurdering"/>
                <w:tag w:val="MedCom vurdering"/>
                <w:id w:val="-1847778543"/>
                <w:placeholder>
                  <w:docPart w:val="1ADA02C9D5564765BCF9CCB1195EBC53"/>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970C30" w:rsidRPr="00775F80">
                  <w:rPr>
                    <w:rStyle w:val="Pladsholdertekst"/>
                    <w:rFonts w:eastAsia="Calibri"/>
                  </w:rPr>
                  <w:t>Vælg</w:t>
                </w:r>
              </w:sdtContent>
            </w:sdt>
          </w:p>
        </w:tc>
      </w:tr>
      <w:tr w:rsidR="00CF62B1" w14:paraId="7DF86A1D" w14:textId="77777777" w:rsidTr="00F66DAE">
        <w:tc>
          <w:tcPr>
            <w:tcW w:w="996" w:type="dxa"/>
          </w:tcPr>
          <w:p w14:paraId="5806BC63" w14:textId="77777777" w:rsidR="00CF62B1" w:rsidRDefault="00CF62B1" w:rsidP="00CF62B1">
            <w:pPr>
              <w:pStyle w:val="Listeafsnit"/>
              <w:numPr>
                <w:ilvl w:val="3"/>
                <w:numId w:val="4"/>
              </w:numPr>
              <w:spacing w:line="240" w:lineRule="auto"/>
            </w:pPr>
          </w:p>
        </w:tc>
        <w:tc>
          <w:tcPr>
            <w:tcW w:w="3725" w:type="dxa"/>
          </w:tcPr>
          <w:p w14:paraId="07F60FBB" w14:textId="77777777" w:rsidR="00CF62B1" w:rsidRDefault="00CF62B1" w:rsidP="00CF62B1">
            <w:pPr>
              <w:spacing w:before="60" w:after="120"/>
              <w:rPr>
                <w:szCs w:val="24"/>
              </w:rPr>
            </w:pPr>
            <w:r>
              <w:rPr>
                <w:szCs w:val="24"/>
              </w:rPr>
              <w:t>Vis, at systemet indsætter og viser følgende informationer som afsenders signatur i meddelelsens meddelelsessegment:</w:t>
            </w:r>
          </w:p>
          <w:p w14:paraId="05C62106" w14:textId="77777777" w:rsidR="00CF62B1" w:rsidRDefault="00CF62B1" w:rsidP="00CF62B1">
            <w:pPr>
              <w:pStyle w:val="Listeafsnit"/>
              <w:numPr>
                <w:ilvl w:val="0"/>
                <w:numId w:val="13"/>
              </w:numPr>
              <w:spacing w:before="60" w:after="120" w:line="240" w:lineRule="auto"/>
              <w:rPr>
                <w:rFonts w:eastAsia="Times New Roman"/>
                <w:szCs w:val="24"/>
              </w:rPr>
            </w:pPr>
            <w:r w:rsidRPr="000D2FA7">
              <w:rPr>
                <w:rFonts w:eastAsia="Times New Roman"/>
                <w:szCs w:val="24"/>
              </w:rPr>
              <w:t>Dato og tidspunkt</w:t>
            </w:r>
          </w:p>
          <w:p w14:paraId="1CED9D7A" w14:textId="77777777" w:rsidR="00CF62B1" w:rsidRDefault="00CF62B1" w:rsidP="00CF62B1">
            <w:pPr>
              <w:pStyle w:val="Listeafsnit"/>
              <w:numPr>
                <w:ilvl w:val="0"/>
                <w:numId w:val="13"/>
              </w:numPr>
              <w:spacing w:before="60" w:after="120" w:line="240" w:lineRule="auto"/>
              <w:rPr>
                <w:rFonts w:eastAsia="Times New Roman"/>
                <w:szCs w:val="24"/>
              </w:rPr>
            </w:pPr>
            <w:r>
              <w:rPr>
                <w:rFonts w:eastAsia="Times New Roman"/>
                <w:szCs w:val="24"/>
              </w:rPr>
              <w:t>Forfatters n</w:t>
            </w:r>
            <w:r w:rsidRPr="000D2FA7">
              <w:rPr>
                <w:rFonts w:eastAsia="Times New Roman"/>
                <w:szCs w:val="24"/>
              </w:rPr>
              <w:t>avn</w:t>
            </w:r>
          </w:p>
          <w:p w14:paraId="62BF10EF" w14:textId="77777777" w:rsidR="00CF62B1" w:rsidRDefault="00CF62B1" w:rsidP="00CF62B1">
            <w:pPr>
              <w:pStyle w:val="Listeafsnit"/>
              <w:numPr>
                <w:ilvl w:val="0"/>
                <w:numId w:val="13"/>
              </w:numPr>
              <w:spacing w:before="60" w:after="120" w:line="240" w:lineRule="auto"/>
              <w:rPr>
                <w:rFonts w:eastAsia="Times New Roman"/>
                <w:szCs w:val="24"/>
              </w:rPr>
            </w:pPr>
            <w:r w:rsidRPr="000D2FA7">
              <w:rPr>
                <w:rFonts w:eastAsia="Times New Roman"/>
                <w:szCs w:val="24"/>
              </w:rPr>
              <w:t>Stillingsbetegnelse</w:t>
            </w:r>
          </w:p>
          <w:p w14:paraId="56F982D4" w14:textId="77777777" w:rsidR="00CF62B1" w:rsidRPr="00FA4033" w:rsidRDefault="00CF62B1" w:rsidP="00CF62B1">
            <w:pPr>
              <w:pStyle w:val="Listeafsnit"/>
              <w:numPr>
                <w:ilvl w:val="0"/>
                <w:numId w:val="13"/>
              </w:numPr>
              <w:spacing w:before="60" w:after="120" w:line="240" w:lineRule="auto"/>
              <w:rPr>
                <w:rFonts w:eastAsia="Times New Roman"/>
                <w:szCs w:val="24"/>
              </w:rPr>
            </w:pPr>
            <w:r w:rsidRPr="00FA4033">
              <w:rPr>
                <w:rFonts w:eastAsia="Times New Roman"/>
                <w:szCs w:val="24"/>
              </w:rPr>
              <w:t>Relevant telefonnummer</w:t>
            </w:r>
            <w:r w:rsidRPr="00FA4033">
              <w:rPr>
                <w:rFonts w:eastAsia="Times New Roman"/>
              </w:rPr>
              <w:t xml:space="preserve"> </w:t>
            </w:r>
          </w:p>
          <w:p w14:paraId="157600E7" w14:textId="1F3FBEE4" w:rsidR="00CF62B1" w:rsidRDefault="00CF62B1" w:rsidP="00CF62B1">
            <w:pPr>
              <w:keepNext/>
              <w:spacing w:before="60" w:after="120"/>
            </w:pPr>
          </w:p>
        </w:tc>
        <w:tc>
          <w:tcPr>
            <w:tcW w:w="2088" w:type="dxa"/>
          </w:tcPr>
          <w:p w14:paraId="6B0D56B6" w14:textId="77777777" w:rsidR="00CF62B1" w:rsidRPr="00135410" w:rsidRDefault="00CF62B1" w:rsidP="00CF62B1">
            <w:pPr>
              <w:rPr>
                <w:color w:val="3B3838" w:themeColor="background2" w:themeShade="40"/>
                <w:sz w:val="18"/>
                <w:szCs w:val="18"/>
              </w:rPr>
            </w:pPr>
          </w:p>
        </w:tc>
        <w:tc>
          <w:tcPr>
            <w:tcW w:w="2969" w:type="dxa"/>
          </w:tcPr>
          <w:p w14:paraId="1A16746F" w14:textId="77777777" w:rsidR="00CF62B1" w:rsidRDefault="00CF62B1" w:rsidP="00CF62B1">
            <w:pPr>
              <w:spacing w:before="60" w:after="120"/>
              <w:rPr>
                <w:szCs w:val="24"/>
              </w:rPr>
            </w:pPr>
            <w:r>
              <w:rPr>
                <w:szCs w:val="24"/>
              </w:rPr>
              <w:t xml:space="preserve">Signatur på forfatter af meddelelsen </w:t>
            </w:r>
            <w:r w:rsidRPr="000D2FA7">
              <w:rPr>
                <w:szCs w:val="24"/>
              </w:rPr>
              <w:t xml:space="preserve">er indsat og synligt </w:t>
            </w:r>
            <w:r>
              <w:rPr>
                <w:szCs w:val="24"/>
              </w:rPr>
              <w:t xml:space="preserve">for bruger </w:t>
            </w:r>
            <w:r w:rsidRPr="000D2FA7">
              <w:rPr>
                <w:szCs w:val="24"/>
              </w:rPr>
              <w:t>i meddelelsen</w:t>
            </w:r>
            <w:r>
              <w:rPr>
                <w:szCs w:val="24"/>
              </w:rPr>
              <w:t>s meddelelsessegment</w:t>
            </w:r>
            <w:r w:rsidRPr="000D2FA7">
              <w:rPr>
                <w:szCs w:val="24"/>
              </w:rPr>
              <w:t>:</w:t>
            </w:r>
          </w:p>
          <w:p w14:paraId="6A7D9705" w14:textId="77777777" w:rsidR="00CF62B1" w:rsidRDefault="00CF62B1" w:rsidP="00CF62B1">
            <w:pPr>
              <w:pStyle w:val="Listeafsnit"/>
              <w:numPr>
                <w:ilvl w:val="0"/>
                <w:numId w:val="13"/>
              </w:numPr>
              <w:spacing w:before="60" w:after="120" w:line="240" w:lineRule="auto"/>
              <w:rPr>
                <w:rFonts w:eastAsia="Times New Roman"/>
                <w:szCs w:val="24"/>
              </w:rPr>
            </w:pPr>
            <w:r w:rsidRPr="000D2FA7">
              <w:rPr>
                <w:rFonts w:eastAsia="Times New Roman"/>
                <w:szCs w:val="24"/>
              </w:rPr>
              <w:t>Dato og tidspunkt</w:t>
            </w:r>
          </w:p>
          <w:p w14:paraId="6F178CB4" w14:textId="77777777" w:rsidR="00CF62B1" w:rsidRDefault="00CF62B1" w:rsidP="00CF62B1">
            <w:pPr>
              <w:pStyle w:val="Listeafsnit"/>
              <w:numPr>
                <w:ilvl w:val="0"/>
                <w:numId w:val="13"/>
              </w:numPr>
              <w:spacing w:before="60" w:after="120" w:line="240" w:lineRule="auto"/>
              <w:rPr>
                <w:rFonts w:eastAsia="Times New Roman"/>
                <w:szCs w:val="24"/>
              </w:rPr>
            </w:pPr>
            <w:r>
              <w:rPr>
                <w:rFonts w:eastAsia="Times New Roman"/>
                <w:szCs w:val="24"/>
              </w:rPr>
              <w:t>Forfatters n</w:t>
            </w:r>
            <w:r w:rsidRPr="000D2FA7">
              <w:rPr>
                <w:rFonts w:eastAsia="Times New Roman"/>
                <w:szCs w:val="24"/>
              </w:rPr>
              <w:t>avn</w:t>
            </w:r>
          </w:p>
          <w:p w14:paraId="757DD930" w14:textId="77777777" w:rsidR="00CF62B1" w:rsidRDefault="00CF62B1" w:rsidP="00CF62B1">
            <w:pPr>
              <w:pStyle w:val="Listeafsnit"/>
              <w:numPr>
                <w:ilvl w:val="0"/>
                <w:numId w:val="13"/>
              </w:numPr>
              <w:spacing w:before="60" w:after="120" w:line="240" w:lineRule="auto"/>
              <w:rPr>
                <w:rFonts w:eastAsia="Times New Roman"/>
                <w:szCs w:val="24"/>
              </w:rPr>
            </w:pPr>
            <w:r w:rsidRPr="000D2FA7">
              <w:rPr>
                <w:rFonts w:eastAsia="Times New Roman"/>
                <w:szCs w:val="24"/>
              </w:rPr>
              <w:t>Stillingsbetegnelse</w:t>
            </w:r>
          </w:p>
          <w:p w14:paraId="79C4782E" w14:textId="7801F3C1" w:rsidR="00CF62B1" w:rsidRPr="00C16ECA" w:rsidRDefault="00CF62B1" w:rsidP="00CF62B1">
            <w:pPr>
              <w:pStyle w:val="Listeafsnit"/>
              <w:keepNext/>
              <w:numPr>
                <w:ilvl w:val="0"/>
                <w:numId w:val="13"/>
              </w:numPr>
              <w:spacing w:before="60" w:after="120" w:line="240" w:lineRule="auto"/>
              <w:rPr>
                <w:rFonts w:eastAsia="Times New Roman"/>
                <w:szCs w:val="24"/>
              </w:rPr>
            </w:pPr>
            <w:r w:rsidRPr="00FA4033">
              <w:rPr>
                <w:rFonts w:eastAsia="Times New Roman"/>
                <w:szCs w:val="24"/>
              </w:rPr>
              <w:t>Relevant telefonnummer</w:t>
            </w:r>
            <w:r w:rsidRPr="00FA4033">
              <w:rPr>
                <w:rFonts w:eastAsia="Times New Roman"/>
              </w:rPr>
              <w:t xml:space="preserve"> </w:t>
            </w:r>
          </w:p>
        </w:tc>
        <w:tc>
          <w:tcPr>
            <w:tcW w:w="2725" w:type="dxa"/>
          </w:tcPr>
          <w:p w14:paraId="0143647E" w14:textId="77777777" w:rsidR="00CF62B1" w:rsidRDefault="00CF62B1" w:rsidP="00CF62B1"/>
        </w:tc>
        <w:tc>
          <w:tcPr>
            <w:tcW w:w="1100" w:type="dxa"/>
          </w:tcPr>
          <w:p w14:paraId="1172D8EB" w14:textId="016CC16E" w:rsidR="00CF62B1" w:rsidRDefault="00000000" w:rsidP="00CF62B1">
            <w:pPr>
              <w:rPr>
                <w:rFonts w:cstheme="minorHAnsi"/>
              </w:rPr>
            </w:pPr>
            <w:sdt>
              <w:sdtPr>
                <w:rPr>
                  <w:rFonts w:cstheme="minorHAnsi"/>
                </w:rPr>
                <w:alias w:val="MedCom vurdering"/>
                <w:tag w:val="MedCom vurdering"/>
                <w:id w:val="1095594218"/>
                <w:placeholder>
                  <w:docPart w:val="DA705F1EACC74824B1D8873232346E7A"/>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CF62B1" w:rsidRPr="00775F80">
                  <w:rPr>
                    <w:rStyle w:val="Pladsholdertekst"/>
                    <w:rFonts w:eastAsia="Calibri"/>
                  </w:rPr>
                  <w:t>Vælg</w:t>
                </w:r>
              </w:sdtContent>
            </w:sdt>
          </w:p>
        </w:tc>
      </w:tr>
      <w:tr w:rsidR="00D0010F" w14:paraId="7A41279D" w14:textId="77777777" w:rsidTr="00F66DAE">
        <w:tc>
          <w:tcPr>
            <w:tcW w:w="996" w:type="dxa"/>
          </w:tcPr>
          <w:p w14:paraId="5D7E65F8" w14:textId="77777777" w:rsidR="00D0010F" w:rsidRDefault="00D0010F" w:rsidP="00D0010F">
            <w:pPr>
              <w:pStyle w:val="Listeafsnit"/>
              <w:numPr>
                <w:ilvl w:val="3"/>
                <w:numId w:val="4"/>
              </w:numPr>
              <w:spacing w:line="240" w:lineRule="auto"/>
            </w:pPr>
            <w:bookmarkStart w:id="80" w:name="_Ref122507461"/>
          </w:p>
        </w:tc>
        <w:bookmarkEnd w:id="80"/>
        <w:tc>
          <w:tcPr>
            <w:tcW w:w="3725" w:type="dxa"/>
          </w:tcPr>
          <w:p w14:paraId="551AC27E" w14:textId="41AB9C35" w:rsidR="00D0010F" w:rsidRDefault="00D0010F" w:rsidP="00D0010F">
            <w:pPr>
              <w:keepNext/>
              <w:spacing w:before="60" w:after="120"/>
            </w:pPr>
            <w:r>
              <w:rPr>
                <w:szCs w:val="24"/>
              </w:rPr>
              <w:t>Send meddelelsen</w:t>
            </w:r>
            <w:r w:rsidRPr="00A74A7C">
              <w:rPr>
                <w:szCs w:val="24"/>
              </w:rPr>
              <w:t xml:space="preserve"> </w:t>
            </w:r>
            <w:r>
              <w:rPr>
                <w:szCs w:val="24"/>
              </w:rPr>
              <w:t xml:space="preserve">til rette modtager, når meddelelsen lever op til kravene for udfyldelse samt maks. begrænsning på 100 MB og inkluderer korrekte tekniske referencer. </w:t>
            </w:r>
          </w:p>
        </w:tc>
        <w:tc>
          <w:tcPr>
            <w:tcW w:w="2088" w:type="dxa"/>
          </w:tcPr>
          <w:p w14:paraId="7EA44F16" w14:textId="77777777" w:rsidR="00D0010F" w:rsidRPr="00135410" w:rsidRDefault="00D0010F" w:rsidP="00D0010F">
            <w:pPr>
              <w:rPr>
                <w:color w:val="3B3838" w:themeColor="background2" w:themeShade="40"/>
                <w:sz w:val="18"/>
                <w:szCs w:val="18"/>
              </w:rPr>
            </w:pPr>
          </w:p>
        </w:tc>
        <w:tc>
          <w:tcPr>
            <w:tcW w:w="2969" w:type="dxa"/>
          </w:tcPr>
          <w:p w14:paraId="007AEDBE" w14:textId="3814592F" w:rsidR="00D0010F" w:rsidRDefault="00D0010F" w:rsidP="00D0010F">
            <w:pPr>
              <w:keepNext/>
              <w:spacing w:before="60" w:after="120"/>
            </w:pPr>
            <w:r>
              <w:t xml:space="preserve">Meddelelsen er udfyldt korrekt og er sendt til rette modtager. </w:t>
            </w:r>
          </w:p>
        </w:tc>
        <w:tc>
          <w:tcPr>
            <w:tcW w:w="2725" w:type="dxa"/>
          </w:tcPr>
          <w:p w14:paraId="06FF311F" w14:textId="77777777" w:rsidR="00D0010F" w:rsidRDefault="00D0010F" w:rsidP="00D0010F"/>
        </w:tc>
        <w:tc>
          <w:tcPr>
            <w:tcW w:w="1100" w:type="dxa"/>
          </w:tcPr>
          <w:p w14:paraId="070C345A" w14:textId="3929C4D0" w:rsidR="00D0010F" w:rsidRDefault="00000000" w:rsidP="00D0010F">
            <w:pPr>
              <w:rPr>
                <w:rFonts w:cstheme="minorHAnsi"/>
              </w:rPr>
            </w:pPr>
            <w:sdt>
              <w:sdtPr>
                <w:rPr>
                  <w:rFonts w:cstheme="minorHAnsi"/>
                </w:rPr>
                <w:alias w:val="MedCom vurdering"/>
                <w:tag w:val="MedCom vurdering"/>
                <w:id w:val="711772015"/>
                <w:placeholder>
                  <w:docPart w:val="1F25338980C641C1ACD1CB94188AE7EC"/>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D0010F" w:rsidRPr="00775F80">
                  <w:rPr>
                    <w:rStyle w:val="Pladsholdertekst"/>
                    <w:rFonts w:eastAsia="Calibri"/>
                  </w:rPr>
                  <w:t>Vælg</w:t>
                </w:r>
              </w:sdtContent>
            </w:sdt>
          </w:p>
        </w:tc>
      </w:tr>
    </w:tbl>
    <w:p w14:paraId="326C74EE" w14:textId="77777777" w:rsidR="00BA1293" w:rsidRDefault="00BA1293"/>
    <w:p w14:paraId="4A8886F2" w14:textId="1866A1EC" w:rsidR="00F05417" w:rsidRPr="00F05417" w:rsidRDefault="00F05417" w:rsidP="00F05417">
      <w:pPr>
        <w:pStyle w:val="Overskrift3"/>
        <w:numPr>
          <w:ilvl w:val="2"/>
          <w:numId w:val="4"/>
        </w:numPr>
        <w:rPr>
          <w:lang w:val="en-US"/>
        </w:rPr>
      </w:pPr>
      <w:bookmarkStart w:id="81" w:name="_Ref126225907"/>
      <w:r w:rsidRPr="00F05417">
        <w:rPr>
          <w:lang w:val="en-US"/>
        </w:rPr>
        <w:lastRenderedPageBreak/>
        <w:t>S3</w:t>
      </w:r>
      <w:r w:rsidR="00761984">
        <w:rPr>
          <w:lang w:val="en-US"/>
        </w:rPr>
        <w:t>.A</w:t>
      </w:r>
      <w:r w:rsidR="000F3AB0">
        <w:rPr>
          <w:lang w:val="en-US"/>
        </w:rPr>
        <w:t>1</w:t>
      </w:r>
      <w:r w:rsidRPr="00F05417">
        <w:rPr>
          <w:lang w:val="en-US"/>
        </w:rPr>
        <w:t xml:space="preserve">: </w:t>
      </w:r>
      <w:proofErr w:type="spellStart"/>
      <w:r w:rsidRPr="00FE7488">
        <w:rPr>
          <w:lang w:val="en-US"/>
        </w:rPr>
        <w:t>Videresend</w:t>
      </w:r>
      <w:proofErr w:type="spellEnd"/>
      <w:r w:rsidRPr="00FE7488">
        <w:rPr>
          <w:lang w:val="en-US"/>
        </w:rPr>
        <w:t xml:space="preserve"> </w:t>
      </w:r>
      <w:proofErr w:type="spellStart"/>
      <w:r w:rsidRPr="00FE7488">
        <w:rPr>
          <w:lang w:val="en-US"/>
        </w:rPr>
        <w:t>CareCommunication</w:t>
      </w:r>
      <w:proofErr w:type="spellEnd"/>
      <w:r w:rsidRPr="00FE7488">
        <w:rPr>
          <w:lang w:val="en-US"/>
        </w:rPr>
        <w:t xml:space="preserve"> med </w:t>
      </w:r>
      <w:proofErr w:type="spellStart"/>
      <w:r w:rsidR="00376EA4" w:rsidRPr="00FE7488">
        <w:rPr>
          <w:lang w:val="en-US"/>
        </w:rPr>
        <w:t>vedhæftede</w:t>
      </w:r>
      <w:proofErr w:type="spellEnd"/>
      <w:r w:rsidRPr="00FE7488">
        <w:rPr>
          <w:lang w:val="en-US"/>
        </w:rPr>
        <w:t xml:space="preserve"> filer</w:t>
      </w:r>
      <w:bookmarkEnd w:id="81"/>
    </w:p>
    <w:tbl>
      <w:tblPr>
        <w:tblStyle w:val="Tabel-Gitter"/>
        <w:tblW w:w="13603" w:type="dxa"/>
        <w:tblLook w:val="04A0" w:firstRow="1" w:lastRow="0" w:firstColumn="1" w:lastColumn="0" w:noHBand="0" w:noVBand="1"/>
      </w:tblPr>
      <w:tblGrid>
        <w:gridCol w:w="994"/>
        <w:gridCol w:w="3537"/>
        <w:gridCol w:w="2268"/>
        <w:gridCol w:w="4572"/>
        <w:gridCol w:w="1132"/>
        <w:gridCol w:w="1100"/>
      </w:tblGrid>
      <w:tr w:rsidR="005B7C80" w14:paraId="2FF057FE" w14:textId="77777777" w:rsidTr="001B2DC5">
        <w:tc>
          <w:tcPr>
            <w:tcW w:w="994" w:type="dxa"/>
            <w:shd w:val="clear" w:color="auto" w:fill="152F4A"/>
          </w:tcPr>
          <w:p w14:paraId="7F7BCD4D" w14:textId="2C8A3D5E" w:rsidR="00641DD5" w:rsidRDefault="00641DD5" w:rsidP="00432D49">
            <w:pPr>
              <w:keepNext/>
            </w:pPr>
            <w:r w:rsidRPr="00641DD5">
              <w:rPr>
                <w:b/>
                <w:bCs/>
                <w:color w:val="FFFFFF" w:themeColor="background1"/>
              </w:rPr>
              <w:t>Teststep #</w:t>
            </w:r>
          </w:p>
        </w:tc>
        <w:tc>
          <w:tcPr>
            <w:tcW w:w="3537" w:type="dxa"/>
            <w:shd w:val="clear" w:color="auto" w:fill="152F4A"/>
          </w:tcPr>
          <w:p w14:paraId="4B7FF3E4" w14:textId="4E61182A" w:rsidR="00641DD5" w:rsidRPr="00A74A7C" w:rsidRDefault="00641DD5" w:rsidP="00432D49">
            <w:pPr>
              <w:keepNext/>
              <w:spacing w:before="60" w:after="120"/>
              <w:rPr>
                <w:szCs w:val="24"/>
              </w:rPr>
            </w:pPr>
            <w:r w:rsidRPr="003636DE">
              <w:rPr>
                <w:rFonts w:cs="Calibri"/>
                <w:b/>
                <w:bCs/>
                <w:color w:val="FFFFFF"/>
                <w:szCs w:val="24"/>
              </w:rPr>
              <w:t>Handling</w:t>
            </w:r>
          </w:p>
        </w:tc>
        <w:tc>
          <w:tcPr>
            <w:tcW w:w="2268" w:type="dxa"/>
            <w:shd w:val="clear" w:color="auto" w:fill="152F4A"/>
          </w:tcPr>
          <w:p w14:paraId="06BC417B" w14:textId="7DE8D500" w:rsidR="00641DD5" w:rsidRPr="00135410" w:rsidRDefault="00641DD5" w:rsidP="00432D49">
            <w:pPr>
              <w:keepNext/>
              <w:rPr>
                <w:color w:val="3B3838" w:themeColor="background2" w:themeShade="40"/>
                <w:sz w:val="18"/>
                <w:szCs w:val="18"/>
              </w:rPr>
            </w:pPr>
            <w:r w:rsidRPr="003636DE">
              <w:rPr>
                <w:rFonts w:cs="Calibri"/>
                <w:b/>
                <w:bCs/>
                <w:color w:val="FFFFFF"/>
                <w:szCs w:val="24"/>
              </w:rPr>
              <w:t>Testdata</w:t>
            </w:r>
            <w:r>
              <w:rPr>
                <w:rFonts w:cs="Calibri"/>
                <w:b/>
                <w:bCs/>
                <w:color w:val="FFFFFF"/>
                <w:szCs w:val="24"/>
              </w:rPr>
              <w:t>/testperson</w:t>
            </w:r>
          </w:p>
        </w:tc>
        <w:tc>
          <w:tcPr>
            <w:tcW w:w="4572" w:type="dxa"/>
            <w:shd w:val="clear" w:color="auto" w:fill="152F4A"/>
          </w:tcPr>
          <w:p w14:paraId="7F28C261" w14:textId="684067B8" w:rsidR="00641DD5" w:rsidRDefault="00641DD5" w:rsidP="00432D49">
            <w:pPr>
              <w:keepNext/>
              <w:spacing w:before="60" w:after="120"/>
              <w:rPr>
                <w:szCs w:val="24"/>
              </w:rPr>
            </w:pPr>
            <w:r w:rsidRPr="003636DE">
              <w:rPr>
                <w:rFonts w:cs="Calibri"/>
                <w:b/>
                <w:bCs/>
                <w:color w:val="FFFFFF"/>
                <w:szCs w:val="24"/>
              </w:rPr>
              <w:t>Forventet resultat</w:t>
            </w:r>
          </w:p>
        </w:tc>
        <w:tc>
          <w:tcPr>
            <w:tcW w:w="1132" w:type="dxa"/>
            <w:shd w:val="clear" w:color="auto" w:fill="152F4A"/>
          </w:tcPr>
          <w:p w14:paraId="59B5F401" w14:textId="09D7EE77" w:rsidR="00641DD5" w:rsidRDefault="00641DD5" w:rsidP="00432D49">
            <w:pPr>
              <w:keepNext/>
            </w:pPr>
            <w:r w:rsidRPr="003636DE">
              <w:rPr>
                <w:rFonts w:cs="Calibri"/>
                <w:b/>
                <w:bCs/>
                <w:color w:val="FFFFFF"/>
                <w:szCs w:val="24"/>
              </w:rPr>
              <w:t>Aktuelt resultat</w:t>
            </w:r>
          </w:p>
        </w:tc>
        <w:tc>
          <w:tcPr>
            <w:tcW w:w="1100" w:type="dxa"/>
            <w:shd w:val="clear" w:color="auto" w:fill="152F4A"/>
          </w:tcPr>
          <w:p w14:paraId="345EB271" w14:textId="3BE3FEEE" w:rsidR="00641DD5" w:rsidRDefault="00641DD5" w:rsidP="00432D49">
            <w:pPr>
              <w:keepNext/>
              <w:rPr>
                <w:rFonts w:cstheme="minorHAnsi"/>
              </w:rPr>
            </w:pPr>
            <w:r w:rsidRPr="003636DE">
              <w:rPr>
                <w:rFonts w:cs="Calibri"/>
                <w:b/>
                <w:bCs/>
                <w:color w:val="FFFFFF"/>
                <w:szCs w:val="24"/>
              </w:rPr>
              <w:t>MedCom vurdering</w:t>
            </w:r>
          </w:p>
        </w:tc>
      </w:tr>
      <w:tr w:rsidR="00970C30" w14:paraId="4FF51F89" w14:textId="77777777" w:rsidTr="001B2DC5">
        <w:tc>
          <w:tcPr>
            <w:tcW w:w="994" w:type="dxa"/>
          </w:tcPr>
          <w:p w14:paraId="2A622BBF" w14:textId="77777777" w:rsidR="00970C30" w:rsidRDefault="00970C30" w:rsidP="00970C30">
            <w:pPr>
              <w:pStyle w:val="Listeafsnit"/>
              <w:keepNext/>
              <w:numPr>
                <w:ilvl w:val="3"/>
                <w:numId w:val="4"/>
              </w:numPr>
              <w:spacing w:line="240" w:lineRule="auto"/>
            </w:pPr>
            <w:bookmarkStart w:id="82" w:name="_Ref122507487"/>
          </w:p>
        </w:tc>
        <w:bookmarkEnd w:id="82"/>
        <w:tc>
          <w:tcPr>
            <w:tcW w:w="3537" w:type="dxa"/>
          </w:tcPr>
          <w:p w14:paraId="133502A6" w14:textId="65DB5F4F" w:rsidR="00970C30" w:rsidRPr="00A74A7C" w:rsidRDefault="00970C30" w:rsidP="00970C30">
            <w:pPr>
              <w:keepNext/>
              <w:spacing w:before="60" w:after="120"/>
              <w:rPr>
                <w:szCs w:val="24"/>
              </w:rPr>
            </w:pPr>
            <w:r>
              <w:t xml:space="preserve">Vis, at der er dannet en CareCommunication med oplysninger fra teststep </w:t>
            </w:r>
            <w:r w:rsidR="00D92965" w:rsidRPr="008C3211">
              <w:rPr>
                <w:sz w:val="18"/>
                <w:szCs w:val="18"/>
              </w:rPr>
              <w:fldChar w:fldCharType="begin"/>
            </w:r>
            <w:r w:rsidR="00D92965" w:rsidRPr="008C3211">
              <w:rPr>
                <w:sz w:val="18"/>
                <w:szCs w:val="18"/>
              </w:rPr>
              <w:instrText xml:space="preserve"> REF _Ref122434484 \r \h </w:instrText>
            </w:r>
            <w:r w:rsidR="008C3211" w:rsidRPr="008C3211">
              <w:rPr>
                <w:sz w:val="18"/>
                <w:szCs w:val="18"/>
              </w:rPr>
              <w:instrText xml:space="preserve"> \* MERGEFORMAT </w:instrText>
            </w:r>
            <w:r w:rsidR="00D92965" w:rsidRPr="008C3211">
              <w:rPr>
                <w:sz w:val="18"/>
                <w:szCs w:val="18"/>
              </w:rPr>
            </w:r>
            <w:r w:rsidR="00D92965" w:rsidRPr="008C3211">
              <w:rPr>
                <w:sz w:val="18"/>
                <w:szCs w:val="18"/>
              </w:rPr>
              <w:fldChar w:fldCharType="separate"/>
            </w:r>
            <w:r w:rsidR="00347A3C">
              <w:rPr>
                <w:sz w:val="18"/>
                <w:szCs w:val="18"/>
              </w:rPr>
              <w:t>3.3.12.1</w:t>
            </w:r>
            <w:r w:rsidR="00D92965" w:rsidRPr="008C3211">
              <w:rPr>
                <w:sz w:val="18"/>
                <w:szCs w:val="18"/>
              </w:rPr>
              <w:fldChar w:fldCharType="end"/>
            </w:r>
            <w:r w:rsidRPr="000434A8">
              <w:rPr>
                <w:sz w:val="18"/>
                <w:szCs w:val="18"/>
              </w:rPr>
              <w:t>-</w:t>
            </w:r>
            <w:r w:rsidRPr="000434A8">
              <w:rPr>
                <w:sz w:val="18"/>
                <w:szCs w:val="18"/>
              </w:rPr>
              <w:fldChar w:fldCharType="begin"/>
            </w:r>
            <w:r w:rsidRPr="000434A8">
              <w:rPr>
                <w:sz w:val="18"/>
                <w:szCs w:val="18"/>
              </w:rPr>
              <w:instrText xml:space="preserve"> REF _Ref122434490 \r \h </w:instrText>
            </w:r>
            <w:r>
              <w:rPr>
                <w:sz w:val="18"/>
                <w:szCs w:val="18"/>
              </w:rPr>
              <w:instrText xml:space="preserve"> \* MERGEFORMAT </w:instrText>
            </w:r>
            <w:r w:rsidRPr="000434A8">
              <w:rPr>
                <w:sz w:val="18"/>
                <w:szCs w:val="18"/>
              </w:rPr>
            </w:r>
            <w:r w:rsidRPr="000434A8">
              <w:rPr>
                <w:sz w:val="18"/>
                <w:szCs w:val="18"/>
              </w:rPr>
              <w:fldChar w:fldCharType="separate"/>
            </w:r>
            <w:r w:rsidR="00347A3C">
              <w:rPr>
                <w:sz w:val="18"/>
                <w:szCs w:val="18"/>
              </w:rPr>
              <w:t>3.3.12.8</w:t>
            </w:r>
            <w:r w:rsidRPr="000434A8">
              <w:rPr>
                <w:sz w:val="18"/>
                <w:szCs w:val="18"/>
              </w:rPr>
              <w:fldChar w:fldCharType="end"/>
            </w:r>
          </w:p>
        </w:tc>
        <w:tc>
          <w:tcPr>
            <w:tcW w:w="2268" w:type="dxa"/>
          </w:tcPr>
          <w:p w14:paraId="73B35FFC" w14:textId="3D13D21D" w:rsidR="00970C30" w:rsidRPr="00135410" w:rsidRDefault="00970C30" w:rsidP="00970C30">
            <w:pPr>
              <w:keepNext/>
              <w:rPr>
                <w:color w:val="3B3838" w:themeColor="background2" w:themeShade="40"/>
                <w:sz w:val="18"/>
                <w:szCs w:val="18"/>
              </w:rPr>
            </w:pPr>
            <w:r w:rsidRPr="00135410">
              <w:rPr>
                <w:color w:val="3B3838" w:themeColor="background2" w:themeShade="40"/>
                <w:sz w:val="18"/>
                <w:szCs w:val="18"/>
              </w:rPr>
              <w:t>Fortsættelse fra</w:t>
            </w:r>
            <w:r>
              <w:rPr>
                <w:color w:val="3B3838" w:themeColor="background2" w:themeShade="40"/>
                <w:sz w:val="18"/>
                <w:szCs w:val="18"/>
              </w:rPr>
              <w:t xml:space="preserve"> </w:t>
            </w:r>
            <w:r w:rsidR="008C3211">
              <w:rPr>
                <w:sz w:val="18"/>
                <w:szCs w:val="18"/>
              </w:rPr>
              <w:fldChar w:fldCharType="begin"/>
            </w:r>
            <w:r w:rsidR="008C3211">
              <w:rPr>
                <w:sz w:val="18"/>
                <w:szCs w:val="18"/>
              </w:rPr>
              <w:instrText xml:space="preserve"> REF _Ref122434490 \r \h </w:instrText>
            </w:r>
            <w:r w:rsidR="001B2DC5">
              <w:rPr>
                <w:sz w:val="18"/>
                <w:szCs w:val="18"/>
              </w:rPr>
              <w:instrText xml:space="preserve"> \* MERGEFORMAT </w:instrText>
            </w:r>
            <w:r w:rsidR="008C3211">
              <w:rPr>
                <w:sz w:val="18"/>
                <w:szCs w:val="18"/>
              </w:rPr>
            </w:r>
            <w:r w:rsidR="008C3211">
              <w:rPr>
                <w:sz w:val="18"/>
                <w:szCs w:val="18"/>
              </w:rPr>
              <w:fldChar w:fldCharType="separate"/>
            </w:r>
            <w:r w:rsidR="00347A3C">
              <w:rPr>
                <w:sz w:val="18"/>
                <w:szCs w:val="18"/>
              </w:rPr>
              <w:t>3.3.12.8</w:t>
            </w:r>
            <w:r w:rsidR="008C3211">
              <w:rPr>
                <w:sz w:val="18"/>
                <w:szCs w:val="18"/>
              </w:rPr>
              <w:fldChar w:fldCharType="end"/>
            </w:r>
          </w:p>
        </w:tc>
        <w:tc>
          <w:tcPr>
            <w:tcW w:w="4572" w:type="dxa"/>
          </w:tcPr>
          <w:p w14:paraId="437643E7" w14:textId="008BADA6" w:rsidR="00970C30" w:rsidRDefault="00970C30" w:rsidP="00970C30">
            <w:pPr>
              <w:keepNext/>
              <w:spacing w:before="60" w:after="120"/>
              <w:rPr>
                <w:szCs w:val="24"/>
              </w:rPr>
            </w:pPr>
            <w:r>
              <w:t>Teststep</w:t>
            </w:r>
            <w:r w:rsidR="00887D5D">
              <w:t xml:space="preserve"> </w:t>
            </w:r>
            <w:r w:rsidR="008C3211" w:rsidRPr="008C3211">
              <w:rPr>
                <w:sz w:val="18"/>
                <w:szCs w:val="18"/>
              </w:rPr>
              <w:fldChar w:fldCharType="begin"/>
            </w:r>
            <w:r w:rsidR="008C3211" w:rsidRPr="008C3211">
              <w:rPr>
                <w:sz w:val="18"/>
                <w:szCs w:val="18"/>
              </w:rPr>
              <w:instrText xml:space="preserve"> REF _Ref122434484 \r \h  \* MERGEFORMAT </w:instrText>
            </w:r>
            <w:r w:rsidR="008C3211" w:rsidRPr="008C3211">
              <w:rPr>
                <w:sz w:val="18"/>
                <w:szCs w:val="18"/>
              </w:rPr>
            </w:r>
            <w:r w:rsidR="008C3211" w:rsidRPr="008C3211">
              <w:rPr>
                <w:sz w:val="18"/>
                <w:szCs w:val="18"/>
              </w:rPr>
              <w:fldChar w:fldCharType="separate"/>
            </w:r>
            <w:r w:rsidR="00347A3C">
              <w:rPr>
                <w:sz w:val="18"/>
                <w:szCs w:val="18"/>
              </w:rPr>
              <w:t>3.3.12.1</w:t>
            </w:r>
            <w:r w:rsidR="008C3211" w:rsidRPr="008C3211">
              <w:rPr>
                <w:sz w:val="18"/>
                <w:szCs w:val="18"/>
              </w:rPr>
              <w:fldChar w:fldCharType="end"/>
            </w:r>
            <w:del w:id="83" w:author="Karina Møller Lorenzen" w:date="2023-03-27T13:33:00Z">
              <w:r w:rsidR="008C3211" w:rsidRPr="000434A8" w:rsidDel="00887D5D">
                <w:rPr>
                  <w:sz w:val="18"/>
                  <w:szCs w:val="18"/>
                </w:rPr>
                <w:fldChar w:fldCharType="begin"/>
              </w:r>
              <w:r w:rsidR="008C3211" w:rsidRPr="000434A8" w:rsidDel="00887D5D">
                <w:rPr>
                  <w:sz w:val="18"/>
                  <w:szCs w:val="18"/>
                </w:rPr>
                <w:delInstrText xml:space="preserve"> REF _Ref122434484 \r \h </w:delInstrText>
              </w:r>
              <w:r w:rsidR="008C3211" w:rsidDel="00887D5D">
                <w:rPr>
                  <w:sz w:val="18"/>
                  <w:szCs w:val="18"/>
                </w:rPr>
                <w:delInstrText xml:space="preserve"> \* MERGEFORMAT </w:delInstrText>
              </w:r>
              <w:r w:rsidR="008C3211" w:rsidRPr="000434A8" w:rsidDel="00887D5D">
                <w:rPr>
                  <w:sz w:val="18"/>
                  <w:szCs w:val="18"/>
                </w:rPr>
              </w:r>
              <w:r w:rsidR="00000000">
                <w:rPr>
                  <w:sz w:val="18"/>
                  <w:szCs w:val="18"/>
                </w:rPr>
                <w:fldChar w:fldCharType="separate"/>
              </w:r>
              <w:r w:rsidR="008C3211" w:rsidRPr="000434A8" w:rsidDel="00887D5D">
                <w:rPr>
                  <w:sz w:val="18"/>
                  <w:szCs w:val="18"/>
                </w:rPr>
                <w:fldChar w:fldCharType="end"/>
              </w:r>
            </w:del>
            <w:r w:rsidR="008C3211" w:rsidRPr="000434A8">
              <w:rPr>
                <w:sz w:val="18"/>
                <w:szCs w:val="18"/>
              </w:rPr>
              <w:t>-</w:t>
            </w:r>
            <w:r w:rsidR="008C3211">
              <w:rPr>
                <w:sz w:val="18"/>
                <w:szCs w:val="18"/>
              </w:rPr>
              <w:fldChar w:fldCharType="begin"/>
            </w:r>
            <w:r w:rsidR="008C3211">
              <w:rPr>
                <w:sz w:val="18"/>
                <w:szCs w:val="18"/>
              </w:rPr>
              <w:instrText xml:space="preserve"> REF _Ref122434490 \r \h </w:instrText>
            </w:r>
            <w:r w:rsidR="008C3211">
              <w:rPr>
                <w:sz w:val="18"/>
                <w:szCs w:val="18"/>
              </w:rPr>
            </w:r>
            <w:r w:rsidR="008C3211">
              <w:rPr>
                <w:sz w:val="18"/>
                <w:szCs w:val="18"/>
              </w:rPr>
              <w:fldChar w:fldCharType="separate"/>
            </w:r>
            <w:r w:rsidR="00347A3C">
              <w:rPr>
                <w:sz w:val="18"/>
                <w:szCs w:val="18"/>
              </w:rPr>
              <w:t>3.3.12.8</w:t>
            </w:r>
            <w:r w:rsidR="008C3211">
              <w:rPr>
                <w:sz w:val="18"/>
                <w:szCs w:val="18"/>
              </w:rPr>
              <w:fldChar w:fldCharType="end"/>
            </w:r>
            <w:r w:rsidR="008C3211">
              <w:rPr>
                <w:sz w:val="18"/>
                <w:szCs w:val="18"/>
              </w:rPr>
              <w:t xml:space="preserve"> </w:t>
            </w:r>
            <w:r w:rsidRPr="009A55E2">
              <w:t>er gennemført.</w:t>
            </w:r>
          </w:p>
        </w:tc>
        <w:tc>
          <w:tcPr>
            <w:tcW w:w="1132" w:type="dxa"/>
          </w:tcPr>
          <w:p w14:paraId="2B17CA6A" w14:textId="77777777" w:rsidR="00970C30" w:rsidRDefault="00970C30" w:rsidP="00970C30">
            <w:pPr>
              <w:keepNext/>
            </w:pPr>
          </w:p>
        </w:tc>
        <w:tc>
          <w:tcPr>
            <w:tcW w:w="1100" w:type="dxa"/>
          </w:tcPr>
          <w:p w14:paraId="4ABD01A6" w14:textId="5B555F0C" w:rsidR="00970C30" w:rsidRDefault="00000000" w:rsidP="00970C30">
            <w:pPr>
              <w:keepNext/>
              <w:rPr>
                <w:rFonts w:cstheme="minorHAnsi"/>
              </w:rPr>
            </w:pPr>
            <w:sdt>
              <w:sdtPr>
                <w:rPr>
                  <w:rFonts w:cstheme="minorHAnsi"/>
                </w:rPr>
                <w:alias w:val="MedCom vurdering"/>
                <w:tag w:val="MedCom vurdering"/>
                <w:id w:val="110017250"/>
                <w:placeholder>
                  <w:docPart w:val="753478A68CAA4646B1999E83F1A9AF83"/>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970C30" w:rsidRPr="00775F80">
                  <w:rPr>
                    <w:rStyle w:val="Pladsholdertekst"/>
                    <w:rFonts w:eastAsia="Calibri"/>
                  </w:rPr>
                  <w:t>Vælg</w:t>
                </w:r>
              </w:sdtContent>
            </w:sdt>
          </w:p>
        </w:tc>
      </w:tr>
      <w:tr w:rsidR="0046000C" w14:paraId="235BD25D" w14:textId="77777777" w:rsidTr="001B2DC5">
        <w:tc>
          <w:tcPr>
            <w:tcW w:w="994" w:type="dxa"/>
          </w:tcPr>
          <w:p w14:paraId="1E58B02D" w14:textId="77777777" w:rsidR="0046000C" w:rsidRDefault="0046000C" w:rsidP="0046000C">
            <w:pPr>
              <w:pStyle w:val="Listeafsnit"/>
              <w:keepNext/>
              <w:numPr>
                <w:ilvl w:val="3"/>
                <w:numId w:val="4"/>
              </w:numPr>
              <w:spacing w:line="240" w:lineRule="auto"/>
            </w:pPr>
          </w:p>
        </w:tc>
        <w:tc>
          <w:tcPr>
            <w:tcW w:w="3537" w:type="dxa"/>
          </w:tcPr>
          <w:p w14:paraId="4B6B77A1" w14:textId="6FCC8F7C" w:rsidR="0046000C" w:rsidRDefault="0046000C" w:rsidP="0046000C">
            <w:pPr>
              <w:keepNext/>
              <w:spacing w:before="60" w:after="120"/>
            </w:pPr>
            <w:r>
              <w:t>Vis, at bruger kan vedhæfte ny fil til meddelelsen</w:t>
            </w:r>
          </w:p>
        </w:tc>
        <w:tc>
          <w:tcPr>
            <w:tcW w:w="2268" w:type="dxa"/>
          </w:tcPr>
          <w:p w14:paraId="74D93330" w14:textId="77777777" w:rsidR="0046000C" w:rsidRPr="00135410" w:rsidRDefault="0046000C" w:rsidP="0046000C">
            <w:pPr>
              <w:keepNext/>
              <w:rPr>
                <w:color w:val="3B3838" w:themeColor="background2" w:themeShade="40"/>
                <w:sz w:val="18"/>
                <w:szCs w:val="18"/>
              </w:rPr>
            </w:pPr>
          </w:p>
        </w:tc>
        <w:tc>
          <w:tcPr>
            <w:tcW w:w="4572" w:type="dxa"/>
          </w:tcPr>
          <w:p w14:paraId="15A97538" w14:textId="77777777" w:rsidR="0046000C" w:rsidRDefault="0046000C" w:rsidP="0046000C">
            <w:r>
              <w:t xml:space="preserve">Bruger har vedhæftet en tilladt filtype som bilag til meddelelsen. </w:t>
            </w:r>
          </w:p>
          <w:p w14:paraId="4B8DBCE9" w14:textId="57C013E8" w:rsidR="0046000C" w:rsidRDefault="0046000C" w:rsidP="0046000C">
            <w:pPr>
              <w:keepNext/>
              <w:spacing w:before="60" w:after="120"/>
            </w:pPr>
            <w:r>
              <w:t xml:space="preserve">Oversigt over </w:t>
            </w:r>
            <w:hyperlink r:id="rId28" w:history="1">
              <w:r w:rsidRPr="00413BCB">
                <w:rPr>
                  <w:rStyle w:val="Hyperlink"/>
                </w:rPr>
                <w:t xml:space="preserve">tilladte filtyper kan tilgås via </w:t>
              </w:r>
              <w:proofErr w:type="spellStart"/>
              <w:r w:rsidRPr="00413BCB">
                <w:rPr>
                  <w:rStyle w:val="Hyperlink"/>
                </w:rPr>
                <w:t>IG’en</w:t>
              </w:r>
              <w:proofErr w:type="spellEnd"/>
            </w:hyperlink>
            <w:r>
              <w:t xml:space="preserve">. </w:t>
            </w:r>
          </w:p>
        </w:tc>
        <w:tc>
          <w:tcPr>
            <w:tcW w:w="1132" w:type="dxa"/>
          </w:tcPr>
          <w:p w14:paraId="179515E2" w14:textId="77777777" w:rsidR="0046000C" w:rsidRDefault="0046000C" w:rsidP="0046000C">
            <w:pPr>
              <w:keepNext/>
            </w:pPr>
          </w:p>
        </w:tc>
        <w:tc>
          <w:tcPr>
            <w:tcW w:w="1100" w:type="dxa"/>
          </w:tcPr>
          <w:p w14:paraId="4D752D68" w14:textId="59F1A27A" w:rsidR="0046000C" w:rsidRDefault="00000000" w:rsidP="0046000C">
            <w:pPr>
              <w:keepNext/>
              <w:rPr>
                <w:rFonts w:cstheme="minorHAnsi"/>
              </w:rPr>
            </w:pPr>
            <w:sdt>
              <w:sdtPr>
                <w:rPr>
                  <w:rFonts w:cstheme="minorHAnsi"/>
                </w:rPr>
                <w:alias w:val="MedCom vurdering"/>
                <w:tag w:val="MedCom vurdering"/>
                <w:id w:val="612106877"/>
                <w:placeholder>
                  <w:docPart w:val="2240C5B0636B4A5DAE197D9C89D1CFFC"/>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C05063" w:rsidRPr="00775F80">
                  <w:rPr>
                    <w:rStyle w:val="Pladsholdertekst"/>
                    <w:rFonts w:eastAsia="Calibri"/>
                  </w:rPr>
                  <w:t>Vælg</w:t>
                </w:r>
              </w:sdtContent>
            </w:sdt>
          </w:p>
        </w:tc>
      </w:tr>
      <w:tr w:rsidR="0046000C" w14:paraId="02331984" w14:textId="77777777" w:rsidTr="001B2DC5">
        <w:tc>
          <w:tcPr>
            <w:tcW w:w="994" w:type="dxa"/>
          </w:tcPr>
          <w:p w14:paraId="618B25D4" w14:textId="77777777" w:rsidR="0046000C" w:rsidRDefault="0046000C" w:rsidP="0046000C">
            <w:pPr>
              <w:pStyle w:val="Listeafsnit"/>
              <w:numPr>
                <w:ilvl w:val="3"/>
                <w:numId w:val="4"/>
              </w:numPr>
              <w:spacing w:line="240" w:lineRule="auto"/>
            </w:pPr>
          </w:p>
        </w:tc>
        <w:tc>
          <w:tcPr>
            <w:tcW w:w="3537" w:type="dxa"/>
          </w:tcPr>
          <w:p w14:paraId="3237140D" w14:textId="53DFDE80" w:rsidR="0046000C" w:rsidRPr="00A74A7C" w:rsidRDefault="0046000C" w:rsidP="0046000C">
            <w:pPr>
              <w:keepNext/>
              <w:spacing w:before="60" w:after="120"/>
            </w:pPr>
            <w:r>
              <w:t xml:space="preserve">Vis, at SUT </w:t>
            </w:r>
            <w:r w:rsidRPr="00B146FA">
              <w:t xml:space="preserve">automatisk </w:t>
            </w:r>
            <w:r>
              <w:t xml:space="preserve">indsætter </w:t>
            </w:r>
            <w:r w:rsidRPr="00B146FA">
              <w:t>ny</w:t>
            </w:r>
            <w:r>
              <w:t>t</w:t>
            </w:r>
            <w:r w:rsidRPr="00B146FA">
              <w:t xml:space="preserve"> meddelelsessegment med de</w:t>
            </w:r>
            <w:r>
              <w:t>n</w:t>
            </w:r>
            <w:r w:rsidRPr="00B146FA">
              <w:t xml:space="preserve"> vedhæftede fil</w:t>
            </w:r>
            <w:r w:rsidR="008F1EF4">
              <w:t xml:space="preserve"> til meddelelsen</w:t>
            </w:r>
          </w:p>
        </w:tc>
        <w:tc>
          <w:tcPr>
            <w:tcW w:w="2268" w:type="dxa"/>
          </w:tcPr>
          <w:p w14:paraId="06090EFE" w14:textId="5004DC58" w:rsidR="0046000C" w:rsidRPr="00135410" w:rsidRDefault="0046000C" w:rsidP="0046000C">
            <w:pPr>
              <w:rPr>
                <w:color w:val="3B3838" w:themeColor="background2" w:themeShade="40"/>
                <w:sz w:val="18"/>
                <w:szCs w:val="18"/>
              </w:rPr>
            </w:pPr>
          </w:p>
        </w:tc>
        <w:tc>
          <w:tcPr>
            <w:tcW w:w="4572" w:type="dxa"/>
          </w:tcPr>
          <w:p w14:paraId="2490D8B4" w14:textId="1C1E007D" w:rsidR="0046000C" w:rsidRDefault="0046000C" w:rsidP="0046000C">
            <w:pPr>
              <w:keepNext/>
              <w:spacing w:before="60" w:after="120"/>
              <w:rPr>
                <w:szCs w:val="24"/>
              </w:rPr>
            </w:pPr>
            <w:r>
              <w:t>Der er oprettet og indsat meddelelsessegment for den vedhæftede fil.</w:t>
            </w:r>
          </w:p>
        </w:tc>
        <w:tc>
          <w:tcPr>
            <w:tcW w:w="1132" w:type="dxa"/>
          </w:tcPr>
          <w:p w14:paraId="63D62E3B" w14:textId="77777777" w:rsidR="0046000C" w:rsidRDefault="0046000C" w:rsidP="0046000C"/>
        </w:tc>
        <w:tc>
          <w:tcPr>
            <w:tcW w:w="1100" w:type="dxa"/>
          </w:tcPr>
          <w:p w14:paraId="2AB87A28" w14:textId="7118C0BF" w:rsidR="0046000C" w:rsidRDefault="00000000" w:rsidP="0046000C">
            <w:pPr>
              <w:rPr>
                <w:rFonts w:cstheme="minorHAnsi"/>
              </w:rPr>
            </w:pPr>
            <w:sdt>
              <w:sdtPr>
                <w:rPr>
                  <w:rFonts w:cstheme="minorHAnsi"/>
                </w:rPr>
                <w:alias w:val="MedCom vurdering"/>
                <w:tag w:val="MedCom vurdering"/>
                <w:id w:val="1180086263"/>
                <w:placeholder>
                  <w:docPart w:val="40D7F056621D4790AC4B5B378B1DBC38"/>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46000C" w:rsidRPr="00775F80">
                  <w:rPr>
                    <w:rStyle w:val="Pladsholdertekst"/>
                    <w:rFonts w:eastAsia="Calibri"/>
                  </w:rPr>
                  <w:t>Vælg</w:t>
                </w:r>
              </w:sdtContent>
            </w:sdt>
          </w:p>
        </w:tc>
      </w:tr>
      <w:tr w:rsidR="001B2DC5" w14:paraId="2CD86F77" w14:textId="77777777" w:rsidTr="001B2DC5">
        <w:tc>
          <w:tcPr>
            <w:tcW w:w="994" w:type="dxa"/>
          </w:tcPr>
          <w:p w14:paraId="54B8824E" w14:textId="77777777" w:rsidR="001B2DC5" w:rsidRDefault="001B2DC5" w:rsidP="001B2DC5">
            <w:pPr>
              <w:pStyle w:val="Listeafsnit"/>
              <w:numPr>
                <w:ilvl w:val="3"/>
                <w:numId w:val="4"/>
              </w:numPr>
              <w:spacing w:line="240" w:lineRule="auto"/>
            </w:pPr>
          </w:p>
        </w:tc>
        <w:tc>
          <w:tcPr>
            <w:tcW w:w="3537" w:type="dxa"/>
          </w:tcPr>
          <w:p w14:paraId="456BD6C2" w14:textId="0C815533" w:rsidR="001B2DC5" w:rsidRDefault="001B2DC5" w:rsidP="001B2DC5">
            <w:pPr>
              <w:keepNext/>
              <w:spacing w:before="60" w:after="120"/>
            </w:pPr>
            <w:r>
              <w:t xml:space="preserve">Vis, at SUT automatisk indsætter titel og id på </w:t>
            </w:r>
            <w:r w:rsidR="00A37DC3" w:rsidRPr="00B146FA">
              <w:t>de</w:t>
            </w:r>
            <w:r w:rsidR="00A37DC3">
              <w:t>n</w:t>
            </w:r>
            <w:r w:rsidR="00A37DC3" w:rsidRPr="00B146FA">
              <w:t xml:space="preserve"> vedhæftede fil</w:t>
            </w:r>
          </w:p>
        </w:tc>
        <w:tc>
          <w:tcPr>
            <w:tcW w:w="2268" w:type="dxa"/>
          </w:tcPr>
          <w:p w14:paraId="551AA3F2" w14:textId="77777777" w:rsidR="001B2DC5" w:rsidRPr="00135410" w:rsidRDefault="001B2DC5" w:rsidP="001B2DC5">
            <w:pPr>
              <w:rPr>
                <w:color w:val="3B3838" w:themeColor="background2" w:themeShade="40"/>
                <w:sz w:val="18"/>
                <w:szCs w:val="18"/>
              </w:rPr>
            </w:pPr>
          </w:p>
        </w:tc>
        <w:tc>
          <w:tcPr>
            <w:tcW w:w="4572" w:type="dxa"/>
          </w:tcPr>
          <w:p w14:paraId="7A106216" w14:textId="57CD1939" w:rsidR="001B2DC5" w:rsidRDefault="001B2DC5" w:rsidP="001B2DC5">
            <w:pPr>
              <w:keepNext/>
              <w:spacing w:before="60" w:after="120"/>
            </w:pPr>
            <w:r>
              <w:t xml:space="preserve">SUT har indsat titel og id på </w:t>
            </w:r>
            <w:r w:rsidR="00A37DC3" w:rsidRPr="00B146FA">
              <w:t>de</w:t>
            </w:r>
            <w:r w:rsidR="00A37DC3">
              <w:t>n</w:t>
            </w:r>
            <w:r w:rsidR="00A37DC3" w:rsidRPr="00B146FA">
              <w:t xml:space="preserve"> vedhæftede fil</w:t>
            </w:r>
          </w:p>
        </w:tc>
        <w:tc>
          <w:tcPr>
            <w:tcW w:w="1132" w:type="dxa"/>
          </w:tcPr>
          <w:p w14:paraId="618FEAC3" w14:textId="77777777" w:rsidR="001B2DC5" w:rsidRDefault="001B2DC5" w:rsidP="001B2DC5"/>
        </w:tc>
        <w:tc>
          <w:tcPr>
            <w:tcW w:w="1100" w:type="dxa"/>
          </w:tcPr>
          <w:p w14:paraId="692E35F2" w14:textId="77777777" w:rsidR="001B2DC5" w:rsidRDefault="001B2DC5" w:rsidP="001B2DC5">
            <w:pPr>
              <w:rPr>
                <w:rFonts w:cstheme="minorHAnsi"/>
              </w:rPr>
            </w:pPr>
          </w:p>
        </w:tc>
      </w:tr>
      <w:tr w:rsidR="001B2DC5" w14:paraId="1BC15562" w14:textId="77777777" w:rsidTr="001B2DC5">
        <w:tc>
          <w:tcPr>
            <w:tcW w:w="994" w:type="dxa"/>
          </w:tcPr>
          <w:p w14:paraId="79152416" w14:textId="77777777" w:rsidR="001B2DC5" w:rsidRDefault="001B2DC5" w:rsidP="001B2DC5">
            <w:pPr>
              <w:pStyle w:val="Listeafsnit"/>
              <w:numPr>
                <w:ilvl w:val="3"/>
                <w:numId w:val="4"/>
              </w:numPr>
              <w:spacing w:line="240" w:lineRule="auto"/>
            </w:pPr>
          </w:p>
        </w:tc>
        <w:tc>
          <w:tcPr>
            <w:tcW w:w="3537" w:type="dxa"/>
          </w:tcPr>
          <w:p w14:paraId="3B1660B8" w14:textId="2CB845C4" w:rsidR="001B2DC5" w:rsidRDefault="001B2DC5" w:rsidP="001B2DC5">
            <w:pPr>
              <w:keepNext/>
              <w:spacing w:before="60" w:after="120"/>
            </w:pPr>
            <w:r>
              <w:t xml:space="preserve">Vis, at SUT automatisk synliggør titel på </w:t>
            </w:r>
            <w:r w:rsidR="00A37DC3" w:rsidRPr="00B146FA">
              <w:t>de</w:t>
            </w:r>
            <w:r w:rsidR="00A37DC3">
              <w:t>n</w:t>
            </w:r>
            <w:r w:rsidR="00A37DC3" w:rsidRPr="00B146FA">
              <w:t xml:space="preserve"> vedhæftede fil</w:t>
            </w:r>
            <w:r w:rsidR="00A37DC3">
              <w:t xml:space="preserve"> </w:t>
            </w:r>
            <w:r>
              <w:t>for brugeraktør</w:t>
            </w:r>
          </w:p>
        </w:tc>
        <w:tc>
          <w:tcPr>
            <w:tcW w:w="2268" w:type="dxa"/>
          </w:tcPr>
          <w:p w14:paraId="64894F14" w14:textId="77777777" w:rsidR="001B2DC5" w:rsidRPr="00135410" w:rsidRDefault="001B2DC5" w:rsidP="001B2DC5">
            <w:pPr>
              <w:rPr>
                <w:color w:val="3B3838" w:themeColor="background2" w:themeShade="40"/>
                <w:sz w:val="18"/>
                <w:szCs w:val="18"/>
              </w:rPr>
            </w:pPr>
          </w:p>
        </w:tc>
        <w:tc>
          <w:tcPr>
            <w:tcW w:w="4572" w:type="dxa"/>
          </w:tcPr>
          <w:p w14:paraId="02ABA31D" w14:textId="5EE50BE7" w:rsidR="001B2DC5" w:rsidRDefault="001B2DC5" w:rsidP="001B2DC5">
            <w:pPr>
              <w:keepNext/>
              <w:spacing w:before="60" w:after="120"/>
            </w:pPr>
            <w:r>
              <w:t xml:space="preserve">Bruger kan se titel på </w:t>
            </w:r>
            <w:r w:rsidR="00A37DC3" w:rsidRPr="00B146FA">
              <w:t>de</w:t>
            </w:r>
            <w:r w:rsidR="00A37DC3">
              <w:t>n</w:t>
            </w:r>
            <w:r w:rsidR="00A37DC3" w:rsidRPr="00B146FA">
              <w:t xml:space="preserve"> vedhæftede fil</w:t>
            </w:r>
          </w:p>
        </w:tc>
        <w:tc>
          <w:tcPr>
            <w:tcW w:w="1132" w:type="dxa"/>
          </w:tcPr>
          <w:p w14:paraId="0D9D31C8" w14:textId="77777777" w:rsidR="001B2DC5" w:rsidRDefault="001B2DC5" w:rsidP="001B2DC5"/>
        </w:tc>
        <w:tc>
          <w:tcPr>
            <w:tcW w:w="1100" w:type="dxa"/>
          </w:tcPr>
          <w:p w14:paraId="628B7982" w14:textId="77777777" w:rsidR="001B2DC5" w:rsidRDefault="001B2DC5" w:rsidP="001B2DC5">
            <w:pPr>
              <w:rPr>
                <w:rFonts w:cstheme="minorHAnsi"/>
              </w:rPr>
            </w:pPr>
          </w:p>
        </w:tc>
      </w:tr>
      <w:tr w:rsidR="001B2DC5" w14:paraId="38BD1268" w14:textId="77777777" w:rsidTr="001B2DC5">
        <w:tc>
          <w:tcPr>
            <w:tcW w:w="994" w:type="dxa"/>
          </w:tcPr>
          <w:p w14:paraId="5810071D" w14:textId="77777777" w:rsidR="001B2DC5" w:rsidRDefault="001B2DC5" w:rsidP="001B2DC5">
            <w:pPr>
              <w:pStyle w:val="Listeafsnit"/>
              <w:numPr>
                <w:ilvl w:val="3"/>
                <w:numId w:val="4"/>
              </w:numPr>
              <w:spacing w:line="240" w:lineRule="auto"/>
            </w:pPr>
          </w:p>
        </w:tc>
        <w:tc>
          <w:tcPr>
            <w:tcW w:w="3537" w:type="dxa"/>
          </w:tcPr>
          <w:p w14:paraId="79EDC29E" w14:textId="50DD4BEA" w:rsidR="001B2DC5" w:rsidRDefault="001B2DC5" w:rsidP="001B2DC5">
            <w:pPr>
              <w:keepNext/>
              <w:spacing w:before="60" w:after="120"/>
            </w:pPr>
            <w:r>
              <w:t>Vis, at bruger kan vælge at påskrive navn på forfatter</w:t>
            </w:r>
            <w:r>
              <w:rPr>
                <w:szCs w:val="24"/>
              </w:rPr>
              <w:t xml:space="preserve">, samt tidspunkt for oprettelse, af den vedhæftede fil, jf. teststep </w:t>
            </w:r>
            <w:r w:rsidRPr="00E3023D">
              <w:rPr>
                <w:sz w:val="18"/>
                <w:szCs w:val="20"/>
              </w:rPr>
              <w:fldChar w:fldCharType="begin"/>
            </w:r>
            <w:r w:rsidRPr="00E3023D">
              <w:rPr>
                <w:sz w:val="18"/>
                <w:szCs w:val="20"/>
              </w:rPr>
              <w:instrText xml:space="preserve"> REF _Ref131062687 \r \h  \* MERGEFORMAT </w:instrText>
            </w:r>
            <w:r w:rsidRPr="00E3023D">
              <w:rPr>
                <w:sz w:val="18"/>
                <w:szCs w:val="20"/>
              </w:rPr>
            </w:r>
            <w:r w:rsidRPr="00E3023D">
              <w:rPr>
                <w:sz w:val="18"/>
                <w:szCs w:val="20"/>
              </w:rPr>
              <w:fldChar w:fldCharType="separate"/>
            </w:r>
            <w:r w:rsidRPr="00E3023D">
              <w:rPr>
                <w:sz w:val="18"/>
                <w:szCs w:val="20"/>
              </w:rPr>
              <w:t>3.3.2.4</w:t>
            </w:r>
            <w:r w:rsidRPr="00E3023D">
              <w:rPr>
                <w:sz w:val="18"/>
                <w:szCs w:val="20"/>
              </w:rPr>
              <w:fldChar w:fldCharType="end"/>
            </w:r>
          </w:p>
        </w:tc>
        <w:tc>
          <w:tcPr>
            <w:tcW w:w="2268" w:type="dxa"/>
          </w:tcPr>
          <w:p w14:paraId="3150147F" w14:textId="77777777" w:rsidR="001B2DC5" w:rsidRPr="00135410" w:rsidRDefault="001B2DC5" w:rsidP="001B2DC5">
            <w:pPr>
              <w:rPr>
                <w:color w:val="3B3838" w:themeColor="background2" w:themeShade="40"/>
                <w:sz w:val="18"/>
                <w:szCs w:val="18"/>
              </w:rPr>
            </w:pPr>
          </w:p>
        </w:tc>
        <w:tc>
          <w:tcPr>
            <w:tcW w:w="4572" w:type="dxa"/>
          </w:tcPr>
          <w:p w14:paraId="682F1198" w14:textId="59AE1832" w:rsidR="001B2DC5" w:rsidRPr="005B7C80" w:rsidRDefault="001B2DC5" w:rsidP="001B2DC5">
            <w:pPr>
              <w:keepNext/>
              <w:spacing w:before="60" w:after="120"/>
            </w:pPr>
            <w:r>
              <w:rPr>
                <w:szCs w:val="24"/>
              </w:rPr>
              <w:t>Navn på forfatter, samt tidspunkt for oprettelse, af den vedhæftede fil</w:t>
            </w:r>
            <w:r w:rsidRPr="000D2FA7">
              <w:rPr>
                <w:szCs w:val="24"/>
              </w:rPr>
              <w:t xml:space="preserve"> er </w:t>
            </w:r>
            <w:r>
              <w:rPr>
                <w:szCs w:val="24"/>
              </w:rPr>
              <w:t>påskrevet</w:t>
            </w:r>
            <w:r w:rsidRPr="000D2FA7">
              <w:rPr>
                <w:szCs w:val="24"/>
              </w:rPr>
              <w:t xml:space="preserve"> og synligt</w:t>
            </w:r>
            <w:r>
              <w:rPr>
                <w:szCs w:val="24"/>
              </w:rPr>
              <w:t>.</w:t>
            </w:r>
          </w:p>
        </w:tc>
        <w:tc>
          <w:tcPr>
            <w:tcW w:w="1132" w:type="dxa"/>
          </w:tcPr>
          <w:p w14:paraId="70C2DCAB" w14:textId="77777777" w:rsidR="001B2DC5" w:rsidRDefault="001B2DC5" w:rsidP="001B2DC5"/>
        </w:tc>
        <w:tc>
          <w:tcPr>
            <w:tcW w:w="1100" w:type="dxa"/>
          </w:tcPr>
          <w:p w14:paraId="7E986DE6" w14:textId="53F7401F" w:rsidR="001B2DC5" w:rsidRDefault="00000000" w:rsidP="001B2DC5">
            <w:pPr>
              <w:rPr>
                <w:rFonts w:cstheme="minorHAnsi"/>
              </w:rPr>
            </w:pPr>
            <w:sdt>
              <w:sdtPr>
                <w:rPr>
                  <w:rFonts w:cstheme="minorHAnsi"/>
                </w:rPr>
                <w:alias w:val="MedCom vurdering"/>
                <w:tag w:val="MedCom vurdering"/>
                <w:id w:val="-203645534"/>
                <w:placeholder>
                  <w:docPart w:val="B5768E231AA8426DBDCE61CFFE5592F4"/>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1B2DC5" w:rsidRPr="00775F80">
                  <w:rPr>
                    <w:rStyle w:val="Pladsholdertekst"/>
                    <w:rFonts w:eastAsia="Calibri"/>
                  </w:rPr>
                  <w:t>Vælg</w:t>
                </w:r>
              </w:sdtContent>
            </w:sdt>
          </w:p>
        </w:tc>
      </w:tr>
      <w:tr w:rsidR="001B2DC5" w14:paraId="0E2C7E99" w14:textId="77777777" w:rsidTr="001B2DC5">
        <w:tc>
          <w:tcPr>
            <w:tcW w:w="994" w:type="dxa"/>
          </w:tcPr>
          <w:p w14:paraId="39721A27" w14:textId="77777777" w:rsidR="001B2DC5" w:rsidRDefault="001B2DC5" w:rsidP="001B2DC5">
            <w:pPr>
              <w:pStyle w:val="Listeafsnit"/>
              <w:numPr>
                <w:ilvl w:val="3"/>
                <w:numId w:val="4"/>
              </w:numPr>
              <w:spacing w:line="240" w:lineRule="auto"/>
            </w:pPr>
          </w:p>
        </w:tc>
        <w:tc>
          <w:tcPr>
            <w:tcW w:w="3537" w:type="dxa"/>
          </w:tcPr>
          <w:p w14:paraId="6745FB7C" w14:textId="77777777" w:rsidR="001B2DC5" w:rsidRDefault="001B2DC5" w:rsidP="001B2DC5">
            <w:pPr>
              <w:spacing w:before="60" w:after="120"/>
              <w:rPr>
                <w:szCs w:val="24"/>
              </w:rPr>
            </w:pPr>
            <w:r>
              <w:rPr>
                <w:szCs w:val="24"/>
              </w:rPr>
              <w:t>Vis, at systemet indsætter og viser følgende informationer som afsenders signatur i meddelelsens meddelelsessegment:</w:t>
            </w:r>
          </w:p>
          <w:p w14:paraId="02CDBCC3" w14:textId="77777777" w:rsidR="001B2DC5" w:rsidRDefault="001B2DC5" w:rsidP="001B2DC5">
            <w:pPr>
              <w:pStyle w:val="Listeafsnit"/>
              <w:numPr>
                <w:ilvl w:val="0"/>
                <w:numId w:val="13"/>
              </w:numPr>
              <w:spacing w:before="60" w:after="120" w:line="240" w:lineRule="auto"/>
              <w:rPr>
                <w:rFonts w:eastAsia="Times New Roman"/>
                <w:szCs w:val="24"/>
              </w:rPr>
            </w:pPr>
            <w:r w:rsidRPr="000D2FA7">
              <w:rPr>
                <w:rFonts w:eastAsia="Times New Roman"/>
                <w:szCs w:val="24"/>
              </w:rPr>
              <w:t>Dato og tidspunkt</w:t>
            </w:r>
          </w:p>
          <w:p w14:paraId="29CF29DB" w14:textId="77777777" w:rsidR="001B2DC5" w:rsidRDefault="001B2DC5" w:rsidP="001B2DC5">
            <w:pPr>
              <w:pStyle w:val="Listeafsnit"/>
              <w:numPr>
                <w:ilvl w:val="0"/>
                <w:numId w:val="13"/>
              </w:numPr>
              <w:spacing w:before="60" w:after="120" w:line="240" w:lineRule="auto"/>
              <w:rPr>
                <w:rFonts w:eastAsia="Times New Roman"/>
                <w:szCs w:val="24"/>
              </w:rPr>
            </w:pPr>
            <w:r>
              <w:rPr>
                <w:rFonts w:eastAsia="Times New Roman"/>
                <w:szCs w:val="24"/>
              </w:rPr>
              <w:t>Forfatters n</w:t>
            </w:r>
            <w:r w:rsidRPr="000D2FA7">
              <w:rPr>
                <w:rFonts w:eastAsia="Times New Roman"/>
                <w:szCs w:val="24"/>
              </w:rPr>
              <w:t>avn</w:t>
            </w:r>
          </w:p>
          <w:p w14:paraId="0B858610" w14:textId="77777777" w:rsidR="001B2DC5" w:rsidRDefault="001B2DC5" w:rsidP="001B2DC5">
            <w:pPr>
              <w:pStyle w:val="Listeafsnit"/>
              <w:numPr>
                <w:ilvl w:val="0"/>
                <w:numId w:val="13"/>
              </w:numPr>
              <w:spacing w:before="60" w:after="120" w:line="240" w:lineRule="auto"/>
              <w:rPr>
                <w:rFonts w:eastAsia="Times New Roman"/>
                <w:szCs w:val="24"/>
              </w:rPr>
            </w:pPr>
            <w:r w:rsidRPr="000D2FA7">
              <w:rPr>
                <w:rFonts w:eastAsia="Times New Roman"/>
                <w:szCs w:val="24"/>
              </w:rPr>
              <w:t>Stillingsbetegnelse</w:t>
            </w:r>
          </w:p>
          <w:p w14:paraId="696218EA" w14:textId="426B17F8" w:rsidR="001B2DC5" w:rsidRPr="00CF62B1" w:rsidRDefault="001B2DC5" w:rsidP="001B2DC5">
            <w:pPr>
              <w:pStyle w:val="Listeafsnit"/>
              <w:numPr>
                <w:ilvl w:val="0"/>
                <w:numId w:val="13"/>
              </w:numPr>
              <w:spacing w:before="60" w:after="120" w:line="240" w:lineRule="auto"/>
              <w:rPr>
                <w:rFonts w:eastAsia="Times New Roman"/>
                <w:szCs w:val="24"/>
              </w:rPr>
            </w:pPr>
            <w:r w:rsidRPr="00FA4033">
              <w:rPr>
                <w:rFonts w:eastAsia="Times New Roman"/>
                <w:szCs w:val="24"/>
              </w:rPr>
              <w:lastRenderedPageBreak/>
              <w:t>Relevant telefonnummer</w:t>
            </w:r>
            <w:r w:rsidRPr="00FA4033">
              <w:rPr>
                <w:rFonts w:eastAsia="Times New Roman"/>
              </w:rPr>
              <w:t xml:space="preserve"> </w:t>
            </w:r>
          </w:p>
        </w:tc>
        <w:tc>
          <w:tcPr>
            <w:tcW w:w="2268" w:type="dxa"/>
          </w:tcPr>
          <w:p w14:paraId="7362C589" w14:textId="77777777" w:rsidR="001B2DC5" w:rsidRPr="00135410" w:rsidRDefault="001B2DC5" w:rsidP="001B2DC5">
            <w:pPr>
              <w:rPr>
                <w:color w:val="3B3838" w:themeColor="background2" w:themeShade="40"/>
                <w:sz w:val="18"/>
                <w:szCs w:val="18"/>
              </w:rPr>
            </w:pPr>
          </w:p>
        </w:tc>
        <w:tc>
          <w:tcPr>
            <w:tcW w:w="4572" w:type="dxa"/>
          </w:tcPr>
          <w:p w14:paraId="2BF87E0C" w14:textId="77777777" w:rsidR="001B2DC5" w:rsidRDefault="001B2DC5" w:rsidP="001B2DC5">
            <w:pPr>
              <w:spacing w:before="60" w:after="120"/>
              <w:rPr>
                <w:szCs w:val="24"/>
              </w:rPr>
            </w:pPr>
            <w:r>
              <w:rPr>
                <w:szCs w:val="24"/>
              </w:rPr>
              <w:t xml:space="preserve">Signatur på forfatter af meddelelsen </w:t>
            </w:r>
            <w:r w:rsidRPr="000D2FA7">
              <w:rPr>
                <w:szCs w:val="24"/>
              </w:rPr>
              <w:t xml:space="preserve">er indsat og synligt </w:t>
            </w:r>
            <w:r>
              <w:rPr>
                <w:szCs w:val="24"/>
              </w:rPr>
              <w:t xml:space="preserve">for bruger </w:t>
            </w:r>
            <w:r w:rsidRPr="000D2FA7">
              <w:rPr>
                <w:szCs w:val="24"/>
              </w:rPr>
              <w:t>i meddelelsen</w:t>
            </w:r>
            <w:r>
              <w:rPr>
                <w:szCs w:val="24"/>
              </w:rPr>
              <w:t>s meddelelsessegment</w:t>
            </w:r>
            <w:r w:rsidRPr="000D2FA7">
              <w:rPr>
                <w:szCs w:val="24"/>
              </w:rPr>
              <w:t>:</w:t>
            </w:r>
          </w:p>
          <w:p w14:paraId="7708514C" w14:textId="77777777" w:rsidR="001B2DC5" w:rsidRDefault="001B2DC5" w:rsidP="001B2DC5">
            <w:pPr>
              <w:pStyle w:val="Listeafsnit"/>
              <w:numPr>
                <w:ilvl w:val="0"/>
                <w:numId w:val="13"/>
              </w:numPr>
              <w:spacing w:before="60" w:after="120" w:line="240" w:lineRule="auto"/>
              <w:rPr>
                <w:rFonts w:eastAsia="Times New Roman"/>
                <w:szCs w:val="24"/>
              </w:rPr>
            </w:pPr>
            <w:r w:rsidRPr="000D2FA7">
              <w:rPr>
                <w:rFonts w:eastAsia="Times New Roman"/>
                <w:szCs w:val="24"/>
              </w:rPr>
              <w:t>Dato og tidspunkt</w:t>
            </w:r>
          </w:p>
          <w:p w14:paraId="1523C0A1" w14:textId="77777777" w:rsidR="001B2DC5" w:rsidRDefault="001B2DC5" w:rsidP="001B2DC5">
            <w:pPr>
              <w:pStyle w:val="Listeafsnit"/>
              <w:numPr>
                <w:ilvl w:val="0"/>
                <w:numId w:val="13"/>
              </w:numPr>
              <w:spacing w:before="60" w:after="120" w:line="240" w:lineRule="auto"/>
              <w:rPr>
                <w:rFonts w:eastAsia="Times New Roman"/>
                <w:szCs w:val="24"/>
              </w:rPr>
            </w:pPr>
            <w:r>
              <w:rPr>
                <w:rFonts w:eastAsia="Times New Roman"/>
                <w:szCs w:val="24"/>
              </w:rPr>
              <w:t>Forfatters n</w:t>
            </w:r>
            <w:r w:rsidRPr="000D2FA7">
              <w:rPr>
                <w:rFonts w:eastAsia="Times New Roman"/>
                <w:szCs w:val="24"/>
              </w:rPr>
              <w:t>avn</w:t>
            </w:r>
          </w:p>
          <w:p w14:paraId="17A1A93F" w14:textId="77777777" w:rsidR="001B2DC5" w:rsidRDefault="001B2DC5" w:rsidP="001B2DC5">
            <w:pPr>
              <w:pStyle w:val="Listeafsnit"/>
              <w:numPr>
                <w:ilvl w:val="0"/>
                <w:numId w:val="13"/>
              </w:numPr>
              <w:spacing w:before="60" w:after="120" w:line="240" w:lineRule="auto"/>
              <w:rPr>
                <w:rFonts w:eastAsia="Times New Roman"/>
                <w:szCs w:val="24"/>
              </w:rPr>
            </w:pPr>
            <w:r w:rsidRPr="000D2FA7">
              <w:rPr>
                <w:rFonts w:eastAsia="Times New Roman"/>
                <w:szCs w:val="24"/>
              </w:rPr>
              <w:t>Stillingsbetegnelse</w:t>
            </w:r>
          </w:p>
          <w:p w14:paraId="2F4114A1" w14:textId="2FE697AD" w:rsidR="001B2DC5" w:rsidRPr="00884E7B" w:rsidRDefault="001B2DC5" w:rsidP="001B2DC5">
            <w:pPr>
              <w:pStyle w:val="Listeafsnit"/>
              <w:keepNext/>
              <w:numPr>
                <w:ilvl w:val="0"/>
                <w:numId w:val="13"/>
              </w:numPr>
              <w:spacing w:before="60" w:after="120" w:line="240" w:lineRule="auto"/>
              <w:rPr>
                <w:rFonts w:eastAsia="Times New Roman"/>
                <w:szCs w:val="24"/>
              </w:rPr>
            </w:pPr>
            <w:r w:rsidRPr="00FA4033">
              <w:rPr>
                <w:rFonts w:eastAsia="Times New Roman"/>
                <w:szCs w:val="24"/>
              </w:rPr>
              <w:lastRenderedPageBreak/>
              <w:t>Relevant telefonnummer</w:t>
            </w:r>
            <w:r w:rsidRPr="00FA4033">
              <w:rPr>
                <w:rFonts w:eastAsia="Times New Roman"/>
              </w:rPr>
              <w:t xml:space="preserve"> </w:t>
            </w:r>
          </w:p>
        </w:tc>
        <w:tc>
          <w:tcPr>
            <w:tcW w:w="1132" w:type="dxa"/>
          </w:tcPr>
          <w:p w14:paraId="6EC121B4" w14:textId="77777777" w:rsidR="001B2DC5" w:rsidRDefault="001B2DC5" w:rsidP="001B2DC5"/>
        </w:tc>
        <w:tc>
          <w:tcPr>
            <w:tcW w:w="1100" w:type="dxa"/>
          </w:tcPr>
          <w:p w14:paraId="0236DF98" w14:textId="5AE99949" w:rsidR="001B2DC5" w:rsidRDefault="00000000" w:rsidP="001B2DC5">
            <w:pPr>
              <w:rPr>
                <w:rFonts w:cstheme="minorHAnsi"/>
              </w:rPr>
            </w:pPr>
            <w:sdt>
              <w:sdtPr>
                <w:rPr>
                  <w:rFonts w:cstheme="minorHAnsi"/>
                </w:rPr>
                <w:alias w:val="MedCom vurdering"/>
                <w:tag w:val="MedCom vurdering"/>
                <w:id w:val="-714119943"/>
                <w:placeholder>
                  <w:docPart w:val="358D64658BF8476F9AC2E2F7CD584C07"/>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1B2DC5" w:rsidRPr="00775F80">
                  <w:rPr>
                    <w:rStyle w:val="Pladsholdertekst"/>
                    <w:rFonts w:eastAsia="Calibri"/>
                  </w:rPr>
                  <w:t>Vælg</w:t>
                </w:r>
              </w:sdtContent>
            </w:sdt>
          </w:p>
        </w:tc>
      </w:tr>
      <w:tr w:rsidR="007A74E4" w14:paraId="0EB43883" w14:textId="77777777" w:rsidTr="001B2DC5">
        <w:tc>
          <w:tcPr>
            <w:tcW w:w="994" w:type="dxa"/>
          </w:tcPr>
          <w:p w14:paraId="464D4E01" w14:textId="77777777" w:rsidR="007A74E4" w:rsidRDefault="007A74E4" w:rsidP="007A74E4">
            <w:pPr>
              <w:pStyle w:val="Listeafsnit"/>
              <w:numPr>
                <w:ilvl w:val="3"/>
                <w:numId w:val="4"/>
              </w:numPr>
              <w:spacing w:line="240" w:lineRule="auto"/>
            </w:pPr>
          </w:p>
        </w:tc>
        <w:tc>
          <w:tcPr>
            <w:tcW w:w="3537" w:type="dxa"/>
          </w:tcPr>
          <w:p w14:paraId="1EB66531" w14:textId="098B476B" w:rsidR="007A74E4" w:rsidRDefault="007A74E4" w:rsidP="007A74E4">
            <w:pPr>
              <w:spacing w:before="60" w:after="120"/>
              <w:rPr>
                <w:szCs w:val="24"/>
              </w:rPr>
            </w:pPr>
            <w:r>
              <w:rPr>
                <w:szCs w:val="24"/>
              </w:rPr>
              <w:t xml:space="preserve">Vis, at SUT </w:t>
            </w:r>
            <w:r w:rsidRPr="002A65D1">
              <w:rPr>
                <w:szCs w:val="24"/>
              </w:rPr>
              <w:t xml:space="preserve">automatisk </w:t>
            </w:r>
            <w:r>
              <w:rPr>
                <w:szCs w:val="24"/>
              </w:rPr>
              <w:t>in</w:t>
            </w:r>
            <w:r w:rsidRPr="002A65D1">
              <w:rPr>
                <w:szCs w:val="24"/>
              </w:rPr>
              <w:t>dsætter tidspunkt for afsendelse af meddelelse</w:t>
            </w:r>
            <w:r>
              <w:rPr>
                <w:szCs w:val="24"/>
              </w:rPr>
              <w:t>n</w:t>
            </w:r>
            <w:r w:rsidRPr="002A65D1">
              <w:rPr>
                <w:szCs w:val="24"/>
              </w:rPr>
              <w:t xml:space="preserve"> og </w:t>
            </w:r>
            <w:r>
              <w:rPr>
                <w:szCs w:val="24"/>
              </w:rPr>
              <w:t xml:space="preserve">den </w:t>
            </w:r>
            <w:r w:rsidRPr="002A65D1">
              <w:rPr>
                <w:szCs w:val="24"/>
              </w:rPr>
              <w:t>vedhæftede fil</w:t>
            </w:r>
          </w:p>
        </w:tc>
        <w:tc>
          <w:tcPr>
            <w:tcW w:w="2268" w:type="dxa"/>
          </w:tcPr>
          <w:p w14:paraId="5654C0B2" w14:textId="77777777" w:rsidR="007A74E4" w:rsidRPr="00135410" w:rsidRDefault="007A74E4" w:rsidP="007A74E4">
            <w:pPr>
              <w:rPr>
                <w:color w:val="3B3838" w:themeColor="background2" w:themeShade="40"/>
                <w:sz w:val="18"/>
                <w:szCs w:val="18"/>
              </w:rPr>
            </w:pPr>
          </w:p>
        </w:tc>
        <w:tc>
          <w:tcPr>
            <w:tcW w:w="4572" w:type="dxa"/>
          </w:tcPr>
          <w:p w14:paraId="0C7159D7" w14:textId="32777D98" w:rsidR="007A74E4" w:rsidRDefault="007A74E4" w:rsidP="007A74E4">
            <w:pPr>
              <w:spacing w:before="60" w:after="120"/>
              <w:rPr>
                <w:szCs w:val="24"/>
              </w:rPr>
            </w:pPr>
            <w:r>
              <w:rPr>
                <w:szCs w:val="24"/>
              </w:rPr>
              <w:t>Tidspunkt for afsendelse er tilføjet til meddelelsen og den vedhæftede fil</w:t>
            </w:r>
          </w:p>
        </w:tc>
        <w:tc>
          <w:tcPr>
            <w:tcW w:w="1132" w:type="dxa"/>
          </w:tcPr>
          <w:p w14:paraId="7390332B" w14:textId="77777777" w:rsidR="007A74E4" w:rsidRDefault="007A74E4" w:rsidP="007A74E4"/>
        </w:tc>
        <w:tc>
          <w:tcPr>
            <w:tcW w:w="1100" w:type="dxa"/>
          </w:tcPr>
          <w:p w14:paraId="7E07DCF2" w14:textId="77777777" w:rsidR="007A74E4" w:rsidRDefault="007A74E4" w:rsidP="007A74E4">
            <w:pPr>
              <w:rPr>
                <w:rFonts w:cstheme="minorHAnsi"/>
              </w:rPr>
            </w:pPr>
          </w:p>
        </w:tc>
      </w:tr>
      <w:tr w:rsidR="007A74E4" w14:paraId="38409949" w14:textId="77777777" w:rsidTr="001B2DC5">
        <w:tc>
          <w:tcPr>
            <w:tcW w:w="994" w:type="dxa"/>
          </w:tcPr>
          <w:p w14:paraId="4D4B9625" w14:textId="77777777" w:rsidR="007A74E4" w:rsidRDefault="007A74E4" w:rsidP="007A74E4">
            <w:pPr>
              <w:pStyle w:val="Listeafsnit"/>
              <w:numPr>
                <w:ilvl w:val="3"/>
                <w:numId w:val="4"/>
              </w:numPr>
              <w:spacing w:line="240" w:lineRule="auto"/>
            </w:pPr>
            <w:bookmarkStart w:id="84" w:name="_Ref122507489"/>
          </w:p>
        </w:tc>
        <w:bookmarkEnd w:id="84"/>
        <w:tc>
          <w:tcPr>
            <w:tcW w:w="3537" w:type="dxa"/>
          </w:tcPr>
          <w:p w14:paraId="67CBD6C4" w14:textId="21A96FF9" w:rsidR="007A74E4" w:rsidRPr="00A74A7C" w:rsidRDefault="007A74E4" w:rsidP="007A74E4">
            <w:pPr>
              <w:keepNext/>
              <w:spacing w:before="60" w:after="120"/>
              <w:rPr>
                <w:szCs w:val="24"/>
              </w:rPr>
            </w:pPr>
            <w:r>
              <w:rPr>
                <w:szCs w:val="24"/>
              </w:rPr>
              <w:t>Send meddelelsen</w:t>
            </w:r>
            <w:r w:rsidRPr="00A74A7C">
              <w:rPr>
                <w:szCs w:val="24"/>
              </w:rPr>
              <w:t xml:space="preserve"> </w:t>
            </w:r>
            <w:r>
              <w:rPr>
                <w:szCs w:val="24"/>
              </w:rPr>
              <w:t xml:space="preserve">til rette modtager, når meddelelsen lever op til kravene for udfyldelse samt maks. begrænsning på 100 MB og inkluderer korrekte tekniske referencer. </w:t>
            </w:r>
          </w:p>
        </w:tc>
        <w:tc>
          <w:tcPr>
            <w:tcW w:w="2268" w:type="dxa"/>
          </w:tcPr>
          <w:p w14:paraId="11FB086E" w14:textId="77777777" w:rsidR="007A74E4" w:rsidRPr="00135410" w:rsidRDefault="007A74E4" w:rsidP="007A74E4">
            <w:pPr>
              <w:rPr>
                <w:color w:val="3B3838" w:themeColor="background2" w:themeShade="40"/>
                <w:sz w:val="18"/>
                <w:szCs w:val="18"/>
              </w:rPr>
            </w:pPr>
          </w:p>
        </w:tc>
        <w:tc>
          <w:tcPr>
            <w:tcW w:w="4572" w:type="dxa"/>
          </w:tcPr>
          <w:p w14:paraId="667F14AA" w14:textId="5548E7AA" w:rsidR="007A74E4" w:rsidRDefault="007A74E4" w:rsidP="007A74E4">
            <w:pPr>
              <w:keepNext/>
              <w:spacing w:before="60" w:after="120"/>
            </w:pPr>
            <w:r>
              <w:t xml:space="preserve">Meddelelsen er udfyldt korrekt og er sendt til rette modtager. </w:t>
            </w:r>
          </w:p>
        </w:tc>
        <w:tc>
          <w:tcPr>
            <w:tcW w:w="1132" w:type="dxa"/>
          </w:tcPr>
          <w:p w14:paraId="34489A25" w14:textId="77777777" w:rsidR="007A74E4" w:rsidRDefault="007A74E4" w:rsidP="007A74E4"/>
        </w:tc>
        <w:tc>
          <w:tcPr>
            <w:tcW w:w="1100" w:type="dxa"/>
          </w:tcPr>
          <w:p w14:paraId="604E55DB" w14:textId="358F98DC" w:rsidR="007A74E4" w:rsidRDefault="00000000" w:rsidP="007A74E4">
            <w:pPr>
              <w:rPr>
                <w:rFonts w:cstheme="minorHAnsi"/>
              </w:rPr>
            </w:pPr>
            <w:sdt>
              <w:sdtPr>
                <w:rPr>
                  <w:rFonts w:cstheme="minorHAnsi"/>
                </w:rPr>
                <w:alias w:val="MedCom vurdering"/>
                <w:tag w:val="MedCom vurdering"/>
                <w:id w:val="-168866094"/>
                <w:placeholder>
                  <w:docPart w:val="BE7F55DC0BFF45178606FFFF242CFCD6"/>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7A74E4" w:rsidRPr="00775F80">
                  <w:rPr>
                    <w:rStyle w:val="Pladsholdertekst"/>
                    <w:rFonts w:eastAsia="Calibri"/>
                  </w:rPr>
                  <w:t>Vælg</w:t>
                </w:r>
              </w:sdtContent>
            </w:sdt>
          </w:p>
        </w:tc>
      </w:tr>
    </w:tbl>
    <w:p w14:paraId="518E51E9" w14:textId="4F55E4BE" w:rsidR="006F723E" w:rsidRDefault="006F723E"/>
    <w:p w14:paraId="2D35377F" w14:textId="77777777" w:rsidR="006F723E" w:rsidRDefault="006F723E">
      <w:r>
        <w:br w:type="page"/>
      </w:r>
    </w:p>
    <w:p w14:paraId="05325763" w14:textId="2109CA03" w:rsidR="00C135BB" w:rsidRPr="00C135BB" w:rsidRDefault="00C135BB" w:rsidP="00C135BB">
      <w:pPr>
        <w:pStyle w:val="Overskrift3"/>
        <w:numPr>
          <w:ilvl w:val="2"/>
          <w:numId w:val="4"/>
        </w:numPr>
      </w:pPr>
      <w:bookmarkStart w:id="85" w:name="_Ref126225910"/>
      <w:r w:rsidRPr="00C135BB">
        <w:lastRenderedPageBreak/>
        <w:t xml:space="preserve">S3.A2: Ændr kategori og </w:t>
      </w:r>
      <w:r>
        <w:t>emneord i en videresendelse</w:t>
      </w:r>
      <w:bookmarkEnd w:id="85"/>
    </w:p>
    <w:tbl>
      <w:tblPr>
        <w:tblStyle w:val="Tabel-Gitter"/>
        <w:tblW w:w="13603" w:type="dxa"/>
        <w:tblLook w:val="04A0" w:firstRow="1" w:lastRow="0" w:firstColumn="1" w:lastColumn="0" w:noHBand="0" w:noVBand="1"/>
      </w:tblPr>
      <w:tblGrid>
        <w:gridCol w:w="996"/>
        <w:gridCol w:w="3725"/>
        <w:gridCol w:w="2088"/>
        <w:gridCol w:w="2969"/>
        <w:gridCol w:w="2725"/>
        <w:gridCol w:w="1100"/>
      </w:tblGrid>
      <w:tr w:rsidR="00C135BB" w14:paraId="320A9EE0" w14:textId="77777777" w:rsidTr="00282987">
        <w:trPr>
          <w:tblHeader/>
        </w:trPr>
        <w:tc>
          <w:tcPr>
            <w:tcW w:w="996" w:type="dxa"/>
            <w:shd w:val="clear" w:color="auto" w:fill="152F4A"/>
          </w:tcPr>
          <w:p w14:paraId="11D4F5EC" w14:textId="3F6C82B1" w:rsidR="00C135BB" w:rsidRDefault="00C135BB" w:rsidP="00082554">
            <w:pPr>
              <w:keepNext/>
            </w:pPr>
            <w:r w:rsidRPr="00C135BB">
              <w:rPr>
                <w:b/>
                <w:bCs/>
                <w:color w:val="FFFFFF" w:themeColor="background1"/>
              </w:rPr>
              <w:t>Teststep #</w:t>
            </w:r>
          </w:p>
        </w:tc>
        <w:tc>
          <w:tcPr>
            <w:tcW w:w="3725" w:type="dxa"/>
            <w:shd w:val="clear" w:color="auto" w:fill="152F4A"/>
          </w:tcPr>
          <w:p w14:paraId="31EB14D5" w14:textId="40DEA382" w:rsidR="00C135BB" w:rsidRPr="00A74A7C" w:rsidRDefault="00C135BB" w:rsidP="00082554">
            <w:pPr>
              <w:keepNext/>
              <w:spacing w:before="60" w:after="120"/>
              <w:rPr>
                <w:szCs w:val="24"/>
              </w:rPr>
            </w:pPr>
            <w:r w:rsidRPr="003636DE">
              <w:rPr>
                <w:rFonts w:cs="Calibri"/>
                <w:b/>
                <w:bCs/>
                <w:color w:val="FFFFFF"/>
                <w:szCs w:val="24"/>
              </w:rPr>
              <w:t>Handling</w:t>
            </w:r>
          </w:p>
        </w:tc>
        <w:tc>
          <w:tcPr>
            <w:tcW w:w="2088" w:type="dxa"/>
            <w:shd w:val="clear" w:color="auto" w:fill="152F4A"/>
          </w:tcPr>
          <w:p w14:paraId="228B0EC4" w14:textId="38337896" w:rsidR="00C135BB" w:rsidRPr="00135410" w:rsidRDefault="00C135BB" w:rsidP="00082554">
            <w:pPr>
              <w:keepNext/>
              <w:rPr>
                <w:color w:val="3B3838" w:themeColor="background2" w:themeShade="40"/>
                <w:sz w:val="18"/>
                <w:szCs w:val="18"/>
              </w:rPr>
            </w:pPr>
            <w:r w:rsidRPr="003636DE">
              <w:rPr>
                <w:rFonts w:cs="Calibri"/>
                <w:b/>
                <w:bCs/>
                <w:color w:val="FFFFFF"/>
                <w:szCs w:val="24"/>
              </w:rPr>
              <w:t>Testdata</w:t>
            </w:r>
            <w:r>
              <w:rPr>
                <w:rFonts w:cs="Calibri"/>
                <w:b/>
                <w:bCs/>
                <w:color w:val="FFFFFF"/>
                <w:szCs w:val="24"/>
              </w:rPr>
              <w:t>/testperson</w:t>
            </w:r>
          </w:p>
        </w:tc>
        <w:tc>
          <w:tcPr>
            <w:tcW w:w="2969" w:type="dxa"/>
            <w:shd w:val="clear" w:color="auto" w:fill="152F4A"/>
          </w:tcPr>
          <w:p w14:paraId="4BC23172" w14:textId="29A5DB79" w:rsidR="00C135BB" w:rsidRDefault="00C135BB" w:rsidP="00082554">
            <w:pPr>
              <w:keepNext/>
              <w:spacing w:before="60" w:after="120"/>
              <w:rPr>
                <w:szCs w:val="24"/>
              </w:rPr>
            </w:pPr>
            <w:r w:rsidRPr="003636DE">
              <w:rPr>
                <w:rFonts w:cs="Calibri"/>
                <w:b/>
                <w:bCs/>
                <w:color w:val="FFFFFF"/>
                <w:szCs w:val="24"/>
              </w:rPr>
              <w:t>Forventet resultat</w:t>
            </w:r>
          </w:p>
        </w:tc>
        <w:tc>
          <w:tcPr>
            <w:tcW w:w="2725" w:type="dxa"/>
            <w:shd w:val="clear" w:color="auto" w:fill="152F4A"/>
          </w:tcPr>
          <w:p w14:paraId="73EFBDC0" w14:textId="5AE187A6" w:rsidR="00C135BB" w:rsidRDefault="00C135BB" w:rsidP="00082554">
            <w:pPr>
              <w:keepNext/>
            </w:pPr>
            <w:r w:rsidRPr="003636DE">
              <w:rPr>
                <w:rFonts w:cs="Calibri"/>
                <w:b/>
                <w:bCs/>
                <w:color w:val="FFFFFF"/>
                <w:szCs w:val="24"/>
              </w:rPr>
              <w:t>Aktuelt resultat</w:t>
            </w:r>
          </w:p>
        </w:tc>
        <w:tc>
          <w:tcPr>
            <w:tcW w:w="1100" w:type="dxa"/>
            <w:shd w:val="clear" w:color="auto" w:fill="152F4A"/>
          </w:tcPr>
          <w:p w14:paraId="4F4F58B3" w14:textId="191DCB37" w:rsidR="00C135BB" w:rsidRDefault="00C135BB" w:rsidP="00082554">
            <w:pPr>
              <w:keepNext/>
              <w:rPr>
                <w:rFonts w:cstheme="minorHAnsi"/>
              </w:rPr>
            </w:pPr>
            <w:r w:rsidRPr="003636DE">
              <w:rPr>
                <w:rFonts w:cs="Calibri"/>
                <w:b/>
                <w:bCs/>
                <w:color w:val="FFFFFF"/>
                <w:szCs w:val="24"/>
              </w:rPr>
              <w:t>MedCom vurdering</w:t>
            </w:r>
          </w:p>
        </w:tc>
      </w:tr>
      <w:tr w:rsidR="007B219C" w14:paraId="5D49F07D" w14:textId="77777777" w:rsidTr="00F66DAE">
        <w:tc>
          <w:tcPr>
            <w:tcW w:w="996" w:type="dxa"/>
          </w:tcPr>
          <w:p w14:paraId="45CA2BC5" w14:textId="77777777" w:rsidR="007B219C" w:rsidRDefault="007B219C" w:rsidP="00082554">
            <w:pPr>
              <w:pStyle w:val="Listeafsnit"/>
              <w:keepNext/>
              <w:numPr>
                <w:ilvl w:val="3"/>
                <w:numId w:val="4"/>
              </w:numPr>
              <w:spacing w:line="240" w:lineRule="auto"/>
            </w:pPr>
            <w:bookmarkStart w:id="86" w:name="_Ref122507505"/>
          </w:p>
        </w:tc>
        <w:bookmarkEnd w:id="86"/>
        <w:tc>
          <w:tcPr>
            <w:tcW w:w="3725" w:type="dxa"/>
          </w:tcPr>
          <w:p w14:paraId="77FDF436" w14:textId="0D91BBBC" w:rsidR="007B219C" w:rsidRPr="00A74A7C" w:rsidRDefault="007B219C" w:rsidP="00082554">
            <w:pPr>
              <w:keepNext/>
              <w:spacing w:before="60" w:after="120"/>
              <w:rPr>
                <w:szCs w:val="24"/>
              </w:rPr>
            </w:pPr>
            <w:r>
              <w:t xml:space="preserve">Vis, at der er dannet en CareCommunication med oplysninger fra teststep </w:t>
            </w:r>
            <w:r w:rsidRPr="000434A8">
              <w:rPr>
                <w:sz w:val="18"/>
                <w:szCs w:val="18"/>
              </w:rPr>
              <w:fldChar w:fldCharType="begin"/>
            </w:r>
            <w:r w:rsidRPr="000434A8">
              <w:rPr>
                <w:sz w:val="18"/>
                <w:szCs w:val="18"/>
              </w:rPr>
              <w:instrText xml:space="preserve"> REF _Ref122434484 \r \h </w:instrText>
            </w:r>
            <w:r>
              <w:rPr>
                <w:sz w:val="18"/>
                <w:szCs w:val="18"/>
              </w:rPr>
              <w:instrText xml:space="preserve"> \* MERGEFORMAT </w:instrText>
            </w:r>
            <w:r w:rsidRPr="000434A8">
              <w:rPr>
                <w:sz w:val="18"/>
                <w:szCs w:val="18"/>
              </w:rPr>
            </w:r>
            <w:r w:rsidRPr="000434A8">
              <w:rPr>
                <w:sz w:val="18"/>
                <w:szCs w:val="18"/>
              </w:rPr>
              <w:fldChar w:fldCharType="separate"/>
            </w:r>
            <w:r w:rsidR="00347A3C">
              <w:rPr>
                <w:sz w:val="18"/>
                <w:szCs w:val="18"/>
              </w:rPr>
              <w:t>3.3.12.1</w:t>
            </w:r>
            <w:r w:rsidRPr="000434A8">
              <w:rPr>
                <w:sz w:val="18"/>
                <w:szCs w:val="18"/>
              </w:rPr>
              <w:fldChar w:fldCharType="end"/>
            </w:r>
            <w:r w:rsidRPr="000434A8">
              <w:rPr>
                <w:sz w:val="18"/>
                <w:szCs w:val="18"/>
              </w:rPr>
              <w:t>-</w:t>
            </w:r>
            <w:r w:rsidR="00527A4B">
              <w:rPr>
                <w:sz w:val="18"/>
                <w:szCs w:val="18"/>
              </w:rPr>
              <w:fldChar w:fldCharType="begin"/>
            </w:r>
            <w:r w:rsidR="00527A4B">
              <w:rPr>
                <w:sz w:val="18"/>
                <w:szCs w:val="18"/>
              </w:rPr>
              <w:instrText xml:space="preserve"> REF _Ref122436505 \r \h </w:instrText>
            </w:r>
            <w:r w:rsidR="00527A4B">
              <w:rPr>
                <w:sz w:val="18"/>
                <w:szCs w:val="18"/>
              </w:rPr>
            </w:r>
            <w:r w:rsidR="00527A4B">
              <w:rPr>
                <w:sz w:val="18"/>
                <w:szCs w:val="18"/>
              </w:rPr>
              <w:fldChar w:fldCharType="separate"/>
            </w:r>
            <w:r w:rsidR="00347A3C">
              <w:rPr>
                <w:sz w:val="18"/>
                <w:szCs w:val="18"/>
              </w:rPr>
              <w:t>3.3.12.6</w:t>
            </w:r>
            <w:r w:rsidR="00527A4B">
              <w:rPr>
                <w:sz w:val="18"/>
                <w:szCs w:val="18"/>
              </w:rPr>
              <w:fldChar w:fldCharType="end"/>
            </w:r>
          </w:p>
        </w:tc>
        <w:tc>
          <w:tcPr>
            <w:tcW w:w="2088" w:type="dxa"/>
          </w:tcPr>
          <w:p w14:paraId="648EBF0A" w14:textId="4F9ADC74" w:rsidR="007B219C" w:rsidRPr="00135410" w:rsidRDefault="007B219C" w:rsidP="00082554">
            <w:pPr>
              <w:keepNext/>
              <w:rPr>
                <w:color w:val="3B3838" w:themeColor="background2" w:themeShade="40"/>
                <w:sz w:val="18"/>
                <w:szCs w:val="18"/>
              </w:rPr>
            </w:pPr>
            <w:r w:rsidRPr="00135410">
              <w:rPr>
                <w:color w:val="3B3838" w:themeColor="background2" w:themeShade="40"/>
                <w:sz w:val="18"/>
                <w:szCs w:val="18"/>
              </w:rPr>
              <w:t>Fortsættelse fra</w:t>
            </w:r>
            <w:r>
              <w:rPr>
                <w:color w:val="3B3838" w:themeColor="background2" w:themeShade="40"/>
                <w:sz w:val="18"/>
                <w:szCs w:val="18"/>
              </w:rPr>
              <w:t xml:space="preserve"> </w:t>
            </w:r>
            <w:r w:rsidR="00527A4B">
              <w:rPr>
                <w:sz w:val="18"/>
                <w:szCs w:val="18"/>
              </w:rPr>
              <w:fldChar w:fldCharType="begin"/>
            </w:r>
            <w:r w:rsidR="00527A4B">
              <w:rPr>
                <w:sz w:val="18"/>
                <w:szCs w:val="18"/>
              </w:rPr>
              <w:instrText xml:space="preserve"> REF _Ref122436505 \r \h </w:instrText>
            </w:r>
            <w:r w:rsidR="00527A4B">
              <w:rPr>
                <w:sz w:val="18"/>
                <w:szCs w:val="18"/>
              </w:rPr>
            </w:r>
            <w:r w:rsidR="00527A4B">
              <w:rPr>
                <w:sz w:val="18"/>
                <w:szCs w:val="18"/>
              </w:rPr>
              <w:fldChar w:fldCharType="separate"/>
            </w:r>
            <w:r w:rsidR="00347A3C">
              <w:rPr>
                <w:sz w:val="18"/>
                <w:szCs w:val="18"/>
              </w:rPr>
              <w:t>3.3.12.6</w:t>
            </w:r>
            <w:r w:rsidR="00527A4B">
              <w:rPr>
                <w:sz w:val="18"/>
                <w:szCs w:val="18"/>
              </w:rPr>
              <w:fldChar w:fldCharType="end"/>
            </w:r>
          </w:p>
        </w:tc>
        <w:tc>
          <w:tcPr>
            <w:tcW w:w="2969" w:type="dxa"/>
          </w:tcPr>
          <w:p w14:paraId="5343D38D" w14:textId="66C8A990" w:rsidR="007B219C" w:rsidRDefault="007B219C" w:rsidP="00082554">
            <w:pPr>
              <w:keepNext/>
              <w:spacing w:before="60" w:after="120"/>
              <w:rPr>
                <w:szCs w:val="24"/>
              </w:rPr>
            </w:pPr>
            <w:r>
              <w:t xml:space="preserve">Teststep </w:t>
            </w:r>
            <w:r w:rsidRPr="000434A8">
              <w:rPr>
                <w:sz w:val="18"/>
                <w:szCs w:val="18"/>
              </w:rPr>
              <w:fldChar w:fldCharType="begin"/>
            </w:r>
            <w:r w:rsidRPr="000434A8">
              <w:rPr>
                <w:sz w:val="18"/>
                <w:szCs w:val="18"/>
              </w:rPr>
              <w:instrText xml:space="preserve"> REF _Ref122434484 \r \h </w:instrText>
            </w:r>
            <w:r>
              <w:rPr>
                <w:sz w:val="18"/>
                <w:szCs w:val="18"/>
              </w:rPr>
              <w:instrText xml:space="preserve"> \* MERGEFORMAT </w:instrText>
            </w:r>
            <w:r w:rsidRPr="000434A8">
              <w:rPr>
                <w:sz w:val="18"/>
                <w:szCs w:val="18"/>
              </w:rPr>
            </w:r>
            <w:r w:rsidRPr="000434A8">
              <w:rPr>
                <w:sz w:val="18"/>
                <w:szCs w:val="18"/>
              </w:rPr>
              <w:fldChar w:fldCharType="separate"/>
            </w:r>
            <w:r w:rsidR="00347A3C">
              <w:rPr>
                <w:sz w:val="18"/>
                <w:szCs w:val="18"/>
              </w:rPr>
              <w:t>3.3.12.1</w:t>
            </w:r>
            <w:r w:rsidRPr="000434A8">
              <w:rPr>
                <w:sz w:val="18"/>
                <w:szCs w:val="18"/>
              </w:rPr>
              <w:fldChar w:fldCharType="end"/>
            </w:r>
            <w:r w:rsidRPr="000434A8">
              <w:rPr>
                <w:sz w:val="18"/>
                <w:szCs w:val="18"/>
              </w:rPr>
              <w:t>-</w:t>
            </w:r>
            <w:r w:rsidR="00527A4B">
              <w:rPr>
                <w:sz w:val="18"/>
                <w:szCs w:val="18"/>
              </w:rPr>
              <w:fldChar w:fldCharType="begin"/>
            </w:r>
            <w:r w:rsidR="00527A4B">
              <w:rPr>
                <w:sz w:val="18"/>
                <w:szCs w:val="18"/>
              </w:rPr>
              <w:instrText xml:space="preserve"> REF _Ref122436505 \r \h </w:instrText>
            </w:r>
            <w:r w:rsidR="00527A4B">
              <w:rPr>
                <w:sz w:val="18"/>
                <w:szCs w:val="18"/>
              </w:rPr>
            </w:r>
            <w:r w:rsidR="00527A4B">
              <w:rPr>
                <w:sz w:val="18"/>
                <w:szCs w:val="18"/>
              </w:rPr>
              <w:fldChar w:fldCharType="separate"/>
            </w:r>
            <w:r w:rsidR="00347A3C">
              <w:rPr>
                <w:sz w:val="18"/>
                <w:szCs w:val="18"/>
              </w:rPr>
              <w:t>3.3.12.6</w:t>
            </w:r>
            <w:r w:rsidR="00527A4B">
              <w:rPr>
                <w:sz w:val="18"/>
                <w:szCs w:val="18"/>
              </w:rPr>
              <w:fldChar w:fldCharType="end"/>
            </w:r>
            <w:r>
              <w:rPr>
                <w:sz w:val="18"/>
                <w:szCs w:val="18"/>
              </w:rPr>
              <w:t xml:space="preserve"> </w:t>
            </w:r>
            <w:r w:rsidRPr="009A55E2">
              <w:t>er gennemført.</w:t>
            </w:r>
          </w:p>
        </w:tc>
        <w:tc>
          <w:tcPr>
            <w:tcW w:w="2725" w:type="dxa"/>
          </w:tcPr>
          <w:p w14:paraId="6C1797CB" w14:textId="77777777" w:rsidR="007B219C" w:rsidRDefault="007B219C" w:rsidP="00082554">
            <w:pPr>
              <w:keepNext/>
            </w:pPr>
          </w:p>
        </w:tc>
        <w:tc>
          <w:tcPr>
            <w:tcW w:w="1100" w:type="dxa"/>
          </w:tcPr>
          <w:p w14:paraId="60274333" w14:textId="748161F0" w:rsidR="007B219C" w:rsidRDefault="00000000" w:rsidP="00082554">
            <w:pPr>
              <w:keepNext/>
              <w:rPr>
                <w:rFonts w:cstheme="minorHAnsi"/>
              </w:rPr>
            </w:pPr>
            <w:sdt>
              <w:sdtPr>
                <w:rPr>
                  <w:rFonts w:cstheme="minorHAnsi"/>
                </w:rPr>
                <w:alias w:val="MedCom vurdering"/>
                <w:tag w:val="MedCom vurdering"/>
                <w:id w:val="1606700245"/>
                <w:placeholder>
                  <w:docPart w:val="B22E21915A444757BECB2635AA142ED9"/>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7B219C" w:rsidRPr="00775F80">
                  <w:rPr>
                    <w:rStyle w:val="Pladsholdertekst"/>
                    <w:rFonts w:eastAsia="Calibri"/>
                  </w:rPr>
                  <w:t>Vælg</w:t>
                </w:r>
              </w:sdtContent>
            </w:sdt>
          </w:p>
        </w:tc>
      </w:tr>
      <w:tr w:rsidR="004848FE" w14:paraId="40788E5F" w14:textId="77777777" w:rsidTr="00F66DAE">
        <w:tc>
          <w:tcPr>
            <w:tcW w:w="996" w:type="dxa"/>
          </w:tcPr>
          <w:p w14:paraId="31A20DA6" w14:textId="77777777" w:rsidR="004848FE" w:rsidRDefault="004848FE" w:rsidP="004848FE">
            <w:pPr>
              <w:pStyle w:val="Listeafsnit"/>
              <w:numPr>
                <w:ilvl w:val="3"/>
                <w:numId w:val="4"/>
              </w:numPr>
              <w:spacing w:line="240" w:lineRule="auto"/>
            </w:pPr>
          </w:p>
        </w:tc>
        <w:tc>
          <w:tcPr>
            <w:tcW w:w="3725" w:type="dxa"/>
          </w:tcPr>
          <w:p w14:paraId="30F27A43" w14:textId="78D434BA" w:rsidR="004848FE" w:rsidRPr="00A74A7C" w:rsidRDefault="004848FE" w:rsidP="004848FE">
            <w:pPr>
              <w:keepNext/>
              <w:spacing w:before="60" w:after="120"/>
              <w:rPr>
                <w:szCs w:val="24"/>
              </w:rPr>
            </w:pPr>
            <w:r>
              <w:rPr>
                <w:rFonts w:cs="Calibri"/>
                <w:szCs w:val="24"/>
              </w:rPr>
              <w:t xml:space="preserve">Vis, at bruger kan ændre kategori og skrive nyt emneord i </w:t>
            </w:r>
            <w:r w:rsidR="00954485">
              <w:rPr>
                <w:rFonts w:cs="Calibri"/>
                <w:szCs w:val="24"/>
              </w:rPr>
              <w:t>videresendelsen</w:t>
            </w:r>
          </w:p>
        </w:tc>
        <w:tc>
          <w:tcPr>
            <w:tcW w:w="2088" w:type="dxa"/>
          </w:tcPr>
          <w:p w14:paraId="614937D3" w14:textId="77777777" w:rsidR="004848FE" w:rsidRPr="00135410" w:rsidRDefault="004848FE" w:rsidP="004848FE">
            <w:pPr>
              <w:rPr>
                <w:color w:val="3B3838" w:themeColor="background2" w:themeShade="40"/>
                <w:sz w:val="18"/>
                <w:szCs w:val="18"/>
              </w:rPr>
            </w:pPr>
          </w:p>
        </w:tc>
        <w:tc>
          <w:tcPr>
            <w:tcW w:w="2969" w:type="dxa"/>
          </w:tcPr>
          <w:p w14:paraId="50EF9189" w14:textId="34BE29B1" w:rsidR="004848FE" w:rsidRDefault="004848FE" w:rsidP="004848FE">
            <w:pPr>
              <w:keepNext/>
              <w:spacing w:before="60" w:after="120"/>
              <w:rPr>
                <w:szCs w:val="24"/>
              </w:rPr>
            </w:pPr>
            <w:r w:rsidRPr="004D1193">
              <w:rPr>
                <w:rFonts w:cs="Calibri"/>
                <w:szCs w:val="24"/>
              </w:rPr>
              <w:t xml:space="preserve">Kategori </w:t>
            </w:r>
            <w:r>
              <w:rPr>
                <w:rFonts w:cs="Calibri"/>
                <w:szCs w:val="24"/>
              </w:rPr>
              <w:t xml:space="preserve">er ændret, </w:t>
            </w:r>
            <w:r w:rsidRPr="004D1193">
              <w:rPr>
                <w:rFonts w:cs="Calibri"/>
                <w:szCs w:val="24"/>
              </w:rPr>
              <w:t xml:space="preserve">og </w:t>
            </w:r>
            <w:r>
              <w:rPr>
                <w:rFonts w:cs="Calibri"/>
                <w:szCs w:val="24"/>
              </w:rPr>
              <w:t xml:space="preserve">der er tilføjet et nyt selvskrevet </w:t>
            </w:r>
            <w:r w:rsidRPr="004D1193">
              <w:rPr>
                <w:rFonts w:cs="Calibri"/>
                <w:szCs w:val="24"/>
              </w:rPr>
              <w:t>emneord</w:t>
            </w:r>
            <w:r>
              <w:rPr>
                <w:rFonts w:cs="Calibri"/>
                <w:szCs w:val="24"/>
              </w:rPr>
              <w:t xml:space="preserve"> </w:t>
            </w:r>
            <w:r w:rsidR="00954485">
              <w:rPr>
                <w:rFonts w:cs="Calibri"/>
                <w:szCs w:val="24"/>
              </w:rPr>
              <w:t>til videresendelsen</w:t>
            </w:r>
          </w:p>
        </w:tc>
        <w:tc>
          <w:tcPr>
            <w:tcW w:w="2725" w:type="dxa"/>
          </w:tcPr>
          <w:p w14:paraId="11AF2697" w14:textId="77777777" w:rsidR="004848FE" w:rsidRDefault="004848FE" w:rsidP="004848FE"/>
        </w:tc>
        <w:tc>
          <w:tcPr>
            <w:tcW w:w="1100" w:type="dxa"/>
          </w:tcPr>
          <w:p w14:paraId="07681EF7" w14:textId="3A194973" w:rsidR="004848FE" w:rsidRDefault="00000000" w:rsidP="004848FE">
            <w:pPr>
              <w:rPr>
                <w:rFonts w:cstheme="minorHAnsi"/>
              </w:rPr>
            </w:pPr>
            <w:sdt>
              <w:sdtPr>
                <w:rPr>
                  <w:rFonts w:cstheme="minorHAnsi"/>
                </w:rPr>
                <w:alias w:val="MedCom vurdering"/>
                <w:tag w:val="MedCom vurdering"/>
                <w:id w:val="-378315909"/>
                <w:placeholder>
                  <w:docPart w:val="146DA069755540FDBAF0814F57E7DC37"/>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4848FE" w:rsidRPr="00775F80">
                  <w:rPr>
                    <w:rStyle w:val="Pladsholdertekst"/>
                    <w:rFonts w:eastAsia="Calibri"/>
                  </w:rPr>
                  <w:t>Vælg</w:t>
                </w:r>
              </w:sdtContent>
            </w:sdt>
          </w:p>
        </w:tc>
      </w:tr>
      <w:tr w:rsidR="00C629A6" w14:paraId="3E189EBB" w14:textId="77777777" w:rsidTr="00F66DAE">
        <w:tc>
          <w:tcPr>
            <w:tcW w:w="996" w:type="dxa"/>
          </w:tcPr>
          <w:p w14:paraId="6C598658" w14:textId="77777777" w:rsidR="00C629A6" w:rsidRDefault="00C629A6" w:rsidP="00C629A6">
            <w:pPr>
              <w:pStyle w:val="Listeafsnit"/>
              <w:numPr>
                <w:ilvl w:val="3"/>
                <w:numId w:val="4"/>
              </w:numPr>
              <w:spacing w:line="240" w:lineRule="auto"/>
            </w:pPr>
          </w:p>
        </w:tc>
        <w:tc>
          <w:tcPr>
            <w:tcW w:w="3725" w:type="dxa"/>
          </w:tcPr>
          <w:p w14:paraId="4183E1B1" w14:textId="39B35EC0" w:rsidR="00C629A6" w:rsidRPr="00A74A7C" w:rsidRDefault="00C629A6" w:rsidP="00C629A6">
            <w:pPr>
              <w:keepNext/>
              <w:spacing w:before="60" w:after="120"/>
              <w:rPr>
                <w:szCs w:val="24"/>
              </w:rPr>
            </w:pPr>
            <w:r>
              <w:t>Vis, at bruger skal vælge ny modtager til videresendelsen</w:t>
            </w:r>
          </w:p>
        </w:tc>
        <w:tc>
          <w:tcPr>
            <w:tcW w:w="2088" w:type="dxa"/>
          </w:tcPr>
          <w:p w14:paraId="7B7629B9" w14:textId="77777777" w:rsidR="00C629A6" w:rsidRPr="00135410" w:rsidRDefault="00C629A6" w:rsidP="00C629A6">
            <w:pPr>
              <w:rPr>
                <w:color w:val="3B3838" w:themeColor="background2" w:themeShade="40"/>
                <w:sz w:val="18"/>
                <w:szCs w:val="18"/>
              </w:rPr>
            </w:pPr>
          </w:p>
        </w:tc>
        <w:tc>
          <w:tcPr>
            <w:tcW w:w="2969" w:type="dxa"/>
          </w:tcPr>
          <w:p w14:paraId="7F2BAA05" w14:textId="3146CD4F" w:rsidR="00C629A6" w:rsidRDefault="00C629A6" w:rsidP="00C629A6">
            <w:pPr>
              <w:keepNext/>
              <w:spacing w:before="60" w:after="120"/>
              <w:rPr>
                <w:szCs w:val="24"/>
              </w:rPr>
            </w:pPr>
            <w:r>
              <w:t>Der er indsat en modtager til videresendelsen</w:t>
            </w:r>
          </w:p>
        </w:tc>
        <w:tc>
          <w:tcPr>
            <w:tcW w:w="2725" w:type="dxa"/>
          </w:tcPr>
          <w:p w14:paraId="49267FEC" w14:textId="77777777" w:rsidR="00C629A6" w:rsidRDefault="00C629A6" w:rsidP="00C629A6"/>
        </w:tc>
        <w:tc>
          <w:tcPr>
            <w:tcW w:w="1100" w:type="dxa"/>
          </w:tcPr>
          <w:p w14:paraId="65064F2F" w14:textId="0B510629" w:rsidR="00C629A6" w:rsidRDefault="00000000" w:rsidP="00C629A6">
            <w:pPr>
              <w:rPr>
                <w:rFonts w:cstheme="minorHAnsi"/>
              </w:rPr>
            </w:pPr>
            <w:sdt>
              <w:sdtPr>
                <w:rPr>
                  <w:rFonts w:cstheme="minorHAnsi"/>
                </w:rPr>
                <w:alias w:val="MedCom vurdering"/>
                <w:tag w:val="MedCom vurdering"/>
                <w:id w:val="909889684"/>
                <w:placeholder>
                  <w:docPart w:val="B7941CF6952A4FCDA6EEE4E2C23374A7"/>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C629A6" w:rsidRPr="00775F80">
                  <w:rPr>
                    <w:rStyle w:val="Pladsholdertekst"/>
                    <w:rFonts w:eastAsia="Calibri"/>
                  </w:rPr>
                  <w:t>Vælg</w:t>
                </w:r>
              </w:sdtContent>
            </w:sdt>
          </w:p>
        </w:tc>
      </w:tr>
      <w:tr w:rsidR="00BE4884" w14:paraId="07F6DADC" w14:textId="77777777" w:rsidTr="00F66DAE">
        <w:tc>
          <w:tcPr>
            <w:tcW w:w="996" w:type="dxa"/>
          </w:tcPr>
          <w:p w14:paraId="578512A5" w14:textId="77777777" w:rsidR="00BE4884" w:rsidRDefault="00BE4884" w:rsidP="00BE4884">
            <w:pPr>
              <w:pStyle w:val="Listeafsnit"/>
              <w:numPr>
                <w:ilvl w:val="3"/>
                <w:numId w:val="4"/>
              </w:numPr>
              <w:spacing w:line="240" w:lineRule="auto"/>
            </w:pPr>
          </w:p>
        </w:tc>
        <w:tc>
          <w:tcPr>
            <w:tcW w:w="3725" w:type="dxa"/>
          </w:tcPr>
          <w:p w14:paraId="27292041" w14:textId="1967B735" w:rsidR="00BE4884" w:rsidRPr="00A74A7C" w:rsidRDefault="00BE4884" w:rsidP="00BE4884">
            <w:pPr>
              <w:keepNext/>
              <w:spacing w:before="60" w:after="120"/>
              <w:rPr>
                <w:szCs w:val="24"/>
              </w:rPr>
            </w:pPr>
            <w:r>
              <w:t>Vis, at bruger skriver årsag til videresendelsen samt supplerende tekst i meddelelsens tekstfelt</w:t>
            </w:r>
          </w:p>
        </w:tc>
        <w:tc>
          <w:tcPr>
            <w:tcW w:w="2088" w:type="dxa"/>
          </w:tcPr>
          <w:p w14:paraId="6FC72F0F" w14:textId="77777777" w:rsidR="00BE4884" w:rsidRPr="00135410" w:rsidRDefault="00BE4884" w:rsidP="00BE4884">
            <w:pPr>
              <w:rPr>
                <w:color w:val="3B3838" w:themeColor="background2" w:themeShade="40"/>
                <w:sz w:val="18"/>
                <w:szCs w:val="18"/>
              </w:rPr>
            </w:pPr>
          </w:p>
        </w:tc>
        <w:tc>
          <w:tcPr>
            <w:tcW w:w="2969" w:type="dxa"/>
          </w:tcPr>
          <w:p w14:paraId="47653D4C" w14:textId="0F36BE5C" w:rsidR="00BE4884" w:rsidRDefault="00BE4884" w:rsidP="00BE4884">
            <w:pPr>
              <w:keepNext/>
              <w:spacing w:before="60" w:after="120"/>
            </w:pPr>
            <w:r>
              <w:t xml:space="preserve">Der er genereret et nyt meddelelsessegment, som indeholder årsag til videresendelsen samt supplerende tekst i meddelelsens tekstfelt. </w:t>
            </w:r>
          </w:p>
        </w:tc>
        <w:tc>
          <w:tcPr>
            <w:tcW w:w="2725" w:type="dxa"/>
          </w:tcPr>
          <w:p w14:paraId="11ED675A" w14:textId="77777777" w:rsidR="00BE4884" w:rsidRDefault="00BE4884" w:rsidP="00BE4884"/>
        </w:tc>
        <w:tc>
          <w:tcPr>
            <w:tcW w:w="1100" w:type="dxa"/>
          </w:tcPr>
          <w:p w14:paraId="5BA299E5" w14:textId="4A3C75BE" w:rsidR="00BE4884" w:rsidRDefault="00000000" w:rsidP="00BE4884">
            <w:pPr>
              <w:rPr>
                <w:rFonts w:cstheme="minorHAnsi"/>
              </w:rPr>
            </w:pPr>
            <w:sdt>
              <w:sdtPr>
                <w:rPr>
                  <w:rFonts w:cstheme="minorHAnsi"/>
                </w:rPr>
                <w:alias w:val="MedCom vurdering"/>
                <w:tag w:val="MedCom vurdering"/>
                <w:id w:val="711934710"/>
                <w:placeholder>
                  <w:docPart w:val="E48C7BD007CD4B2B8A46C12E2972F0D6"/>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E4884" w:rsidRPr="00775F80">
                  <w:rPr>
                    <w:rStyle w:val="Pladsholdertekst"/>
                    <w:rFonts w:eastAsia="Calibri"/>
                  </w:rPr>
                  <w:t>Vælg</w:t>
                </w:r>
              </w:sdtContent>
            </w:sdt>
          </w:p>
        </w:tc>
      </w:tr>
      <w:tr w:rsidR="00CF62B1" w14:paraId="5E07BE0F" w14:textId="77777777" w:rsidTr="00F66DAE">
        <w:tc>
          <w:tcPr>
            <w:tcW w:w="996" w:type="dxa"/>
          </w:tcPr>
          <w:p w14:paraId="6A5C3888" w14:textId="77777777" w:rsidR="00CF62B1" w:rsidRDefault="00CF62B1" w:rsidP="00CF62B1">
            <w:pPr>
              <w:pStyle w:val="Listeafsnit"/>
              <w:numPr>
                <w:ilvl w:val="3"/>
                <w:numId w:val="4"/>
              </w:numPr>
              <w:spacing w:line="240" w:lineRule="auto"/>
            </w:pPr>
          </w:p>
        </w:tc>
        <w:tc>
          <w:tcPr>
            <w:tcW w:w="3725" w:type="dxa"/>
          </w:tcPr>
          <w:p w14:paraId="046725A1" w14:textId="77777777" w:rsidR="00CF62B1" w:rsidRDefault="00CF62B1" w:rsidP="00CF62B1">
            <w:pPr>
              <w:spacing w:before="60" w:after="120"/>
              <w:rPr>
                <w:szCs w:val="24"/>
              </w:rPr>
            </w:pPr>
            <w:r>
              <w:rPr>
                <w:szCs w:val="24"/>
              </w:rPr>
              <w:t>Vis, at systemet indsætter og viser følgende informationer som afsenders signatur i meddelelsens meddelelsessegment:</w:t>
            </w:r>
          </w:p>
          <w:p w14:paraId="041B3888" w14:textId="77777777" w:rsidR="00CF62B1" w:rsidRDefault="00CF62B1" w:rsidP="00CF62B1">
            <w:pPr>
              <w:pStyle w:val="Listeafsnit"/>
              <w:numPr>
                <w:ilvl w:val="0"/>
                <w:numId w:val="13"/>
              </w:numPr>
              <w:spacing w:before="60" w:after="120" w:line="240" w:lineRule="auto"/>
              <w:rPr>
                <w:rFonts w:eastAsia="Times New Roman"/>
                <w:szCs w:val="24"/>
              </w:rPr>
            </w:pPr>
            <w:r w:rsidRPr="000D2FA7">
              <w:rPr>
                <w:rFonts w:eastAsia="Times New Roman"/>
                <w:szCs w:val="24"/>
              </w:rPr>
              <w:t>Dato og tidspunkt</w:t>
            </w:r>
          </w:p>
          <w:p w14:paraId="23545EDF" w14:textId="77777777" w:rsidR="00CF62B1" w:rsidRDefault="00CF62B1" w:rsidP="00CF62B1">
            <w:pPr>
              <w:pStyle w:val="Listeafsnit"/>
              <w:numPr>
                <w:ilvl w:val="0"/>
                <w:numId w:val="13"/>
              </w:numPr>
              <w:spacing w:before="60" w:after="120" w:line="240" w:lineRule="auto"/>
              <w:rPr>
                <w:rFonts w:eastAsia="Times New Roman"/>
                <w:szCs w:val="24"/>
              </w:rPr>
            </w:pPr>
            <w:r>
              <w:rPr>
                <w:rFonts w:eastAsia="Times New Roman"/>
                <w:szCs w:val="24"/>
              </w:rPr>
              <w:t>Forfatters n</w:t>
            </w:r>
            <w:r w:rsidRPr="000D2FA7">
              <w:rPr>
                <w:rFonts w:eastAsia="Times New Roman"/>
                <w:szCs w:val="24"/>
              </w:rPr>
              <w:t>avn</w:t>
            </w:r>
          </w:p>
          <w:p w14:paraId="76C863F4" w14:textId="77777777" w:rsidR="00CF62B1" w:rsidRDefault="00CF62B1" w:rsidP="00CF62B1">
            <w:pPr>
              <w:pStyle w:val="Listeafsnit"/>
              <w:numPr>
                <w:ilvl w:val="0"/>
                <w:numId w:val="13"/>
              </w:numPr>
              <w:spacing w:before="60" w:after="120" w:line="240" w:lineRule="auto"/>
              <w:rPr>
                <w:rFonts w:eastAsia="Times New Roman"/>
                <w:szCs w:val="24"/>
              </w:rPr>
            </w:pPr>
            <w:r w:rsidRPr="000D2FA7">
              <w:rPr>
                <w:rFonts w:eastAsia="Times New Roman"/>
                <w:szCs w:val="24"/>
              </w:rPr>
              <w:t>Stillingsbetegnelse</w:t>
            </w:r>
          </w:p>
          <w:p w14:paraId="00AF8AC5" w14:textId="77777777" w:rsidR="00CF62B1" w:rsidRPr="00FA4033" w:rsidRDefault="00CF62B1" w:rsidP="00CF62B1">
            <w:pPr>
              <w:pStyle w:val="Listeafsnit"/>
              <w:numPr>
                <w:ilvl w:val="0"/>
                <w:numId w:val="13"/>
              </w:numPr>
              <w:spacing w:before="60" w:after="120" w:line="240" w:lineRule="auto"/>
              <w:rPr>
                <w:rFonts w:eastAsia="Times New Roman"/>
                <w:szCs w:val="24"/>
              </w:rPr>
            </w:pPr>
            <w:r w:rsidRPr="00FA4033">
              <w:rPr>
                <w:rFonts w:eastAsia="Times New Roman"/>
                <w:szCs w:val="24"/>
              </w:rPr>
              <w:t>Relevant telefonnummer</w:t>
            </w:r>
            <w:r w:rsidRPr="00FA4033">
              <w:rPr>
                <w:rFonts w:eastAsia="Times New Roman"/>
              </w:rPr>
              <w:t xml:space="preserve"> </w:t>
            </w:r>
          </w:p>
          <w:p w14:paraId="6EF1A513" w14:textId="3196F06D" w:rsidR="00CF62B1" w:rsidRPr="00A74A7C" w:rsidRDefault="00CF62B1" w:rsidP="00CF62B1">
            <w:pPr>
              <w:keepNext/>
              <w:spacing w:before="60" w:after="120"/>
              <w:rPr>
                <w:szCs w:val="24"/>
              </w:rPr>
            </w:pPr>
          </w:p>
        </w:tc>
        <w:tc>
          <w:tcPr>
            <w:tcW w:w="2088" w:type="dxa"/>
          </w:tcPr>
          <w:p w14:paraId="4756CAC7" w14:textId="77777777" w:rsidR="00CF62B1" w:rsidRPr="00135410" w:rsidRDefault="00CF62B1" w:rsidP="00CF62B1">
            <w:pPr>
              <w:rPr>
                <w:color w:val="3B3838" w:themeColor="background2" w:themeShade="40"/>
                <w:sz w:val="18"/>
                <w:szCs w:val="18"/>
              </w:rPr>
            </w:pPr>
          </w:p>
        </w:tc>
        <w:tc>
          <w:tcPr>
            <w:tcW w:w="2969" w:type="dxa"/>
          </w:tcPr>
          <w:p w14:paraId="55D88EF2" w14:textId="77777777" w:rsidR="00CF62B1" w:rsidRDefault="00CF62B1" w:rsidP="00CF62B1">
            <w:pPr>
              <w:spacing w:before="60" w:after="120"/>
              <w:rPr>
                <w:szCs w:val="24"/>
              </w:rPr>
            </w:pPr>
            <w:r>
              <w:rPr>
                <w:szCs w:val="24"/>
              </w:rPr>
              <w:t xml:space="preserve">Signatur på forfatter af meddelelsen </w:t>
            </w:r>
            <w:r w:rsidRPr="000D2FA7">
              <w:rPr>
                <w:szCs w:val="24"/>
              </w:rPr>
              <w:t xml:space="preserve">er indsat og synligt </w:t>
            </w:r>
            <w:r>
              <w:rPr>
                <w:szCs w:val="24"/>
              </w:rPr>
              <w:t xml:space="preserve">for bruger </w:t>
            </w:r>
            <w:r w:rsidRPr="000D2FA7">
              <w:rPr>
                <w:szCs w:val="24"/>
              </w:rPr>
              <w:t>i meddelelsen</w:t>
            </w:r>
            <w:r>
              <w:rPr>
                <w:szCs w:val="24"/>
              </w:rPr>
              <w:t>s meddelelsessegment</w:t>
            </w:r>
            <w:r w:rsidRPr="000D2FA7">
              <w:rPr>
                <w:szCs w:val="24"/>
              </w:rPr>
              <w:t>:</w:t>
            </w:r>
          </w:p>
          <w:p w14:paraId="6FF0B9F8" w14:textId="77777777" w:rsidR="00CF62B1" w:rsidRDefault="00CF62B1" w:rsidP="00CF62B1">
            <w:pPr>
              <w:pStyle w:val="Listeafsnit"/>
              <w:numPr>
                <w:ilvl w:val="0"/>
                <w:numId w:val="13"/>
              </w:numPr>
              <w:spacing w:before="60" w:after="120" w:line="240" w:lineRule="auto"/>
              <w:rPr>
                <w:rFonts w:eastAsia="Times New Roman"/>
                <w:szCs w:val="24"/>
              </w:rPr>
            </w:pPr>
            <w:r w:rsidRPr="000D2FA7">
              <w:rPr>
                <w:rFonts w:eastAsia="Times New Roman"/>
                <w:szCs w:val="24"/>
              </w:rPr>
              <w:t>Dato og tidspunkt</w:t>
            </w:r>
          </w:p>
          <w:p w14:paraId="011B5A0E" w14:textId="77777777" w:rsidR="00CF62B1" w:rsidRDefault="00CF62B1" w:rsidP="00CF62B1">
            <w:pPr>
              <w:pStyle w:val="Listeafsnit"/>
              <w:numPr>
                <w:ilvl w:val="0"/>
                <w:numId w:val="13"/>
              </w:numPr>
              <w:spacing w:before="60" w:after="120" w:line="240" w:lineRule="auto"/>
              <w:rPr>
                <w:rFonts w:eastAsia="Times New Roman"/>
                <w:szCs w:val="24"/>
              </w:rPr>
            </w:pPr>
            <w:r>
              <w:rPr>
                <w:rFonts w:eastAsia="Times New Roman"/>
                <w:szCs w:val="24"/>
              </w:rPr>
              <w:t>Forfatters n</w:t>
            </w:r>
            <w:r w:rsidRPr="000D2FA7">
              <w:rPr>
                <w:rFonts w:eastAsia="Times New Roman"/>
                <w:szCs w:val="24"/>
              </w:rPr>
              <w:t>avn</w:t>
            </w:r>
          </w:p>
          <w:p w14:paraId="115A816A" w14:textId="77777777" w:rsidR="00CF62B1" w:rsidRDefault="00CF62B1" w:rsidP="00CF62B1">
            <w:pPr>
              <w:pStyle w:val="Listeafsnit"/>
              <w:numPr>
                <w:ilvl w:val="0"/>
                <w:numId w:val="13"/>
              </w:numPr>
              <w:spacing w:before="60" w:after="120" w:line="240" w:lineRule="auto"/>
              <w:rPr>
                <w:rFonts w:eastAsia="Times New Roman"/>
                <w:szCs w:val="24"/>
              </w:rPr>
            </w:pPr>
            <w:r w:rsidRPr="000D2FA7">
              <w:rPr>
                <w:rFonts w:eastAsia="Times New Roman"/>
                <w:szCs w:val="24"/>
              </w:rPr>
              <w:t>Stillingsbetegnelse</w:t>
            </w:r>
          </w:p>
          <w:p w14:paraId="67AE1E50" w14:textId="58236712" w:rsidR="00CF62B1" w:rsidRPr="00C629A6" w:rsidRDefault="00CF62B1" w:rsidP="00CF62B1">
            <w:pPr>
              <w:pStyle w:val="Listeafsnit"/>
              <w:keepNext/>
              <w:numPr>
                <w:ilvl w:val="0"/>
                <w:numId w:val="13"/>
              </w:numPr>
              <w:spacing w:before="60" w:after="120" w:line="240" w:lineRule="auto"/>
              <w:rPr>
                <w:rFonts w:eastAsia="Times New Roman"/>
                <w:szCs w:val="24"/>
              </w:rPr>
            </w:pPr>
            <w:r w:rsidRPr="00FA4033">
              <w:rPr>
                <w:rFonts w:eastAsia="Times New Roman"/>
                <w:szCs w:val="24"/>
              </w:rPr>
              <w:t>Relevant telefonnummer</w:t>
            </w:r>
            <w:r w:rsidRPr="00FA4033">
              <w:rPr>
                <w:rFonts w:eastAsia="Times New Roman"/>
              </w:rPr>
              <w:t xml:space="preserve"> </w:t>
            </w:r>
          </w:p>
        </w:tc>
        <w:tc>
          <w:tcPr>
            <w:tcW w:w="2725" w:type="dxa"/>
          </w:tcPr>
          <w:p w14:paraId="1DCDE417" w14:textId="77777777" w:rsidR="00CF62B1" w:rsidRDefault="00CF62B1" w:rsidP="00CF62B1"/>
        </w:tc>
        <w:tc>
          <w:tcPr>
            <w:tcW w:w="1100" w:type="dxa"/>
          </w:tcPr>
          <w:p w14:paraId="7EB417F3" w14:textId="0C30B82C" w:rsidR="00CF62B1" w:rsidRDefault="00000000" w:rsidP="00CF62B1">
            <w:pPr>
              <w:rPr>
                <w:rFonts w:cstheme="minorHAnsi"/>
              </w:rPr>
            </w:pPr>
            <w:sdt>
              <w:sdtPr>
                <w:rPr>
                  <w:rFonts w:cstheme="minorHAnsi"/>
                </w:rPr>
                <w:alias w:val="MedCom vurdering"/>
                <w:tag w:val="MedCom vurdering"/>
                <w:id w:val="1021206837"/>
                <w:placeholder>
                  <w:docPart w:val="F403BE9E136D4BEDB8DB643E1562E0B3"/>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CF62B1" w:rsidRPr="00775F80">
                  <w:rPr>
                    <w:rStyle w:val="Pladsholdertekst"/>
                    <w:rFonts w:eastAsia="Calibri"/>
                  </w:rPr>
                  <w:t>Vælg</w:t>
                </w:r>
              </w:sdtContent>
            </w:sdt>
          </w:p>
        </w:tc>
      </w:tr>
      <w:tr w:rsidR="00D0010F" w14:paraId="61D7CE00" w14:textId="77777777" w:rsidTr="00F66DAE">
        <w:tc>
          <w:tcPr>
            <w:tcW w:w="996" w:type="dxa"/>
          </w:tcPr>
          <w:p w14:paraId="64F89286" w14:textId="77777777" w:rsidR="00D0010F" w:rsidRDefault="00D0010F" w:rsidP="00D0010F">
            <w:pPr>
              <w:pStyle w:val="Listeafsnit"/>
              <w:numPr>
                <w:ilvl w:val="3"/>
                <w:numId w:val="4"/>
              </w:numPr>
              <w:spacing w:line="240" w:lineRule="auto"/>
            </w:pPr>
            <w:bookmarkStart w:id="87" w:name="_Ref122507508"/>
          </w:p>
        </w:tc>
        <w:bookmarkEnd w:id="87"/>
        <w:tc>
          <w:tcPr>
            <w:tcW w:w="3725" w:type="dxa"/>
          </w:tcPr>
          <w:p w14:paraId="2F1A0170" w14:textId="5649B838" w:rsidR="00D0010F" w:rsidRPr="00A74A7C" w:rsidRDefault="00D0010F" w:rsidP="00D0010F">
            <w:pPr>
              <w:keepNext/>
              <w:spacing w:before="60" w:after="120"/>
              <w:rPr>
                <w:szCs w:val="24"/>
              </w:rPr>
            </w:pPr>
            <w:r>
              <w:rPr>
                <w:szCs w:val="24"/>
              </w:rPr>
              <w:t>Send meddelelsen</w:t>
            </w:r>
            <w:r w:rsidRPr="00A74A7C">
              <w:rPr>
                <w:szCs w:val="24"/>
              </w:rPr>
              <w:t xml:space="preserve"> </w:t>
            </w:r>
            <w:r>
              <w:rPr>
                <w:szCs w:val="24"/>
              </w:rPr>
              <w:t xml:space="preserve">til rette modtager, når meddelelsen lever op til kravene for udfyldelse samt maks. begrænsning på 100 MB og inkluderer korrekte tekniske referencer. </w:t>
            </w:r>
          </w:p>
        </w:tc>
        <w:tc>
          <w:tcPr>
            <w:tcW w:w="2088" w:type="dxa"/>
          </w:tcPr>
          <w:p w14:paraId="13B5E89A" w14:textId="77777777" w:rsidR="00D0010F" w:rsidRPr="00135410" w:rsidRDefault="00D0010F" w:rsidP="00D0010F">
            <w:pPr>
              <w:rPr>
                <w:color w:val="3B3838" w:themeColor="background2" w:themeShade="40"/>
                <w:sz w:val="18"/>
                <w:szCs w:val="18"/>
              </w:rPr>
            </w:pPr>
          </w:p>
        </w:tc>
        <w:tc>
          <w:tcPr>
            <w:tcW w:w="2969" w:type="dxa"/>
          </w:tcPr>
          <w:p w14:paraId="44A9174A" w14:textId="73DC034C" w:rsidR="00D0010F" w:rsidRDefault="00D0010F" w:rsidP="00D0010F">
            <w:pPr>
              <w:keepNext/>
              <w:spacing w:before="60" w:after="120"/>
              <w:rPr>
                <w:szCs w:val="24"/>
              </w:rPr>
            </w:pPr>
            <w:r>
              <w:t xml:space="preserve">Meddelelsen er udfyldt korrekt og er sendt til rette modtager. </w:t>
            </w:r>
          </w:p>
        </w:tc>
        <w:tc>
          <w:tcPr>
            <w:tcW w:w="2725" w:type="dxa"/>
          </w:tcPr>
          <w:p w14:paraId="25EF4654" w14:textId="77777777" w:rsidR="00D0010F" w:rsidRDefault="00D0010F" w:rsidP="00D0010F"/>
        </w:tc>
        <w:tc>
          <w:tcPr>
            <w:tcW w:w="1100" w:type="dxa"/>
          </w:tcPr>
          <w:p w14:paraId="6769D330" w14:textId="0D8FD390" w:rsidR="00D0010F" w:rsidRDefault="00000000" w:rsidP="00D0010F">
            <w:pPr>
              <w:rPr>
                <w:rFonts w:cstheme="minorHAnsi"/>
              </w:rPr>
            </w:pPr>
            <w:sdt>
              <w:sdtPr>
                <w:rPr>
                  <w:rFonts w:cstheme="minorHAnsi"/>
                </w:rPr>
                <w:alias w:val="MedCom vurdering"/>
                <w:tag w:val="MedCom vurdering"/>
                <w:id w:val="-1769451255"/>
                <w:placeholder>
                  <w:docPart w:val="812B2676328146BEAD9E217BDFC8D4D4"/>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D0010F" w:rsidRPr="00775F80">
                  <w:rPr>
                    <w:rStyle w:val="Pladsholdertekst"/>
                    <w:rFonts w:eastAsia="Calibri"/>
                  </w:rPr>
                  <w:t>Vælg</w:t>
                </w:r>
              </w:sdtContent>
            </w:sdt>
          </w:p>
        </w:tc>
      </w:tr>
    </w:tbl>
    <w:p w14:paraId="30C5E6AE" w14:textId="01A8D67E" w:rsidR="001E62B7" w:rsidRDefault="001E62B7"/>
    <w:p w14:paraId="54F96A35" w14:textId="77777777" w:rsidR="003D710E" w:rsidRDefault="003D710E"/>
    <w:p w14:paraId="7CCFF59B" w14:textId="77777777" w:rsidR="003D710E" w:rsidRDefault="003D710E"/>
    <w:p w14:paraId="29D464ED" w14:textId="77777777" w:rsidR="003D710E" w:rsidRDefault="003D710E"/>
    <w:p w14:paraId="673BE2FE" w14:textId="77777777" w:rsidR="003D710E" w:rsidRDefault="003D710E"/>
    <w:p w14:paraId="6FEADE85" w14:textId="77777777" w:rsidR="003D710E" w:rsidRDefault="003D710E"/>
    <w:p w14:paraId="3ED699CA" w14:textId="77777777" w:rsidR="003D710E" w:rsidRDefault="003D710E"/>
    <w:p w14:paraId="4E0BD206" w14:textId="77777777" w:rsidR="003D710E" w:rsidRDefault="003D710E"/>
    <w:p w14:paraId="293D0F39" w14:textId="77777777" w:rsidR="003D710E" w:rsidRDefault="003D710E"/>
    <w:p w14:paraId="418FAC64" w14:textId="77777777" w:rsidR="003D710E" w:rsidRDefault="003D710E"/>
    <w:p w14:paraId="7376878B" w14:textId="77777777" w:rsidR="003D710E" w:rsidRDefault="003D710E"/>
    <w:p w14:paraId="5D76D56D" w14:textId="77777777" w:rsidR="003D710E" w:rsidRDefault="003D710E"/>
    <w:p w14:paraId="55E06096" w14:textId="77777777" w:rsidR="003D710E" w:rsidRDefault="003D710E"/>
    <w:p w14:paraId="6B1EBF47" w14:textId="77777777" w:rsidR="003D710E" w:rsidRDefault="003D710E"/>
    <w:p w14:paraId="4408579F" w14:textId="77777777" w:rsidR="003D710E" w:rsidRDefault="003D710E"/>
    <w:p w14:paraId="66C09889" w14:textId="77777777" w:rsidR="003D710E" w:rsidRDefault="003D710E"/>
    <w:p w14:paraId="3929A260" w14:textId="720B9369" w:rsidR="003D710E" w:rsidRDefault="003D710E" w:rsidP="003D710E">
      <w:pPr>
        <w:pStyle w:val="Overskrift3"/>
        <w:numPr>
          <w:ilvl w:val="2"/>
          <w:numId w:val="4"/>
        </w:numPr>
      </w:pPr>
      <w:bookmarkStart w:id="88" w:name="_Ref127451610"/>
      <w:r w:rsidRPr="00491DC8">
        <w:lastRenderedPageBreak/>
        <w:t xml:space="preserve">S3.A3: </w:t>
      </w:r>
      <w:r w:rsidR="00485C2E" w:rsidRPr="00491DC8">
        <w:t xml:space="preserve">Videresend </w:t>
      </w:r>
      <w:r w:rsidR="00491DC8" w:rsidRPr="00491DC8">
        <w:t>udvalgt del af en CareCommunication-meddelelsestråd</w:t>
      </w:r>
      <w:bookmarkEnd w:id="88"/>
    </w:p>
    <w:p w14:paraId="77451574" w14:textId="1DC4A892" w:rsidR="008A59E3" w:rsidRPr="00EB7F77" w:rsidRDefault="00EB7F77" w:rsidP="008A59E3">
      <w:pPr>
        <w:rPr>
          <w:i/>
          <w:iCs/>
        </w:rPr>
      </w:pPr>
      <w:r w:rsidRPr="00EB7F77">
        <w:rPr>
          <w:i/>
          <w:iCs/>
        </w:rPr>
        <w:t xml:space="preserve">Gennemføres hvis </w:t>
      </w:r>
      <w:r>
        <w:rPr>
          <w:i/>
          <w:iCs/>
        </w:rPr>
        <w:t>SUT</w:t>
      </w:r>
      <w:r w:rsidR="008A59E3" w:rsidRPr="00EB7F77">
        <w:rPr>
          <w:i/>
          <w:iCs/>
        </w:rPr>
        <w:t xml:space="preserve"> understøtter, at bruger kan plukke og vælge hvilke dele af meddelelsestråden og vedhæftede filer</w:t>
      </w:r>
      <w:r w:rsidR="00C866E5">
        <w:rPr>
          <w:i/>
          <w:iCs/>
        </w:rPr>
        <w:t>, som ønskes</w:t>
      </w:r>
      <w:r w:rsidR="008A59E3" w:rsidRPr="00EB7F77">
        <w:rPr>
          <w:i/>
          <w:iCs/>
        </w:rPr>
        <w:t xml:space="preserve"> videresend</w:t>
      </w:r>
      <w:r w:rsidR="00C866E5">
        <w:rPr>
          <w:i/>
          <w:iCs/>
        </w:rPr>
        <w:t>t</w:t>
      </w:r>
    </w:p>
    <w:tbl>
      <w:tblPr>
        <w:tblStyle w:val="Tabel-Gitter"/>
        <w:tblW w:w="13603" w:type="dxa"/>
        <w:tblLook w:val="04A0" w:firstRow="1" w:lastRow="0" w:firstColumn="1" w:lastColumn="0" w:noHBand="0" w:noVBand="1"/>
      </w:tblPr>
      <w:tblGrid>
        <w:gridCol w:w="996"/>
        <w:gridCol w:w="3725"/>
        <w:gridCol w:w="2088"/>
        <w:gridCol w:w="2969"/>
        <w:gridCol w:w="2725"/>
        <w:gridCol w:w="1100"/>
      </w:tblGrid>
      <w:tr w:rsidR="003D710E" w:rsidRPr="00684597" w14:paraId="250AE18A" w14:textId="77777777">
        <w:trPr>
          <w:tblHeader/>
        </w:trPr>
        <w:tc>
          <w:tcPr>
            <w:tcW w:w="996" w:type="dxa"/>
            <w:shd w:val="clear" w:color="auto" w:fill="152F4A"/>
          </w:tcPr>
          <w:p w14:paraId="00340473" w14:textId="77777777" w:rsidR="003D710E" w:rsidRPr="00E6455C" w:rsidRDefault="003D710E">
            <w:pPr>
              <w:keepNext/>
            </w:pPr>
            <w:r w:rsidRPr="00E6455C">
              <w:rPr>
                <w:b/>
                <w:bCs/>
                <w:color w:val="FFFFFF" w:themeColor="background1"/>
              </w:rPr>
              <w:t>Teststep #</w:t>
            </w:r>
          </w:p>
        </w:tc>
        <w:tc>
          <w:tcPr>
            <w:tcW w:w="3725" w:type="dxa"/>
            <w:shd w:val="clear" w:color="auto" w:fill="152F4A"/>
          </w:tcPr>
          <w:p w14:paraId="669B5218" w14:textId="77777777" w:rsidR="003D710E" w:rsidRPr="00E6455C" w:rsidRDefault="003D710E">
            <w:pPr>
              <w:keepNext/>
              <w:spacing w:before="60" w:after="120"/>
              <w:rPr>
                <w:szCs w:val="24"/>
              </w:rPr>
            </w:pPr>
            <w:r w:rsidRPr="00E6455C">
              <w:rPr>
                <w:rFonts w:cs="Calibri"/>
                <w:b/>
                <w:bCs/>
                <w:color w:val="FFFFFF"/>
                <w:szCs w:val="24"/>
              </w:rPr>
              <w:t>Handling</w:t>
            </w:r>
          </w:p>
        </w:tc>
        <w:tc>
          <w:tcPr>
            <w:tcW w:w="2088" w:type="dxa"/>
            <w:shd w:val="clear" w:color="auto" w:fill="152F4A"/>
          </w:tcPr>
          <w:p w14:paraId="6FA943E6" w14:textId="77777777" w:rsidR="003D710E" w:rsidRPr="00E6455C" w:rsidRDefault="003D710E">
            <w:pPr>
              <w:keepNext/>
              <w:rPr>
                <w:color w:val="3B3838" w:themeColor="background2" w:themeShade="40"/>
                <w:sz w:val="18"/>
                <w:szCs w:val="18"/>
              </w:rPr>
            </w:pPr>
            <w:r w:rsidRPr="00E6455C">
              <w:rPr>
                <w:rFonts w:cs="Calibri"/>
                <w:b/>
                <w:bCs/>
                <w:color w:val="FFFFFF"/>
                <w:szCs w:val="24"/>
              </w:rPr>
              <w:t>Testdata/testperson</w:t>
            </w:r>
          </w:p>
        </w:tc>
        <w:tc>
          <w:tcPr>
            <w:tcW w:w="2969" w:type="dxa"/>
            <w:shd w:val="clear" w:color="auto" w:fill="152F4A"/>
          </w:tcPr>
          <w:p w14:paraId="4B9ECD55" w14:textId="77777777" w:rsidR="003D710E" w:rsidRPr="00E6455C" w:rsidRDefault="003D710E">
            <w:pPr>
              <w:keepNext/>
              <w:spacing w:before="60" w:after="120"/>
              <w:rPr>
                <w:szCs w:val="24"/>
              </w:rPr>
            </w:pPr>
            <w:r w:rsidRPr="00E6455C">
              <w:rPr>
                <w:rFonts w:cs="Calibri"/>
                <w:b/>
                <w:bCs/>
                <w:color w:val="FFFFFF"/>
                <w:szCs w:val="24"/>
              </w:rPr>
              <w:t>Forventet resultat</w:t>
            </w:r>
          </w:p>
        </w:tc>
        <w:tc>
          <w:tcPr>
            <w:tcW w:w="2725" w:type="dxa"/>
            <w:shd w:val="clear" w:color="auto" w:fill="152F4A"/>
          </w:tcPr>
          <w:p w14:paraId="26381C9C" w14:textId="77777777" w:rsidR="003D710E" w:rsidRPr="00E6455C" w:rsidRDefault="003D710E">
            <w:pPr>
              <w:keepNext/>
            </w:pPr>
            <w:r w:rsidRPr="00E6455C">
              <w:rPr>
                <w:rFonts w:cs="Calibri"/>
                <w:b/>
                <w:bCs/>
                <w:color w:val="FFFFFF"/>
                <w:szCs w:val="24"/>
              </w:rPr>
              <w:t>Aktuelt resultat</w:t>
            </w:r>
          </w:p>
        </w:tc>
        <w:tc>
          <w:tcPr>
            <w:tcW w:w="1100" w:type="dxa"/>
            <w:shd w:val="clear" w:color="auto" w:fill="152F4A"/>
          </w:tcPr>
          <w:p w14:paraId="51AE4145" w14:textId="77777777" w:rsidR="003D710E" w:rsidRPr="00E6455C" w:rsidRDefault="003D710E">
            <w:pPr>
              <w:keepNext/>
              <w:rPr>
                <w:rFonts w:cstheme="minorHAnsi"/>
              </w:rPr>
            </w:pPr>
            <w:r w:rsidRPr="00E6455C">
              <w:rPr>
                <w:rFonts w:cs="Calibri"/>
                <w:b/>
                <w:bCs/>
                <w:color w:val="FFFFFF"/>
                <w:szCs w:val="24"/>
              </w:rPr>
              <w:t>MedCom vurdering</w:t>
            </w:r>
          </w:p>
        </w:tc>
      </w:tr>
      <w:tr w:rsidR="003D710E" w:rsidRPr="00684597" w14:paraId="15B1ED0E" w14:textId="77777777">
        <w:tc>
          <w:tcPr>
            <w:tcW w:w="996" w:type="dxa"/>
          </w:tcPr>
          <w:p w14:paraId="2D7B2D12" w14:textId="77777777" w:rsidR="003D710E" w:rsidRPr="00E6455C" w:rsidRDefault="003D710E">
            <w:pPr>
              <w:pStyle w:val="Listeafsnit"/>
              <w:keepNext/>
              <w:numPr>
                <w:ilvl w:val="3"/>
                <w:numId w:val="4"/>
              </w:numPr>
              <w:spacing w:line="240" w:lineRule="auto"/>
            </w:pPr>
          </w:p>
        </w:tc>
        <w:tc>
          <w:tcPr>
            <w:tcW w:w="3725" w:type="dxa"/>
          </w:tcPr>
          <w:p w14:paraId="697CDF62" w14:textId="738D28A7" w:rsidR="003D710E" w:rsidRPr="00E6455C" w:rsidRDefault="003D710E">
            <w:pPr>
              <w:keepNext/>
              <w:spacing w:before="60" w:after="120"/>
              <w:rPr>
                <w:szCs w:val="24"/>
              </w:rPr>
            </w:pPr>
            <w:r w:rsidRPr="00E6455C">
              <w:t xml:space="preserve">Vis, at der er dannet en CareCommunication med oplysninger fra teststep </w:t>
            </w:r>
            <w:r w:rsidRPr="00E6455C">
              <w:rPr>
                <w:sz w:val="18"/>
                <w:szCs w:val="18"/>
              </w:rPr>
              <w:fldChar w:fldCharType="begin"/>
            </w:r>
            <w:r w:rsidRPr="00E6455C">
              <w:rPr>
                <w:sz w:val="18"/>
                <w:szCs w:val="18"/>
              </w:rPr>
              <w:instrText xml:space="preserve"> REF _Ref122434484 \r \h  \* MERGEFORMAT </w:instrText>
            </w:r>
            <w:r w:rsidRPr="00E6455C">
              <w:rPr>
                <w:sz w:val="18"/>
                <w:szCs w:val="18"/>
              </w:rPr>
            </w:r>
            <w:r w:rsidRPr="00E6455C">
              <w:rPr>
                <w:sz w:val="18"/>
                <w:szCs w:val="18"/>
              </w:rPr>
              <w:fldChar w:fldCharType="separate"/>
            </w:r>
            <w:r w:rsidR="00347A3C" w:rsidRPr="00E6455C">
              <w:rPr>
                <w:sz w:val="18"/>
                <w:szCs w:val="18"/>
              </w:rPr>
              <w:t>3.3.12.1</w:t>
            </w:r>
            <w:r w:rsidRPr="00E6455C">
              <w:rPr>
                <w:sz w:val="18"/>
                <w:szCs w:val="18"/>
              </w:rPr>
              <w:fldChar w:fldCharType="end"/>
            </w:r>
            <w:r w:rsidR="00C442C9">
              <w:rPr>
                <w:sz w:val="18"/>
                <w:szCs w:val="18"/>
              </w:rPr>
              <w:t>-</w:t>
            </w:r>
            <w:r w:rsidR="00BC4F00">
              <w:rPr>
                <w:sz w:val="18"/>
                <w:szCs w:val="18"/>
              </w:rPr>
              <w:fldChar w:fldCharType="begin"/>
            </w:r>
            <w:r w:rsidR="00BC4F00">
              <w:rPr>
                <w:sz w:val="18"/>
                <w:szCs w:val="18"/>
              </w:rPr>
              <w:instrText xml:space="preserve"> REF _Ref131073184 \r \h </w:instrText>
            </w:r>
            <w:r w:rsidR="00BC4F00">
              <w:rPr>
                <w:sz w:val="18"/>
                <w:szCs w:val="18"/>
              </w:rPr>
            </w:r>
            <w:r w:rsidR="00BC4F00">
              <w:rPr>
                <w:sz w:val="18"/>
                <w:szCs w:val="18"/>
              </w:rPr>
              <w:fldChar w:fldCharType="separate"/>
            </w:r>
            <w:r w:rsidR="00BC4F00">
              <w:rPr>
                <w:sz w:val="18"/>
                <w:szCs w:val="18"/>
              </w:rPr>
              <w:t>3.3.12.4</w:t>
            </w:r>
            <w:r w:rsidR="00BC4F00">
              <w:rPr>
                <w:sz w:val="18"/>
                <w:szCs w:val="18"/>
              </w:rPr>
              <w:fldChar w:fldCharType="end"/>
            </w:r>
          </w:p>
        </w:tc>
        <w:tc>
          <w:tcPr>
            <w:tcW w:w="2088" w:type="dxa"/>
          </w:tcPr>
          <w:p w14:paraId="76929641" w14:textId="2FDC4B89" w:rsidR="003D710E" w:rsidRPr="00E6455C" w:rsidRDefault="003D710E">
            <w:pPr>
              <w:keepNext/>
              <w:rPr>
                <w:color w:val="3B3838" w:themeColor="background2" w:themeShade="40"/>
                <w:sz w:val="18"/>
                <w:szCs w:val="18"/>
              </w:rPr>
            </w:pPr>
            <w:r w:rsidRPr="00E6455C">
              <w:rPr>
                <w:color w:val="3B3838" w:themeColor="background2" w:themeShade="40"/>
                <w:sz w:val="18"/>
                <w:szCs w:val="18"/>
              </w:rPr>
              <w:t xml:space="preserve">Fortsættelse fra </w:t>
            </w:r>
            <w:r w:rsidR="00BC4F00" w:rsidRPr="00BC4F00">
              <w:rPr>
                <w:sz w:val="18"/>
                <w:szCs w:val="18"/>
              </w:rPr>
              <w:fldChar w:fldCharType="begin"/>
            </w:r>
            <w:r w:rsidR="00BC4F00" w:rsidRPr="00BC4F00">
              <w:rPr>
                <w:sz w:val="18"/>
                <w:szCs w:val="18"/>
              </w:rPr>
              <w:instrText xml:space="preserve"> REF _Ref131073184 \r \h </w:instrText>
            </w:r>
            <w:r w:rsidR="00BC4F00" w:rsidRPr="00BC4F00">
              <w:rPr>
                <w:sz w:val="18"/>
                <w:szCs w:val="18"/>
              </w:rPr>
            </w:r>
            <w:r w:rsidR="00BC4F00" w:rsidRPr="00BC4F00">
              <w:rPr>
                <w:sz w:val="18"/>
                <w:szCs w:val="18"/>
              </w:rPr>
              <w:fldChar w:fldCharType="separate"/>
            </w:r>
            <w:r w:rsidR="00BC4F00" w:rsidRPr="00BC4F00">
              <w:rPr>
                <w:sz w:val="18"/>
                <w:szCs w:val="18"/>
              </w:rPr>
              <w:t>3.3.12.4</w:t>
            </w:r>
            <w:r w:rsidR="00BC4F00" w:rsidRPr="00BC4F00">
              <w:rPr>
                <w:sz w:val="18"/>
                <w:szCs w:val="18"/>
              </w:rPr>
              <w:fldChar w:fldCharType="end"/>
            </w:r>
            <w:r w:rsidR="005808E6" w:rsidRPr="00BC4F00">
              <w:t xml:space="preserve"> </w:t>
            </w:r>
          </w:p>
        </w:tc>
        <w:tc>
          <w:tcPr>
            <w:tcW w:w="2969" w:type="dxa"/>
          </w:tcPr>
          <w:p w14:paraId="709B2BC7" w14:textId="44D80FA0" w:rsidR="003D710E" w:rsidRPr="00E6455C" w:rsidRDefault="003D710E">
            <w:pPr>
              <w:keepNext/>
              <w:spacing w:before="60" w:after="120"/>
              <w:rPr>
                <w:szCs w:val="24"/>
              </w:rPr>
            </w:pPr>
            <w:r w:rsidRPr="00E6455C">
              <w:t>Teststep</w:t>
            </w:r>
            <w:r w:rsidR="00BC4F00">
              <w:t xml:space="preserve"> </w:t>
            </w:r>
            <w:r w:rsidR="00BC4F00" w:rsidRPr="00BC4F00">
              <w:rPr>
                <w:sz w:val="18"/>
                <w:szCs w:val="18"/>
              </w:rPr>
              <w:fldChar w:fldCharType="begin"/>
            </w:r>
            <w:r w:rsidR="00BC4F00" w:rsidRPr="00BC4F00">
              <w:rPr>
                <w:sz w:val="18"/>
                <w:szCs w:val="18"/>
              </w:rPr>
              <w:instrText xml:space="preserve"> REF _Ref131073184 \r \h  \* MERGEFORMAT </w:instrText>
            </w:r>
            <w:r w:rsidR="00BC4F00" w:rsidRPr="00BC4F00">
              <w:rPr>
                <w:sz w:val="18"/>
                <w:szCs w:val="18"/>
              </w:rPr>
            </w:r>
            <w:r w:rsidR="00BC4F00" w:rsidRPr="00BC4F00">
              <w:rPr>
                <w:sz w:val="18"/>
                <w:szCs w:val="18"/>
              </w:rPr>
              <w:fldChar w:fldCharType="separate"/>
            </w:r>
            <w:r w:rsidR="00BC4F00" w:rsidRPr="00BC4F00">
              <w:rPr>
                <w:sz w:val="18"/>
                <w:szCs w:val="18"/>
              </w:rPr>
              <w:t>3.3.12.4</w:t>
            </w:r>
            <w:r w:rsidR="00BC4F00" w:rsidRPr="00BC4F00">
              <w:rPr>
                <w:sz w:val="18"/>
                <w:szCs w:val="18"/>
              </w:rPr>
              <w:fldChar w:fldCharType="end"/>
            </w:r>
            <w:r w:rsidRPr="00BC4F00">
              <w:t xml:space="preserve"> </w:t>
            </w:r>
            <w:r w:rsidRPr="00E6455C">
              <w:t>er gennemført.</w:t>
            </w:r>
          </w:p>
        </w:tc>
        <w:tc>
          <w:tcPr>
            <w:tcW w:w="2725" w:type="dxa"/>
          </w:tcPr>
          <w:p w14:paraId="0BEB6E5A" w14:textId="77777777" w:rsidR="003D710E" w:rsidRPr="00E6455C" w:rsidRDefault="003D710E">
            <w:pPr>
              <w:keepNext/>
            </w:pPr>
          </w:p>
        </w:tc>
        <w:tc>
          <w:tcPr>
            <w:tcW w:w="1100" w:type="dxa"/>
          </w:tcPr>
          <w:p w14:paraId="61F52C50" w14:textId="77777777" w:rsidR="003D710E" w:rsidRPr="00E6455C" w:rsidRDefault="00000000">
            <w:pPr>
              <w:keepNext/>
              <w:rPr>
                <w:rFonts w:cstheme="minorHAnsi"/>
              </w:rPr>
            </w:pPr>
            <w:sdt>
              <w:sdtPr>
                <w:rPr>
                  <w:rFonts w:cstheme="minorHAnsi"/>
                </w:rPr>
                <w:alias w:val="MedCom vurdering"/>
                <w:tag w:val="MedCom vurdering"/>
                <w:id w:val="-547607760"/>
                <w:placeholder>
                  <w:docPart w:val="0661194163B34AEA85A188B8D7CCD85E"/>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3D710E" w:rsidRPr="00E6455C">
                  <w:rPr>
                    <w:rStyle w:val="Pladsholdertekst"/>
                    <w:rFonts w:eastAsia="Calibri"/>
                  </w:rPr>
                  <w:t>Vælg</w:t>
                </w:r>
              </w:sdtContent>
            </w:sdt>
          </w:p>
        </w:tc>
      </w:tr>
      <w:tr w:rsidR="003D710E" w:rsidRPr="00684597" w14:paraId="487A8185" w14:textId="77777777">
        <w:tc>
          <w:tcPr>
            <w:tcW w:w="996" w:type="dxa"/>
          </w:tcPr>
          <w:p w14:paraId="65DFEC74" w14:textId="77777777" w:rsidR="003D710E" w:rsidRPr="00E6455C" w:rsidRDefault="003D710E">
            <w:pPr>
              <w:pStyle w:val="Listeafsnit"/>
              <w:numPr>
                <w:ilvl w:val="3"/>
                <w:numId w:val="4"/>
              </w:numPr>
              <w:spacing w:line="240" w:lineRule="auto"/>
            </w:pPr>
          </w:p>
        </w:tc>
        <w:tc>
          <w:tcPr>
            <w:tcW w:w="3725" w:type="dxa"/>
          </w:tcPr>
          <w:p w14:paraId="5A7F0B16" w14:textId="0B50BC32" w:rsidR="005D7B68" w:rsidRPr="00E6455C" w:rsidRDefault="002735FD" w:rsidP="0099598A">
            <w:pPr>
              <w:keepNext/>
              <w:spacing w:before="60" w:after="120"/>
              <w:rPr>
                <w:szCs w:val="24"/>
              </w:rPr>
            </w:pPr>
            <w:r>
              <w:rPr>
                <w:szCs w:val="24"/>
              </w:rPr>
              <w:t xml:space="preserve">Vis, at bruger </w:t>
            </w:r>
            <w:r w:rsidR="00C8449A">
              <w:rPr>
                <w:szCs w:val="24"/>
              </w:rPr>
              <w:t>v</w:t>
            </w:r>
            <w:r w:rsidRPr="002735FD">
              <w:rPr>
                <w:szCs w:val="24"/>
              </w:rPr>
              <w:t xml:space="preserve">ælger at videresende en specifik modtaget CareCommunication med vedhæftede filer, som indgår i </w:t>
            </w:r>
            <w:r w:rsidR="00CA7744">
              <w:rPr>
                <w:szCs w:val="24"/>
              </w:rPr>
              <w:t>meddelelses</w:t>
            </w:r>
            <w:r w:rsidRPr="002735FD">
              <w:rPr>
                <w:szCs w:val="24"/>
              </w:rPr>
              <w:t>tråden</w:t>
            </w:r>
            <w:r w:rsidR="003005B4">
              <w:rPr>
                <w:szCs w:val="24"/>
              </w:rPr>
              <w:t>.</w:t>
            </w:r>
          </w:p>
        </w:tc>
        <w:tc>
          <w:tcPr>
            <w:tcW w:w="2088" w:type="dxa"/>
          </w:tcPr>
          <w:p w14:paraId="56D928E0" w14:textId="77777777" w:rsidR="003D710E" w:rsidRPr="00E6455C" w:rsidRDefault="003D710E">
            <w:pPr>
              <w:rPr>
                <w:color w:val="3B3838" w:themeColor="background2" w:themeShade="40"/>
                <w:sz w:val="18"/>
                <w:szCs w:val="18"/>
              </w:rPr>
            </w:pPr>
          </w:p>
        </w:tc>
        <w:tc>
          <w:tcPr>
            <w:tcW w:w="2969" w:type="dxa"/>
          </w:tcPr>
          <w:p w14:paraId="64020A11" w14:textId="1552248C" w:rsidR="003D710E" w:rsidRPr="00E6455C" w:rsidRDefault="0027505F">
            <w:pPr>
              <w:keepNext/>
              <w:spacing w:before="60" w:after="120"/>
              <w:rPr>
                <w:szCs w:val="24"/>
              </w:rPr>
            </w:pPr>
            <w:r>
              <w:rPr>
                <w:szCs w:val="24"/>
              </w:rPr>
              <w:t>Bruger kan vælge at videresende en bestemt meddelelse fra meddelelsestråden</w:t>
            </w:r>
            <w:r w:rsidR="003005B4">
              <w:rPr>
                <w:szCs w:val="24"/>
              </w:rPr>
              <w:t>.</w:t>
            </w:r>
          </w:p>
        </w:tc>
        <w:tc>
          <w:tcPr>
            <w:tcW w:w="2725" w:type="dxa"/>
          </w:tcPr>
          <w:p w14:paraId="3D490F35" w14:textId="77777777" w:rsidR="003D710E" w:rsidRPr="00E6455C" w:rsidRDefault="003D710E"/>
        </w:tc>
        <w:tc>
          <w:tcPr>
            <w:tcW w:w="1100" w:type="dxa"/>
          </w:tcPr>
          <w:p w14:paraId="36D946B6" w14:textId="77777777" w:rsidR="003D710E" w:rsidRPr="00E6455C" w:rsidRDefault="00000000">
            <w:pPr>
              <w:rPr>
                <w:rFonts w:cstheme="minorHAnsi"/>
              </w:rPr>
            </w:pPr>
            <w:sdt>
              <w:sdtPr>
                <w:rPr>
                  <w:rFonts w:cstheme="minorHAnsi"/>
                </w:rPr>
                <w:alias w:val="MedCom vurdering"/>
                <w:tag w:val="MedCom vurdering"/>
                <w:id w:val="262265627"/>
                <w:placeholder>
                  <w:docPart w:val="30C5CDEEAF8645EBB3D8B2652D9AD688"/>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3D710E" w:rsidRPr="00E6455C">
                  <w:rPr>
                    <w:rStyle w:val="Pladsholdertekst"/>
                    <w:rFonts w:eastAsia="Calibri"/>
                  </w:rPr>
                  <w:t>Vælg</w:t>
                </w:r>
              </w:sdtContent>
            </w:sdt>
          </w:p>
        </w:tc>
      </w:tr>
      <w:tr w:rsidR="003826EE" w:rsidRPr="00684597" w14:paraId="29225AA8" w14:textId="77777777">
        <w:tc>
          <w:tcPr>
            <w:tcW w:w="996" w:type="dxa"/>
          </w:tcPr>
          <w:p w14:paraId="1EC79725" w14:textId="77777777" w:rsidR="003826EE" w:rsidRPr="00E6455C" w:rsidRDefault="003826EE" w:rsidP="003826EE">
            <w:pPr>
              <w:pStyle w:val="Listeafsnit"/>
              <w:numPr>
                <w:ilvl w:val="3"/>
                <w:numId w:val="4"/>
              </w:numPr>
              <w:spacing w:line="240" w:lineRule="auto"/>
            </w:pPr>
          </w:p>
        </w:tc>
        <w:tc>
          <w:tcPr>
            <w:tcW w:w="3725" w:type="dxa"/>
          </w:tcPr>
          <w:p w14:paraId="69FE3963" w14:textId="0F6E4B79" w:rsidR="003826EE" w:rsidRPr="00E6455C" w:rsidRDefault="003826EE" w:rsidP="003826EE">
            <w:pPr>
              <w:keepNext/>
              <w:spacing w:before="60" w:after="120"/>
              <w:rPr>
                <w:szCs w:val="24"/>
              </w:rPr>
            </w:pPr>
            <w:r>
              <w:t>Vis, at SUT automatisk indsætter samme kategori og (hvis udfyldt) emneord fra den modtagne meddelelse</w:t>
            </w:r>
            <w:r w:rsidR="003005B4">
              <w:t>.</w:t>
            </w:r>
          </w:p>
        </w:tc>
        <w:tc>
          <w:tcPr>
            <w:tcW w:w="2088" w:type="dxa"/>
          </w:tcPr>
          <w:p w14:paraId="58EC67BA" w14:textId="77777777" w:rsidR="003826EE" w:rsidRPr="00E6455C" w:rsidRDefault="003826EE" w:rsidP="003826EE">
            <w:pPr>
              <w:rPr>
                <w:color w:val="3B3838" w:themeColor="background2" w:themeShade="40"/>
                <w:sz w:val="18"/>
                <w:szCs w:val="18"/>
              </w:rPr>
            </w:pPr>
          </w:p>
        </w:tc>
        <w:tc>
          <w:tcPr>
            <w:tcW w:w="2969" w:type="dxa"/>
          </w:tcPr>
          <w:p w14:paraId="00541F78" w14:textId="590E05D9" w:rsidR="003826EE" w:rsidRPr="00E6455C" w:rsidRDefault="003826EE" w:rsidP="003826EE">
            <w:pPr>
              <w:keepNext/>
              <w:spacing w:before="60" w:after="120"/>
              <w:rPr>
                <w:szCs w:val="24"/>
              </w:rPr>
            </w:pPr>
            <w:r>
              <w:rPr>
                <w:rFonts w:cs="Calibri"/>
                <w:szCs w:val="24"/>
              </w:rPr>
              <w:t>K</w:t>
            </w:r>
            <w:r w:rsidRPr="004D1193">
              <w:rPr>
                <w:rFonts w:cs="Calibri"/>
                <w:szCs w:val="24"/>
              </w:rPr>
              <w:t xml:space="preserve">ategori og emneord fra den </w:t>
            </w:r>
            <w:r>
              <w:rPr>
                <w:rFonts w:cs="Calibri"/>
                <w:szCs w:val="24"/>
              </w:rPr>
              <w:t>modtagne</w:t>
            </w:r>
            <w:r w:rsidRPr="004D1193">
              <w:rPr>
                <w:rFonts w:cs="Calibri"/>
                <w:szCs w:val="24"/>
              </w:rPr>
              <w:t xml:space="preserve"> CareCommunication </w:t>
            </w:r>
            <w:r>
              <w:rPr>
                <w:rFonts w:cs="Calibri"/>
                <w:szCs w:val="24"/>
              </w:rPr>
              <w:t>er</w:t>
            </w:r>
            <w:r w:rsidRPr="004D1193">
              <w:rPr>
                <w:rFonts w:cs="Calibri"/>
                <w:szCs w:val="24"/>
              </w:rPr>
              <w:t xml:space="preserve"> automatisk </w:t>
            </w:r>
            <w:r>
              <w:rPr>
                <w:rFonts w:cs="Calibri"/>
                <w:szCs w:val="24"/>
              </w:rPr>
              <w:t>påsat besvarelsen</w:t>
            </w:r>
            <w:r w:rsidRPr="004D1193">
              <w:rPr>
                <w:rFonts w:cs="Calibri"/>
                <w:szCs w:val="24"/>
              </w:rPr>
              <w:t xml:space="preserve">. </w:t>
            </w:r>
          </w:p>
        </w:tc>
        <w:tc>
          <w:tcPr>
            <w:tcW w:w="2725" w:type="dxa"/>
          </w:tcPr>
          <w:p w14:paraId="3647EA5A" w14:textId="77777777" w:rsidR="003826EE" w:rsidRPr="00E6455C" w:rsidRDefault="003826EE" w:rsidP="003826EE"/>
        </w:tc>
        <w:tc>
          <w:tcPr>
            <w:tcW w:w="1100" w:type="dxa"/>
          </w:tcPr>
          <w:p w14:paraId="7FF65B88" w14:textId="77777777" w:rsidR="003826EE" w:rsidRPr="00E6455C" w:rsidRDefault="00000000" w:rsidP="003826EE">
            <w:pPr>
              <w:rPr>
                <w:rFonts w:cstheme="minorHAnsi"/>
              </w:rPr>
            </w:pPr>
            <w:sdt>
              <w:sdtPr>
                <w:rPr>
                  <w:rFonts w:cstheme="minorHAnsi"/>
                </w:rPr>
                <w:alias w:val="MedCom vurdering"/>
                <w:tag w:val="MedCom vurdering"/>
                <w:id w:val="-116535310"/>
                <w:placeholder>
                  <w:docPart w:val="25881A82466A4FD5BEF5F2016238810A"/>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3826EE" w:rsidRPr="00E6455C">
                  <w:rPr>
                    <w:rStyle w:val="Pladsholdertekst"/>
                    <w:rFonts w:eastAsia="Calibri"/>
                  </w:rPr>
                  <w:t>Vælg</w:t>
                </w:r>
              </w:sdtContent>
            </w:sdt>
          </w:p>
        </w:tc>
      </w:tr>
      <w:tr w:rsidR="003826EE" w:rsidRPr="00684597" w14:paraId="31BC3B0C" w14:textId="77777777">
        <w:tc>
          <w:tcPr>
            <w:tcW w:w="996" w:type="dxa"/>
          </w:tcPr>
          <w:p w14:paraId="25FCA863" w14:textId="77777777" w:rsidR="003826EE" w:rsidRPr="00E6455C" w:rsidRDefault="003826EE" w:rsidP="003826EE">
            <w:pPr>
              <w:pStyle w:val="Listeafsnit"/>
              <w:numPr>
                <w:ilvl w:val="3"/>
                <w:numId w:val="4"/>
              </w:numPr>
              <w:spacing w:line="240" w:lineRule="auto"/>
            </w:pPr>
          </w:p>
        </w:tc>
        <w:tc>
          <w:tcPr>
            <w:tcW w:w="3725" w:type="dxa"/>
          </w:tcPr>
          <w:p w14:paraId="68D4B122" w14:textId="38DDF8EC" w:rsidR="003826EE" w:rsidRPr="00E6455C" w:rsidRDefault="003826EE" w:rsidP="003826EE">
            <w:pPr>
              <w:keepNext/>
              <w:spacing w:before="60" w:after="120"/>
              <w:rPr>
                <w:szCs w:val="24"/>
              </w:rPr>
            </w:pPr>
            <w:r>
              <w:rPr>
                <w:rFonts w:cs="Calibri"/>
                <w:szCs w:val="24"/>
              </w:rPr>
              <w:t xml:space="preserve">Vis, at </w:t>
            </w:r>
            <w:r w:rsidRPr="004D1193">
              <w:rPr>
                <w:rFonts w:cs="Calibri"/>
                <w:szCs w:val="24"/>
              </w:rPr>
              <w:t>kategori og</w:t>
            </w:r>
            <w:r>
              <w:rPr>
                <w:rFonts w:cs="Calibri"/>
                <w:szCs w:val="24"/>
              </w:rPr>
              <w:t xml:space="preserve"> </w:t>
            </w:r>
            <w:r>
              <w:t>(hvis udfyldt)</w:t>
            </w:r>
            <w:r w:rsidRPr="004D1193">
              <w:rPr>
                <w:rFonts w:cs="Calibri"/>
                <w:szCs w:val="24"/>
              </w:rPr>
              <w:t xml:space="preserve"> emneord </w:t>
            </w:r>
            <w:r>
              <w:rPr>
                <w:rFonts w:cs="Calibri"/>
                <w:szCs w:val="24"/>
              </w:rPr>
              <w:t xml:space="preserve">er synligt for </w:t>
            </w:r>
            <w:r w:rsidRPr="004D1193">
              <w:rPr>
                <w:rFonts w:cs="Calibri"/>
                <w:szCs w:val="24"/>
              </w:rPr>
              <w:t>bruger</w:t>
            </w:r>
            <w:r>
              <w:rPr>
                <w:rFonts w:cs="Calibri"/>
                <w:szCs w:val="24"/>
              </w:rPr>
              <w:t>.</w:t>
            </w:r>
          </w:p>
        </w:tc>
        <w:tc>
          <w:tcPr>
            <w:tcW w:w="2088" w:type="dxa"/>
          </w:tcPr>
          <w:p w14:paraId="429C5705" w14:textId="77777777" w:rsidR="003826EE" w:rsidRPr="00E6455C" w:rsidRDefault="003826EE" w:rsidP="003826EE">
            <w:pPr>
              <w:rPr>
                <w:color w:val="3B3838" w:themeColor="background2" w:themeShade="40"/>
                <w:sz w:val="18"/>
                <w:szCs w:val="18"/>
              </w:rPr>
            </w:pPr>
          </w:p>
        </w:tc>
        <w:tc>
          <w:tcPr>
            <w:tcW w:w="2969" w:type="dxa"/>
          </w:tcPr>
          <w:p w14:paraId="02C3235A" w14:textId="3147B68D" w:rsidR="003826EE" w:rsidRPr="00E6455C" w:rsidRDefault="003826EE" w:rsidP="003826EE">
            <w:pPr>
              <w:keepNext/>
              <w:spacing w:before="60" w:after="120"/>
            </w:pPr>
            <w:r w:rsidRPr="004D1193">
              <w:rPr>
                <w:rFonts w:cs="Calibri"/>
                <w:szCs w:val="24"/>
              </w:rPr>
              <w:t>Kategori og emneord er synligt for bruge</w:t>
            </w:r>
            <w:r>
              <w:rPr>
                <w:rFonts w:cs="Calibri"/>
                <w:szCs w:val="24"/>
              </w:rPr>
              <w:t>r</w:t>
            </w:r>
          </w:p>
        </w:tc>
        <w:tc>
          <w:tcPr>
            <w:tcW w:w="2725" w:type="dxa"/>
          </w:tcPr>
          <w:p w14:paraId="132FE095" w14:textId="77777777" w:rsidR="003826EE" w:rsidRPr="00E6455C" w:rsidRDefault="003826EE" w:rsidP="003826EE"/>
        </w:tc>
        <w:tc>
          <w:tcPr>
            <w:tcW w:w="1100" w:type="dxa"/>
          </w:tcPr>
          <w:p w14:paraId="2EC7600A" w14:textId="77777777" w:rsidR="003826EE" w:rsidRPr="00E6455C" w:rsidRDefault="00000000" w:rsidP="003826EE">
            <w:pPr>
              <w:rPr>
                <w:rFonts w:cstheme="minorHAnsi"/>
              </w:rPr>
            </w:pPr>
            <w:sdt>
              <w:sdtPr>
                <w:rPr>
                  <w:rFonts w:cstheme="minorHAnsi"/>
                </w:rPr>
                <w:alias w:val="MedCom vurdering"/>
                <w:tag w:val="MedCom vurdering"/>
                <w:id w:val="-656452882"/>
                <w:placeholder>
                  <w:docPart w:val="683B9B33A8DA42ECA968FA466C059662"/>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3826EE" w:rsidRPr="00E6455C">
                  <w:rPr>
                    <w:rStyle w:val="Pladsholdertekst"/>
                    <w:rFonts w:eastAsia="Calibri"/>
                  </w:rPr>
                  <w:t>Vælg</w:t>
                </w:r>
              </w:sdtContent>
            </w:sdt>
          </w:p>
        </w:tc>
      </w:tr>
      <w:tr w:rsidR="00350404" w:rsidRPr="00684597" w14:paraId="6AD07E18" w14:textId="77777777">
        <w:tc>
          <w:tcPr>
            <w:tcW w:w="996" w:type="dxa"/>
          </w:tcPr>
          <w:p w14:paraId="2CDE724B" w14:textId="77777777" w:rsidR="00350404" w:rsidRPr="00E6455C" w:rsidRDefault="00350404" w:rsidP="00350404">
            <w:pPr>
              <w:pStyle w:val="Listeafsnit"/>
              <w:numPr>
                <w:ilvl w:val="3"/>
                <w:numId w:val="4"/>
              </w:numPr>
              <w:spacing w:line="240" w:lineRule="auto"/>
            </w:pPr>
          </w:p>
        </w:tc>
        <w:tc>
          <w:tcPr>
            <w:tcW w:w="3725" w:type="dxa"/>
          </w:tcPr>
          <w:p w14:paraId="6CD3656F" w14:textId="41AE94A7" w:rsidR="00350404" w:rsidRPr="00E6455C" w:rsidRDefault="00350404" w:rsidP="00350404">
            <w:pPr>
              <w:keepNext/>
              <w:spacing w:before="60" w:after="120"/>
            </w:pPr>
            <w:r>
              <w:t>Vis, at b</w:t>
            </w:r>
            <w:r w:rsidRPr="00AA5C8F">
              <w:t>ruger</w:t>
            </w:r>
            <w:r>
              <w:t xml:space="preserve"> v</w:t>
            </w:r>
            <w:r w:rsidRPr="00AA5C8F">
              <w:t xml:space="preserve">ælger hvilke filer, der skal </w:t>
            </w:r>
            <w:r w:rsidR="00DB5AC7">
              <w:t>vedhæfte</w:t>
            </w:r>
            <w:r w:rsidR="009713B4">
              <w:t>s</w:t>
            </w:r>
            <w:r w:rsidR="00DB5AC7">
              <w:t xml:space="preserve"> og </w:t>
            </w:r>
            <w:r w:rsidRPr="00AA5C8F">
              <w:t>medsendes</w:t>
            </w:r>
            <w:r w:rsidR="003005B4">
              <w:t>.</w:t>
            </w:r>
          </w:p>
        </w:tc>
        <w:tc>
          <w:tcPr>
            <w:tcW w:w="2088" w:type="dxa"/>
          </w:tcPr>
          <w:p w14:paraId="04E74A64" w14:textId="5A7AED23" w:rsidR="00350404" w:rsidRPr="00E6455C" w:rsidRDefault="00350404" w:rsidP="00350404">
            <w:pPr>
              <w:rPr>
                <w:color w:val="3B3838" w:themeColor="background2" w:themeShade="40"/>
                <w:sz w:val="18"/>
                <w:szCs w:val="18"/>
              </w:rPr>
            </w:pPr>
          </w:p>
        </w:tc>
        <w:tc>
          <w:tcPr>
            <w:tcW w:w="2969" w:type="dxa"/>
          </w:tcPr>
          <w:p w14:paraId="381D8391" w14:textId="4D0486A7" w:rsidR="00350404" w:rsidRPr="00E6455C" w:rsidRDefault="009713B4" w:rsidP="00350404">
            <w:pPr>
              <w:keepNext/>
              <w:spacing w:before="60" w:after="120"/>
            </w:pPr>
            <w:r>
              <w:t>Bruger kan vælge hvilke tidligere modtagne vedhæftede filer, som skal</w:t>
            </w:r>
            <w:r w:rsidR="00B00290">
              <w:t xml:space="preserve"> vedhæftes og</w:t>
            </w:r>
            <w:r>
              <w:t xml:space="preserve"> videresendes</w:t>
            </w:r>
            <w:r w:rsidR="003005B4">
              <w:t>.</w:t>
            </w:r>
          </w:p>
        </w:tc>
        <w:tc>
          <w:tcPr>
            <w:tcW w:w="2725" w:type="dxa"/>
          </w:tcPr>
          <w:p w14:paraId="5F4D3614" w14:textId="77777777" w:rsidR="00350404" w:rsidRPr="00E6455C" w:rsidRDefault="00350404" w:rsidP="00350404"/>
        </w:tc>
        <w:tc>
          <w:tcPr>
            <w:tcW w:w="1100" w:type="dxa"/>
          </w:tcPr>
          <w:p w14:paraId="30208664" w14:textId="345AFBAE" w:rsidR="00350404" w:rsidRPr="00E6455C" w:rsidRDefault="00000000" w:rsidP="00350404">
            <w:pPr>
              <w:rPr>
                <w:rFonts w:cstheme="minorHAnsi"/>
              </w:rPr>
            </w:pPr>
            <w:sdt>
              <w:sdtPr>
                <w:rPr>
                  <w:rFonts w:cstheme="minorHAnsi"/>
                </w:rPr>
                <w:alias w:val="MedCom vurdering"/>
                <w:tag w:val="MedCom vurdering"/>
                <w:id w:val="1155730524"/>
                <w:placeholder>
                  <w:docPart w:val="559B0EB6826D46C189A3F69BD5F3FBD0"/>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350404" w:rsidRPr="00E6455C">
                  <w:rPr>
                    <w:rStyle w:val="Pladsholdertekst"/>
                    <w:rFonts w:eastAsia="Calibri"/>
                  </w:rPr>
                  <w:t>Vælg</w:t>
                </w:r>
              </w:sdtContent>
            </w:sdt>
          </w:p>
        </w:tc>
      </w:tr>
      <w:tr w:rsidR="00B00290" w:rsidRPr="00684597" w14:paraId="01713A97" w14:textId="77777777">
        <w:tc>
          <w:tcPr>
            <w:tcW w:w="996" w:type="dxa"/>
          </w:tcPr>
          <w:p w14:paraId="0B6C0A7E" w14:textId="77777777" w:rsidR="00B00290" w:rsidRPr="00E6455C" w:rsidRDefault="00B00290" w:rsidP="00B00290">
            <w:pPr>
              <w:pStyle w:val="Listeafsnit"/>
              <w:numPr>
                <w:ilvl w:val="3"/>
                <w:numId w:val="4"/>
              </w:numPr>
              <w:spacing w:line="240" w:lineRule="auto"/>
            </w:pPr>
          </w:p>
        </w:tc>
        <w:tc>
          <w:tcPr>
            <w:tcW w:w="3725" w:type="dxa"/>
          </w:tcPr>
          <w:p w14:paraId="4ADB4A35" w14:textId="33507985" w:rsidR="00B00290" w:rsidRPr="00E6455C" w:rsidRDefault="00B00290" w:rsidP="00B00290">
            <w:pPr>
              <w:keepNext/>
              <w:spacing w:before="60" w:after="120"/>
            </w:pPr>
            <w:r>
              <w:t xml:space="preserve">Vis, at SUT </w:t>
            </w:r>
            <w:r w:rsidRPr="00B146FA">
              <w:t xml:space="preserve">automatisk </w:t>
            </w:r>
            <w:r>
              <w:t xml:space="preserve">indsætter </w:t>
            </w:r>
            <w:r w:rsidRPr="00B146FA">
              <w:t>ny</w:t>
            </w:r>
            <w:r w:rsidR="00477D54">
              <w:t>e</w:t>
            </w:r>
            <w:r w:rsidRPr="00B146FA">
              <w:t xml:space="preserve"> meddelelsessegment</w:t>
            </w:r>
            <w:r w:rsidR="00477D54">
              <w:t>er</w:t>
            </w:r>
            <w:r w:rsidRPr="00B146FA">
              <w:t xml:space="preserve"> med de </w:t>
            </w:r>
            <w:r w:rsidR="0033021E">
              <w:t xml:space="preserve">valgte </w:t>
            </w:r>
            <w:r w:rsidRPr="00B146FA">
              <w:t>vedhæftede fil</w:t>
            </w:r>
            <w:r w:rsidR="00477D54">
              <w:t>er</w:t>
            </w:r>
            <w:r>
              <w:t xml:space="preserve"> til meddelelsen</w:t>
            </w:r>
            <w:r w:rsidR="003005B4">
              <w:t>.</w:t>
            </w:r>
          </w:p>
        </w:tc>
        <w:tc>
          <w:tcPr>
            <w:tcW w:w="2088" w:type="dxa"/>
          </w:tcPr>
          <w:p w14:paraId="59BAA333" w14:textId="0B12ACE9" w:rsidR="00B00290" w:rsidRPr="00E6455C" w:rsidRDefault="00B00290" w:rsidP="00B00290">
            <w:pPr>
              <w:rPr>
                <w:color w:val="3B3838" w:themeColor="background2" w:themeShade="40"/>
                <w:sz w:val="18"/>
                <w:szCs w:val="18"/>
              </w:rPr>
            </w:pPr>
          </w:p>
        </w:tc>
        <w:tc>
          <w:tcPr>
            <w:tcW w:w="2969" w:type="dxa"/>
          </w:tcPr>
          <w:p w14:paraId="6813D476" w14:textId="3152B55D" w:rsidR="00B00290" w:rsidRPr="00E6455C" w:rsidRDefault="00B00290" w:rsidP="00B00290">
            <w:pPr>
              <w:keepNext/>
              <w:spacing w:before="60" w:after="120"/>
            </w:pPr>
            <w:r>
              <w:t>Der er oprettet og indsat meddelelsessegment</w:t>
            </w:r>
            <w:r w:rsidR="00477D54">
              <w:t>er</w:t>
            </w:r>
            <w:r>
              <w:t xml:space="preserve"> for de vedhæftede fil</w:t>
            </w:r>
            <w:r w:rsidR="00477D54">
              <w:t>er</w:t>
            </w:r>
            <w:r w:rsidR="003005B4">
              <w:t>.</w:t>
            </w:r>
          </w:p>
        </w:tc>
        <w:tc>
          <w:tcPr>
            <w:tcW w:w="2725" w:type="dxa"/>
          </w:tcPr>
          <w:p w14:paraId="5BCA9326" w14:textId="77777777" w:rsidR="00B00290" w:rsidRPr="00E6455C" w:rsidRDefault="00B00290" w:rsidP="00B00290"/>
        </w:tc>
        <w:tc>
          <w:tcPr>
            <w:tcW w:w="1100" w:type="dxa"/>
          </w:tcPr>
          <w:p w14:paraId="057C024F" w14:textId="3D2990A1" w:rsidR="00B00290" w:rsidRPr="00E6455C" w:rsidRDefault="00000000" w:rsidP="00B00290">
            <w:pPr>
              <w:rPr>
                <w:rFonts w:cstheme="minorHAnsi"/>
              </w:rPr>
            </w:pPr>
            <w:sdt>
              <w:sdtPr>
                <w:rPr>
                  <w:rFonts w:cstheme="minorHAnsi"/>
                </w:rPr>
                <w:alias w:val="MedCom vurdering"/>
                <w:tag w:val="MedCom vurdering"/>
                <w:id w:val="730963377"/>
                <w:placeholder>
                  <w:docPart w:val="BE037500796C4930A1E00A02FB8D84FE"/>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00290" w:rsidRPr="00E6455C">
                  <w:rPr>
                    <w:rStyle w:val="Pladsholdertekst"/>
                    <w:rFonts w:eastAsia="Calibri"/>
                  </w:rPr>
                  <w:t>Vælg</w:t>
                </w:r>
              </w:sdtContent>
            </w:sdt>
          </w:p>
        </w:tc>
      </w:tr>
      <w:tr w:rsidR="00CE5A3E" w:rsidRPr="00684597" w14:paraId="0E0187C9" w14:textId="77777777">
        <w:tc>
          <w:tcPr>
            <w:tcW w:w="996" w:type="dxa"/>
          </w:tcPr>
          <w:p w14:paraId="563AE781" w14:textId="77777777" w:rsidR="00CE5A3E" w:rsidRPr="00E6455C" w:rsidRDefault="00CE5A3E" w:rsidP="00CE5A3E">
            <w:pPr>
              <w:pStyle w:val="Listeafsnit"/>
              <w:numPr>
                <w:ilvl w:val="3"/>
                <w:numId w:val="4"/>
              </w:numPr>
              <w:spacing w:line="240" w:lineRule="auto"/>
            </w:pPr>
          </w:p>
        </w:tc>
        <w:tc>
          <w:tcPr>
            <w:tcW w:w="3725" w:type="dxa"/>
          </w:tcPr>
          <w:p w14:paraId="2CD01D9A" w14:textId="666F5A68" w:rsidR="00CE5A3E" w:rsidRDefault="00CE5A3E" w:rsidP="00CE5A3E">
            <w:pPr>
              <w:keepNext/>
              <w:spacing w:before="60" w:after="120"/>
            </w:pPr>
            <w:r>
              <w:t>Vis, at SUT automatisk indsætter titel og id på de vedhæftede filer</w:t>
            </w:r>
          </w:p>
        </w:tc>
        <w:tc>
          <w:tcPr>
            <w:tcW w:w="2088" w:type="dxa"/>
          </w:tcPr>
          <w:p w14:paraId="470C5956" w14:textId="77777777" w:rsidR="00CE5A3E" w:rsidRPr="00E6455C" w:rsidRDefault="00CE5A3E" w:rsidP="00CE5A3E">
            <w:pPr>
              <w:rPr>
                <w:color w:val="3B3838" w:themeColor="background2" w:themeShade="40"/>
                <w:sz w:val="18"/>
                <w:szCs w:val="18"/>
              </w:rPr>
            </w:pPr>
          </w:p>
        </w:tc>
        <w:tc>
          <w:tcPr>
            <w:tcW w:w="2969" w:type="dxa"/>
          </w:tcPr>
          <w:p w14:paraId="3FCC2184" w14:textId="765C9C39" w:rsidR="00CE5A3E" w:rsidRDefault="00CE5A3E" w:rsidP="00CE5A3E">
            <w:pPr>
              <w:keepNext/>
              <w:spacing w:before="60" w:after="120"/>
            </w:pPr>
            <w:r>
              <w:t>SUT har indsat titel og id på de vedhæftede filer</w:t>
            </w:r>
          </w:p>
        </w:tc>
        <w:tc>
          <w:tcPr>
            <w:tcW w:w="2725" w:type="dxa"/>
          </w:tcPr>
          <w:p w14:paraId="152EA6AA" w14:textId="77777777" w:rsidR="00CE5A3E" w:rsidRPr="00E6455C" w:rsidRDefault="00CE5A3E" w:rsidP="00CE5A3E"/>
        </w:tc>
        <w:tc>
          <w:tcPr>
            <w:tcW w:w="1100" w:type="dxa"/>
          </w:tcPr>
          <w:p w14:paraId="39BC75D7" w14:textId="77777777" w:rsidR="00CE5A3E" w:rsidRPr="00E6455C" w:rsidRDefault="00CE5A3E" w:rsidP="00CE5A3E">
            <w:pPr>
              <w:rPr>
                <w:rFonts w:cstheme="minorHAnsi"/>
              </w:rPr>
            </w:pPr>
          </w:p>
        </w:tc>
      </w:tr>
      <w:tr w:rsidR="00CE5A3E" w:rsidRPr="00684597" w14:paraId="6E4CC923" w14:textId="77777777">
        <w:tc>
          <w:tcPr>
            <w:tcW w:w="996" w:type="dxa"/>
          </w:tcPr>
          <w:p w14:paraId="074A43B8" w14:textId="77777777" w:rsidR="00CE5A3E" w:rsidRPr="00E6455C" w:rsidRDefault="00CE5A3E" w:rsidP="00CE5A3E">
            <w:pPr>
              <w:pStyle w:val="Listeafsnit"/>
              <w:numPr>
                <w:ilvl w:val="3"/>
                <w:numId w:val="4"/>
              </w:numPr>
              <w:spacing w:line="240" w:lineRule="auto"/>
            </w:pPr>
          </w:p>
        </w:tc>
        <w:tc>
          <w:tcPr>
            <w:tcW w:w="3725" w:type="dxa"/>
          </w:tcPr>
          <w:p w14:paraId="47149EBE" w14:textId="62026AB2" w:rsidR="00CE5A3E" w:rsidRDefault="00CE5A3E" w:rsidP="00CE5A3E">
            <w:pPr>
              <w:keepNext/>
              <w:spacing w:before="60" w:after="120"/>
            </w:pPr>
            <w:r>
              <w:t>Vis, at SUT automatisk synliggør titel på de vedhæftede filer for brugeraktør</w:t>
            </w:r>
          </w:p>
        </w:tc>
        <w:tc>
          <w:tcPr>
            <w:tcW w:w="2088" w:type="dxa"/>
          </w:tcPr>
          <w:p w14:paraId="7D1AC200" w14:textId="77777777" w:rsidR="00CE5A3E" w:rsidRPr="00E6455C" w:rsidRDefault="00CE5A3E" w:rsidP="00CE5A3E">
            <w:pPr>
              <w:rPr>
                <w:color w:val="3B3838" w:themeColor="background2" w:themeShade="40"/>
                <w:sz w:val="18"/>
                <w:szCs w:val="18"/>
              </w:rPr>
            </w:pPr>
          </w:p>
        </w:tc>
        <w:tc>
          <w:tcPr>
            <w:tcW w:w="2969" w:type="dxa"/>
          </w:tcPr>
          <w:p w14:paraId="0691782F" w14:textId="2BC5C929" w:rsidR="00CE5A3E" w:rsidRDefault="00CE5A3E" w:rsidP="00CE5A3E">
            <w:pPr>
              <w:keepNext/>
              <w:spacing w:before="60" w:after="120"/>
            </w:pPr>
            <w:r>
              <w:t>Bruger kan se titel på de vedhæftede filer</w:t>
            </w:r>
          </w:p>
        </w:tc>
        <w:tc>
          <w:tcPr>
            <w:tcW w:w="2725" w:type="dxa"/>
          </w:tcPr>
          <w:p w14:paraId="15BC520F" w14:textId="77777777" w:rsidR="00CE5A3E" w:rsidRPr="00E6455C" w:rsidRDefault="00CE5A3E" w:rsidP="00CE5A3E"/>
        </w:tc>
        <w:tc>
          <w:tcPr>
            <w:tcW w:w="1100" w:type="dxa"/>
          </w:tcPr>
          <w:p w14:paraId="74A4B8A7" w14:textId="77777777" w:rsidR="00CE5A3E" w:rsidRPr="00E6455C" w:rsidRDefault="00CE5A3E" w:rsidP="00CE5A3E">
            <w:pPr>
              <w:rPr>
                <w:rFonts w:cstheme="minorHAnsi"/>
              </w:rPr>
            </w:pPr>
          </w:p>
        </w:tc>
      </w:tr>
      <w:tr w:rsidR="00CE5A3E" w:rsidRPr="00684597" w14:paraId="5CDDAFFF" w14:textId="77777777">
        <w:tc>
          <w:tcPr>
            <w:tcW w:w="996" w:type="dxa"/>
          </w:tcPr>
          <w:p w14:paraId="1D3205EA" w14:textId="77777777" w:rsidR="00CE5A3E" w:rsidRPr="00E6455C" w:rsidRDefault="00CE5A3E" w:rsidP="00CE5A3E">
            <w:pPr>
              <w:pStyle w:val="Listeafsnit"/>
              <w:numPr>
                <w:ilvl w:val="3"/>
                <w:numId w:val="4"/>
              </w:numPr>
              <w:spacing w:line="240" w:lineRule="auto"/>
            </w:pPr>
          </w:p>
        </w:tc>
        <w:tc>
          <w:tcPr>
            <w:tcW w:w="3725" w:type="dxa"/>
          </w:tcPr>
          <w:p w14:paraId="2BBE7739" w14:textId="60BA05E7" w:rsidR="00CE5A3E" w:rsidRPr="00E6455C" w:rsidRDefault="00CE5A3E" w:rsidP="00CE5A3E">
            <w:pPr>
              <w:keepNext/>
              <w:spacing w:before="60" w:after="120"/>
              <w:rPr>
                <w:szCs w:val="24"/>
              </w:rPr>
            </w:pPr>
            <w:r>
              <w:t>Vis, at bruger kan vælge at påskrive navn på forfatter</w:t>
            </w:r>
            <w:r>
              <w:rPr>
                <w:szCs w:val="24"/>
              </w:rPr>
              <w:t xml:space="preserve">, samt tidspunkt for oprettelse, af de vedhæftede filer, jf. teststep </w:t>
            </w:r>
            <w:r w:rsidRPr="00E3023D">
              <w:rPr>
                <w:sz w:val="18"/>
                <w:szCs w:val="20"/>
              </w:rPr>
              <w:fldChar w:fldCharType="begin"/>
            </w:r>
            <w:r w:rsidRPr="00E3023D">
              <w:rPr>
                <w:sz w:val="18"/>
                <w:szCs w:val="20"/>
              </w:rPr>
              <w:instrText xml:space="preserve"> REF _Ref131062687 \r \h  \* MERGEFORMAT </w:instrText>
            </w:r>
            <w:r w:rsidRPr="00E3023D">
              <w:rPr>
                <w:sz w:val="18"/>
                <w:szCs w:val="20"/>
              </w:rPr>
            </w:r>
            <w:r w:rsidRPr="00E3023D">
              <w:rPr>
                <w:sz w:val="18"/>
                <w:szCs w:val="20"/>
              </w:rPr>
              <w:fldChar w:fldCharType="separate"/>
            </w:r>
            <w:r w:rsidRPr="00E3023D">
              <w:rPr>
                <w:sz w:val="18"/>
                <w:szCs w:val="20"/>
              </w:rPr>
              <w:t>3.3.2.4</w:t>
            </w:r>
            <w:r w:rsidRPr="00E3023D">
              <w:rPr>
                <w:sz w:val="18"/>
                <w:szCs w:val="20"/>
              </w:rPr>
              <w:fldChar w:fldCharType="end"/>
            </w:r>
          </w:p>
        </w:tc>
        <w:tc>
          <w:tcPr>
            <w:tcW w:w="2088" w:type="dxa"/>
          </w:tcPr>
          <w:p w14:paraId="44F0943B" w14:textId="77777777" w:rsidR="00CE5A3E" w:rsidRPr="00E6455C" w:rsidRDefault="00CE5A3E" w:rsidP="00CE5A3E">
            <w:pPr>
              <w:rPr>
                <w:color w:val="3B3838" w:themeColor="background2" w:themeShade="40"/>
                <w:sz w:val="18"/>
                <w:szCs w:val="18"/>
              </w:rPr>
            </w:pPr>
          </w:p>
        </w:tc>
        <w:tc>
          <w:tcPr>
            <w:tcW w:w="2969" w:type="dxa"/>
          </w:tcPr>
          <w:p w14:paraId="2E2102BE" w14:textId="49D526DE" w:rsidR="00CE5A3E" w:rsidRPr="003826EE" w:rsidRDefault="00CE5A3E" w:rsidP="00CE5A3E">
            <w:pPr>
              <w:keepNext/>
              <w:spacing w:before="60" w:after="120"/>
              <w:rPr>
                <w:rFonts w:eastAsia="Times New Roman"/>
                <w:szCs w:val="24"/>
              </w:rPr>
            </w:pPr>
            <w:r>
              <w:rPr>
                <w:szCs w:val="24"/>
              </w:rPr>
              <w:t>Navn på forfatter, samt tidspunkt for oprettelse, af de vedhæftede filer</w:t>
            </w:r>
            <w:r w:rsidRPr="000D2FA7">
              <w:rPr>
                <w:szCs w:val="24"/>
              </w:rPr>
              <w:t xml:space="preserve"> er </w:t>
            </w:r>
            <w:r>
              <w:rPr>
                <w:szCs w:val="24"/>
              </w:rPr>
              <w:t>påskrevet</w:t>
            </w:r>
            <w:r w:rsidRPr="000D2FA7">
              <w:rPr>
                <w:szCs w:val="24"/>
              </w:rPr>
              <w:t xml:space="preserve"> og synligt</w:t>
            </w:r>
            <w:r>
              <w:rPr>
                <w:szCs w:val="24"/>
              </w:rPr>
              <w:t>.</w:t>
            </w:r>
          </w:p>
        </w:tc>
        <w:tc>
          <w:tcPr>
            <w:tcW w:w="2725" w:type="dxa"/>
          </w:tcPr>
          <w:p w14:paraId="43730598" w14:textId="77777777" w:rsidR="00CE5A3E" w:rsidRPr="00E6455C" w:rsidRDefault="00CE5A3E" w:rsidP="00CE5A3E"/>
        </w:tc>
        <w:tc>
          <w:tcPr>
            <w:tcW w:w="1100" w:type="dxa"/>
          </w:tcPr>
          <w:p w14:paraId="2EAA7881" w14:textId="77777777" w:rsidR="00CE5A3E" w:rsidRPr="00E6455C" w:rsidRDefault="00000000" w:rsidP="00CE5A3E">
            <w:pPr>
              <w:rPr>
                <w:rFonts w:cstheme="minorHAnsi"/>
              </w:rPr>
            </w:pPr>
            <w:sdt>
              <w:sdtPr>
                <w:rPr>
                  <w:rFonts w:cstheme="minorHAnsi"/>
                </w:rPr>
                <w:alias w:val="MedCom vurdering"/>
                <w:tag w:val="MedCom vurdering"/>
                <w:id w:val="-1191994927"/>
                <w:placeholder>
                  <w:docPart w:val="CC87164C87E142138A7B073DF223E810"/>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CE5A3E" w:rsidRPr="00E6455C">
                  <w:rPr>
                    <w:rStyle w:val="Pladsholdertekst"/>
                    <w:rFonts w:eastAsia="Calibri"/>
                  </w:rPr>
                  <w:t>Vælg</w:t>
                </w:r>
              </w:sdtContent>
            </w:sdt>
          </w:p>
        </w:tc>
      </w:tr>
      <w:tr w:rsidR="00CE5A3E" w:rsidRPr="00684597" w14:paraId="66450477" w14:textId="77777777">
        <w:tc>
          <w:tcPr>
            <w:tcW w:w="996" w:type="dxa"/>
          </w:tcPr>
          <w:p w14:paraId="09C757F5" w14:textId="77777777" w:rsidR="00CE5A3E" w:rsidRPr="00E6455C" w:rsidRDefault="00CE5A3E" w:rsidP="00CE5A3E">
            <w:pPr>
              <w:pStyle w:val="Listeafsnit"/>
              <w:numPr>
                <w:ilvl w:val="3"/>
                <w:numId w:val="4"/>
              </w:numPr>
              <w:spacing w:line="240" w:lineRule="auto"/>
            </w:pPr>
          </w:p>
        </w:tc>
        <w:tc>
          <w:tcPr>
            <w:tcW w:w="3725" w:type="dxa"/>
          </w:tcPr>
          <w:p w14:paraId="3F8605B4" w14:textId="41510535" w:rsidR="00CE5A3E" w:rsidRPr="00CC28EE" w:rsidRDefault="00CE5A3E" w:rsidP="00CE5A3E">
            <w:pPr>
              <w:spacing w:before="60" w:after="120"/>
              <w:rPr>
                <w:rFonts w:eastAsia="Times New Roman"/>
                <w:szCs w:val="24"/>
              </w:rPr>
            </w:pPr>
            <w:r>
              <w:t>Vis, at bruger skal indsætte ny modtager til videresendelsen</w:t>
            </w:r>
          </w:p>
        </w:tc>
        <w:tc>
          <w:tcPr>
            <w:tcW w:w="2088" w:type="dxa"/>
          </w:tcPr>
          <w:p w14:paraId="1395B0F8" w14:textId="77777777" w:rsidR="00CE5A3E" w:rsidRPr="00E6455C" w:rsidRDefault="00CE5A3E" w:rsidP="00CE5A3E">
            <w:pPr>
              <w:rPr>
                <w:color w:val="3B3838" w:themeColor="background2" w:themeShade="40"/>
                <w:sz w:val="18"/>
                <w:szCs w:val="18"/>
              </w:rPr>
            </w:pPr>
          </w:p>
        </w:tc>
        <w:tc>
          <w:tcPr>
            <w:tcW w:w="2969" w:type="dxa"/>
          </w:tcPr>
          <w:p w14:paraId="70B2E71E" w14:textId="5C418CBB" w:rsidR="00CE5A3E" w:rsidRPr="00CC28EE" w:rsidRDefault="00CE5A3E" w:rsidP="00CE5A3E">
            <w:pPr>
              <w:spacing w:before="60" w:after="120"/>
              <w:rPr>
                <w:rFonts w:eastAsia="Times New Roman"/>
                <w:szCs w:val="24"/>
              </w:rPr>
            </w:pPr>
            <w:r>
              <w:t>Der er indsat en modtager til videresendelsen</w:t>
            </w:r>
          </w:p>
        </w:tc>
        <w:tc>
          <w:tcPr>
            <w:tcW w:w="2725" w:type="dxa"/>
          </w:tcPr>
          <w:p w14:paraId="1A595F9D" w14:textId="77777777" w:rsidR="00CE5A3E" w:rsidRPr="00E6455C" w:rsidRDefault="00CE5A3E" w:rsidP="00CE5A3E"/>
        </w:tc>
        <w:tc>
          <w:tcPr>
            <w:tcW w:w="1100" w:type="dxa"/>
          </w:tcPr>
          <w:p w14:paraId="71B5CB4C" w14:textId="77777777" w:rsidR="00CE5A3E" w:rsidRPr="00E6455C" w:rsidRDefault="00CE5A3E" w:rsidP="00CE5A3E">
            <w:pPr>
              <w:rPr>
                <w:rFonts w:cstheme="minorHAnsi"/>
              </w:rPr>
            </w:pPr>
          </w:p>
        </w:tc>
      </w:tr>
      <w:tr w:rsidR="00CE5A3E" w:rsidRPr="00684597" w14:paraId="24FC6F38" w14:textId="77777777">
        <w:tc>
          <w:tcPr>
            <w:tcW w:w="996" w:type="dxa"/>
          </w:tcPr>
          <w:p w14:paraId="43094757" w14:textId="77777777" w:rsidR="00CE5A3E" w:rsidRPr="00E6455C" w:rsidRDefault="00CE5A3E" w:rsidP="00CE5A3E">
            <w:pPr>
              <w:pStyle w:val="Listeafsnit"/>
              <w:numPr>
                <w:ilvl w:val="3"/>
                <w:numId w:val="4"/>
              </w:numPr>
              <w:spacing w:line="240" w:lineRule="auto"/>
            </w:pPr>
          </w:p>
        </w:tc>
        <w:tc>
          <w:tcPr>
            <w:tcW w:w="3725" w:type="dxa"/>
          </w:tcPr>
          <w:p w14:paraId="5602B51D" w14:textId="725DC8DD" w:rsidR="00CE5A3E" w:rsidRPr="00CC28EE" w:rsidRDefault="00CE5A3E" w:rsidP="00CE5A3E">
            <w:pPr>
              <w:spacing w:before="60" w:after="120"/>
              <w:rPr>
                <w:rFonts w:eastAsia="Times New Roman"/>
                <w:szCs w:val="24"/>
              </w:rPr>
            </w:pPr>
            <w:r>
              <w:t>Vis, at bruger skriver årsag til videresendelsen og eventuel supplerende tekst i meddelelsens tekstfelt.</w:t>
            </w:r>
          </w:p>
        </w:tc>
        <w:tc>
          <w:tcPr>
            <w:tcW w:w="2088" w:type="dxa"/>
          </w:tcPr>
          <w:p w14:paraId="40EAF193" w14:textId="77777777" w:rsidR="00CE5A3E" w:rsidRPr="00E6455C" w:rsidRDefault="00CE5A3E" w:rsidP="00CE5A3E">
            <w:pPr>
              <w:rPr>
                <w:color w:val="3B3838" w:themeColor="background2" w:themeShade="40"/>
                <w:sz w:val="18"/>
                <w:szCs w:val="18"/>
              </w:rPr>
            </w:pPr>
          </w:p>
        </w:tc>
        <w:tc>
          <w:tcPr>
            <w:tcW w:w="2969" w:type="dxa"/>
          </w:tcPr>
          <w:p w14:paraId="10427EA7" w14:textId="551B0821" w:rsidR="00CE5A3E" w:rsidRPr="00CC28EE" w:rsidRDefault="00CE5A3E" w:rsidP="00CE5A3E">
            <w:pPr>
              <w:spacing w:before="60" w:after="120"/>
              <w:rPr>
                <w:rFonts w:eastAsia="Times New Roman"/>
                <w:szCs w:val="24"/>
              </w:rPr>
            </w:pPr>
            <w:r>
              <w:t xml:space="preserve">Der er genereret et nyt meddelelsessegment, som indeholder årsag til videresendelsen og eventuelt supplerende tekst i meddelelsens tekstfelt. </w:t>
            </w:r>
          </w:p>
        </w:tc>
        <w:tc>
          <w:tcPr>
            <w:tcW w:w="2725" w:type="dxa"/>
          </w:tcPr>
          <w:p w14:paraId="620195DF" w14:textId="77777777" w:rsidR="00CE5A3E" w:rsidRPr="00E6455C" w:rsidRDefault="00CE5A3E" w:rsidP="00CE5A3E"/>
        </w:tc>
        <w:tc>
          <w:tcPr>
            <w:tcW w:w="1100" w:type="dxa"/>
          </w:tcPr>
          <w:p w14:paraId="71DF779B" w14:textId="77777777" w:rsidR="00CE5A3E" w:rsidRPr="00E6455C" w:rsidRDefault="00CE5A3E" w:rsidP="00CE5A3E">
            <w:pPr>
              <w:rPr>
                <w:rFonts w:cstheme="minorHAnsi"/>
              </w:rPr>
            </w:pPr>
          </w:p>
        </w:tc>
      </w:tr>
      <w:tr w:rsidR="00CE5A3E" w:rsidRPr="00684597" w14:paraId="6BB778C7" w14:textId="77777777">
        <w:tc>
          <w:tcPr>
            <w:tcW w:w="996" w:type="dxa"/>
          </w:tcPr>
          <w:p w14:paraId="68997FD5" w14:textId="77777777" w:rsidR="00CE5A3E" w:rsidRPr="00E6455C" w:rsidRDefault="00CE5A3E" w:rsidP="00CE5A3E">
            <w:pPr>
              <w:pStyle w:val="Listeafsnit"/>
              <w:numPr>
                <w:ilvl w:val="3"/>
                <w:numId w:val="4"/>
              </w:numPr>
              <w:spacing w:line="240" w:lineRule="auto"/>
            </w:pPr>
          </w:p>
        </w:tc>
        <w:tc>
          <w:tcPr>
            <w:tcW w:w="3725" w:type="dxa"/>
          </w:tcPr>
          <w:p w14:paraId="7FB46207" w14:textId="77777777" w:rsidR="00CE5A3E" w:rsidRDefault="00CE5A3E" w:rsidP="00CE5A3E">
            <w:pPr>
              <w:spacing w:before="60" w:after="120"/>
              <w:rPr>
                <w:szCs w:val="24"/>
              </w:rPr>
            </w:pPr>
            <w:r>
              <w:rPr>
                <w:szCs w:val="24"/>
              </w:rPr>
              <w:t>Vis, at systemet indsætter og viser følgende informationer som afsenders signatur i meddelelsens meddelelsessegment:</w:t>
            </w:r>
          </w:p>
          <w:p w14:paraId="4621A4F2" w14:textId="77777777" w:rsidR="00CE5A3E" w:rsidRDefault="00CE5A3E" w:rsidP="00CE5A3E">
            <w:pPr>
              <w:pStyle w:val="Listeafsnit"/>
              <w:numPr>
                <w:ilvl w:val="0"/>
                <w:numId w:val="13"/>
              </w:numPr>
              <w:spacing w:before="60" w:after="120" w:line="240" w:lineRule="auto"/>
              <w:rPr>
                <w:rFonts w:eastAsia="Times New Roman"/>
                <w:szCs w:val="24"/>
              </w:rPr>
            </w:pPr>
            <w:r w:rsidRPr="000D2FA7">
              <w:rPr>
                <w:rFonts w:eastAsia="Times New Roman"/>
                <w:szCs w:val="24"/>
              </w:rPr>
              <w:t>Dato og tidspunkt</w:t>
            </w:r>
          </w:p>
          <w:p w14:paraId="13C1C23E" w14:textId="77777777" w:rsidR="00CE5A3E" w:rsidRDefault="00CE5A3E" w:rsidP="00CE5A3E">
            <w:pPr>
              <w:pStyle w:val="Listeafsnit"/>
              <w:numPr>
                <w:ilvl w:val="0"/>
                <w:numId w:val="13"/>
              </w:numPr>
              <w:spacing w:before="60" w:after="120" w:line="240" w:lineRule="auto"/>
              <w:rPr>
                <w:rFonts w:eastAsia="Times New Roman"/>
                <w:szCs w:val="24"/>
              </w:rPr>
            </w:pPr>
            <w:r>
              <w:rPr>
                <w:rFonts w:eastAsia="Times New Roman"/>
                <w:szCs w:val="24"/>
              </w:rPr>
              <w:t>Forfatters n</w:t>
            </w:r>
            <w:r w:rsidRPr="000D2FA7">
              <w:rPr>
                <w:rFonts w:eastAsia="Times New Roman"/>
                <w:szCs w:val="24"/>
              </w:rPr>
              <w:t>avn</w:t>
            </w:r>
          </w:p>
          <w:p w14:paraId="5B38F043" w14:textId="77777777" w:rsidR="00CE5A3E" w:rsidRDefault="00CE5A3E" w:rsidP="00CE5A3E">
            <w:pPr>
              <w:pStyle w:val="Listeafsnit"/>
              <w:numPr>
                <w:ilvl w:val="0"/>
                <w:numId w:val="13"/>
              </w:numPr>
              <w:spacing w:before="60" w:after="120" w:line="240" w:lineRule="auto"/>
              <w:rPr>
                <w:rFonts w:eastAsia="Times New Roman"/>
                <w:szCs w:val="24"/>
              </w:rPr>
            </w:pPr>
            <w:r w:rsidRPr="000D2FA7">
              <w:rPr>
                <w:rFonts w:eastAsia="Times New Roman"/>
                <w:szCs w:val="24"/>
              </w:rPr>
              <w:t>Stillingsbetegnelse</w:t>
            </w:r>
          </w:p>
          <w:p w14:paraId="63C9FEB2" w14:textId="33A4FADE" w:rsidR="00CE5A3E" w:rsidRPr="00B74F26" w:rsidRDefault="00CE5A3E" w:rsidP="00CE5A3E">
            <w:pPr>
              <w:pStyle w:val="Listeafsnit"/>
              <w:numPr>
                <w:ilvl w:val="0"/>
                <w:numId w:val="13"/>
              </w:numPr>
              <w:spacing w:before="60" w:after="120" w:line="240" w:lineRule="auto"/>
              <w:rPr>
                <w:rFonts w:eastAsia="Times New Roman"/>
                <w:szCs w:val="24"/>
              </w:rPr>
            </w:pPr>
            <w:r w:rsidRPr="00B74F26">
              <w:rPr>
                <w:rFonts w:eastAsia="Times New Roman"/>
                <w:szCs w:val="24"/>
              </w:rPr>
              <w:t>Relevant telefonnummer</w:t>
            </w:r>
            <w:r w:rsidRPr="00B74F26">
              <w:rPr>
                <w:rFonts w:eastAsia="Times New Roman"/>
              </w:rPr>
              <w:t xml:space="preserve"> </w:t>
            </w:r>
          </w:p>
        </w:tc>
        <w:tc>
          <w:tcPr>
            <w:tcW w:w="2088" w:type="dxa"/>
          </w:tcPr>
          <w:p w14:paraId="573CD737" w14:textId="77777777" w:rsidR="00CE5A3E" w:rsidRPr="00E6455C" w:rsidRDefault="00CE5A3E" w:rsidP="00CE5A3E">
            <w:pPr>
              <w:rPr>
                <w:color w:val="3B3838" w:themeColor="background2" w:themeShade="40"/>
                <w:sz w:val="18"/>
                <w:szCs w:val="18"/>
              </w:rPr>
            </w:pPr>
          </w:p>
        </w:tc>
        <w:tc>
          <w:tcPr>
            <w:tcW w:w="2969" w:type="dxa"/>
          </w:tcPr>
          <w:p w14:paraId="6F7C68FA" w14:textId="77777777" w:rsidR="00CE5A3E" w:rsidRDefault="00CE5A3E" w:rsidP="00CE5A3E">
            <w:pPr>
              <w:spacing w:before="60" w:after="120"/>
              <w:rPr>
                <w:szCs w:val="24"/>
              </w:rPr>
            </w:pPr>
            <w:r>
              <w:rPr>
                <w:szCs w:val="24"/>
              </w:rPr>
              <w:t xml:space="preserve">Signatur på forfatter af meddelelsen </w:t>
            </w:r>
            <w:r w:rsidRPr="000D2FA7">
              <w:rPr>
                <w:szCs w:val="24"/>
              </w:rPr>
              <w:t xml:space="preserve">er indsat og synligt </w:t>
            </w:r>
            <w:r>
              <w:rPr>
                <w:szCs w:val="24"/>
              </w:rPr>
              <w:t xml:space="preserve">for bruger </w:t>
            </w:r>
            <w:r w:rsidRPr="000D2FA7">
              <w:rPr>
                <w:szCs w:val="24"/>
              </w:rPr>
              <w:t>i meddelelsen</w:t>
            </w:r>
            <w:r>
              <w:rPr>
                <w:szCs w:val="24"/>
              </w:rPr>
              <w:t>s meddelelsessegment</w:t>
            </w:r>
            <w:r w:rsidRPr="000D2FA7">
              <w:rPr>
                <w:szCs w:val="24"/>
              </w:rPr>
              <w:t>:</w:t>
            </w:r>
          </w:p>
          <w:p w14:paraId="12D42973" w14:textId="77777777" w:rsidR="00CE5A3E" w:rsidRDefault="00CE5A3E" w:rsidP="00CE5A3E">
            <w:pPr>
              <w:pStyle w:val="Listeafsnit"/>
              <w:numPr>
                <w:ilvl w:val="0"/>
                <w:numId w:val="13"/>
              </w:numPr>
              <w:spacing w:before="60" w:after="120" w:line="240" w:lineRule="auto"/>
              <w:rPr>
                <w:rFonts w:eastAsia="Times New Roman"/>
                <w:szCs w:val="24"/>
              </w:rPr>
            </w:pPr>
            <w:r w:rsidRPr="000D2FA7">
              <w:rPr>
                <w:rFonts w:eastAsia="Times New Roman"/>
                <w:szCs w:val="24"/>
              </w:rPr>
              <w:t>Dato og tidspunkt</w:t>
            </w:r>
          </w:p>
          <w:p w14:paraId="7046CBB5" w14:textId="77777777" w:rsidR="00CE5A3E" w:rsidRDefault="00CE5A3E" w:rsidP="00CE5A3E">
            <w:pPr>
              <w:pStyle w:val="Listeafsnit"/>
              <w:numPr>
                <w:ilvl w:val="0"/>
                <w:numId w:val="13"/>
              </w:numPr>
              <w:spacing w:before="60" w:after="120" w:line="240" w:lineRule="auto"/>
              <w:rPr>
                <w:rFonts w:eastAsia="Times New Roman"/>
                <w:szCs w:val="24"/>
              </w:rPr>
            </w:pPr>
            <w:r>
              <w:rPr>
                <w:rFonts w:eastAsia="Times New Roman"/>
                <w:szCs w:val="24"/>
              </w:rPr>
              <w:t>Forfatters n</w:t>
            </w:r>
            <w:r w:rsidRPr="000D2FA7">
              <w:rPr>
                <w:rFonts w:eastAsia="Times New Roman"/>
                <w:szCs w:val="24"/>
              </w:rPr>
              <w:t>avn</w:t>
            </w:r>
          </w:p>
          <w:p w14:paraId="7B161B8C" w14:textId="77777777" w:rsidR="00CE5A3E" w:rsidRDefault="00CE5A3E" w:rsidP="00CE5A3E">
            <w:pPr>
              <w:pStyle w:val="Listeafsnit"/>
              <w:numPr>
                <w:ilvl w:val="0"/>
                <w:numId w:val="13"/>
              </w:numPr>
              <w:spacing w:before="60" w:after="120" w:line="240" w:lineRule="auto"/>
              <w:rPr>
                <w:rFonts w:eastAsia="Times New Roman"/>
                <w:szCs w:val="24"/>
              </w:rPr>
            </w:pPr>
            <w:r w:rsidRPr="000D2FA7">
              <w:rPr>
                <w:rFonts w:eastAsia="Times New Roman"/>
                <w:szCs w:val="24"/>
              </w:rPr>
              <w:t>Stillingsbetegnelse</w:t>
            </w:r>
          </w:p>
          <w:p w14:paraId="5419500A" w14:textId="15D72E40" w:rsidR="00CE5A3E" w:rsidRPr="00B74F26" w:rsidRDefault="00CE5A3E" w:rsidP="00CE5A3E">
            <w:pPr>
              <w:pStyle w:val="Listeafsnit"/>
              <w:numPr>
                <w:ilvl w:val="0"/>
                <w:numId w:val="13"/>
              </w:numPr>
              <w:spacing w:before="60" w:after="120" w:line="240" w:lineRule="auto"/>
              <w:rPr>
                <w:rFonts w:eastAsia="Times New Roman"/>
                <w:szCs w:val="24"/>
              </w:rPr>
            </w:pPr>
            <w:r w:rsidRPr="00B74F26">
              <w:rPr>
                <w:rFonts w:eastAsia="Times New Roman"/>
                <w:szCs w:val="24"/>
              </w:rPr>
              <w:t>Relevant telefonnummer</w:t>
            </w:r>
            <w:r w:rsidRPr="00B74F26">
              <w:rPr>
                <w:rFonts w:eastAsia="Times New Roman"/>
              </w:rPr>
              <w:t xml:space="preserve"> </w:t>
            </w:r>
          </w:p>
        </w:tc>
        <w:tc>
          <w:tcPr>
            <w:tcW w:w="2725" w:type="dxa"/>
          </w:tcPr>
          <w:p w14:paraId="6A208186" w14:textId="77777777" w:rsidR="00CE5A3E" w:rsidRPr="00E6455C" w:rsidRDefault="00CE5A3E" w:rsidP="00CE5A3E"/>
        </w:tc>
        <w:tc>
          <w:tcPr>
            <w:tcW w:w="1100" w:type="dxa"/>
          </w:tcPr>
          <w:p w14:paraId="7C15CF1D" w14:textId="77777777" w:rsidR="00CE5A3E" w:rsidRPr="00E6455C" w:rsidRDefault="00CE5A3E" w:rsidP="00CE5A3E">
            <w:pPr>
              <w:rPr>
                <w:rFonts w:cstheme="minorHAnsi"/>
              </w:rPr>
            </w:pPr>
          </w:p>
        </w:tc>
      </w:tr>
      <w:tr w:rsidR="007A74E4" w:rsidRPr="00684597" w14:paraId="6D4125D7" w14:textId="77777777">
        <w:tc>
          <w:tcPr>
            <w:tcW w:w="996" w:type="dxa"/>
          </w:tcPr>
          <w:p w14:paraId="128E6D22" w14:textId="77777777" w:rsidR="007A74E4" w:rsidRPr="00E6455C" w:rsidRDefault="007A74E4" w:rsidP="007A74E4">
            <w:pPr>
              <w:pStyle w:val="Listeafsnit"/>
              <w:numPr>
                <w:ilvl w:val="3"/>
                <w:numId w:val="4"/>
              </w:numPr>
              <w:spacing w:line="240" w:lineRule="auto"/>
            </w:pPr>
          </w:p>
        </w:tc>
        <w:tc>
          <w:tcPr>
            <w:tcW w:w="3725" w:type="dxa"/>
          </w:tcPr>
          <w:p w14:paraId="7CFD692B" w14:textId="2FD0F5F7" w:rsidR="007A74E4" w:rsidRDefault="007A74E4" w:rsidP="007A74E4">
            <w:pPr>
              <w:spacing w:before="60" w:after="120"/>
              <w:rPr>
                <w:szCs w:val="24"/>
              </w:rPr>
            </w:pPr>
            <w:r>
              <w:rPr>
                <w:szCs w:val="24"/>
              </w:rPr>
              <w:t xml:space="preserve">Vis, at SUT </w:t>
            </w:r>
            <w:r w:rsidRPr="002A65D1">
              <w:rPr>
                <w:szCs w:val="24"/>
              </w:rPr>
              <w:t xml:space="preserve">automatisk </w:t>
            </w:r>
            <w:r>
              <w:rPr>
                <w:szCs w:val="24"/>
              </w:rPr>
              <w:t>in</w:t>
            </w:r>
            <w:r w:rsidRPr="002A65D1">
              <w:rPr>
                <w:szCs w:val="24"/>
              </w:rPr>
              <w:t>dsætter tidspunkt for afsendelse af meddelelse og vedhæftede filer</w:t>
            </w:r>
          </w:p>
        </w:tc>
        <w:tc>
          <w:tcPr>
            <w:tcW w:w="2088" w:type="dxa"/>
          </w:tcPr>
          <w:p w14:paraId="20B8A330" w14:textId="77777777" w:rsidR="007A74E4" w:rsidRPr="00E6455C" w:rsidRDefault="007A74E4" w:rsidP="007A74E4">
            <w:pPr>
              <w:rPr>
                <w:color w:val="3B3838" w:themeColor="background2" w:themeShade="40"/>
                <w:sz w:val="18"/>
                <w:szCs w:val="18"/>
              </w:rPr>
            </w:pPr>
          </w:p>
        </w:tc>
        <w:tc>
          <w:tcPr>
            <w:tcW w:w="2969" w:type="dxa"/>
          </w:tcPr>
          <w:p w14:paraId="665938FC" w14:textId="7E78DC78" w:rsidR="007A74E4" w:rsidRDefault="007A74E4" w:rsidP="007A74E4">
            <w:pPr>
              <w:spacing w:before="60" w:after="120"/>
              <w:rPr>
                <w:szCs w:val="24"/>
              </w:rPr>
            </w:pPr>
            <w:r>
              <w:rPr>
                <w:szCs w:val="24"/>
              </w:rPr>
              <w:t>Tidspunkt for afsendelse er tilføjet til meddelelsen og de vedhæftede filer</w:t>
            </w:r>
          </w:p>
        </w:tc>
        <w:tc>
          <w:tcPr>
            <w:tcW w:w="2725" w:type="dxa"/>
          </w:tcPr>
          <w:p w14:paraId="07EBFF81" w14:textId="77777777" w:rsidR="007A74E4" w:rsidRPr="00E6455C" w:rsidRDefault="007A74E4" w:rsidP="007A74E4"/>
        </w:tc>
        <w:tc>
          <w:tcPr>
            <w:tcW w:w="1100" w:type="dxa"/>
          </w:tcPr>
          <w:p w14:paraId="03B5B72F" w14:textId="77777777" w:rsidR="007A74E4" w:rsidRPr="00E6455C" w:rsidRDefault="007A74E4" w:rsidP="007A74E4">
            <w:pPr>
              <w:rPr>
                <w:rFonts w:cstheme="minorHAnsi"/>
              </w:rPr>
            </w:pPr>
          </w:p>
        </w:tc>
      </w:tr>
      <w:tr w:rsidR="007A74E4" w:rsidRPr="00684597" w14:paraId="732BFA1C" w14:textId="77777777">
        <w:tc>
          <w:tcPr>
            <w:tcW w:w="996" w:type="dxa"/>
          </w:tcPr>
          <w:p w14:paraId="6ADD7FBA" w14:textId="77777777" w:rsidR="007A74E4" w:rsidRPr="00E6455C" w:rsidRDefault="007A74E4" w:rsidP="007A74E4">
            <w:pPr>
              <w:pStyle w:val="Listeafsnit"/>
              <w:numPr>
                <w:ilvl w:val="3"/>
                <w:numId w:val="4"/>
              </w:numPr>
              <w:spacing w:line="240" w:lineRule="auto"/>
            </w:pPr>
          </w:p>
        </w:tc>
        <w:tc>
          <w:tcPr>
            <w:tcW w:w="3725" w:type="dxa"/>
          </w:tcPr>
          <w:p w14:paraId="4E7A00D3" w14:textId="168DD6B4" w:rsidR="007A74E4" w:rsidRPr="00E6455C" w:rsidRDefault="007A74E4" w:rsidP="007A74E4">
            <w:pPr>
              <w:keepNext/>
              <w:spacing w:before="60" w:after="120"/>
              <w:rPr>
                <w:szCs w:val="24"/>
              </w:rPr>
            </w:pPr>
            <w:r>
              <w:rPr>
                <w:szCs w:val="24"/>
              </w:rPr>
              <w:t>Send meddelelsen</w:t>
            </w:r>
            <w:r w:rsidRPr="00A74A7C">
              <w:rPr>
                <w:szCs w:val="24"/>
              </w:rPr>
              <w:t xml:space="preserve"> </w:t>
            </w:r>
            <w:r>
              <w:rPr>
                <w:szCs w:val="24"/>
              </w:rPr>
              <w:t xml:space="preserve">til rette modtager, når meddelelsen lever op til kravene for udfyldelse samt maks. begrænsning på 100 MB og inkluderer korrekte tekniske referencer. </w:t>
            </w:r>
          </w:p>
        </w:tc>
        <w:tc>
          <w:tcPr>
            <w:tcW w:w="2088" w:type="dxa"/>
          </w:tcPr>
          <w:p w14:paraId="397E7B0A" w14:textId="77777777" w:rsidR="007A74E4" w:rsidRPr="00E6455C" w:rsidRDefault="007A74E4" w:rsidP="007A74E4">
            <w:pPr>
              <w:rPr>
                <w:color w:val="3B3838" w:themeColor="background2" w:themeShade="40"/>
                <w:sz w:val="18"/>
                <w:szCs w:val="18"/>
              </w:rPr>
            </w:pPr>
          </w:p>
        </w:tc>
        <w:tc>
          <w:tcPr>
            <w:tcW w:w="2969" w:type="dxa"/>
          </w:tcPr>
          <w:p w14:paraId="4443070C" w14:textId="1DE7C481" w:rsidR="007A74E4" w:rsidRPr="003826EE" w:rsidRDefault="007A74E4" w:rsidP="007A74E4">
            <w:pPr>
              <w:keepNext/>
              <w:spacing w:before="60" w:after="120"/>
              <w:rPr>
                <w:rFonts w:eastAsia="Times New Roman"/>
                <w:szCs w:val="24"/>
              </w:rPr>
            </w:pPr>
            <w:r>
              <w:t xml:space="preserve">Meddelelsen er udfyldt korrekt og er sendt til rette modtager. </w:t>
            </w:r>
          </w:p>
        </w:tc>
        <w:tc>
          <w:tcPr>
            <w:tcW w:w="2725" w:type="dxa"/>
          </w:tcPr>
          <w:p w14:paraId="5A723E16" w14:textId="77777777" w:rsidR="007A74E4" w:rsidRPr="00E6455C" w:rsidRDefault="007A74E4" w:rsidP="007A74E4"/>
        </w:tc>
        <w:tc>
          <w:tcPr>
            <w:tcW w:w="1100" w:type="dxa"/>
          </w:tcPr>
          <w:p w14:paraId="6BC4ACF4" w14:textId="77777777" w:rsidR="007A74E4" w:rsidRPr="00E6455C" w:rsidRDefault="007A74E4" w:rsidP="007A74E4">
            <w:pPr>
              <w:rPr>
                <w:rFonts w:cstheme="minorHAnsi"/>
              </w:rPr>
            </w:pPr>
          </w:p>
        </w:tc>
      </w:tr>
    </w:tbl>
    <w:p w14:paraId="3A587C8A" w14:textId="019C018C" w:rsidR="000D0408" w:rsidRDefault="000D0408"/>
    <w:p w14:paraId="232C9D51" w14:textId="38FB8A2E" w:rsidR="003D710E" w:rsidRDefault="000D0408">
      <w:r>
        <w:br w:type="page"/>
      </w:r>
    </w:p>
    <w:p w14:paraId="469C9DC6" w14:textId="59147C2D" w:rsidR="00D824A6" w:rsidRPr="009B330E" w:rsidRDefault="00D824A6" w:rsidP="00D824A6">
      <w:pPr>
        <w:pStyle w:val="Overskrift3"/>
        <w:numPr>
          <w:ilvl w:val="2"/>
          <w:numId w:val="4"/>
        </w:numPr>
        <w:rPr>
          <w:lang w:val="en-US"/>
        </w:rPr>
      </w:pPr>
      <w:bookmarkStart w:id="89" w:name="_Ref126225947"/>
      <w:r w:rsidRPr="009B330E">
        <w:rPr>
          <w:lang w:val="en-US"/>
        </w:rPr>
        <w:lastRenderedPageBreak/>
        <w:t>S</w:t>
      </w:r>
      <w:r w:rsidR="00310EFE" w:rsidRPr="009B330E">
        <w:rPr>
          <w:lang w:val="en-US"/>
        </w:rPr>
        <w:t xml:space="preserve">.CANC: </w:t>
      </w:r>
      <w:proofErr w:type="spellStart"/>
      <w:r w:rsidR="00310EFE" w:rsidRPr="00FE7488">
        <w:rPr>
          <w:lang w:val="en-US"/>
        </w:rPr>
        <w:t>Annull</w:t>
      </w:r>
      <w:r w:rsidR="009B330E" w:rsidRPr="00FE7488">
        <w:rPr>
          <w:lang w:val="en-US"/>
        </w:rPr>
        <w:t>ér</w:t>
      </w:r>
      <w:proofErr w:type="spellEnd"/>
      <w:r w:rsidR="009B330E" w:rsidRPr="00FE7488">
        <w:rPr>
          <w:lang w:val="en-US"/>
        </w:rPr>
        <w:t xml:space="preserve"> </w:t>
      </w:r>
      <w:proofErr w:type="spellStart"/>
      <w:r w:rsidR="009B330E" w:rsidRPr="00FE7488">
        <w:rPr>
          <w:lang w:val="en-US"/>
        </w:rPr>
        <w:t>en</w:t>
      </w:r>
      <w:proofErr w:type="spellEnd"/>
      <w:r w:rsidR="009B330E" w:rsidRPr="00FE7488">
        <w:rPr>
          <w:lang w:val="en-US"/>
        </w:rPr>
        <w:t xml:space="preserve"> </w:t>
      </w:r>
      <w:proofErr w:type="spellStart"/>
      <w:r w:rsidR="009B330E" w:rsidRPr="00FE7488">
        <w:rPr>
          <w:lang w:val="en-US"/>
        </w:rPr>
        <w:t>afsendt</w:t>
      </w:r>
      <w:proofErr w:type="spellEnd"/>
      <w:r w:rsidR="009B330E" w:rsidRPr="00FE7488">
        <w:rPr>
          <w:lang w:val="en-US"/>
        </w:rPr>
        <w:t xml:space="preserve"> </w:t>
      </w:r>
      <w:proofErr w:type="spellStart"/>
      <w:r w:rsidR="009B330E" w:rsidRPr="00FE7488">
        <w:rPr>
          <w:lang w:val="en-US"/>
        </w:rPr>
        <w:t>CareCommunication</w:t>
      </w:r>
      <w:bookmarkEnd w:id="89"/>
      <w:proofErr w:type="spellEnd"/>
    </w:p>
    <w:tbl>
      <w:tblPr>
        <w:tblStyle w:val="Tabel-Gitter"/>
        <w:tblW w:w="13603" w:type="dxa"/>
        <w:tblLook w:val="04A0" w:firstRow="1" w:lastRow="0" w:firstColumn="1" w:lastColumn="0" w:noHBand="0" w:noVBand="1"/>
      </w:tblPr>
      <w:tblGrid>
        <w:gridCol w:w="996"/>
        <w:gridCol w:w="3725"/>
        <w:gridCol w:w="2088"/>
        <w:gridCol w:w="2969"/>
        <w:gridCol w:w="2725"/>
        <w:gridCol w:w="1100"/>
      </w:tblGrid>
      <w:tr w:rsidR="00DF5164" w14:paraId="6C2AF187" w14:textId="77777777" w:rsidTr="00DF5164">
        <w:tc>
          <w:tcPr>
            <w:tcW w:w="996" w:type="dxa"/>
            <w:shd w:val="clear" w:color="auto" w:fill="152F4A"/>
          </w:tcPr>
          <w:p w14:paraId="0C31E001" w14:textId="64349CFB" w:rsidR="00DF5164" w:rsidRDefault="00DF5164" w:rsidP="00DF5164">
            <w:r w:rsidRPr="00DF5164">
              <w:rPr>
                <w:b/>
                <w:bCs/>
                <w:color w:val="FFFFFF" w:themeColor="background1"/>
              </w:rPr>
              <w:t>Teststep #</w:t>
            </w:r>
          </w:p>
        </w:tc>
        <w:tc>
          <w:tcPr>
            <w:tcW w:w="3725" w:type="dxa"/>
            <w:shd w:val="clear" w:color="auto" w:fill="152F4A"/>
          </w:tcPr>
          <w:p w14:paraId="706B50D7" w14:textId="517728D4" w:rsidR="00DF5164" w:rsidRPr="00A74A7C" w:rsidRDefault="00DF5164" w:rsidP="00DF5164">
            <w:pPr>
              <w:keepNext/>
              <w:spacing w:before="60" w:after="120"/>
              <w:rPr>
                <w:szCs w:val="24"/>
              </w:rPr>
            </w:pPr>
            <w:r w:rsidRPr="003636DE">
              <w:rPr>
                <w:rFonts w:cs="Calibri"/>
                <w:b/>
                <w:bCs/>
                <w:color w:val="FFFFFF"/>
                <w:szCs w:val="24"/>
              </w:rPr>
              <w:t>Handling</w:t>
            </w:r>
          </w:p>
        </w:tc>
        <w:tc>
          <w:tcPr>
            <w:tcW w:w="2088" w:type="dxa"/>
            <w:shd w:val="clear" w:color="auto" w:fill="152F4A"/>
          </w:tcPr>
          <w:p w14:paraId="60093713" w14:textId="636634DD" w:rsidR="00DF5164" w:rsidRPr="00135410" w:rsidRDefault="00DF5164" w:rsidP="00DF5164">
            <w:pPr>
              <w:rPr>
                <w:color w:val="3B3838" w:themeColor="background2" w:themeShade="40"/>
                <w:sz w:val="18"/>
                <w:szCs w:val="18"/>
              </w:rPr>
            </w:pPr>
            <w:r w:rsidRPr="003636DE">
              <w:rPr>
                <w:rFonts w:cs="Calibri"/>
                <w:b/>
                <w:bCs/>
                <w:color w:val="FFFFFF"/>
                <w:szCs w:val="24"/>
              </w:rPr>
              <w:t>Testdata</w:t>
            </w:r>
            <w:r>
              <w:rPr>
                <w:rFonts w:cs="Calibri"/>
                <w:b/>
                <w:bCs/>
                <w:color w:val="FFFFFF"/>
                <w:szCs w:val="24"/>
              </w:rPr>
              <w:t>/testperson</w:t>
            </w:r>
          </w:p>
        </w:tc>
        <w:tc>
          <w:tcPr>
            <w:tcW w:w="2969" w:type="dxa"/>
            <w:shd w:val="clear" w:color="auto" w:fill="152F4A"/>
          </w:tcPr>
          <w:p w14:paraId="5C92AE31" w14:textId="6306F90B" w:rsidR="00DF5164" w:rsidRDefault="00DF5164" w:rsidP="00DF5164">
            <w:pPr>
              <w:keepNext/>
              <w:spacing w:before="60" w:after="120"/>
              <w:rPr>
                <w:szCs w:val="24"/>
              </w:rPr>
            </w:pPr>
            <w:r w:rsidRPr="003636DE">
              <w:rPr>
                <w:rFonts w:cs="Calibri"/>
                <w:b/>
                <w:bCs/>
                <w:color w:val="FFFFFF"/>
                <w:szCs w:val="24"/>
              </w:rPr>
              <w:t>Forventet resultat</w:t>
            </w:r>
          </w:p>
        </w:tc>
        <w:tc>
          <w:tcPr>
            <w:tcW w:w="2725" w:type="dxa"/>
            <w:shd w:val="clear" w:color="auto" w:fill="152F4A"/>
          </w:tcPr>
          <w:p w14:paraId="023162EC" w14:textId="1D8D1761" w:rsidR="00DF5164" w:rsidRDefault="00DF5164" w:rsidP="00DF5164">
            <w:r w:rsidRPr="003636DE">
              <w:rPr>
                <w:rFonts w:cs="Calibri"/>
                <w:b/>
                <w:bCs/>
                <w:color w:val="FFFFFF"/>
                <w:szCs w:val="24"/>
              </w:rPr>
              <w:t>Aktuelt resultat</w:t>
            </w:r>
          </w:p>
        </w:tc>
        <w:tc>
          <w:tcPr>
            <w:tcW w:w="1100" w:type="dxa"/>
            <w:shd w:val="clear" w:color="auto" w:fill="152F4A"/>
          </w:tcPr>
          <w:p w14:paraId="3BACB866" w14:textId="48C6ABCB" w:rsidR="00DF5164" w:rsidRDefault="00DF5164" w:rsidP="00DF5164">
            <w:pPr>
              <w:rPr>
                <w:rFonts w:cstheme="minorHAnsi"/>
              </w:rPr>
            </w:pPr>
            <w:r w:rsidRPr="003636DE">
              <w:rPr>
                <w:rFonts w:cs="Calibri"/>
                <w:b/>
                <w:bCs/>
                <w:color w:val="FFFFFF"/>
                <w:szCs w:val="24"/>
              </w:rPr>
              <w:t>MedCom vurdering</w:t>
            </w:r>
          </w:p>
        </w:tc>
      </w:tr>
      <w:tr w:rsidR="00435EE6" w14:paraId="6A7F4D50" w14:textId="77777777" w:rsidTr="00F66DAE">
        <w:tc>
          <w:tcPr>
            <w:tcW w:w="996" w:type="dxa"/>
          </w:tcPr>
          <w:p w14:paraId="4F1E8061" w14:textId="77777777" w:rsidR="00435EE6" w:rsidRDefault="00435EE6" w:rsidP="00435EE6">
            <w:pPr>
              <w:pStyle w:val="Listeafsnit"/>
              <w:numPr>
                <w:ilvl w:val="3"/>
                <w:numId w:val="4"/>
              </w:numPr>
              <w:spacing w:line="240" w:lineRule="auto"/>
            </w:pPr>
            <w:bookmarkStart w:id="90" w:name="_Ref122507519"/>
          </w:p>
        </w:tc>
        <w:bookmarkEnd w:id="90"/>
        <w:tc>
          <w:tcPr>
            <w:tcW w:w="3725" w:type="dxa"/>
          </w:tcPr>
          <w:p w14:paraId="602FDC08" w14:textId="1C7A27F5" w:rsidR="00435EE6" w:rsidRPr="00A74A7C" w:rsidRDefault="00435EE6" w:rsidP="00435EE6">
            <w:pPr>
              <w:keepNext/>
              <w:spacing w:before="60" w:after="120"/>
              <w:rPr>
                <w:szCs w:val="24"/>
              </w:rPr>
            </w:pPr>
            <w:r>
              <w:t xml:space="preserve">Vis, at der er dannet og afsendt en CareCommunication med oplysninger fra teststep </w:t>
            </w:r>
            <w:r w:rsidRPr="001873DB">
              <w:rPr>
                <w:sz w:val="18"/>
                <w:szCs w:val="18"/>
              </w:rPr>
              <w:fldChar w:fldCharType="begin"/>
            </w:r>
            <w:r w:rsidRPr="001873DB">
              <w:rPr>
                <w:sz w:val="18"/>
                <w:szCs w:val="18"/>
              </w:rPr>
              <w:instrText xml:space="preserve"> REF _Ref121389307 \r \h  \* MERGEFORMAT </w:instrText>
            </w:r>
            <w:r w:rsidRPr="001873DB">
              <w:rPr>
                <w:sz w:val="18"/>
                <w:szCs w:val="18"/>
              </w:rPr>
            </w:r>
            <w:r w:rsidRPr="001873DB">
              <w:rPr>
                <w:sz w:val="18"/>
                <w:szCs w:val="18"/>
              </w:rPr>
              <w:fldChar w:fldCharType="separate"/>
            </w:r>
            <w:r w:rsidR="00347A3C">
              <w:rPr>
                <w:sz w:val="18"/>
                <w:szCs w:val="18"/>
              </w:rPr>
              <w:t>3.3.1.1</w:t>
            </w:r>
            <w:r w:rsidRPr="001873DB">
              <w:rPr>
                <w:sz w:val="18"/>
                <w:szCs w:val="18"/>
              </w:rPr>
              <w:fldChar w:fldCharType="end"/>
            </w:r>
            <w:r w:rsidRPr="001873DB">
              <w:t>-</w:t>
            </w:r>
            <w:r w:rsidR="0044380D" w:rsidRPr="0044380D">
              <w:rPr>
                <w:sz w:val="18"/>
                <w:szCs w:val="18"/>
              </w:rPr>
              <w:fldChar w:fldCharType="begin"/>
            </w:r>
            <w:r w:rsidR="0044380D" w:rsidRPr="0044380D">
              <w:rPr>
                <w:sz w:val="18"/>
                <w:szCs w:val="18"/>
              </w:rPr>
              <w:instrText xml:space="preserve"> REF _Ref122441080 \r \h </w:instrText>
            </w:r>
            <w:r w:rsidR="0044380D">
              <w:rPr>
                <w:sz w:val="18"/>
                <w:szCs w:val="18"/>
              </w:rPr>
              <w:instrText xml:space="preserve"> \* MERGEFORMAT </w:instrText>
            </w:r>
            <w:r w:rsidR="0044380D" w:rsidRPr="0044380D">
              <w:rPr>
                <w:sz w:val="18"/>
                <w:szCs w:val="18"/>
              </w:rPr>
            </w:r>
            <w:r w:rsidR="0044380D" w:rsidRPr="0044380D">
              <w:rPr>
                <w:sz w:val="18"/>
                <w:szCs w:val="18"/>
              </w:rPr>
              <w:fldChar w:fldCharType="separate"/>
            </w:r>
            <w:r w:rsidR="00347A3C">
              <w:rPr>
                <w:sz w:val="18"/>
                <w:szCs w:val="18"/>
              </w:rPr>
              <w:t>3.3.1.8</w:t>
            </w:r>
            <w:r w:rsidR="0044380D" w:rsidRPr="0044380D">
              <w:rPr>
                <w:sz w:val="18"/>
                <w:szCs w:val="18"/>
              </w:rPr>
              <w:fldChar w:fldCharType="end"/>
            </w:r>
          </w:p>
        </w:tc>
        <w:tc>
          <w:tcPr>
            <w:tcW w:w="2088" w:type="dxa"/>
          </w:tcPr>
          <w:p w14:paraId="27191419" w14:textId="4A127F36" w:rsidR="00435EE6" w:rsidRPr="00135410" w:rsidRDefault="00435EE6" w:rsidP="00435EE6">
            <w:pPr>
              <w:rPr>
                <w:color w:val="3B3838" w:themeColor="background2" w:themeShade="40"/>
                <w:sz w:val="18"/>
                <w:szCs w:val="18"/>
              </w:rPr>
            </w:pPr>
          </w:p>
        </w:tc>
        <w:tc>
          <w:tcPr>
            <w:tcW w:w="2969" w:type="dxa"/>
          </w:tcPr>
          <w:p w14:paraId="0824B9DC" w14:textId="19D483E4" w:rsidR="00435EE6" w:rsidRDefault="00435EE6" w:rsidP="00435EE6">
            <w:pPr>
              <w:keepNext/>
              <w:spacing w:before="60" w:after="120"/>
              <w:rPr>
                <w:szCs w:val="24"/>
              </w:rPr>
            </w:pPr>
            <w:r>
              <w:t xml:space="preserve">Teststep </w:t>
            </w:r>
            <w:r w:rsidRPr="001873DB">
              <w:rPr>
                <w:sz w:val="18"/>
                <w:szCs w:val="18"/>
              </w:rPr>
              <w:fldChar w:fldCharType="begin"/>
            </w:r>
            <w:r w:rsidRPr="001873DB">
              <w:rPr>
                <w:sz w:val="18"/>
                <w:szCs w:val="18"/>
              </w:rPr>
              <w:instrText xml:space="preserve"> REF _Ref121389307 \r \h  \* MERGEFORMAT </w:instrText>
            </w:r>
            <w:r w:rsidRPr="001873DB">
              <w:rPr>
                <w:sz w:val="18"/>
                <w:szCs w:val="18"/>
              </w:rPr>
            </w:r>
            <w:r w:rsidRPr="001873DB">
              <w:rPr>
                <w:sz w:val="18"/>
                <w:szCs w:val="18"/>
              </w:rPr>
              <w:fldChar w:fldCharType="separate"/>
            </w:r>
            <w:r w:rsidR="00347A3C">
              <w:rPr>
                <w:sz w:val="18"/>
                <w:szCs w:val="18"/>
              </w:rPr>
              <w:t>3.3.1.1</w:t>
            </w:r>
            <w:r w:rsidRPr="001873DB">
              <w:rPr>
                <w:sz w:val="18"/>
                <w:szCs w:val="18"/>
              </w:rPr>
              <w:fldChar w:fldCharType="end"/>
            </w:r>
            <w:r w:rsidR="0044380D">
              <w:rPr>
                <w:sz w:val="18"/>
                <w:szCs w:val="18"/>
              </w:rPr>
              <w:t>-</w:t>
            </w:r>
            <w:r w:rsidR="0044380D" w:rsidRPr="0044380D">
              <w:rPr>
                <w:sz w:val="18"/>
                <w:szCs w:val="18"/>
              </w:rPr>
              <w:fldChar w:fldCharType="begin"/>
            </w:r>
            <w:r w:rsidR="0044380D" w:rsidRPr="0044380D">
              <w:rPr>
                <w:sz w:val="18"/>
                <w:szCs w:val="18"/>
              </w:rPr>
              <w:instrText xml:space="preserve"> REF _Ref122441080 \r \h </w:instrText>
            </w:r>
            <w:r w:rsidR="0044380D">
              <w:rPr>
                <w:sz w:val="18"/>
                <w:szCs w:val="18"/>
              </w:rPr>
              <w:instrText xml:space="preserve"> \* MERGEFORMAT </w:instrText>
            </w:r>
            <w:r w:rsidR="0044380D" w:rsidRPr="0044380D">
              <w:rPr>
                <w:sz w:val="18"/>
                <w:szCs w:val="18"/>
              </w:rPr>
            </w:r>
            <w:r w:rsidR="0044380D" w:rsidRPr="0044380D">
              <w:rPr>
                <w:sz w:val="18"/>
                <w:szCs w:val="18"/>
              </w:rPr>
              <w:fldChar w:fldCharType="separate"/>
            </w:r>
            <w:r w:rsidR="00347A3C">
              <w:rPr>
                <w:sz w:val="18"/>
                <w:szCs w:val="18"/>
              </w:rPr>
              <w:t>3.3.1.8</w:t>
            </w:r>
            <w:r w:rsidR="0044380D" w:rsidRPr="0044380D">
              <w:rPr>
                <w:sz w:val="18"/>
                <w:szCs w:val="18"/>
              </w:rPr>
              <w:fldChar w:fldCharType="end"/>
            </w:r>
            <w:r>
              <w:rPr>
                <w:sz w:val="18"/>
                <w:szCs w:val="18"/>
              </w:rPr>
              <w:t xml:space="preserve"> </w:t>
            </w:r>
            <w:r w:rsidRPr="009A55E2">
              <w:t>er gennemført.</w:t>
            </w:r>
          </w:p>
        </w:tc>
        <w:tc>
          <w:tcPr>
            <w:tcW w:w="2725" w:type="dxa"/>
          </w:tcPr>
          <w:p w14:paraId="03FAD7EF" w14:textId="77777777" w:rsidR="00435EE6" w:rsidRDefault="00435EE6" w:rsidP="00435EE6"/>
        </w:tc>
        <w:tc>
          <w:tcPr>
            <w:tcW w:w="1100" w:type="dxa"/>
          </w:tcPr>
          <w:p w14:paraId="493AA957" w14:textId="2D1C9CD1" w:rsidR="00435EE6" w:rsidRDefault="00000000" w:rsidP="00435EE6">
            <w:pPr>
              <w:rPr>
                <w:rFonts w:cstheme="minorHAnsi"/>
              </w:rPr>
            </w:pPr>
            <w:sdt>
              <w:sdtPr>
                <w:rPr>
                  <w:rFonts w:cstheme="minorHAnsi"/>
                </w:rPr>
                <w:alias w:val="MedCom vurdering"/>
                <w:tag w:val="MedCom vurdering"/>
                <w:id w:val="469093678"/>
                <w:placeholder>
                  <w:docPart w:val="78C4447913C24BDCA4BF7B9FA8757F7A"/>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435EE6" w:rsidRPr="00775F80">
                  <w:rPr>
                    <w:rStyle w:val="Pladsholdertekst"/>
                    <w:rFonts w:eastAsia="Calibri"/>
                  </w:rPr>
                  <w:t>Vælg</w:t>
                </w:r>
              </w:sdtContent>
            </w:sdt>
          </w:p>
        </w:tc>
      </w:tr>
      <w:tr w:rsidR="00435EE6" w14:paraId="3D653654" w14:textId="77777777" w:rsidTr="00F66DAE">
        <w:tc>
          <w:tcPr>
            <w:tcW w:w="996" w:type="dxa"/>
          </w:tcPr>
          <w:p w14:paraId="58427EFD" w14:textId="77777777" w:rsidR="00435EE6" w:rsidRDefault="00435EE6" w:rsidP="00435EE6">
            <w:pPr>
              <w:pStyle w:val="Listeafsnit"/>
              <w:numPr>
                <w:ilvl w:val="3"/>
                <w:numId w:val="4"/>
              </w:numPr>
              <w:spacing w:line="240" w:lineRule="auto"/>
            </w:pPr>
          </w:p>
        </w:tc>
        <w:tc>
          <w:tcPr>
            <w:tcW w:w="3725" w:type="dxa"/>
          </w:tcPr>
          <w:p w14:paraId="50AA4147" w14:textId="32A467AA" w:rsidR="003B150D" w:rsidRDefault="003B150D" w:rsidP="00435EE6">
            <w:pPr>
              <w:keepNext/>
              <w:spacing w:before="60" w:after="120"/>
              <w:rPr>
                <w:szCs w:val="24"/>
              </w:rPr>
            </w:pPr>
            <w:r>
              <w:rPr>
                <w:szCs w:val="24"/>
              </w:rPr>
              <w:t xml:space="preserve">Gør rede </w:t>
            </w:r>
            <w:r w:rsidR="00F158D6">
              <w:rPr>
                <w:szCs w:val="24"/>
              </w:rPr>
              <w:t xml:space="preserve">for, hvordan SUT understøtter annullering </w:t>
            </w:r>
            <w:r w:rsidR="00212175">
              <w:rPr>
                <w:szCs w:val="24"/>
              </w:rPr>
              <w:t>af</w:t>
            </w:r>
            <w:r w:rsidR="00F158D6">
              <w:rPr>
                <w:szCs w:val="24"/>
              </w:rPr>
              <w:t xml:space="preserve"> tidligere afsendt</w:t>
            </w:r>
            <w:r w:rsidR="00921BE9">
              <w:rPr>
                <w:szCs w:val="24"/>
              </w:rPr>
              <w:t>e</w:t>
            </w:r>
            <w:r w:rsidR="00F158D6">
              <w:rPr>
                <w:szCs w:val="24"/>
              </w:rPr>
              <w:t xml:space="preserve"> </w:t>
            </w:r>
            <w:r w:rsidR="00921BE9">
              <w:rPr>
                <w:szCs w:val="24"/>
              </w:rPr>
              <w:t>meddelelser</w:t>
            </w:r>
            <w:r w:rsidR="00F158D6">
              <w:rPr>
                <w:szCs w:val="24"/>
              </w:rPr>
              <w:t>.</w:t>
            </w:r>
          </w:p>
          <w:p w14:paraId="266A65B8" w14:textId="77777777" w:rsidR="00AB032A" w:rsidRDefault="00AB032A" w:rsidP="00435EE6">
            <w:pPr>
              <w:keepNext/>
              <w:spacing w:before="60" w:after="120"/>
              <w:rPr>
                <w:szCs w:val="24"/>
              </w:rPr>
            </w:pPr>
          </w:p>
          <w:p w14:paraId="08970428" w14:textId="77777777" w:rsidR="00AB032A" w:rsidRDefault="00AB032A" w:rsidP="00435EE6">
            <w:pPr>
              <w:keepNext/>
              <w:spacing w:before="60" w:after="120"/>
              <w:rPr>
                <w:szCs w:val="24"/>
              </w:rPr>
            </w:pPr>
          </w:p>
          <w:p w14:paraId="70F1FF13" w14:textId="77777777" w:rsidR="00AB032A" w:rsidRDefault="00AB032A" w:rsidP="00435EE6">
            <w:pPr>
              <w:keepNext/>
              <w:spacing w:before="60" w:after="120"/>
              <w:rPr>
                <w:szCs w:val="24"/>
              </w:rPr>
            </w:pPr>
          </w:p>
          <w:p w14:paraId="14125C86" w14:textId="77777777" w:rsidR="00AB032A" w:rsidRDefault="00AB032A" w:rsidP="00435EE6">
            <w:pPr>
              <w:keepNext/>
              <w:spacing w:before="60" w:after="120"/>
              <w:rPr>
                <w:szCs w:val="24"/>
              </w:rPr>
            </w:pPr>
          </w:p>
          <w:p w14:paraId="13D3B7B0" w14:textId="60A1C917" w:rsidR="0010455E" w:rsidRDefault="00435EE6" w:rsidP="00435EE6">
            <w:pPr>
              <w:keepNext/>
              <w:spacing w:before="60" w:after="120"/>
              <w:rPr>
                <w:szCs w:val="24"/>
              </w:rPr>
            </w:pPr>
            <w:r>
              <w:rPr>
                <w:szCs w:val="24"/>
              </w:rPr>
              <w:t>Vis, at brugeraktør vælge</w:t>
            </w:r>
            <w:r w:rsidR="00C3177A">
              <w:rPr>
                <w:szCs w:val="24"/>
              </w:rPr>
              <w:t>r</w:t>
            </w:r>
            <w:r>
              <w:rPr>
                <w:szCs w:val="24"/>
              </w:rPr>
              <w:t xml:space="preserve"> at annullere en </w:t>
            </w:r>
            <w:r w:rsidR="00B531E6">
              <w:rPr>
                <w:szCs w:val="24"/>
              </w:rPr>
              <w:t>tidligere</w:t>
            </w:r>
            <w:r>
              <w:rPr>
                <w:szCs w:val="24"/>
              </w:rPr>
              <w:t xml:space="preserve"> afsendt CareCommunication</w:t>
            </w:r>
            <w:r w:rsidR="00EF5DD6">
              <w:rPr>
                <w:szCs w:val="24"/>
              </w:rPr>
              <w:t xml:space="preserve">. </w:t>
            </w:r>
          </w:p>
          <w:p w14:paraId="0A0E9FA2" w14:textId="3313AC60" w:rsidR="001F3C48" w:rsidRPr="00B5296C" w:rsidRDefault="00B5296C" w:rsidP="00EA27E6">
            <w:pPr>
              <w:keepNext/>
              <w:spacing w:before="60" w:after="120"/>
              <w:rPr>
                <w:i/>
                <w:iCs/>
                <w:szCs w:val="24"/>
              </w:rPr>
            </w:pPr>
            <w:r>
              <w:rPr>
                <w:i/>
                <w:iCs/>
                <w:szCs w:val="24"/>
              </w:rPr>
              <w:t xml:space="preserve">En meddelelse annulleres, </w:t>
            </w:r>
            <w:r w:rsidRPr="00B5296C">
              <w:rPr>
                <w:i/>
                <w:iCs/>
                <w:szCs w:val="24"/>
              </w:rPr>
              <w:t>hvis meddelelsen er sendt på forkert cpr-nummer, til forkert modtager eller ved vedhæftet fil med indhold på forkert cpr-nummer</w:t>
            </w:r>
            <w:r>
              <w:rPr>
                <w:i/>
                <w:iCs/>
                <w:szCs w:val="24"/>
              </w:rPr>
              <w:t xml:space="preserve">. </w:t>
            </w:r>
          </w:p>
        </w:tc>
        <w:tc>
          <w:tcPr>
            <w:tcW w:w="2088" w:type="dxa"/>
          </w:tcPr>
          <w:p w14:paraId="6E0EB6A8" w14:textId="77777777" w:rsidR="00435EE6" w:rsidRPr="00135410" w:rsidRDefault="00435EE6" w:rsidP="00435EE6">
            <w:pPr>
              <w:rPr>
                <w:color w:val="3B3838" w:themeColor="background2" w:themeShade="40"/>
                <w:sz w:val="18"/>
                <w:szCs w:val="18"/>
              </w:rPr>
            </w:pPr>
          </w:p>
        </w:tc>
        <w:tc>
          <w:tcPr>
            <w:tcW w:w="2969" w:type="dxa"/>
          </w:tcPr>
          <w:p w14:paraId="4CC59ADE" w14:textId="269583B2" w:rsidR="00F158D6" w:rsidRDefault="00921BE9" w:rsidP="00435EE6">
            <w:pPr>
              <w:keepNext/>
              <w:spacing w:before="60" w:after="120"/>
            </w:pPr>
            <w:r>
              <w:t>SUT understøtter</w:t>
            </w:r>
            <w:r w:rsidR="00407FD2">
              <w:t xml:space="preserve">, at ved </w:t>
            </w:r>
            <w:r w:rsidR="00407FD2" w:rsidRPr="00407FD2">
              <w:t>annullering annulleres den valgte meddelelse</w:t>
            </w:r>
            <w:r w:rsidR="00CD76AA">
              <w:t>.</w:t>
            </w:r>
            <w:r w:rsidRPr="004760E4">
              <w:rPr>
                <w:szCs w:val="24"/>
              </w:rPr>
              <w:t xml:space="preserve"> </w:t>
            </w:r>
            <w:r w:rsidR="00C3387E" w:rsidRPr="00C3387E">
              <w:rPr>
                <w:szCs w:val="24"/>
              </w:rPr>
              <w:t xml:space="preserve">Funktionalitet til at kunne annullere alle meddelelser afsendt i </w:t>
            </w:r>
            <w:r w:rsidR="000B34F1">
              <w:rPr>
                <w:szCs w:val="24"/>
              </w:rPr>
              <w:t>meddelelses</w:t>
            </w:r>
            <w:r w:rsidR="00C3387E" w:rsidRPr="00C3387E">
              <w:rPr>
                <w:szCs w:val="24"/>
              </w:rPr>
              <w:t xml:space="preserve">tråden er optionelt </w:t>
            </w:r>
            <w:r w:rsidR="005F4C2C" w:rsidRPr="00C3387E">
              <w:rPr>
                <w:szCs w:val="24"/>
              </w:rPr>
              <w:t xml:space="preserve">for </w:t>
            </w:r>
            <w:r w:rsidR="005F4C2C">
              <w:rPr>
                <w:szCs w:val="24"/>
              </w:rPr>
              <w:t xml:space="preserve">SUT </w:t>
            </w:r>
            <w:r w:rsidR="00212175">
              <w:rPr>
                <w:szCs w:val="24"/>
              </w:rPr>
              <w:t>at understøtte</w:t>
            </w:r>
            <w:r w:rsidR="00C3387E" w:rsidRPr="00C3387E">
              <w:rPr>
                <w:szCs w:val="24"/>
              </w:rPr>
              <w:t>.</w:t>
            </w:r>
          </w:p>
          <w:p w14:paraId="48FEA8D2" w14:textId="77777777" w:rsidR="00AB032A" w:rsidRDefault="00AB032A" w:rsidP="00435EE6">
            <w:pPr>
              <w:keepNext/>
              <w:spacing w:before="60" w:after="120"/>
            </w:pPr>
          </w:p>
          <w:p w14:paraId="45823CB3" w14:textId="575EFEC8" w:rsidR="00435EE6" w:rsidRDefault="00BE4884" w:rsidP="00435EE6">
            <w:pPr>
              <w:keepNext/>
              <w:spacing w:before="60" w:after="120"/>
            </w:pPr>
            <w:r>
              <w:t>SUT</w:t>
            </w:r>
            <w:r w:rsidR="00FC3231">
              <w:t xml:space="preserve"> har registreret, at brugeraktør har </w:t>
            </w:r>
            <w:r w:rsidR="00D7179E">
              <w:t xml:space="preserve">annulleret en </w:t>
            </w:r>
            <w:r w:rsidR="00B531E6">
              <w:t>tidligere</w:t>
            </w:r>
            <w:r w:rsidR="00D7179E">
              <w:t xml:space="preserve"> afs</w:t>
            </w:r>
            <w:r w:rsidR="00FC3231">
              <w:t>e</w:t>
            </w:r>
            <w:r w:rsidR="00D7179E">
              <w:t>ndt</w:t>
            </w:r>
            <w:r w:rsidR="00FC3231">
              <w:t xml:space="preserve"> CareCommunication</w:t>
            </w:r>
          </w:p>
        </w:tc>
        <w:tc>
          <w:tcPr>
            <w:tcW w:w="2725" w:type="dxa"/>
          </w:tcPr>
          <w:p w14:paraId="305F67A2" w14:textId="77777777" w:rsidR="00435EE6" w:rsidRDefault="00435EE6" w:rsidP="00435EE6"/>
        </w:tc>
        <w:tc>
          <w:tcPr>
            <w:tcW w:w="1100" w:type="dxa"/>
          </w:tcPr>
          <w:p w14:paraId="57178C10" w14:textId="0F7FD035" w:rsidR="00435EE6" w:rsidRDefault="00000000" w:rsidP="00435EE6">
            <w:pPr>
              <w:rPr>
                <w:rFonts w:cstheme="minorHAnsi"/>
              </w:rPr>
            </w:pPr>
            <w:sdt>
              <w:sdtPr>
                <w:rPr>
                  <w:rFonts w:cstheme="minorHAnsi"/>
                </w:rPr>
                <w:alias w:val="MedCom vurdering"/>
                <w:tag w:val="MedCom vurdering"/>
                <w:id w:val="-1184206327"/>
                <w:placeholder>
                  <w:docPart w:val="D5C71A32AC134D69B5CB708BE6D5AA2D"/>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539FE" w:rsidRPr="00775F80">
                  <w:rPr>
                    <w:rStyle w:val="Pladsholdertekst"/>
                    <w:rFonts w:eastAsia="Calibri"/>
                  </w:rPr>
                  <w:t>Vælg</w:t>
                </w:r>
              </w:sdtContent>
            </w:sdt>
          </w:p>
        </w:tc>
      </w:tr>
      <w:tr w:rsidR="00445DBF" w14:paraId="3BD5B17F" w14:textId="77777777" w:rsidTr="00F66DAE">
        <w:tc>
          <w:tcPr>
            <w:tcW w:w="996" w:type="dxa"/>
          </w:tcPr>
          <w:p w14:paraId="1FC93AA4" w14:textId="77777777" w:rsidR="00445DBF" w:rsidRDefault="00445DBF" w:rsidP="00435EE6">
            <w:pPr>
              <w:pStyle w:val="Listeafsnit"/>
              <w:numPr>
                <w:ilvl w:val="3"/>
                <w:numId w:val="4"/>
              </w:numPr>
              <w:spacing w:line="240" w:lineRule="auto"/>
            </w:pPr>
          </w:p>
        </w:tc>
        <w:tc>
          <w:tcPr>
            <w:tcW w:w="3725" w:type="dxa"/>
          </w:tcPr>
          <w:p w14:paraId="05DB67F8" w14:textId="5F70B3B9" w:rsidR="00445DBF" w:rsidRPr="00445DBF" w:rsidRDefault="00445DBF" w:rsidP="00435EE6">
            <w:pPr>
              <w:keepNext/>
              <w:spacing w:before="60" w:after="120"/>
            </w:pPr>
            <w:r>
              <w:rPr>
                <w:szCs w:val="24"/>
              </w:rPr>
              <w:t>Vis, at SUT automatisk u</w:t>
            </w:r>
            <w:r w:rsidRPr="001D63EA">
              <w:rPr>
                <w:szCs w:val="24"/>
              </w:rPr>
              <w:t>dfylder meddelelsen med</w:t>
            </w:r>
            <w:r>
              <w:rPr>
                <w:szCs w:val="24"/>
              </w:rPr>
              <w:t xml:space="preserve"> </w:t>
            </w:r>
            <w:r w:rsidRPr="001D63EA">
              <w:rPr>
                <w:szCs w:val="24"/>
              </w:rPr>
              <w:t>de obligatoriske tekniske referencer til den meddelelse, der skal annulleres</w:t>
            </w:r>
            <w:r>
              <w:rPr>
                <w:szCs w:val="24"/>
              </w:rPr>
              <w:t>.</w:t>
            </w:r>
            <w:r>
              <w:t xml:space="preserve"> </w:t>
            </w:r>
          </w:p>
        </w:tc>
        <w:tc>
          <w:tcPr>
            <w:tcW w:w="2088" w:type="dxa"/>
          </w:tcPr>
          <w:p w14:paraId="4D304605" w14:textId="77777777" w:rsidR="00445DBF" w:rsidRPr="00135410" w:rsidRDefault="00445DBF" w:rsidP="00435EE6">
            <w:pPr>
              <w:rPr>
                <w:color w:val="3B3838" w:themeColor="background2" w:themeShade="40"/>
                <w:sz w:val="18"/>
                <w:szCs w:val="18"/>
              </w:rPr>
            </w:pPr>
          </w:p>
        </w:tc>
        <w:tc>
          <w:tcPr>
            <w:tcW w:w="2969" w:type="dxa"/>
          </w:tcPr>
          <w:p w14:paraId="4FFB1F1B" w14:textId="2A385111" w:rsidR="00445DBF" w:rsidRDefault="00445DBF" w:rsidP="00435EE6">
            <w:pPr>
              <w:keepNext/>
              <w:spacing w:before="60" w:after="120"/>
            </w:pPr>
            <w:r>
              <w:t xml:space="preserve">SUT har udfyldt de obligatoriske tekniske referencer via </w:t>
            </w:r>
            <w:proofErr w:type="spellStart"/>
            <w:r>
              <w:t>Provenance</w:t>
            </w:r>
            <w:proofErr w:type="spellEnd"/>
            <w:r>
              <w:t xml:space="preserve"> references.</w:t>
            </w:r>
          </w:p>
        </w:tc>
        <w:tc>
          <w:tcPr>
            <w:tcW w:w="2725" w:type="dxa"/>
          </w:tcPr>
          <w:p w14:paraId="6FE54139" w14:textId="77777777" w:rsidR="00445DBF" w:rsidRDefault="00445DBF" w:rsidP="00435EE6"/>
        </w:tc>
        <w:tc>
          <w:tcPr>
            <w:tcW w:w="1100" w:type="dxa"/>
          </w:tcPr>
          <w:p w14:paraId="49040F8F" w14:textId="6F98F88A" w:rsidR="00445DBF" w:rsidRDefault="00000000" w:rsidP="00435EE6">
            <w:pPr>
              <w:rPr>
                <w:rFonts w:cstheme="minorHAnsi"/>
              </w:rPr>
            </w:pPr>
            <w:sdt>
              <w:sdtPr>
                <w:rPr>
                  <w:rFonts w:cstheme="minorHAnsi"/>
                </w:rPr>
                <w:alias w:val="MedCom vurdering"/>
                <w:tag w:val="MedCom vurdering"/>
                <w:id w:val="-1641794662"/>
                <w:placeholder>
                  <w:docPart w:val="46F9041BE3954060B6455C53D190A9DB"/>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3E7A3B" w:rsidRPr="00775F80">
                  <w:rPr>
                    <w:rStyle w:val="Pladsholdertekst"/>
                    <w:rFonts w:eastAsia="Calibri"/>
                  </w:rPr>
                  <w:t>Vælg</w:t>
                </w:r>
              </w:sdtContent>
            </w:sdt>
          </w:p>
        </w:tc>
      </w:tr>
      <w:tr w:rsidR="0044380D" w14:paraId="1AFC0959" w14:textId="77777777" w:rsidTr="00F66DAE">
        <w:tc>
          <w:tcPr>
            <w:tcW w:w="996" w:type="dxa"/>
          </w:tcPr>
          <w:p w14:paraId="06939D23" w14:textId="77777777" w:rsidR="0044380D" w:rsidRDefault="0044380D" w:rsidP="00435EE6">
            <w:pPr>
              <w:pStyle w:val="Listeafsnit"/>
              <w:numPr>
                <w:ilvl w:val="3"/>
                <w:numId w:val="4"/>
              </w:numPr>
              <w:spacing w:line="240" w:lineRule="auto"/>
            </w:pPr>
          </w:p>
        </w:tc>
        <w:tc>
          <w:tcPr>
            <w:tcW w:w="3725" w:type="dxa"/>
          </w:tcPr>
          <w:p w14:paraId="5F1D24A4" w14:textId="3E34E489" w:rsidR="00B243B1" w:rsidRDefault="00B243B1" w:rsidP="004B15A8">
            <w:r>
              <w:t xml:space="preserve">Gør rede for, </w:t>
            </w:r>
            <w:r w:rsidR="000931F8">
              <w:t>hvordan SUT</w:t>
            </w:r>
            <w:r w:rsidR="00D05D75">
              <w:t xml:space="preserve"> understøtter og</w:t>
            </w:r>
            <w:r w:rsidR="000931F8">
              <w:t xml:space="preserve"> </w:t>
            </w:r>
            <w:r w:rsidR="00D05D75" w:rsidRPr="00D05D75">
              <w:t>synliggør</w:t>
            </w:r>
            <w:r w:rsidR="00675D54">
              <w:t xml:space="preserve"> </w:t>
            </w:r>
            <w:r w:rsidR="00675D54" w:rsidRPr="00675D54">
              <w:t>årsag til annullering</w:t>
            </w:r>
            <w:r w:rsidR="00D05D75" w:rsidRPr="00D05D75">
              <w:t xml:space="preserve"> i</w:t>
            </w:r>
            <w:r w:rsidR="004B15A8">
              <w:t xml:space="preserve"> b</w:t>
            </w:r>
            <w:r w:rsidR="00D05D75" w:rsidRPr="00D05D75">
              <w:t>rugergrænsefladen</w:t>
            </w:r>
            <w:r w:rsidR="00487179">
              <w:t>.</w:t>
            </w:r>
          </w:p>
          <w:p w14:paraId="67FFF199" w14:textId="7A8DFB13" w:rsidR="0044380D" w:rsidRPr="00DD4FEB" w:rsidRDefault="008E539E" w:rsidP="001D63EA">
            <w:pPr>
              <w:keepNext/>
              <w:spacing w:before="60" w:after="120"/>
              <w:rPr>
                <w:i/>
                <w:iCs/>
              </w:rPr>
            </w:pPr>
            <w:r w:rsidRPr="008E539E">
              <w:rPr>
                <w:i/>
                <w:iCs/>
              </w:rPr>
              <w:lastRenderedPageBreak/>
              <w:t xml:space="preserve">Det anbefales, at </w:t>
            </w:r>
            <w:r w:rsidR="005327C9">
              <w:rPr>
                <w:i/>
                <w:iCs/>
              </w:rPr>
              <w:t>SUT</w:t>
            </w:r>
            <w:r w:rsidRPr="008E539E">
              <w:rPr>
                <w:i/>
                <w:iCs/>
              </w:rPr>
              <w:t xml:space="preserve"> </w:t>
            </w:r>
            <w:r w:rsidR="00991865">
              <w:rPr>
                <w:i/>
                <w:iCs/>
              </w:rPr>
              <w:t>understøtter</w:t>
            </w:r>
            <w:r w:rsidRPr="008E539E">
              <w:rPr>
                <w:i/>
                <w:iCs/>
              </w:rPr>
              <w:t xml:space="preserve"> </w:t>
            </w:r>
            <w:r w:rsidR="00991865">
              <w:rPr>
                <w:i/>
                <w:iCs/>
              </w:rPr>
              <w:t>MedComs</w:t>
            </w:r>
            <w:r w:rsidRPr="008E539E">
              <w:rPr>
                <w:i/>
                <w:iCs/>
              </w:rPr>
              <w:t xml:space="preserve"> foruddefinerede fraser med </w:t>
            </w:r>
            <w:r w:rsidR="00FC6BFC">
              <w:rPr>
                <w:i/>
                <w:iCs/>
              </w:rPr>
              <w:t>årsag til</w:t>
            </w:r>
            <w:r w:rsidRPr="008E539E">
              <w:rPr>
                <w:i/>
                <w:iCs/>
              </w:rPr>
              <w:t xml:space="preserve"> annullering</w:t>
            </w:r>
            <w:r w:rsidR="005327C9">
              <w:rPr>
                <w:i/>
                <w:iCs/>
              </w:rPr>
              <w:t xml:space="preserve">, som </w:t>
            </w:r>
            <w:r w:rsidR="002311E1" w:rsidRPr="002311E1">
              <w:rPr>
                <w:i/>
                <w:iCs/>
              </w:rPr>
              <w:t>indsætte</w:t>
            </w:r>
            <w:r w:rsidR="005327C9">
              <w:rPr>
                <w:i/>
                <w:iCs/>
              </w:rPr>
              <w:t>s</w:t>
            </w:r>
            <w:r w:rsidR="002311E1" w:rsidRPr="002311E1">
              <w:rPr>
                <w:i/>
                <w:iCs/>
              </w:rPr>
              <w:t xml:space="preserve"> automatisk ved annullering</w:t>
            </w:r>
            <w:r w:rsidR="00DD4174">
              <w:rPr>
                <w:i/>
                <w:iCs/>
              </w:rPr>
              <w:t>.</w:t>
            </w:r>
            <w:r w:rsidR="00DD4FEB">
              <w:t xml:space="preserve"> </w:t>
            </w:r>
            <w:r w:rsidR="00DD4FEB" w:rsidRPr="00DD4FEB">
              <w:rPr>
                <w:i/>
                <w:iCs/>
              </w:rPr>
              <w:t>Hvis systemet ikke anvender de foruddefinerede tekster med årsag til annullering fra MedComs liste, anbefales det, at systemet selv definerer og automatisk påsætter årsager til annullering.</w:t>
            </w:r>
          </w:p>
        </w:tc>
        <w:tc>
          <w:tcPr>
            <w:tcW w:w="2088" w:type="dxa"/>
          </w:tcPr>
          <w:p w14:paraId="60E46906" w14:textId="77777777" w:rsidR="0044380D" w:rsidRPr="00135410" w:rsidRDefault="0044380D" w:rsidP="00435EE6">
            <w:pPr>
              <w:rPr>
                <w:color w:val="3B3838" w:themeColor="background2" w:themeShade="40"/>
                <w:sz w:val="18"/>
                <w:szCs w:val="18"/>
              </w:rPr>
            </w:pPr>
          </w:p>
        </w:tc>
        <w:tc>
          <w:tcPr>
            <w:tcW w:w="2969" w:type="dxa"/>
          </w:tcPr>
          <w:p w14:paraId="556613EE" w14:textId="1154C199" w:rsidR="00B8114E" w:rsidRDefault="00834C25" w:rsidP="00675D54">
            <w:r>
              <w:t xml:space="preserve">Fx SUT understøtter </w:t>
            </w:r>
            <w:r w:rsidRPr="00834C25">
              <w:t>MedCom</w:t>
            </w:r>
            <w:r>
              <w:t>s</w:t>
            </w:r>
            <w:r w:rsidRPr="00834C25">
              <w:t xml:space="preserve"> </w:t>
            </w:r>
            <w:r w:rsidR="00931914">
              <w:t xml:space="preserve">liste med </w:t>
            </w:r>
            <w:r w:rsidRPr="00834C25">
              <w:t xml:space="preserve">foruddefinerede </w:t>
            </w:r>
            <w:r>
              <w:t>fraser</w:t>
            </w:r>
            <w:r w:rsidRPr="00834C25">
              <w:t xml:space="preserve"> med årsag til annullering</w:t>
            </w:r>
            <w:r w:rsidR="00FC6BFC">
              <w:t>, som</w:t>
            </w:r>
            <w:r w:rsidR="00931914">
              <w:t xml:space="preserve"> bruger kan </w:t>
            </w:r>
            <w:r w:rsidR="00931914">
              <w:lastRenderedPageBreak/>
              <w:t>vælge fra</w:t>
            </w:r>
            <w:r w:rsidR="00B1111D">
              <w:t>, eller SUT</w:t>
            </w:r>
            <w:r w:rsidR="00B1111D" w:rsidRPr="00834C25">
              <w:t xml:space="preserve"> definerer </w:t>
            </w:r>
            <w:r w:rsidR="00B1111D">
              <w:t xml:space="preserve">selv </w:t>
            </w:r>
            <w:r w:rsidR="00B1111D" w:rsidRPr="00834C25">
              <w:t>og påsætter automatisk årsager til annullering</w:t>
            </w:r>
            <w:r w:rsidR="00B1111D">
              <w:t>.</w:t>
            </w:r>
          </w:p>
          <w:p w14:paraId="359E0158" w14:textId="5AAA973D" w:rsidR="0044380D" w:rsidRDefault="00000000" w:rsidP="00435EE6">
            <w:pPr>
              <w:keepNext/>
              <w:spacing w:before="60" w:after="120"/>
            </w:pPr>
            <w:hyperlink r:id="rId29" w:history="1">
              <w:r w:rsidR="00834C25" w:rsidRPr="00216D19">
                <w:rPr>
                  <w:rStyle w:val="Hyperlink"/>
                </w:rPr>
                <w:t>Klik her for at læse de foruddefinerede tekster med årsager til annullering</w:t>
              </w:r>
            </w:hyperlink>
            <w:r w:rsidR="00834C25" w:rsidRPr="00834C25">
              <w:t xml:space="preserve">. </w:t>
            </w:r>
          </w:p>
        </w:tc>
        <w:tc>
          <w:tcPr>
            <w:tcW w:w="2725" w:type="dxa"/>
          </w:tcPr>
          <w:p w14:paraId="09A6519B" w14:textId="77777777" w:rsidR="0044380D" w:rsidRDefault="0044380D" w:rsidP="00435EE6"/>
        </w:tc>
        <w:tc>
          <w:tcPr>
            <w:tcW w:w="1100" w:type="dxa"/>
          </w:tcPr>
          <w:p w14:paraId="4C956978" w14:textId="0836168C" w:rsidR="0044380D" w:rsidRDefault="00000000" w:rsidP="00435EE6">
            <w:pPr>
              <w:rPr>
                <w:rFonts w:cstheme="minorHAnsi"/>
              </w:rPr>
            </w:pPr>
            <w:sdt>
              <w:sdtPr>
                <w:rPr>
                  <w:rFonts w:cstheme="minorHAnsi"/>
                </w:rPr>
                <w:alias w:val="MedCom vurdering"/>
                <w:tag w:val="MedCom vurdering"/>
                <w:id w:val="-320966482"/>
                <w:placeholder>
                  <w:docPart w:val="5B95136548EB4842A5CA91E8DBF0D146"/>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539FE" w:rsidRPr="00775F80">
                  <w:rPr>
                    <w:rStyle w:val="Pladsholdertekst"/>
                    <w:rFonts w:eastAsia="Calibri"/>
                  </w:rPr>
                  <w:t>Vælg</w:t>
                </w:r>
              </w:sdtContent>
            </w:sdt>
          </w:p>
        </w:tc>
      </w:tr>
      <w:tr w:rsidR="00D14914" w14:paraId="554B3E11" w14:textId="77777777" w:rsidTr="00F66DAE">
        <w:tc>
          <w:tcPr>
            <w:tcW w:w="996" w:type="dxa"/>
          </w:tcPr>
          <w:p w14:paraId="2A936536" w14:textId="77777777" w:rsidR="00D14914" w:rsidRDefault="00D14914" w:rsidP="00D14914">
            <w:pPr>
              <w:pStyle w:val="Listeafsnit"/>
              <w:numPr>
                <w:ilvl w:val="3"/>
                <w:numId w:val="4"/>
              </w:numPr>
              <w:spacing w:line="240" w:lineRule="auto"/>
            </w:pPr>
          </w:p>
        </w:tc>
        <w:tc>
          <w:tcPr>
            <w:tcW w:w="3725" w:type="dxa"/>
          </w:tcPr>
          <w:p w14:paraId="4DA5E4AF" w14:textId="4CD7F5E4" w:rsidR="00D14914" w:rsidRDefault="00D14914" w:rsidP="00D14914">
            <w:pPr>
              <w:spacing w:before="60" w:after="120"/>
              <w:rPr>
                <w:szCs w:val="24"/>
              </w:rPr>
            </w:pPr>
            <w:r>
              <w:rPr>
                <w:szCs w:val="24"/>
              </w:rPr>
              <w:t xml:space="preserve">Vis, at </w:t>
            </w:r>
            <w:r w:rsidR="005327C9">
              <w:rPr>
                <w:szCs w:val="24"/>
              </w:rPr>
              <w:t>SUT</w:t>
            </w:r>
            <w:r>
              <w:rPr>
                <w:szCs w:val="24"/>
              </w:rPr>
              <w:t xml:space="preserve"> indsætter og viser følgende informationer som afsenders signatur i meddelelsens meddelelsessegment:</w:t>
            </w:r>
          </w:p>
          <w:p w14:paraId="7042F02D" w14:textId="77777777" w:rsidR="00D14914" w:rsidRDefault="00D14914" w:rsidP="00D14914">
            <w:pPr>
              <w:pStyle w:val="Listeafsnit"/>
              <w:numPr>
                <w:ilvl w:val="0"/>
                <w:numId w:val="13"/>
              </w:numPr>
              <w:spacing w:before="60" w:after="120" w:line="240" w:lineRule="auto"/>
              <w:rPr>
                <w:rFonts w:eastAsia="Times New Roman"/>
                <w:szCs w:val="24"/>
              </w:rPr>
            </w:pPr>
            <w:r w:rsidRPr="000D2FA7">
              <w:rPr>
                <w:rFonts w:eastAsia="Times New Roman"/>
                <w:szCs w:val="24"/>
              </w:rPr>
              <w:t>Dato og tidspunkt</w:t>
            </w:r>
          </w:p>
          <w:p w14:paraId="5304F00C" w14:textId="77777777" w:rsidR="00D14914" w:rsidRDefault="00D14914" w:rsidP="00D14914">
            <w:pPr>
              <w:pStyle w:val="Listeafsnit"/>
              <w:numPr>
                <w:ilvl w:val="0"/>
                <w:numId w:val="13"/>
              </w:numPr>
              <w:spacing w:before="60" w:after="120" w:line="240" w:lineRule="auto"/>
              <w:rPr>
                <w:rFonts w:eastAsia="Times New Roman"/>
                <w:szCs w:val="24"/>
              </w:rPr>
            </w:pPr>
            <w:r>
              <w:rPr>
                <w:rFonts w:eastAsia="Times New Roman"/>
                <w:szCs w:val="24"/>
              </w:rPr>
              <w:t>Forfatters n</w:t>
            </w:r>
            <w:r w:rsidRPr="000D2FA7">
              <w:rPr>
                <w:rFonts w:eastAsia="Times New Roman"/>
                <w:szCs w:val="24"/>
              </w:rPr>
              <w:t>avn</w:t>
            </w:r>
          </w:p>
          <w:p w14:paraId="7F79E661" w14:textId="77777777" w:rsidR="00D14914" w:rsidRDefault="00D14914" w:rsidP="00D14914">
            <w:pPr>
              <w:pStyle w:val="Listeafsnit"/>
              <w:numPr>
                <w:ilvl w:val="0"/>
                <w:numId w:val="13"/>
              </w:numPr>
              <w:spacing w:before="60" w:after="120" w:line="240" w:lineRule="auto"/>
              <w:rPr>
                <w:rFonts w:eastAsia="Times New Roman"/>
                <w:szCs w:val="24"/>
              </w:rPr>
            </w:pPr>
            <w:r w:rsidRPr="000D2FA7">
              <w:rPr>
                <w:rFonts w:eastAsia="Times New Roman"/>
                <w:szCs w:val="24"/>
              </w:rPr>
              <w:t>Stillingsbetegnelse</w:t>
            </w:r>
          </w:p>
          <w:p w14:paraId="02881845" w14:textId="77777777" w:rsidR="00D14914" w:rsidRPr="00FA4033" w:rsidRDefault="00D14914" w:rsidP="00D14914">
            <w:pPr>
              <w:pStyle w:val="Listeafsnit"/>
              <w:numPr>
                <w:ilvl w:val="0"/>
                <w:numId w:val="13"/>
              </w:numPr>
              <w:spacing w:before="60" w:after="120" w:line="240" w:lineRule="auto"/>
              <w:rPr>
                <w:rFonts w:eastAsia="Times New Roman"/>
                <w:szCs w:val="24"/>
              </w:rPr>
            </w:pPr>
            <w:r w:rsidRPr="00FA4033">
              <w:rPr>
                <w:rFonts w:eastAsia="Times New Roman"/>
                <w:szCs w:val="24"/>
              </w:rPr>
              <w:t>Relevant telefonnummer</w:t>
            </w:r>
            <w:r w:rsidRPr="00FA4033">
              <w:rPr>
                <w:rFonts w:eastAsia="Times New Roman"/>
              </w:rPr>
              <w:t xml:space="preserve"> </w:t>
            </w:r>
          </w:p>
          <w:p w14:paraId="739E8DFF" w14:textId="75A70905" w:rsidR="00D14914" w:rsidRDefault="00D14914" w:rsidP="00D14914">
            <w:pPr>
              <w:keepNext/>
              <w:spacing w:before="60" w:after="120"/>
              <w:rPr>
                <w:szCs w:val="24"/>
              </w:rPr>
            </w:pPr>
          </w:p>
        </w:tc>
        <w:tc>
          <w:tcPr>
            <w:tcW w:w="2088" w:type="dxa"/>
          </w:tcPr>
          <w:p w14:paraId="24BA777C" w14:textId="77777777" w:rsidR="00D14914" w:rsidRPr="00135410" w:rsidRDefault="00D14914" w:rsidP="00D14914">
            <w:pPr>
              <w:rPr>
                <w:color w:val="3B3838" w:themeColor="background2" w:themeShade="40"/>
                <w:sz w:val="18"/>
                <w:szCs w:val="18"/>
              </w:rPr>
            </w:pPr>
          </w:p>
        </w:tc>
        <w:tc>
          <w:tcPr>
            <w:tcW w:w="2969" w:type="dxa"/>
          </w:tcPr>
          <w:p w14:paraId="3B58AE23" w14:textId="77777777" w:rsidR="00D14914" w:rsidRDefault="00D14914" w:rsidP="00D14914">
            <w:pPr>
              <w:spacing w:before="60" w:after="120"/>
              <w:rPr>
                <w:szCs w:val="24"/>
              </w:rPr>
            </w:pPr>
            <w:r>
              <w:rPr>
                <w:szCs w:val="24"/>
              </w:rPr>
              <w:t xml:space="preserve">Signatur på forfatter af meddelelsen </w:t>
            </w:r>
            <w:r w:rsidRPr="000D2FA7">
              <w:rPr>
                <w:szCs w:val="24"/>
              </w:rPr>
              <w:t xml:space="preserve">er indsat og synligt </w:t>
            </w:r>
            <w:r>
              <w:rPr>
                <w:szCs w:val="24"/>
              </w:rPr>
              <w:t xml:space="preserve">for bruger </w:t>
            </w:r>
            <w:r w:rsidRPr="000D2FA7">
              <w:rPr>
                <w:szCs w:val="24"/>
              </w:rPr>
              <w:t>i meddelelsen</w:t>
            </w:r>
            <w:r>
              <w:rPr>
                <w:szCs w:val="24"/>
              </w:rPr>
              <w:t>s meddelelsessegment</w:t>
            </w:r>
            <w:r w:rsidRPr="000D2FA7">
              <w:rPr>
                <w:szCs w:val="24"/>
              </w:rPr>
              <w:t>:</w:t>
            </w:r>
          </w:p>
          <w:p w14:paraId="541D55D2" w14:textId="77777777" w:rsidR="00D14914" w:rsidRDefault="00D14914" w:rsidP="00D14914">
            <w:pPr>
              <w:pStyle w:val="Listeafsnit"/>
              <w:numPr>
                <w:ilvl w:val="0"/>
                <w:numId w:val="13"/>
              </w:numPr>
              <w:spacing w:before="60" w:after="120" w:line="240" w:lineRule="auto"/>
              <w:rPr>
                <w:rFonts w:eastAsia="Times New Roman"/>
                <w:szCs w:val="24"/>
              </w:rPr>
            </w:pPr>
            <w:r w:rsidRPr="000D2FA7">
              <w:rPr>
                <w:rFonts w:eastAsia="Times New Roman"/>
                <w:szCs w:val="24"/>
              </w:rPr>
              <w:t>Dato og tidspunkt</w:t>
            </w:r>
          </w:p>
          <w:p w14:paraId="047242B8" w14:textId="77777777" w:rsidR="00D14914" w:rsidRDefault="00D14914" w:rsidP="00D14914">
            <w:pPr>
              <w:pStyle w:val="Listeafsnit"/>
              <w:numPr>
                <w:ilvl w:val="0"/>
                <w:numId w:val="13"/>
              </w:numPr>
              <w:spacing w:before="60" w:after="120" w:line="240" w:lineRule="auto"/>
              <w:rPr>
                <w:rFonts w:eastAsia="Times New Roman"/>
                <w:szCs w:val="24"/>
              </w:rPr>
            </w:pPr>
            <w:r>
              <w:rPr>
                <w:rFonts w:eastAsia="Times New Roman"/>
                <w:szCs w:val="24"/>
              </w:rPr>
              <w:t>Forfatters n</w:t>
            </w:r>
            <w:r w:rsidRPr="000D2FA7">
              <w:rPr>
                <w:rFonts w:eastAsia="Times New Roman"/>
                <w:szCs w:val="24"/>
              </w:rPr>
              <w:t>avn</w:t>
            </w:r>
          </w:p>
          <w:p w14:paraId="2E762FC3" w14:textId="77777777" w:rsidR="00D14914" w:rsidRDefault="00D14914" w:rsidP="00D14914">
            <w:pPr>
              <w:pStyle w:val="Listeafsnit"/>
              <w:numPr>
                <w:ilvl w:val="0"/>
                <w:numId w:val="13"/>
              </w:numPr>
              <w:spacing w:before="60" w:after="120" w:line="240" w:lineRule="auto"/>
              <w:rPr>
                <w:rFonts w:eastAsia="Times New Roman"/>
                <w:szCs w:val="24"/>
              </w:rPr>
            </w:pPr>
            <w:r w:rsidRPr="000D2FA7">
              <w:rPr>
                <w:rFonts w:eastAsia="Times New Roman"/>
                <w:szCs w:val="24"/>
              </w:rPr>
              <w:t>Stillingsbetegnelse</w:t>
            </w:r>
          </w:p>
          <w:p w14:paraId="20868FAA" w14:textId="0713180C" w:rsidR="00D14914" w:rsidRPr="00343F85" w:rsidRDefault="00D14914" w:rsidP="00D14914">
            <w:pPr>
              <w:pStyle w:val="Listeafsnit"/>
              <w:keepNext/>
              <w:numPr>
                <w:ilvl w:val="0"/>
                <w:numId w:val="13"/>
              </w:numPr>
              <w:spacing w:before="60" w:after="120" w:line="240" w:lineRule="auto"/>
              <w:rPr>
                <w:rFonts w:eastAsia="Times New Roman"/>
                <w:szCs w:val="22"/>
              </w:rPr>
            </w:pPr>
            <w:r w:rsidRPr="00FA4033">
              <w:rPr>
                <w:rFonts w:eastAsia="Times New Roman"/>
                <w:szCs w:val="24"/>
              </w:rPr>
              <w:t>Relevant telefonnummer</w:t>
            </w:r>
            <w:r w:rsidRPr="00FA4033">
              <w:rPr>
                <w:rFonts w:eastAsia="Times New Roman"/>
              </w:rPr>
              <w:t xml:space="preserve"> </w:t>
            </w:r>
          </w:p>
        </w:tc>
        <w:tc>
          <w:tcPr>
            <w:tcW w:w="2725" w:type="dxa"/>
          </w:tcPr>
          <w:p w14:paraId="65422866" w14:textId="77777777" w:rsidR="00D14914" w:rsidRDefault="00D14914" w:rsidP="00D14914"/>
        </w:tc>
        <w:tc>
          <w:tcPr>
            <w:tcW w:w="1100" w:type="dxa"/>
          </w:tcPr>
          <w:p w14:paraId="3614C160" w14:textId="174CD224" w:rsidR="00D14914" w:rsidRDefault="00000000" w:rsidP="00D14914">
            <w:pPr>
              <w:rPr>
                <w:rFonts w:cstheme="minorHAnsi"/>
              </w:rPr>
            </w:pPr>
            <w:sdt>
              <w:sdtPr>
                <w:rPr>
                  <w:rFonts w:cstheme="minorHAnsi"/>
                </w:rPr>
                <w:alias w:val="MedCom vurdering"/>
                <w:tag w:val="MedCom vurdering"/>
                <w:id w:val="-656148696"/>
                <w:placeholder>
                  <w:docPart w:val="4F020067C234480E9AA73D2BDA1927D7"/>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D14914" w:rsidRPr="00775F80">
                  <w:rPr>
                    <w:rStyle w:val="Pladsholdertekst"/>
                    <w:rFonts w:eastAsia="Calibri"/>
                  </w:rPr>
                  <w:t>Vælg</w:t>
                </w:r>
              </w:sdtContent>
            </w:sdt>
          </w:p>
        </w:tc>
      </w:tr>
      <w:tr w:rsidR="0044380D" w14:paraId="71BC1A40" w14:textId="77777777" w:rsidTr="00F66DAE">
        <w:tc>
          <w:tcPr>
            <w:tcW w:w="996" w:type="dxa"/>
          </w:tcPr>
          <w:p w14:paraId="16021200" w14:textId="77777777" w:rsidR="0044380D" w:rsidRDefault="0044380D" w:rsidP="00435EE6">
            <w:pPr>
              <w:pStyle w:val="Listeafsnit"/>
              <w:numPr>
                <w:ilvl w:val="3"/>
                <w:numId w:val="4"/>
              </w:numPr>
              <w:spacing w:line="240" w:lineRule="auto"/>
            </w:pPr>
            <w:bookmarkStart w:id="91" w:name="_Ref122507520"/>
          </w:p>
        </w:tc>
        <w:bookmarkEnd w:id="91"/>
        <w:tc>
          <w:tcPr>
            <w:tcW w:w="3725" w:type="dxa"/>
          </w:tcPr>
          <w:p w14:paraId="6879347B" w14:textId="0B01582C" w:rsidR="0044380D" w:rsidRDefault="003107C8" w:rsidP="00435EE6">
            <w:pPr>
              <w:keepNext/>
              <w:spacing w:before="60" w:after="120"/>
              <w:rPr>
                <w:szCs w:val="24"/>
              </w:rPr>
            </w:pPr>
            <w:r>
              <w:rPr>
                <w:szCs w:val="24"/>
              </w:rPr>
              <w:t xml:space="preserve">Vis, at </w:t>
            </w:r>
            <w:r w:rsidR="00BE4884">
              <w:rPr>
                <w:szCs w:val="24"/>
              </w:rPr>
              <w:t>SUT</w:t>
            </w:r>
            <w:r w:rsidR="00016BC8">
              <w:rPr>
                <w:szCs w:val="24"/>
              </w:rPr>
              <w:t xml:space="preserve"> kan sende annulleringe</w:t>
            </w:r>
            <w:r w:rsidR="00E1054A">
              <w:rPr>
                <w:szCs w:val="24"/>
              </w:rPr>
              <w:t>n knyttet til en allerede afsendt CareCommunication</w:t>
            </w:r>
          </w:p>
        </w:tc>
        <w:tc>
          <w:tcPr>
            <w:tcW w:w="2088" w:type="dxa"/>
          </w:tcPr>
          <w:p w14:paraId="0CDF5284" w14:textId="77777777" w:rsidR="0044380D" w:rsidRPr="00135410" w:rsidRDefault="0044380D" w:rsidP="00435EE6">
            <w:pPr>
              <w:rPr>
                <w:color w:val="3B3838" w:themeColor="background2" w:themeShade="40"/>
                <w:sz w:val="18"/>
                <w:szCs w:val="18"/>
              </w:rPr>
            </w:pPr>
          </w:p>
        </w:tc>
        <w:tc>
          <w:tcPr>
            <w:tcW w:w="2969" w:type="dxa"/>
          </w:tcPr>
          <w:p w14:paraId="6E6D40C8" w14:textId="11BCEDB3" w:rsidR="0044380D" w:rsidRDefault="00E1054A" w:rsidP="00435EE6">
            <w:pPr>
              <w:keepNext/>
              <w:spacing w:before="60" w:after="120"/>
            </w:pPr>
            <w:r>
              <w:t>En annullering til en allerede afsendt CareCommunication er korrekt afsendt</w:t>
            </w:r>
          </w:p>
        </w:tc>
        <w:tc>
          <w:tcPr>
            <w:tcW w:w="2725" w:type="dxa"/>
          </w:tcPr>
          <w:p w14:paraId="705B26A6" w14:textId="77777777" w:rsidR="0044380D" w:rsidRDefault="0044380D" w:rsidP="00435EE6"/>
        </w:tc>
        <w:tc>
          <w:tcPr>
            <w:tcW w:w="1100" w:type="dxa"/>
          </w:tcPr>
          <w:p w14:paraId="73E6A104" w14:textId="7E145B58" w:rsidR="0044380D" w:rsidRDefault="00000000" w:rsidP="00435EE6">
            <w:pPr>
              <w:rPr>
                <w:rFonts w:cstheme="minorHAnsi"/>
              </w:rPr>
            </w:pPr>
            <w:sdt>
              <w:sdtPr>
                <w:rPr>
                  <w:rFonts w:cstheme="minorHAnsi"/>
                </w:rPr>
                <w:alias w:val="MedCom vurdering"/>
                <w:tag w:val="MedCom vurdering"/>
                <w:id w:val="-128324382"/>
                <w:placeholder>
                  <w:docPart w:val="BFE03A47C2EE4C98B9DAC04728FD3A6E"/>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539FE" w:rsidRPr="00775F80">
                  <w:rPr>
                    <w:rStyle w:val="Pladsholdertekst"/>
                    <w:rFonts w:eastAsia="Calibri"/>
                  </w:rPr>
                  <w:t>Vælg</w:t>
                </w:r>
              </w:sdtContent>
            </w:sdt>
          </w:p>
        </w:tc>
      </w:tr>
    </w:tbl>
    <w:p w14:paraId="09DF332C" w14:textId="77777777" w:rsidR="00D2472B" w:rsidRDefault="00D2472B" w:rsidP="00D2472B"/>
    <w:p w14:paraId="5EEA908E" w14:textId="77777777" w:rsidR="004A542D" w:rsidRDefault="004A542D"/>
    <w:p w14:paraId="2C7396C9" w14:textId="77777777" w:rsidR="004A542D" w:rsidRDefault="004A542D"/>
    <w:p w14:paraId="169299A9" w14:textId="4488D453" w:rsidR="00074F45" w:rsidRDefault="00074F45">
      <w:r>
        <w:br w:type="page"/>
      </w:r>
    </w:p>
    <w:p w14:paraId="56D6D77D" w14:textId="49105AA8" w:rsidR="008271BB" w:rsidRPr="0099586A" w:rsidRDefault="008271BB" w:rsidP="008271BB">
      <w:pPr>
        <w:pStyle w:val="Overskrift3"/>
        <w:numPr>
          <w:ilvl w:val="2"/>
          <w:numId w:val="4"/>
        </w:numPr>
      </w:pPr>
      <w:bookmarkStart w:id="92" w:name="_Ref126225949"/>
      <w:r w:rsidRPr="0099586A">
        <w:lastRenderedPageBreak/>
        <w:t>S.CORR: Send en rettelse til</w:t>
      </w:r>
      <w:r w:rsidR="0099586A">
        <w:t xml:space="preserve"> </w:t>
      </w:r>
      <w:r w:rsidRPr="0099586A">
        <w:t>en afsendt CareCommunication</w:t>
      </w:r>
      <w:bookmarkEnd w:id="92"/>
    </w:p>
    <w:tbl>
      <w:tblPr>
        <w:tblStyle w:val="Tabel-Gitter"/>
        <w:tblW w:w="13603" w:type="dxa"/>
        <w:tblLook w:val="04A0" w:firstRow="1" w:lastRow="0" w:firstColumn="1" w:lastColumn="0" w:noHBand="0" w:noVBand="1"/>
      </w:tblPr>
      <w:tblGrid>
        <w:gridCol w:w="996"/>
        <w:gridCol w:w="3725"/>
        <w:gridCol w:w="2088"/>
        <w:gridCol w:w="2969"/>
        <w:gridCol w:w="2725"/>
        <w:gridCol w:w="1100"/>
      </w:tblGrid>
      <w:tr w:rsidR="008271BB" w14:paraId="7993598F" w14:textId="77777777" w:rsidTr="008271BB">
        <w:tc>
          <w:tcPr>
            <w:tcW w:w="996" w:type="dxa"/>
            <w:shd w:val="clear" w:color="auto" w:fill="152F4A"/>
          </w:tcPr>
          <w:p w14:paraId="4BC750A2" w14:textId="19EC7345" w:rsidR="008271BB" w:rsidRDefault="008271BB" w:rsidP="008271BB">
            <w:r w:rsidRPr="008271BB">
              <w:rPr>
                <w:b/>
                <w:bCs/>
                <w:color w:val="FFFFFF" w:themeColor="background1"/>
              </w:rPr>
              <w:t>Teststep #</w:t>
            </w:r>
          </w:p>
        </w:tc>
        <w:tc>
          <w:tcPr>
            <w:tcW w:w="3725" w:type="dxa"/>
            <w:shd w:val="clear" w:color="auto" w:fill="152F4A"/>
          </w:tcPr>
          <w:p w14:paraId="386D2753" w14:textId="1F0EF031" w:rsidR="008271BB" w:rsidRDefault="008271BB" w:rsidP="008271BB">
            <w:pPr>
              <w:keepNext/>
              <w:spacing w:before="60" w:after="120"/>
              <w:rPr>
                <w:szCs w:val="24"/>
              </w:rPr>
            </w:pPr>
            <w:r w:rsidRPr="003636DE">
              <w:rPr>
                <w:rFonts w:cs="Calibri"/>
                <w:b/>
                <w:bCs/>
                <w:color w:val="FFFFFF"/>
                <w:szCs w:val="24"/>
              </w:rPr>
              <w:t>Handling</w:t>
            </w:r>
          </w:p>
        </w:tc>
        <w:tc>
          <w:tcPr>
            <w:tcW w:w="2088" w:type="dxa"/>
            <w:shd w:val="clear" w:color="auto" w:fill="152F4A"/>
          </w:tcPr>
          <w:p w14:paraId="4E8A7823" w14:textId="1B213E47" w:rsidR="008271BB" w:rsidRPr="00135410" w:rsidRDefault="008271BB" w:rsidP="008271BB">
            <w:pPr>
              <w:rPr>
                <w:color w:val="3B3838" w:themeColor="background2" w:themeShade="40"/>
                <w:sz w:val="18"/>
                <w:szCs w:val="18"/>
              </w:rPr>
            </w:pPr>
            <w:r w:rsidRPr="003636DE">
              <w:rPr>
                <w:rFonts w:cs="Calibri"/>
                <w:b/>
                <w:bCs/>
                <w:color w:val="FFFFFF"/>
                <w:szCs w:val="24"/>
              </w:rPr>
              <w:t>Testdata</w:t>
            </w:r>
            <w:r>
              <w:rPr>
                <w:rFonts w:cs="Calibri"/>
                <w:b/>
                <w:bCs/>
                <w:color w:val="FFFFFF"/>
                <w:szCs w:val="24"/>
              </w:rPr>
              <w:t>/testperson</w:t>
            </w:r>
          </w:p>
        </w:tc>
        <w:tc>
          <w:tcPr>
            <w:tcW w:w="2969" w:type="dxa"/>
            <w:shd w:val="clear" w:color="auto" w:fill="152F4A"/>
          </w:tcPr>
          <w:p w14:paraId="312FC084" w14:textId="655EDF4A" w:rsidR="008271BB" w:rsidRDefault="008271BB" w:rsidP="008271BB">
            <w:pPr>
              <w:keepNext/>
              <w:spacing w:before="60" w:after="120"/>
            </w:pPr>
            <w:r w:rsidRPr="003636DE">
              <w:rPr>
                <w:rFonts w:cs="Calibri"/>
                <w:b/>
                <w:bCs/>
                <w:color w:val="FFFFFF"/>
                <w:szCs w:val="24"/>
              </w:rPr>
              <w:t>Forventet resultat</w:t>
            </w:r>
          </w:p>
        </w:tc>
        <w:tc>
          <w:tcPr>
            <w:tcW w:w="2725" w:type="dxa"/>
            <w:shd w:val="clear" w:color="auto" w:fill="152F4A"/>
          </w:tcPr>
          <w:p w14:paraId="0FF94DB7" w14:textId="03A90E40" w:rsidR="008271BB" w:rsidRDefault="008271BB" w:rsidP="008271BB">
            <w:r w:rsidRPr="003636DE">
              <w:rPr>
                <w:rFonts w:cs="Calibri"/>
                <w:b/>
                <w:bCs/>
                <w:color w:val="FFFFFF"/>
                <w:szCs w:val="24"/>
              </w:rPr>
              <w:t>Aktuelt resultat</w:t>
            </w:r>
          </w:p>
        </w:tc>
        <w:tc>
          <w:tcPr>
            <w:tcW w:w="1100" w:type="dxa"/>
            <w:shd w:val="clear" w:color="auto" w:fill="152F4A"/>
          </w:tcPr>
          <w:p w14:paraId="6A271D13" w14:textId="0794641A" w:rsidR="008271BB" w:rsidRDefault="008271BB" w:rsidP="008271BB">
            <w:pPr>
              <w:rPr>
                <w:rFonts w:cstheme="minorHAnsi"/>
              </w:rPr>
            </w:pPr>
            <w:r w:rsidRPr="003636DE">
              <w:rPr>
                <w:rFonts w:cs="Calibri"/>
                <w:b/>
                <w:bCs/>
                <w:color w:val="FFFFFF"/>
                <w:szCs w:val="24"/>
              </w:rPr>
              <w:t>MedCom vurdering</w:t>
            </w:r>
          </w:p>
        </w:tc>
      </w:tr>
      <w:tr w:rsidR="007A0D4B" w14:paraId="5362A644" w14:textId="77777777" w:rsidTr="00F66DAE">
        <w:tc>
          <w:tcPr>
            <w:tcW w:w="996" w:type="dxa"/>
          </w:tcPr>
          <w:p w14:paraId="454505D5" w14:textId="77777777" w:rsidR="007A0D4B" w:rsidRDefault="007A0D4B" w:rsidP="007A0D4B">
            <w:pPr>
              <w:pStyle w:val="Listeafsnit"/>
              <w:numPr>
                <w:ilvl w:val="3"/>
                <w:numId w:val="4"/>
              </w:numPr>
              <w:spacing w:line="240" w:lineRule="auto"/>
            </w:pPr>
            <w:bookmarkStart w:id="93" w:name="_Ref122507530"/>
          </w:p>
        </w:tc>
        <w:bookmarkEnd w:id="93"/>
        <w:tc>
          <w:tcPr>
            <w:tcW w:w="3725" w:type="dxa"/>
          </w:tcPr>
          <w:p w14:paraId="03FDA6B5" w14:textId="558F9EB4" w:rsidR="007A0D4B" w:rsidRDefault="007A0D4B" w:rsidP="007A0D4B">
            <w:pPr>
              <w:keepNext/>
              <w:spacing w:before="60" w:after="120"/>
              <w:rPr>
                <w:szCs w:val="24"/>
              </w:rPr>
            </w:pPr>
            <w:r>
              <w:t xml:space="preserve">Vis, at der er dannet og afsendt en CareCommunication med oplysninger fra teststep </w:t>
            </w:r>
            <w:r w:rsidRPr="001873DB">
              <w:rPr>
                <w:sz w:val="18"/>
                <w:szCs w:val="18"/>
              </w:rPr>
              <w:fldChar w:fldCharType="begin"/>
            </w:r>
            <w:r w:rsidRPr="001873DB">
              <w:rPr>
                <w:sz w:val="18"/>
                <w:szCs w:val="18"/>
              </w:rPr>
              <w:instrText xml:space="preserve"> REF _Ref121389307 \r \h  \* MERGEFORMAT </w:instrText>
            </w:r>
            <w:r w:rsidRPr="001873DB">
              <w:rPr>
                <w:sz w:val="18"/>
                <w:szCs w:val="18"/>
              </w:rPr>
            </w:r>
            <w:r w:rsidRPr="001873DB">
              <w:rPr>
                <w:sz w:val="18"/>
                <w:szCs w:val="18"/>
              </w:rPr>
              <w:fldChar w:fldCharType="separate"/>
            </w:r>
            <w:r w:rsidR="00347A3C">
              <w:rPr>
                <w:sz w:val="18"/>
                <w:szCs w:val="18"/>
              </w:rPr>
              <w:t>3.3.1.1</w:t>
            </w:r>
            <w:r w:rsidRPr="001873DB">
              <w:rPr>
                <w:sz w:val="18"/>
                <w:szCs w:val="18"/>
              </w:rPr>
              <w:fldChar w:fldCharType="end"/>
            </w:r>
            <w:r w:rsidRPr="001873DB">
              <w:t>-</w:t>
            </w:r>
            <w:r w:rsidRPr="0044380D">
              <w:rPr>
                <w:sz w:val="18"/>
                <w:szCs w:val="18"/>
              </w:rPr>
              <w:fldChar w:fldCharType="begin"/>
            </w:r>
            <w:r w:rsidRPr="0044380D">
              <w:rPr>
                <w:sz w:val="18"/>
                <w:szCs w:val="18"/>
              </w:rPr>
              <w:instrText xml:space="preserve"> REF _Ref122441080 \r \h </w:instrText>
            </w:r>
            <w:r>
              <w:rPr>
                <w:sz w:val="18"/>
                <w:szCs w:val="18"/>
              </w:rPr>
              <w:instrText xml:space="preserve"> \* MERGEFORMAT </w:instrText>
            </w:r>
            <w:r w:rsidRPr="0044380D">
              <w:rPr>
                <w:sz w:val="18"/>
                <w:szCs w:val="18"/>
              </w:rPr>
            </w:r>
            <w:r w:rsidRPr="0044380D">
              <w:rPr>
                <w:sz w:val="18"/>
                <w:szCs w:val="18"/>
              </w:rPr>
              <w:fldChar w:fldCharType="separate"/>
            </w:r>
            <w:r w:rsidR="00347A3C">
              <w:rPr>
                <w:sz w:val="18"/>
                <w:szCs w:val="18"/>
              </w:rPr>
              <w:t>3.3.1.8</w:t>
            </w:r>
            <w:r w:rsidRPr="0044380D">
              <w:rPr>
                <w:sz w:val="18"/>
                <w:szCs w:val="18"/>
              </w:rPr>
              <w:fldChar w:fldCharType="end"/>
            </w:r>
          </w:p>
        </w:tc>
        <w:tc>
          <w:tcPr>
            <w:tcW w:w="2088" w:type="dxa"/>
          </w:tcPr>
          <w:p w14:paraId="34F11791" w14:textId="2B76E87C" w:rsidR="007A0D4B" w:rsidRPr="00135410" w:rsidRDefault="007A0D4B" w:rsidP="007A0D4B">
            <w:pPr>
              <w:rPr>
                <w:color w:val="3B3838" w:themeColor="background2" w:themeShade="40"/>
                <w:sz w:val="18"/>
                <w:szCs w:val="18"/>
              </w:rPr>
            </w:pPr>
          </w:p>
        </w:tc>
        <w:tc>
          <w:tcPr>
            <w:tcW w:w="2969" w:type="dxa"/>
          </w:tcPr>
          <w:p w14:paraId="2021D6CA" w14:textId="3E19A10D" w:rsidR="007A0D4B" w:rsidRDefault="007A0D4B" w:rsidP="007A0D4B">
            <w:pPr>
              <w:keepNext/>
              <w:spacing w:before="60" w:after="120"/>
            </w:pPr>
            <w:r>
              <w:t xml:space="preserve">Teststep </w:t>
            </w:r>
            <w:r w:rsidRPr="001873DB">
              <w:rPr>
                <w:sz w:val="18"/>
                <w:szCs w:val="18"/>
              </w:rPr>
              <w:fldChar w:fldCharType="begin"/>
            </w:r>
            <w:r w:rsidRPr="001873DB">
              <w:rPr>
                <w:sz w:val="18"/>
                <w:szCs w:val="18"/>
              </w:rPr>
              <w:instrText xml:space="preserve"> REF _Ref121389307 \r \h  \* MERGEFORMAT </w:instrText>
            </w:r>
            <w:r w:rsidRPr="001873DB">
              <w:rPr>
                <w:sz w:val="18"/>
                <w:szCs w:val="18"/>
              </w:rPr>
            </w:r>
            <w:r w:rsidRPr="001873DB">
              <w:rPr>
                <w:sz w:val="18"/>
                <w:szCs w:val="18"/>
              </w:rPr>
              <w:fldChar w:fldCharType="separate"/>
            </w:r>
            <w:r w:rsidR="00347A3C">
              <w:rPr>
                <w:sz w:val="18"/>
                <w:szCs w:val="18"/>
              </w:rPr>
              <w:t>3.3.1.1</w:t>
            </w:r>
            <w:r w:rsidRPr="001873DB">
              <w:rPr>
                <w:sz w:val="18"/>
                <w:szCs w:val="18"/>
              </w:rPr>
              <w:fldChar w:fldCharType="end"/>
            </w:r>
            <w:r>
              <w:rPr>
                <w:sz w:val="18"/>
                <w:szCs w:val="18"/>
              </w:rPr>
              <w:t>-</w:t>
            </w:r>
            <w:r w:rsidRPr="0044380D">
              <w:rPr>
                <w:sz w:val="18"/>
                <w:szCs w:val="18"/>
              </w:rPr>
              <w:fldChar w:fldCharType="begin"/>
            </w:r>
            <w:r w:rsidRPr="0044380D">
              <w:rPr>
                <w:sz w:val="18"/>
                <w:szCs w:val="18"/>
              </w:rPr>
              <w:instrText xml:space="preserve"> REF _Ref122441080 \r \h </w:instrText>
            </w:r>
            <w:r>
              <w:rPr>
                <w:sz w:val="18"/>
                <w:szCs w:val="18"/>
              </w:rPr>
              <w:instrText xml:space="preserve"> \* MERGEFORMAT </w:instrText>
            </w:r>
            <w:r w:rsidRPr="0044380D">
              <w:rPr>
                <w:sz w:val="18"/>
                <w:szCs w:val="18"/>
              </w:rPr>
            </w:r>
            <w:r w:rsidRPr="0044380D">
              <w:rPr>
                <w:sz w:val="18"/>
                <w:szCs w:val="18"/>
              </w:rPr>
              <w:fldChar w:fldCharType="separate"/>
            </w:r>
            <w:r w:rsidR="00347A3C">
              <w:rPr>
                <w:sz w:val="18"/>
                <w:szCs w:val="18"/>
              </w:rPr>
              <w:t>3.3.1.8</w:t>
            </w:r>
            <w:r w:rsidRPr="0044380D">
              <w:rPr>
                <w:sz w:val="18"/>
                <w:szCs w:val="18"/>
              </w:rPr>
              <w:fldChar w:fldCharType="end"/>
            </w:r>
            <w:r>
              <w:rPr>
                <w:sz w:val="18"/>
                <w:szCs w:val="18"/>
              </w:rPr>
              <w:t xml:space="preserve"> </w:t>
            </w:r>
            <w:r w:rsidRPr="009A55E2">
              <w:t>er gennemført.</w:t>
            </w:r>
          </w:p>
        </w:tc>
        <w:tc>
          <w:tcPr>
            <w:tcW w:w="2725" w:type="dxa"/>
          </w:tcPr>
          <w:p w14:paraId="4D39D74D" w14:textId="77777777" w:rsidR="007A0D4B" w:rsidRDefault="007A0D4B" w:rsidP="007A0D4B"/>
        </w:tc>
        <w:tc>
          <w:tcPr>
            <w:tcW w:w="1100" w:type="dxa"/>
          </w:tcPr>
          <w:p w14:paraId="3F058F99" w14:textId="2CB13B84" w:rsidR="007A0D4B" w:rsidRDefault="00000000" w:rsidP="007A0D4B">
            <w:pPr>
              <w:rPr>
                <w:rFonts w:cstheme="minorHAnsi"/>
              </w:rPr>
            </w:pPr>
            <w:sdt>
              <w:sdtPr>
                <w:rPr>
                  <w:rFonts w:cstheme="minorHAnsi"/>
                </w:rPr>
                <w:alias w:val="MedCom vurdering"/>
                <w:tag w:val="MedCom vurdering"/>
                <w:id w:val="-193229690"/>
                <w:placeholder>
                  <w:docPart w:val="2DE39EC3C02C46E29F9483F0F1DFA84C"/>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539FE" w:rsidRPr="00775F80">
                  <w:rPr>
                    <w:rStyle w:val="Pladsholdertekst"/>
                    <w:rFonts w:eastAsia="Calibri"/>
                  </w:rPr>
                  <w:t>Vælg</w:t>
                </w:r>
              </w:sdtContent>
            </w:sdt>
          </w:p>
        </w:tc>
      </w:tr>
      <w:tr w:rsidR="007A0D4B" w14:paraId="2020BB57" w14:textId="77777777" w:rsidTr="00F66DAE">
        <w:tc>
          <w:tcPr>
            <w:tcW w:w="996" w:type="dxa"/>
          </w:tcPr>
          <w:p w14:paraId="08DD91C5" w14:textId="77777777" w:rsidR="007A0D4B" w:rsidRDefault="007A0D4B" w:rsidP="007A0D4B">
            <w:pPr>
              <w:pStyle w:val="Listeafsnit"/>
              <w:numPr>
                <w:ilvl w:val="3"/>
                <w:numId w:val="4"/>
              </w:numPr>
              <w:spacing w:line="240" w:lineRule="auto"/>
            </w:pPr>
          </w:p>
        </w:tc>
        <w:tc>
          <w:tcPr>
            <w:tcW w:w="3725" w:type="dxa"/>
          </w:tcPr>
          <w:p w14:paraId="1CB82978" w14:textId="77777777" w:rsidR="007A0D4B" w:rsidRDefault="0024182B" w:rsidP="007A0D4B">
            <w:pPr>
              <w:keepNext/>
              <w:spacing w:before="60" w:after="120"/>
              <w:rPr>
                <w:szCs w:val="24"/>
              </w:rPr>
            </w:pPr>
            <w:r>
              <w:rPr>
                <w:szCs w:val="24"/>
              </w:rPr>
              <w:t>Vis, at bruger</w:t>
            </w:r>
            <w:r w:rsidR="004119CF">
              <w:rPr>
                <w:szCs w:val="24"/>
              </w:rPr>
              <w:t xml:space="preserve"> </w:t>
            </w:r>
            <w:r w:rsidR="00FD268B">
              <w:rPr>
                <w:szCs w:val="24"/>
              </w:rPr>
              <w:t>kan vælge</w:t>
            </w:r>
            <w:r w:rsidR="00F500CC">
              <w:rPr>
                <w:szCs w:val="24"/>
              </w:rPr>
              <w:t xml:space="preserve"> at rette en allerede afsendt CareCommunication</w:t>
            </w:r>
          </w:p>
          <w:p w14:paraId="372DD688" w14:textId="3E9F0D92" w:rsidR="00E56217" w:rsidRPr="00110794" w:rsidRDefault="00935DCC" w:rsidP="004778C0">
            <w:pPr>
              <w:keepNext/>
              <w:spacing w:before="60" w:after="120"/>
              <w:rPr>
                <w:i/>
                <w:iCs/>
                <w:szCs w:val="24"/>
              </w:rPr>
            </w:pPr>
            <w:r w:rsidRPr="00935DCC">
              <w:rPr>
                <w:i/>
                <w:iCs/>
                <w:szCs w:val="24"/>
              </w:rPr>
              <w:t>En rettelse sendes i tilfælde af, at bruger ønsker at rette i teksten i meddelelses</w:t>
            </w:r>
            <w:r w:rsidR="006D3F49">
              <w:rPr>
                <w:i/>
                <w:iCs/>
                <w:szCs w:val="24"/>
              </w:rPr>
              <w:t>tekst</w:t>
            </w:r>
            <w:r w:rsidRPr="00935DCC">
              <w:rPr>
                <w:i/>
                <w:iCs/>
                <w:szCs w:val="24"/>
              </w:rPr>
              <w:t>feltet, rette kategori og/eller emneord eller rette indholdet i en vedhæftet fil</w:t>
            </w:r>
          </w:p>
        </w:tc>
        <w:tc>
          <w:tcPr>
            <w:tcW w:w="2088" w:type="dxa"/>
          </w:tcPr>
          <w:p w14:paraId="748C006F" w14:textId="77777777" w:rsidR="007A0D4B" w:rsidRPr="00135410" w:rsidRDefault="007A0D4B" w:rsidP="007A0D4B">
            <w:pPr>
              <w:rPr>
                <w:color w:val="3B3838" w:themeColor="background2" w:themeShade="40"/>
                <w:sz w:val="18"/>
                <w:szCs w:val="18"/>
              </w:rPr>
            </w:pPr>
          </w:p>
        </w:tc>
        <w:tc>
          <w:tcPr>
            <w:tcW w:w="2969" w:type="dxa"/>
          </w:tcPr>
          <w:p w14:paraId="39F9AB25" w14:textId="759481E5" w:rsidR="007A0D4B" w:rsidRDefault="00BE4884" w:rsidP="007A0D4B">
            <w:pPr>
              <w:keepNext/>
              <w:spacing w:before="60" w:after="120"/>
            </w:pPr>
            <w:r>
              <w:t>SUT</w:t>
            </w:r>
            <w:r w:rsidR="00F500CC">
              <w:t xml:space="preserve"> har registreret, at brugeraktør </w:t>
            </w:r>
            <w:r w:rsidR="00BD3A11">
              <w:t>vælger at rette</w:t>
            </w:r>
            <w:r w:rsidR="00F500CC">
              <w:t xml:space="preserve"> en allerede afsendt CareCommunication</w:t>
            </w:r>
          </w:p>
        </w:tc>
        <w:tc>
          <w:tcPr>
            <w:tcW w:w="2725" w:type="dxa"/>
          </w:tcPr>
          <w:p w14:paraId="3A2777FE" w14:textId="77777777" w:rsidR="007A0D4B" w:rsidRDefault="007A0D4B" w:rsidP="007A0D4B"/>
        </w:tc>
        <w:tc>
          <w:tcPr>
            <w:tcW w:w="1100" w:type="dxa"/>
          </w:tcPr>
          <w:p w14:paraId="1733250A" w14:textId="6D046B0B" w:rsidR="007A0D4B" w:rsidRDefault="00000000" w:rsidP="007A0D4B">
            <w:pPr>
              <w:rPr>
                <w:rFonts w:cstheme="minorHAnsi"/>
              </w:rPr>
            </w:pPr>
            <w:sdt>
              <w:sdtPr>
                <w:rPr>
                  <w:rFonts w:cstheme="minorHAnsi"/>
                </w:rPr>
                <w:alias w:val="MedCom vurdering"/>
                <w:tag w:val="MedCom vurdering"/>
                <w:id w:val="1249543118"/>
                <w:placeholder>
                  <w:docPart w:val="FE1F5C16EF8D4F658EAC5310DE0CBBB5"/>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539FE" w:rsidRPr="00775F80">
                  <w:rPr>
                    <w:rStyle w:val="Pladsholdertekst"/>
                    <w:rFonts w:eastAsia="Calibri"/>
                  </w:rPr>
                  <w:t>Vælg</w:t>
                </w:r>
              </w:sdtContent>
            </w:sdt>
          </w:p>
        </w:tc>
      </w:tr>
      <w:tr w:rsidR="00314923" w14:paraId="0B6892FB" w14:textId="77777777" w:rsidTr="00F66DAE">
        <w:tc>
          <w:tcPr>
            <w:tcW w:w="996" w:type="dxa"/>
          </w:tcPr>
          <w:p w14:paraId="413F4E4E" w14:textId="77777777" w:rsidR="00314923" w:rsidRDefault="00314923" w:rsidP="007A0D4B">
            <w:pPr>
              <w:pStyle w:val="Listeafsnit"/>
              <w:numPr>
                <w:ilvl w:val="3"/>
                <w:numId w:val="4"/>
              </w:numPr>
              <w:spacing w:line="240" w:lineRule="auto"/>
            </w:pPr>
          </w:p>
        </w:tc>
        <w:tc>
          <w:tcPr>
            <w:tcW w:w="3725" w:type="dxa"/>
          </w:tcPr>
          <w:p w14:paraId="34ABEBF1" w14:textId="4F78B4C1" w:rsidR="00314923" w:rsidRDefault="00314923" w:rsidP="007A0D4B">
            <w:pPr>
              <w:keepNext/>
              <w:spacing w:before="60" w:after="120"/>
            </w:pPr>
            <w:r>
              <w:t xml:space="preserve">Vis, at SUT automatisk indsætter </w:t>
            </w:r>
            <w:r w:rsidR="00645F7E">
              <w:t xml:space="preserve">oprindelig emneord og kategori </w:t>
            </w:r>
            <w:r w:rsidR="006D1B00">
              <w:t xml:space="preserve">i meddelelsen for rettelsen, medmindre rettelsen </w:t>
            </w:r>
            <w:r w:rsidR="00CA653A">
              <w:t>består af en</w:t>
            </w:r>
            <w:r w:rsidR="006D1B00">
              <w:t xml:space="preserve"> ændring af emneord eller kategori. </w:t>
            </w:r>
          </w:p>
        </w:tc>
        <w:tc>
          <w:tcPr>
            <w:tcW w:w="2088" w:type="dxa"/>
          </w:tcPr>
          <w:p w14:paraId="42873BB7" w14:textId="77777777" w:rsidR="00314923" w:rsidRPr="00135410" w:rsidRDefault="00314923" w:rsidP="007A0D4B">
            <w:pPr>
              <w:rPr>
                <w:color w:val="3B3838" w:themeColor="background2" w:themeShade="40"/>
                <w:sz w:val="18"/>
                <w:szCs w:val="18"/>
              </w:rPr>
            </w:pPr>
          </w:p>
        </w:tc>
        <w:tc>
          <w:tcPr>
            <w:tcW w:w="2969" w:type="dxa"/>
          </w:tcPr>
          <w:p w14:paraId="590ABA0A" w14:textId="34712A45" w:rsidR="00314923" w:rsidRDefault="00FE4AC1" w:rsidP="007A0D4B">
            <w:pPr>
              <w:keepNext/>
              <w:spacing w:before="60" w:after="120"/>
            </w:pPr>
            <w:r>
              <w:t>SUT har indsat oprindelig emneord og kategori i meddelelsen for rettelsen</w:t>
            </w:r>
          </w:p>
        </w:tc>
        <w:tc>
          <w:tcPr>
            <w:tcW w:w="2725" w:type="dxa"/>
          </w:tcPr>
          <w:p w14:paraId="0B8FF451" w14:textId="77777777" w:rsidR="00314923" w:rsidRDefault="00314923" w:rsidP="007A0D4B"/>
        </w:tc>
        <w:tc>
          <w:tcPr>
            <w:tcW w:w="1100" w:type="dxa"/>
          </w:tcPr>
          <w:p w14:paraId="2C9C835F" w14:textId="4A18504E" w:rsidR="00314923" w:rsidRDefault="00000000" w:rsidP="007A0D4B">
            <w:pPr>
              <w:rPr>
                <w:rFonts w:cstheme="minorHAnsi"/>
              </w:rPr>
            </w:pPr>
            <w:sdt>
              <w:sdtPr>
                <w:rPr>
                  <w:rFonts w:cstheme="minorHAnsi"/>
                </w:rPr>
                <w:alias w:val="MedCom vurdering"/>
                <w:tag w:val="MedCom vurdering"/>
                <w:id w:val="231978510"/>
                <w:placeholder>
                  <w:docPart w:val="FEBD27BF20A04526924756A55C0EDF74"/>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3E7A3B" w:rsidRPr="00775F80">
                  <w:rPr>
                    <w:rStyle w:val="Pladsholdertekst"/>
                    <w:rFonts w:eastAsia="Calibri"/>
                  </w:rPr>
                  <w:t>Vælg</w:t>
                </w:r>
              </w:sdtContent>
            </w:sdt>
          </w:p>
        </w:tc>
      </w:tr>
      <w:tr w:rsidR="007A0D4B" w14:paraId="33CB1509" w14:textId="77777777" w:rsidTr="00F66DAE">
        <w:tc>
          <w:tcPr>
            <w:tcW w:w="996" w:type="dxa"/>
          </w:tcPr>
          <w:p w14:paraId="7E3DADDC" w14:textId="77777777" w:rsidR="007A0D4B" w:rsidRDefault="007A0D4B" w:rsidP="007A0D4B">
            <w:pPr>
              <w:pStyle w:val="Listeafsnit"/>
              <w:numPr>
                <w:ilvl w:val="3"/>
                <w:numId w:val="4"/>
              </w:numPr>
              <w:spacing w:line="240" w:lineRule="auto"/>
            </w:pPr>
          </w:p>
        </w:tc>
        <w:tc>
          <w:tcPr>
            <w:tcW w:w="3725" w:type="dxa"/>
          </w:tcPr>
          <w:p w14:paraId="1F43DF83" w14:textId="6C677782" w:rsidR="007A0D4B" w:rsidRDefault="00FD268B" w:rsidP="00FD268B">
            <w:pPr>
              <w:keepNext/>
              <w:spacing w:before="60" w:after="120"/>
              <w:rPr>
                <w:szCs w:val="24"/>
              </w:rPr>
            </w:pPr>
            <w:r>
              <w:rPr>
                <w:szCs w:val="24"/>
              </w:rPr>
              <w:t xml:space="preserve">Vis, at </w:t>
            </w:r>
            <w:r w:rsidR="00BE4884">
              <w:rPr>
                <w:szCs w:val="24"/>
              </w:rPr>
              <w:t>SUT</w:t>
            </w:r>
            <w:r w:rsidR="000448B7">
              <w:rPr>
                <w:szCs w:val="24"/>
              </w:rPr>
              <w:t xml:space="preserve"> automatisk u</w:t>
            </w:r>
            <w:r w:rsidRPr="00FD268B">
              <w:rPr>
                <w:szCs w:val="24"/>
              </w:rPr>
              <w:t>dfylder meddelelsen med</w:t>
            </w:r>
            <w:r w:rsidR="000448B7">
              <w:rPr>
                <w:szCs w:val="24"/>
              </w:rPr>
              <w:t xml:space="preserve"> </w:t>
            </w:r>
            <w:r w:rsidRPr="00FD268B">
              <w:rPr>
                <w:szCs w:val="24"/>
              </w:rPr>
              <w:t>de obligatoriske tekniske referencer til den meddelelse, der skal rettes</w:t>
            </w:r>
          </w:p>
        </w:tc>
        <w:tc>
          <w:tcPr>
            <w:tcW w:w="2088" w:type="dxa"/>
          </w:tcPr>
          <w:p w14:paraId="09E2718B" w14:textId="77777777" w:rsidR="007A0D4B" w:rsidRPr="00135410" w:rsidRDefault="007A0D4B" w:rsidP="007A0D4B">
            <w:pPr>
              <w:rPr>
                <w:color w:val="3B3838" w:themeColor="background2" w:themeShade="40"/>
                <w:sz w:val="18"/>
                <w:szCs w:val="18"/>
              </w:rPr>
            </w:pPr>
          </w:p>
        </w:tc>
        <w:tc>
          <w:tcPr>
            <w:tcW w:w="2969" w:type="dxa"/>
          </w:tcPr>
          <w:p w14:paraId="4F2AA9E0" w14:textId="1B4BF86F" w:rsidR="007A0D4B" w:rsidRDefault="00BE4884" w:rsidP="007A0D4B">
            <w:pPr>
              <w:keepNext/>
              <w:spacing w:before="60" w:after="120"/>
            </w:pPr>
            <w:r>
              <w:t>SUT</w:t>
            </w:r>
            <w:r w:rsidR="000448B7">
              <w:t xml:space="preserve"> har udfyldt de obligatoriske tekniske referencer</w:t>
            </w:r>
            <w:r w:rsidR="00C75E3C">
              <w:t xml:space="preserve"> via </w:t>
            </w:r>
            <w:proofErr w:type="spellStart"/>
            <w:r w:rsidR="00C75E3C">
              <w:t>Provenance</w:t>
            </w:r>
            <w:proofErr w:type="spellEnd"/>
            <w:r w:rsidR="00C75E3C">
              <w:t xml:space="preserve"> references</w:t>
            </w:r>
          </w:p>
        </w:tc>
        <w:tc>
          <w:tcPr>
            <w:tcW w:w="2725" w:type="dxa"/>
          </w:tcPr>
          <w:p w14:paraId="32C3E20C" w14:textId="77777777" w:rsidR="007A0D4B" w:rsidRDefault="007A0D4B" w:rsidP="007A0D4B"/>
        </w:tc>
        <w:tc>
          <w:tcPr>
            <w:tcW w:w="1100" w:type="dxa"/>
          </w:tcPr>
          <w:p w14:paraId="1FC3C0E0" w14:textId="1648F3B8" w:rsidR="007A0D4B" w:rsidRDefault="00000000" w:rsidP="007A0D4B">
            <w:pPr>
              <w:rPr>
                <w:rFonts w:cstheme="minorHAnsi"/>
              </w:rPr>
            </w:pPr>
            <w:sdt>
              <w:sdtPr>
                <w:rPr>
                  <w:rFonts w:cstheme="minorHAnsi"/>
                </w:rPr>
                <w:alias w:val="MedCom vurdering"/>
                <w:tag w:val="MedCom vurdering"/>
                <w:id w:val="411590149"/>
                <w:placeholder>
                  <w:docPart w:val="8577C8A5BDDE402DA42A00732D720AF6"/>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539FE" w:rsidRPr="00775F80">
                  <w:rPr>
                    <w:rStyle w:val="Pladsholdertekst"/>
                    <w:rFonts w:eastAsia="Calibri"/>
                  </w:rPr>
                  <w:t>Vælg</w:t>
                </w:r>
              </w:sdtContent>
            </w:sdt>
          </w:p>
        </w:tc>
      </w:tr>
      <w:tr w:rsidR="007A0D4B" w14:paraId="6783D518" w14:textId="77777777" w:rsidTr="00F66DAE">
        <w:tc>
          <w:tcPr>
            <w:tcW w:w="996" w:type="dxa"/>
          </w:tcPr>
          <w:p w14:paraId="5A972A91" w14:textId="77777777" w:rsidR="007A0D4B" w:rsidRDefault="007A0D4B" w:rsidP="007A0D4B">
            <w:pPr>
              <w:pStyle w:val="Listeafsnit"/>
              <w:numPr>
                <w:ilvl w:val="3"/>
                <w:numId w:val="4"/>
              </w:numPr>
              <w:spacing w:line="240" w:lineRule="auto"/>
            </w:pPr>
          </w:p>
        </w:tc>
        <w:tc>
          <w:tcPr>
            <w:tcW w:w="3725" w:type="dxa"/>
          </w:tcPr>
          <w:p w14:paraId="7448F60F" w14:textId="5B08E2B2" w:rsidR="007A0D4B" w:rsidRDefault="00C0397B" w:rsidP="00C0397B">
            <w:pPr>
              <w:keepNext/>
              <w:spacing w:before="60" w:after="120"/>
              <w:rPr>
                <w:szCs w:val="24"/>
              </w:rPr>
            </w:pPr>
            <w:r>
              <w:rPr>
                <w:szCs w:val="24"/>
              </w:rPr>
              <w:t xml:space="preserve">Vis, at </w:t>
            </w:r>
            <w:r w:rsidR="00F01CDF">
              <w:rPr>
                <w:szCs w:val="24"/>
              </w:rPr>
              <w:t>bruger</w:t>
            </w:r>
            <w:r w:rsidR="00C840C7">
              <w:rPr>
                <w:szCs w:val="24"/>
              </w:rPr>
              <w:t xml:space="preserve"> kan </w:t>
            </w:r>
            <w:r w:rsidR="00A021A7">
              <w:rPr>
                <w:szCs w:val="24"/>
              </w:rPr>
              <w:t>skrive</w:t>
            </w:r>
            <w:r w:rsidR="00C840C7">
              <w:rPr>
                <w:szCs w:val="24"/>
              </w:rPr>
              <w:t xml:space="preserve"> tekst</w:t>
            </w:r>
            <w:r w:rsidR="000410B5">
              <w:rPr>
                <w:szCs w:val="24"/>
              </w:rPr>
              <w:t xml:space="preserve"> i meddelelsens tekstfelt om, hvad der er rettet i meddelelsen</w:t>
            </w:r>
          </w:p>
        </w:tc>
        <w:tc>
          <w:tcPr>
            <w:tcW w:w="2088" w:type="dxa"/>
          </w:tcPr>
          <w:p w14:paraId="2E14812E" w14:textId="77777777" w:rsidR="007A0D4B" w:rsidRPr="00135410" w:rsidRDefault="007A0D4B" w:rsidP="007A0D4B">
            <w:pPr>
              <w:rPr>
                <w:color w:val="3B3838" w:themeColor="background2" w:themeShade="40"/>
                <w:sz w:val="18"/>
                <w:szCs w:val="18"/>
              </w:rPr>
            </w:pPr>
          </w:p>
        </w:tc>
        <w:tc>
          <w:tcPr>
            <w:tcW w:w="2969" w:type="dxa"/>
          </w:tcPr>
          <w:p w14:paraId="63AC928F" w14:textId="49748EB9" w:rsidR="007A0D4B" w:rsidRPr="009E5FC0" w:rsidRDefault="000410B5" w:rsidP="009E5FC0">
            <w:pPr>
              <w:keepNext/>
              <w:spacing w:before="60" w:after="120"/>
              <w:rPr>
                <w:rFonts w:eastAsia="Times New Roman"/>
                <w:szCs w:val="24"/>
              </w:rPr>
            </w:pPr>
            <w:r>
              <w:rPr>
                <w:rFonts w:eastAsia="Times New Roman"/>
                <w:szCs w:val="24"/>
              </w:rPr>
              <w:t xml:space="preserve">Bruger </w:t>
            </w:r>
            <w:r w:rsidR="00EC348D">
              <w:rPr>
                <w:rFonts w:eastAsia="Times New Roman"/>
                <w:szCs w:val="24"/>
              </w:rPr>
              <w:t>har angivet, hvad rettelsen omhandler i meddelelsens tekstfelt</w:t>
            </w:r>
            <w:r w:rsidR="00C10340">
              <w:rPr>
                <w:rFonts w:eastAsia="Times New Roman"/>
                <w:szCs w:val="24"/>
              </w:rPr>
              <w:t>, så rettelsen er tydelig for modtager</w:t>
            </w:r>
          </w:p>
        </w:tc>
        <w:tc>
          <w:tcPr>
            <w:tcW w:w="2725" w:type="dxa"/>
          </w:tcPr>
          <w:p w14:paraId="6E7F5169" w14:textId="77777777" w:rsidR="007A0D4B" w:rsidRDefault="007A0D4B" w:rsidP="007A0D4B"/>
        </w:tc>
        <w:tc>
          <w:tcPr>
            <w:tcW w:w="1100" w:type="dxa"/>
          </w:tcPr>
          <w:p w14:paraId="256324B4" w14:textId="2957DF72" w:rsidR="007A0D4B" w:rsidRDefault="00000000" w:rsidP="007A0D4B">
            <w:pPr>
              <w:rPr>
                <w:rFonts w:cstheme="minorHAnsi"/>
              </w:rPr>
            </w:pPr>
            <w:sdt>
              <w:sdtPr>
                <w:rPr>
                  <w:rFonts w:cstheme="minorHAnsi"/>
                </w:rPr>
                <w:alias w:val="MedCom vurdering"/>
                <w:tag w:val="MedCom vurdering"/>
                <w:id w:val="740601856"/>
                <w:placeholder>
                  <w:docPart w:val="D2E47E0D294D4E4E9707DD0F1C9E6502"/>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539FE" w:rsidRPr="00775F80">
                  <w:rPr>
                    <w:rStyle w:val="Pladsholdertekst"/>
                    <w:rFonts w:eastAsia="Calibri"/>
                  </w:rPr>
                  <w:t>Vælg</w:t>
                </w:r>
              </w:sdtContent>
            </w:sdt>
          </w:p>
        </w:tc>
      </w:tr>
      <w:tr w:rsidR="00D14914" w14:paraId="4DE49AE4" w14:textId="77777777" w:rsidTr="00F66DAE">
        <w:tc>
          <w:tcPr>
            <w:tcW w:w="996" w:type="dxa"/>
          </w:tcPr>
          <w:p w14:paraId="2E6A4301" w14:textId="77777777" w:rsidR="00D14914" w:rsidRDefault="00D14914" w:rsidP="00D14914">
            <w:pPr>
              <w:pStyle w:val="Listeafsnit"/>
              <w:numPr>
                <w:ilvl w:val="3"/>
                <w:numId w:val="4"/>
              </w:numPr>
              <w:spacing w:line="240" w:lineRule="auto"/>
            </w:pPr>
          </w:p>
        </w:tc>
        <w:tc>
          <w:tcPr>
            <w:tcW w:w="3725" w:type="dxa"/>
          </w:tcPr>
          <w:p w14:paraId="1B2C3981" w14:textId="77777777" w:rsidR="00D14914" w:rsidRDefault="00D14914" w:rsidP="00D14914">
            <w:pPr>
              <w:spacing w:before="60" w:after="120"/>
              <w:rPr>
                <w:szCs w:val="24"/>
              </w:rPr>
            </w:pPr>
            <w:r>
              <w:rPr>
                <w:szCs w:val="24"/>
              </w:rPr>
              <w:t xml:space="preserve">Vis, at systemet indsætter og viser følgende informationer som afsenders </w:t>
            </w:r>
            <w:r>
              <w:rPr>
                <w:szCs w:val="24"/>
              </w:rPr>
              <w:lastRenderedPageBreak/>
              <w:t>signatur i meddelelsens meddelelsessegment:</w:t>
            </w:r>
          </w:p>
          <w:p w14:paraId="0AA6C848" w14:textId="77777777" w:rsidR="00D14914" w:rsidRDefault="00D14914" w:rsidP="00D14914">
            <w:pPr>
              <w:pStyle w:val="Listeafsnit"/>
              <w:numPr>
                <w:ilvl w:val="0"/>
                <w:numId w:val="13"/>
              </w:numPr>
              <w:spacing w:before="60" w:after="120" w:line="240" w:lineRule="auto"/>
              <w:rPr>
                <w:rFonts w:eastAsia="Times New Roman"/>
                <w:szCs w:val="24"/>
              </w:rPr>
            </w:pPr>
            <w:r w:rsidRPr="000D2FA7">
              <w:rPr>
                <w:rFonts w:eastAsia="Times New Roman"/>
                <w:szCs w:val="24"/>
              </w:rPr>
              <w:t>Dato og tidspunkt</w:t>
            </w:r>
          </w:p>
          <w:p w14:paraId="3B5E3165" w14:textId="77777777" w:rsidR="00D14914" w:rsidRDefault="00D14914" w:rsidP="00D14914">
            <w:pPr>
              <w:pStyle w:val="Listeafsnit"/>
              <w:numPr>
                <w:ilvl w:val="0"/>
                <w:numId w:val="13"/>
              </w:numPr>
              <w:spacing w:before="60" w:after="120" w:line="240" w:lineRule="auto"/>
              <w:rPr>
                <w:rFonts w:eastAsia="Times New Roman"/>
                <w:szCs w:val="24"/>
              </w:rPr>
            </w:pPr>
            <w:r>
              <w:rPr>
                <w:rFonts w:eastAsia="Times New Roman"/>
                <w:szCs w:val="24"/>
              </w:rPr>
              <w:t>Forfatters n</w:t>
            </w:r>
            <w:r w:rsidRPr="000D2FA7">
              <w:rPr>
                <w:rFonts w:eastAsia="Times New Roman"/>
                <w:szCs w:val="24"/>
              </w:rPr>
              <w:t>avn</w:t>
            </w:r>
          </w:p>
          <w:p w14:paraId="2799D539" w14:textId="77777777" w:rsidR="00D14914" w:rsidRDefault="00D14914" w:rsidP="00D14914">
            <w:pPr>
              <w:pStyle w:val="Listeafsnit"/>
              <w:numPr>
                <w:ilvl w:val="0"/>
                <w:numId w:val="13"/>
              </w:numPr>
              <w:spacing w:before="60" w:after="120" w:line="240" w:lineRule="auto"/>
              <w:rPr>
                <w:rFonts w:eastAsia="Times New Roman"/>
                <w:szCs w:val="24"/>
              </w:rPr>
            </w:pPr>
            <w:r w:rsidRPr="000D2FA7">
              <w:rPr>
                <w:rFonts w:eastAsia="Times New Roman"/>
                <w:szCs w:val="24"/>
              </w:rPr>
              <w:t>Stillingsbetegnelse</w:t>
            </w:r>
          </w:p>
          <w:p w14:paraId="5395A3E7" w14:textId="77777777" w:rsidR="00D14914" w:rsidRPr="00FA4033" w:rsidRDefault="00D14914" w:rsidP="00D14914">
            <w:pPr>
              <w:pStyle w:val="Listeafsnit"/>
              <w:numPr>
                <w:ilvl w:val="0"/>
                <w:numId w:val="13"/>
              </w:numPr>
              <w:spacing w:before="60" w:after="120" w:line="240" w:lineRule="auto"/>
              <w:rPr>
                <w:rFonts w:eastAsia="Times New Roman"/>
                <w:szCs w:val="24"/>
              </w:rPr>
            </w:pPr>
            <w:r w:rsidRPr="00FA4033">
              <w:rPr>
                <w:rFonts w:eastAsia="Times New Roman"/>
                <w:szCs w:val="24"/>
              </w:rPr>
              <w:t>Relevant telefonnummer</w:t>
            </w:r>
            <w:r w:rsidRPr="00FA4033">
              <w:rPr>
                <w:rFonts w:eastAsia="Times New Roman"/>
              </w:rPr>
              <w:t xml:space="preserve"> </w:t>
            </w:r>
          </w:p>
          <w:p w14:paraId="3D993FFA" w14:textId="77777777" w:rsidR="00D14914" w:rsidRDefault="00D14914" w:rsidP="00D14914">
            <w:pPr>
              <w:keepNext/>
              <w:spacing w:before="60" w:after="120"/>
              <w:rPr>
                <w:szCs w:val="24"/>
              </w:rPr>
            </w:pPr>
          </w:p>
        </w:tc>
        <w:tc>
          <w:tcPr>
            <w:tcW w:w="2088" w:type="dxa"/>
          </w:tcPr>
          <w:p w14:paraId="3B381FA7" w14:textId="77777777" w:rsidR="00D14914" w:rsidRPr="00135410" w:rsidRDefault="00D14914" w:rsidP="00D14914">
            <w:pPr>
              <w:rPr>
                <w:color w:val="3B3838" w:themeColor="background2" w:themeShade="40"/>
                <w:sz w:val="18"/>
                <w:szCs w:val="18"/>
              </w:rPr>
            </w:pPr>
          </w:p>
        </w:tc>
        <w:tc>
          <w:tcPr>
            <w:tcW w:w="2969" w:type="dxa"/>
          </w:tcPr>
          <w:p w14:paraId="3F394AE3" w14:textId="77777777" w:rsidR="00D14914" w:rsidRDefault="00D14914" w:rsidP="00D14914">
            <w:pPr>
              <w:spacing w:before="60" w:after="120"/>
              <w:rPr>
                <w:szCs w:val="24"/>
              </w:rPr>
            </w:pPr>
            <w:r>
              <w:rPr>
                <w:szCs w:val="24"/>
              </w:rPr>
              <w:t xml:space="preserve">Signatur på forfatter af meddelelsen </w:t>
            </w:r>
            <w:r w:rsidRPr="000D2FA7">
              <w:rPr>
                <w:szCs w:val="24"/>
              </w:rPr>
              <w:t xml:space="preserve">er indsat og </w:t>
            </w:r>
            <w:r w:rsidRPr="000D2FA7">
              <w:rPr>
                <w:szCs w:val="24"/>
              </w:rPr>
              <w:lastRenderedPageBreak/>
              <w:t xml:space="preserve">synligt </w:t>
            </w:r>
            <w:r>
              <w:rPr>
                <w:szCs w:val="24"/>
              </w:rPr>
              <w:t xml:space="preserve">for bruger </w:t>
            </w:r>
            <w:r w:rsidRPr="000D2FA7">
              <w:rPr>
                <w:szCs w:val="24"/>
              </w:rPr>
              <w:t>i meddelelsen</w:t>
            </w:r>
            <w:r>
              <w:rPr>
                <w:szCs w:val="24"/>
              </w:rPr>
              <w:t>s meddelelsessegment</w:t>
            </w:r>
            <w:r w:rsidRPr="000D2FA7">
              <w:rPr>
                <w:szCs w:val="24"/>
              </w:rPr>
              <w:t>:</w:t>
            </w:r>
          </w:p>
          <w:p w14:paraId="13FACC4C" w14:textId="77777777" w:rsidR="00D14914" w:rsidRDefault="00D14914" w:rsidP="00D14914">
            <w:pPr>
              <w:pStyle w:val="Listeafsnit"/>
              <w:numPr>
                <w:ilvl w:val="0"/>
                <w:numId w:val="13"/>
              </w:numPr>
              <w:spacing w:before="60" w:after="120" w:line="240" w:lineRule="auto"/>
              <w:rPr>
                <w:rFonts w:eastAsia="Times New Roman"/>
                <w:szCs w:val="24"/>
              </w:rPr>
            </w:pPr>
            <w:r w:rsidRPr="000D2FA7">
              <w:rPr>
                <w:rFonts w:eastAsia="Times New Roman"/>
                <w:szCs w:val="24"/>
              </w:rPr>
              <w:t>Dato og tidspunkt</w:t>
            </w:r>
          </w:p>
          <w:p w14:paraId="177C2D52" w14:textId="77777777" w:rsidR="00D14914" w:rsidRDefault="00D14914" w:rsidP="00D14914">
            <w:pPr>
              <w:pStyle w:val="Listeafsnit"/>
              <w:numPr>
                <w:ilvl w:val="0"/>
                <w:numId w:val="13"/>
              </w:numPr>
              <w:spacing w:before="60" w:after="120" w:line="240" w:lineRule="auto"/>
              <w:rPr>
                <w:rFonts w:eastAsia="Times New Roman"/>
                <w:szCs w:val="24"/>
              </w:rPr>
            </w:pPr>
            <w:r>
              <w:rPr>
                <w:rFonts w:eastAsia="Times New Roman"/>
                <w:szCs w:val="24"/>
              </w:rPr>
              <w:t>Forfatters n</w:t>
            </w:r>
            <w:r w:rsidRPr="000D2FA7">
              <w:rPr>
                <w:rFonts w:eastAsia="Times New Roman"/>
                <w:szCs w:val="24"/>
              </w:rPr>
              <w:t>avn</w:t>
            </w:r>
          </w:p>
          <w:p w14:paraId="11E34EA0" w14:textId="77777777" w:rsidR="00D14914" w:rsidRDefault="00D14914" w:rsidP="00D14914">
            <w:pPr>
              <w:pStyle w:val="Listeafsnit"/>
              <w:numPr>
                <w:ilvl w:val="0"/>
                <w:numId w:val="13"/>
              </w:numPr>
              <w:spacing w:before="60" w:after="120" w:line="240" w:lineRule="auto"/>
              <w:rPr>
                <w:rFonts w:eastAsia="Times New Roman"/>
                <w:szCs w:val="24"/>
              </w:rPr>
            </w:pPr>
            <w:r w:rsidRPr="000D2FA7">
              <w:rPr>
                <w:rFonts w:eastAsia="Times New Roman"/>
                <w:szCs w:val="24"/>
              </w:rPr>
              <w:t>Stillingsbetegnelse</w:t>
            </w:r>
          </w:p>
          <w:p w14:paraId="73232E98" w14:textId="584C0D91" w:rsidR="00D14914" w:rsidRPr="00BF5D21" w:rsidRDefault="00D14914" w:rsidP="00D14914">
            <w:pPr>
              <w:pStyle w:val="Listeafsnit"/>
              <w:keepNext/>
              <w:numPr>
                <w:ilvl w:val="0"/>
                <w:numId w:val="13"/>
              </w:numPr>
              <w:spacing w:before="60" w:after="120" w:line="240" w:lineRule="auto"/>
              <w:rPr>
                <w:rFonts w:eastAsia="Times New Roman"/>
                <w:szCs w:val="24"/>
              </w:rPr>
            </w:pPr>
            <w:r w:rsidRPr="00FA4033">
              <w:rPr>
                <w:rFonts w:eastAsia="Times New Roman"/>
                <w:szCs w:val="24"/>
              </w:rPr>
              <w:t>Relevant telefonnummer</w:t>
            </w:r>
            <w:r w:rsidRPr="00FA4033">
              <w:rPr>
                <w:rFonts w:eastAsia="Times New Roman"/>
              </w:rPr>
              <w:t xml:space="preserve"> </w:t>
            </w:r>
          </w:p>
        </w:tc>
        <w:tc>
          <w:tcPr>
            <w:tcW w:w="2725" w:type="dxa"/>
          </w:tcPr>
          <w:p w14:paraId="27BF70C3" w14:textId="77777777" w:rsidR="00D14914" w:rsidRDefault="00D14914" w:rsidP="00D14914"/>
        </w:tc>
        <w:tc>
          <w:tcPr>
            <w:tcW w:w="1100" w:type="dxa"/>
          </w:tcPr>
          <w:p w14:paraId="76559FE9" w14:textId="625E9E33" w:rsidR="00D14914" w:rsidRDefault="00000000" w:rsidP="00D14914">
            <w:pPr>
              <w:rPr>
                <w:rFonts w:cstheme="minorHAnsi"/>
              </w:rPr>
            </w:pPr>
            <w:sdt>
              <w:sdtPr>
                <w:rPr>
                  <w:rFonts w:cstheme="minorHAnsi"/>
                </w:rPr>
                <w:alias w:val="MedCom vurdering"/>
                <w:tag w:val="MedCom vurdering"/>
                <w:id w:val="158120220"/>
                <w:placeholder>
                  <w:docPart w:val="7D5C07D6EA5D47AE8962CB01EF56BB59"/>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D14914" w:rsidRPr="00775F80">
                  <w:rPr>
                    <w:rStyle w:val="Pladsholdertekst"/>
                    <w:rFonts w:eastAsia="Calibri"/>
                  </w:rPr>
                  <w:t>Vælg</w:t>
                </w:r>
              </w:sdtContent>
            </w:sdt>
          </w:p>
        </w:tc>
      </w:tr>
      <w:tr w:rsidR="009E5FC0" w14:paraId="269A66F3" w14:textId="77777777" w:rsidTr="00F66DAE">
        <w:tc>
          <w:tcPr>
            <w:tcW w:w="996" w:type="dxa"/>
          </w:tcPr>
          <w:p w14:paraId="39FE39A1" w14:textId="77777777" w:rsidR="009E5FC0" w:rsidRDefault="009E5FC0" w:rsidP="00F6705A">
            <w:pPr>
              <w:pStyle w:val="Listeafsnit"/>
              <w:numPr>
                <w:ilvl w:val="3"/>
                <w:numId w:val="4"/>
              </w:numPr>
              <w:spacing w:line="240" w:lineRule="auto"/>
            </w:pPr>
            <w:bookmarkStart w:id="94" w:name="_Ref122507531"/>
          </w:p>
        </w:tc>
        <w:bookmarkEnd w:id="94"/>
        <w:tc>
          <w:tcPr>
            <w:tcW w:w="3725" w:type="dxa"/>
          </w:tcPr>
          <w:p w14:paraId="68F5B731" w14:textId="05905DE9" w:rsidR="009E5FC0" w:rsidRPr="00226EF3" w:rsidRDefault="009E5FC0" w:rsidP="009E5FC0">
            <w:pPr>
              <w:keepNext/>
              <w:spacing w:before="60" w:after="120"/>
              <w:rPr>
                <w:szCs w:val="24"/>
              </w:rPr>
            </w:pPr>
            <w:r>
              <w:rPr>
                <w:szCs w:val="24"/>
              </w:rPr>
              <w:t xml:space="preserve">Vis, at </w:t>
            </w:r>
            <w:r w:rsidR="00BE4884">
              <w:rPr>
                <w:szCs w:val="24"/>
              </w:rPr>
              <w:t>SUT</w:t>
            </w:r>
            <w:r>
              <w:rPr>
                <w:szCs w:val="24"/>
              </w:rPr>
              <w:t xml:space="preserve"> kan sende rettelsen</w:t>
            </w:r>
            <w:r w:rsidR="00113EAE">
              <w:rPr>
                <w:szCs w:val="24"/>
              </w:rPr>
              <w:t>, som er</w:t>
            </w:r>
            <w:r>
              <w:rPr>
                <w:szCs w:val="24"/>
              </w:rPr>
              <w:t xml:space="preserve"> knyttet til en allerede afsendt CareCommunication</w:t>
            </w:r>
          </w:p>
        </w:tc>
        <w:tc>
          <w:tcPr>
            <w:tcW w:w="2088" w:type="dxa"/>
          </w:tcPr>
          <w:p w14:paraId="3581CD9C" w14:textId="77777777" w:rsidR="009E5FC0" w:rsidRPr="00135410" w:rsidRDefault="009E5FC0" w:rsidP="009E5FC0">
            <w:pPr>
              <w:rPr>
                <w:color w:val="3B3838" w:themeColor="background2" w:themeShade="40"/>
                <w:sz w:val="18"/>
                <w:szCs w:val="18"/>
              </w:rPr>
            </w:pPr>
          </w:p>
        </w:tc>
        <w:tc>
          <w:tcPr>
            <w:tcW w:w="2969" w:type="dxa"/>
          </w:tcPr>
          <w:p w14:paraId="4FB9A859" w14:textId="633AF2DD" w:rsidR="009E5FC0" w:rsidRPr="000D2FA7" w:rsidRDefault="009E5FC0" w:rsidP="009E5FC0">
            <w:pPr>
              <w:keepNext/>
              <w:spacing w:before="60" w:after="120"/>
              <w:rPr>
                <w:szCs w:val="24"/>
              </w:rPr>
            </w:pPr>
            <w:r>
              <w:t>En rettelse til en allerede afsendt CareCommunication er korrekt afsendt</w:t>
            </w:r>
          </w:p>
        </w:tc>
        <w:tc>
          <w:tcPr>
            <w:tcW w:w="2725" w:type="dxa"/>
          </w:tcPr>
          <w:p w14:paraId="207C2D89" w14:textId="77777777" w:rsidR="009E5FC0" w:rsidRDefault="009E5FC0" w:rsidP="009E5FC0"/>
        </w:tc>
        <w:tc>
          <w:tcPr>
            <w:tcW w:w="1100" w:type="dxa"/>
          </w:tcPr>
          <w:p w14:paraId="56EB9405" w14:textId="43B1E769" w:rsidR="009E5FC0" w:rsidRDefault="00000000" w:rsidP="009E5FC0">
            <w:pPr>
              <w:rPr>
                <w:rFonts w:cstheme="minorHAnsi"/>
              </w:rPr>
            </w:pPr>
            <w:sdt>
              <w:sdtPr>
                <w:rPr>
                  <w:rFonts w:cstheme="minorHAnsi"/>
                </w:rPr>
                <w:alias w:val="MedCom vurdering"/>
                <w:tag w:val="MedCom vurdering"/>
                <w:id w:val="-2058153160"/>
                <w:placeholder>
                  <w:docPart w:val="9C16F6D7B623442E8C7CA8C8DF3BFBD0"/>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539FE" w:rsidRPr="00775F80">
                  <w:rPr>
                    <w:rStyle w:val="Pladsholdertekst"/>
                    <w:rFonts w:eastAsia="Calibri"/>
                  </w:rPr>
                  <w:t>Vælg</w:t>
                </w:r>
              </w:sdtContent>
            </w:sdt>
          </w:p>
        </w:tc>
      </w:tr>
    </w:tbl>
    <w:p w14:paraId="0A778E25" w14:textId="77777777" w:rsidR="002B389C" w:rsidRDefault="002B389C" w:rsidP="002B389C"/>
    <w:p w14:paraId="168D6C75" w14:textId="77777777" w:rsidR="002B389C" w:rsidRDefault="002B389C">
      <w:pPr>
        <w:rPr>
          <w:rFonts w:asciiTheme="majorHAnsi" w:eastAsiaTheme="majorEastAsia" w:hAnsiTheme="majorHAnsi" w:cstheme="majorBidi"/>
          <w:color w:val="152F4A"/>
          <w:sz w:val="26"/>
          <w:szCs w:val="26"/>
        </w:rPr>
      </w:pPr>
      <w:r>
        <w:rPr>
          <w:color w:val="152F4A"/>
        </w:rPr>
        <w:br w:type="page"/>
      </w:r>
    </w:p>
    <w:p w14:paraId="2AA675F1" w14:textId="2794E7CD" w:rsidR="00CE6AE1" w:rsidRDefault="00E666F1" w:rsidP="00765AD8">
      <w:pPr>
        <w:pStyle w:val="Overskrift2"/>
        <w:numPr>
          <w:ilvl w:val="1"/>
          <w:numId w:val="4"/>
        </w:numPr>
        <w:rPr>
          <w:color w:val="152F4A"/>
        </w:rPr>
      </w:pPr>
      <w:bookmarkStart w:id="95" w:name="_Toc130815591"/>
      <w:r w:rsidRPr="00E666F1">
        <w:rPr>
          <w:color w:val="152F4A"/>
        </w:rPr>
        <w:lastRenderedPageBreak/>
        <w:t>Test af generelle tekniske krav</w:t>
      </w:r>
      <w:bookmarkEnd w:id="95"/>
    </w:p>
    <w:p w14:paraId="65F0BB3A" w14:textId="393DBCC1" w:rsidR="00A50F9D" w:rsidRPr="00E767CD" w:rsidRDefault="00D913BC" w:rsidP="00A50F9D">
      <w:r w:rsidRPr="00D913BC">
        <w:t>Formålet med disse teststeps er at sikre, at den teknisk</w:t>
      </w:r>
      <w:r>
        <w:t>e</w:t>
      </w:r>
      <w:r w:rsidRPr="00D913BC">
        <w:t xml:space="preserve"> afsendelse af </w:t>
      </w:r>
      <w:r>
        <w:t>CareCommunication</w:t>
      </w:r>
      <w:r w:rsidRPr="00D913BC">
        <w:t xml:space="preserve"> er implementeret med tilfredsstillende kvalitet, dvs. understøtter </w:t>
      </w:r>
      <w:proofErr w:type="spellStart"/>
      <w:r w:rsidRPr="00D913BC">
        <w:t>governance</w:t>
      </w:r>
      <w:proofErr w:type="spellEnd"/>
      <w:r w:rsidRPr="00D913BC">
        <w:t xml:space="preserve"> for meddelelseskommunikation på et generelt niveau samt </w:t>
      </w:r>
      <w:proofErr w:type="spellStart"/>
      <w:r w:rsidRPr="00D913BC">
        <w:t>governance</w:t>
      </w:r>
      <w:proofErr w:type="spellEnd"/>
      <w:r w:rsidRPr="00D913BC">
        <w:t xml:space="preserve"> for </w:t>
      </w:r>
      <w:proofErr w:type="spellStart"/>
      <w:r w:rsidR="00FF70C8">
        <w:t>CareCommunication</w:t>
      </w:r>
      <w:proofErr w:type="spellEnd"/>
      <w:r w:rsidR="000B3818">
        <w:t>,</w:t>
      </w:r>
      <w:r w:rsidRPr="00D913BC">
        <w:t xml:space="preserve"> som beskrevet </w:t>
      </w:r>
      <w:r w:rsidRPr="00FF70C8">
        <w:t xml:space="preserve">i </w:t>
      </w:r>
      <w:r w:rsidR="00FF70C8" w:rsidRPr="00FF70C8">
        <w:fldChar w:fldCharType="begin"/>
      </w:r>
      <w:r w:rsidR="00FF70C8" w:rsidRPr="00FF70C8">
        <w:instrText xml:space="preserve"> REF _Ref116643108 \r \h </w:instrText>
      </w:r>
      <w:r w:rsidR="00FF70C8" w:rsidRPr="00FF70C8">
        <w:fldChar w:fldCharType="separate"/>
      </w:r>
      <w:r w:rsidR="00347A3C">
        <w:t>1.4</w:t>
      </w:r>
      <w:r w:rsidR="00FF70C8" w:rsidRPr="00FF70C8">
        <w:fldChar w:fldCharType="end"/>
      </w:r>
      <w:r w:rsidR="00FF70C8" w:rsidRPr="00FF70C8">
        <w:t xml:space="preserve"> </w:t>
      </w:r>
      <w:r w:rsidR="00FF70C8" w:rsidRPr="00FF70C8">
        <w:fldChar w:fldCharType="begin"/>
      </w:r>
      <w:r w:rsidR="00FF70C8" w:rsidRPr="00FF70C8">
        <w:instrText xml:space="preserve"> REF _Ref116643112 \h </w:instrText>
      </w:r>
      <w:r w:rsidR="00FF70C8" w:rsidRPr="00FF70C8">
        <w:fldChar w:fldCharType="separate"/>
      </w:r>
      <w:r w:rsidR="002F1D5C" w:rsidRPr="000E7077">
        <w:rPr>
          <w:color w:val="152F4A"/>
        </w:rPr>
        <w:t>Baggrundsmaterialer</w:t>
      </w:r>
      <w:r w:rsidR="00FF70C8" w:rsidRPr="00FF70C8">
        <w:fldChar w:fldCharType="end"/>
      </w:r>
      <w:r w:rsidRPr="00FF70C8">
        <w:t>.</w:t>
      </w:r>
    </w:p>
    <w:p w14:paraId="0651E62D" w14:textId="0BC573F4" w:rsidR="00EA6B87" w:rsidRPr="00A84148" w:rsidRDefault="000E3DBA" w:rsidP="006F1820">
      <w:pPr>
        <w:pStyle w:val="Overskrift3"/>
        <w:numPr>
          <w:ilvl w:val="2"/>
          <w:numId w:val="4"/>
        </w:numPr>
      </w:pPr>
      <w:r>
        <w:t>Test af i</w:t>
      </w:r>
      <w:r w:rsidR="00EA6B87">
        <w:t>ndholdsmæssige</w:t>
      </w:r>
      <w:r>
        <w:t xml:space="preserve"> krav og anbefalinger</w:t>
      </w:r>
    </w:p>
    <w:tbl>
      <w:tblPr>
        <w:tblStyle w:val="Tabel-Gitter"/>
        <w:tblW w:w="0" w:type="auto"/>
        <w:tblLook w:val="04A0" w:firstRow="1" w:lastRow="0" w:firstColumn="1" w:lastColumn="0" w:noHBand="0" w:noVBand="1"/>
      </w:tblPr>
      <w:tblGrid>
        <w:gridCol w:w="1222"/>
        <w:gridCol w:w="3709"/>
        <w:gridCol w:w="2119"/>
        <w:gridCol w:w="3042"/>
        <w:gridCol w:w="1998"/>
        <w:gridCol w:w="1336"/>
      </w:tblGrid>
      <w:tr w:rsidR="71A90E41" w14:paraId="76F6ECD6" w14:textId="77777777" w:rsidTr="71A90E41">
        <w:trPr>
          <w:trHeight w:val="300"/>
        </w:trPr>
        <w:tc>
          <w:tcPr>
            <w:tcW w:w="1222" w:type="dxa"/>
            <w:shd w:val="clear" w:color="auto" w:fill="152F4A"/>
          </w:tcPr>
          <w:p w14:paraId="3A9B324D" w14:textId="77777777" w:rsidR="71A90E41" w:rsidRDefault="71A90E41" w:rsidP="71A90E41">
            <w:pPr>
              <w:widowControl w:val="0"/>
              <w:rPr>
                <w:b/>
                <w:bCs/>
                <w:lang w:val="en-US"/>
              </w:rPr>
            </w:pPr>
            <w:proofErr w:type="spellStart"/>
            <w:r w:rsidRPr="71A90E41">
              <w:rPr>
                <w:b/>
                <w:bCs/>
                <w:lang w:val="en-US"/>
              </w:rPr>
              <w:t>Teststep</w:t>
            </w:r>
            <w:proofErr w:type="spellEnd"/>
            <w:r w:rsidRPr="71A90E41">
              <w:rPr>
                <w:b/>
                <w:bCs/>
                <w:lang w:val="en-US"/>
              </w:rPr>
              <w:t xml:space="preserve"> #</w:t>
            </w:r>
          </w:p>
        </w:tc>
        <w:tc>
          <w:tcPr>
            <w:tcW w:w="3709" w:type="dxa"/>
            <w:shd w:val="clear" w:color="auto" w:fill="152F4A"/>
          </w:tcPr>
          <w:p w14:paraId="5E0B9A36" w14:textId="77777777" w:rsidR="71A90E41" w:rsidRDefault="71A90E41" w:rsidP="71A90E41">
            <w:pPr>
              <w:widowControl w:val="0"/>
              <w:rPr>
                <w:b/>
                <w:bCs/>
                <w:lang w:val="en-US"/>
              </w:rPr>
            </w:pPr>
            <w:r w:rsidRPr="71A90E41">
              <w:rPr>
                <w:b/>
                <w:bCs/>
                <w:lang w:val="en-US"/>
              </w:rPr>
              <w:t>Handling</w:t>
            </w:r>
          </w:p>
        </w:tc>
        <w:tc>
          <w:tcPr>
            <w:tcW w:w="2119" w:type="dxa"/>
            <w:shd w:val="clear" w:color="auto" w:fill="152F4A"/>
          </w:tcPr>
          <w:p w14:paraId="2921F62B" w14:textId="77777777" w:rsidR="71A90E41" w:rsidRDefault="71A90E41" w:rsidP="71A90E41">
            <w:pPr>
              <w:widowControl w:val="0"/>
              <w:rPr>
                <w:b/>
                <w:bCs/>
                <w:lang w:val="en-US"/>
              </w:rPr>
            </w:pPr>
            <w:proofErr w:type="spellStart"/>
            <w:r w:rsidRPr="71A90E41">
              <w:rPr>
                <w:b/>
                <w:bCs/>
                <w:lang w:val="en-US"/>
              </w:rPr>
              <w:t>Testdata</w:t>
            </w:r>
            <w:proofErr w:type="spellEnd"/>
            <w:r w:rsidRPr="71A90E41">
              <w:rPr>
                <w:b/>
                <w:bCs/>
                <w:lang w:val="en-US"/>
              </w:rPr>
              <w:t>/</w:t>
            </w:r>
            <w:proofErr w:type="spellStart"/>
            <w:r w:rsidRPr="71A90E41">
              <w:rPr>
                <w:b/>
                <w:bCs/>
                <w:lang w:val="en-US"/>
              </w:rPr>
              <w:t>testperson</w:t>
            </w:r>
            <w:proofErr w:type="spellEnd"/>
          </w:p>
        </w:tc>
        <w:tc>
          <w:tcPr>
            <w:tcW w:w="3042" w:type="dxa"/>
            <w:shd w:val="clear" w:color="auto" w:fill="152F4A"/>
          </w:tcPr>
          <w:p w14:paraId="7D5C0A07" w14:textId="77777777" w:rsidR="71A90E41" w:rsidRDefault="71A90E41" w:rsidP="71A90E41">
            <w:pPr>
              <w:widowControl w:val="0"/>
              <w:rPr>
                <w:b/>
                <w:bCs/>
                <w:lang w:val="en-US"/>
              </w:rPr>
            </w:pPr>
            <w:proofErr w:type="spellStart"/>
            <w:r w:rsidRPr="71A90E41">
              <w:rPr>
                <w:b/>
                <w:bCs/>
                <w:lang w:val="en-US"/>
              </w:rPr>
              <w:t>Forventet</w:t>
            </w:r>
            <w:proofErr w:type="spellEnd"/>
            <w:r w:rsidRPr="71A90E41">
              <w:rPr>
                <w:b/>
                <w:bCs/>
                <w:lang w:val="en-US"/>
              </w:rPr>
              <w:t xml:space="preserve"> </w:t>
            </w:r>
            <w:proofErr w:type="spellStart"/>
            <w:r w:rsidRPr="71A90E41">
              <w:rPr>
                <w:b/>
                <w:bCs/>
                <w:lang w:val="en-US"/>
              </w:rPr>
              <w:t>resultat</w:t>
            </w:r>
            <w:proofErr w:type="spellEnd"/>
          </w:p>
        </w:tc>
        <w:tc>
          <w:tcPr>
            <w:tcW w:w="1998" w:type="dxa"/>
            <w:shd w:val="clear" w:color="auto" w:fill="152F4A"/>
          </w:tcPr>
          <w:p w14:paraId="3A6084B7" w14:textId="77777777" w:rsidR="71A90E41" w:rsidRDefault="71A90E41" w:rsidP="71A90E41">
            <w:pPr>
              <w:widowControl w:val="0"/>
              <w:rPr>
                <w:b/>
                <w:bCs/>
                <w:lang w:val="en-US"/>
              </w:rPr>
            </w:pPr>
            <w:proofErr w:type="spellStart"/>
            <w:r w:rsidRPr="71A90E41">
              <w:rPr>
                <w:b/>
                <w:bCs/>
                <w:lang w:val="en-US"/>
              </w:rPr>
              <w:t>Aktuelt</w:t>
            </w:r>
            <w:proofErr w:type="spellEnd"/>
            <w:r w:rsidRPr="71A90E41">
              <w:rPr>
                <w:b/>
                <w:bCs/>
                <w:lang w:val="en-US"/>
              </w:rPr>
              <w:t xml:space="preserve"> </w:t>
            </w:r>
            <w:proofErr w:type="spellStart"/>
            <w:r w:rsidRPr="71A90E41">
              <w:rPr>
                <w:b/>
                <w:bCs/>
                <w:lang w:val="en-US"/>
              </w:rPr>
              <w:t>resultat</w:t>
            </w:r>
            <w:proofErr w:type="spellEnd"/>
          </w:p>
        </w:tc>
        <w:tc>
          <w:tcPr>
            <w:tcW w:w="1336" w:type="dxa"/>
            <w:shd w:val="clear" w:color="auto" w:fill="152F4A"/>
          </w:tcPr>
          <w:p w14:paraId="73926171" w14:textId="77777777" w:rsidR="71A90E41" w:rsidRDefault="71A90E41" w:rsidP="71A90E41">
            <w:pPr>
              <w:widowControl w:val="0"/>
              <w:rPr>
                <w:b/>
                <w:bCs/>
                <w:lang w:val="en-US"/>
              </w:rPr>
            </w:pPr>
            <w:proofErr w:type="spellStart"/>
            <w:r w:rsidRPr="71A90E41">
              <w:rPr>
                <w:b/>
                <w:bCs/>
                <w:lang w:val="en-US"/>
              </w:rPr>
              <w:t>MedCom-vurdering</w:t>
            </w:r>
            <w:proofErr w:type="spellEnd"/>
          </w:p>
        </w:tc>
      </w:tr>
      <w:tr w:rsidR="71A90E41" w14:paraId="0278B4D0" w14:textId="77777777" w:rsidTr="71A90E41">
        <w:trPr>
          <w:trHeight w:val="300"/>
        </w:trPr>
        <w:tc>
          <w:tcPr>
            <w:tcW w:w="1222" w:type="dxa"/>
            <w:shd w:val="clear" w:color="auto" w:fill="auto"/>
          </w:tcPr>
          <w:p w14:paraId="3B9E5C3C" w14:textId="77777777" w:rsidR="71A90E41" w:rsidRDefault="71A90E41" w:rsidP="71A90E41">
            <w:pPr>
              <w:pStyle w:val="Listeafsnit"/>
              <w:numPr>
                <w:ilvl w:val="3"/>
                <w:numId w:val="4"/>
              </w:numPr>
              <w:spacing w:line="240" w:lineRule="auto"/>
            </w:pPr>
          </w:p>
        </w:tc>
        <w:tc>
          <w:tcPr>
            <w:tcW w:w="3709" w:type="dxa"/>
            <w:shd w:val="clear" w:color="auto" w:fill="auto"/>
          </w:tcPr>
          <w:p w14:paraId="55C9F950" w14:textId="77777777" w:rsidR="670E4B8B" w:rsidRDefault="670E4B8B" w:rsidP="71A90E41">
            <w:pPr>
              <w:spacing w:before="60"/>
              <w:rPr>
                <w:b/>
                <w:bCs/>
                <w:lang w:eastAsia="da-DK"/>
              </w:rPr>
            </w:pPr>
            <w:r w:rsidRPr="71A90E41">
              <w:rPr>
                <w:b/>
                <w:bCs/>
                <w:lang w:eastAsia="da-DK"/>
              </w:rPr>
              <w:t>Sender og recipient</w:t>
            </w:r>
          </w:p>
          <w:p w14:paraId="4EA82D3F" w14:textId="273620AE" w:rsidR="670E4B8B" w:rsidRDefault="670E4B8B" w:rsidP="71A90E41">
            <w:pPr>
              <w:widowControl w:val="0"/>
              <w:rPr>
                <w:lang w:eastAsia="da-DK"/>
              </w:rPr>
            </w:pPr>
            <w:r w:rsidRPr="71A90E41">
              <w:rPr>
                <w:lang w:eastAsia="da-DK"/>
              </w:rPr>
              <w:t>Gør rede for, anvendelsen af recipient (</w:t>
            </w:r>
            <w:proofErr w:type="spellStart"/>
            <w:r w:rsidRPr="71A90E41">
              <w:rPr>
                <w:lang w:eastAsia="da-DK"/>
              </w:rPr>
              <w:t>Communication.recipient</w:t>
            </w:r>
            <w:proofErr w:type="spellEnd"/>
            <w:r w:rsidRPr="71A90E41">
              <w:rPr>
                <w:lang w:eastAsia="da-DK"/>
              </w:rPr>
              <w:t>) og i hvilken grad det er muligt for slutbrugeren, at tilføje en mere specifik modtager end angivet til forsendelse i (</w:t>
            </w:r>
            <w:proofErr w:type="spellStart"/>
            <w:r w:rsidRPr="71A90E41">
              <w:rPr>
                <w:lang w:eastAsia="da-DK"/>
              </w:rPr>
              <w:t>MessageHeader.destination.receiver</w:t>
            </w:r>
            <w:proofErr w:type="spellEnd"/>
            <w:r w:rsidRPr="71A90E41">
              <w:rPr>
                <w:lang w:eastAsia="da-DK"/>
              </w:rPr>
              <w:t>)</w:t>
            </w:r>
          </w:p>
          <w:p w14:paraId="2B148A22" w14:textId="0C29A4E6" w:rsidR="71A90E41" w:rsidRDefault="71A90E41" w:rsidP="71A90E41">
            <w:pPr>
              <w:spacing w:before="60"/>
              <w:rPr>
                <w:lang w:eastAsia="da-DK"/>
              </w:rPr>
            </w:pPr>
          </w:p>
          <w:p w14:paraId="2C552E32" w14:textId="34724E65" w:rsidR="71A90E41" w:rsidRDefault="71A90E41" w:rsidP="71A90E41">
            <w:pPr>
              <w:widowControl w:val="0"/>
            </w:pPr>
          </w:p>
        </w:tc>
        <w:tc>
          <w:tcPr>
            <w:tcW w:w="2119" w:type="dxa"/>
            <w:shd w:val="clear" w:color="auto" w:fill="auto"/>
          </w:tcPr>
          <w:p w14:paraId="602E75C7" w14:textId="77777777" w:rsidR="71A90E41" w:rsidRDefault="71A90E41" w:rsidP="71A90E41">
            <w:pPr>
              <w:widowControl w:val="0"/>
            </w:pPr>
          </w:p>
        </w:tc>
        <w:tc>
          <w:tcPr>
            <w:tcW w:w="3042" w:type="dxa"/>
            <w:shd w:val="clear" w:color="auto" w:fill="auto"/>
          </w:tcPr>
          <w:p w14:paraId="71E5B23A" w14:textId="796DCE89" w:rsidR="6EDC3EB3" w:rsidRDefault="35D04936" w:rsidP="6EDC3EB3">
            <w:pPr>
              <w:widowControl w:val="0"/>
            </w:pPr>
            <w:r>
              <w:t>Fx "</w:t>
            </w:r>
            <w:r w:rsidRPr="1304C16C">
              <w:rPr>
                <w:i/>
                <w:iCs/>
              </w:rPr>
              <w:t xml:space="preserve">slutbruger kan tilføje en person eller </w:t>
            </w:r>
            <w:proofErr w:type="spellStart"/>
            <w:r w:rsidRPr="1304C16C">
              <w:rPr>
                <w:i/>
                <w:iCs/>
              </w:rPr>
              <w:t>CareTeam</w:t>
            </w:r>
            <w:proofErr w:type="spellEnd"/>
            <w:r w:rsidRPr="1304C16C">
              <w:rPr>
                <w:i/>
                <w:iCs/>
              </w:rPr>
              <w:t xml:space="preserve"> som recipient.</w:t>
            </w:r>
            <w:r>
              <w:t>”</w:t>
            </w:r>
          </w:p>
          <w:p w14:paraId="12735326" w14:textId="2D885110" w:rsidR="71A90E41" w:rsidRDefault="71A90E41" w:rsidP="71A90E41">
            <w:pPr>
              <w:widowControl w:val="0"/>
            </w:pPr>
          </w:p>
        </w:tc>
        <w:tc>
          <w:tcPr>
            <w:tcW w:w="1998" w:type="dxa"/>
            <w:shd w:val="clear" w:color="auto" w:fill="auto"/>
          </w:tcPr>
          <w:p w14:paraId="6BD69B91" w14:textId="77777777" w:rsidR="71A90E41" w:rsidRDefault="71A90E41" w:rsidP="71A90E41">
            <w:pPr>
              <w:widowControl w:val="0"/>
              <w:jc w:val="center"/>
            </w:pPr>
          </w:p>
        </w:tc>
        <w:tc>
          <w:tcPr>
            <w:tcW w:w="1336" w:type="dxa"/>
            <w:shd w:val="clear" w:color="auto" w:fill="auto"/>
          </w:tcPr>
          <w:p w14:paraId="550FB153" w14:textId="77777777" w:rsidR="71A90E41" w:rsidRDefault="00000000" w:rsidP="71A90E41">
            <w:pPr>
              <w:widowControl w:val="0"/>
              <w:jc w:val="center"/>
            </w:pPr>
            <w:sdt>
              <w:sdtPr>
                <w:alias w:val="MedCom vurdering"/>
                <w:tag w:val="MedCom vurdering"/>
                <w:id w:val="1330161996"/>
                <w:placeholder>
                  <w:docPart w:val="4B417213499C435D8A42E13AFE9BD189"/>
                </w:placeholder>
                <w:showingPlcHdr/>
              </w:sdtPr>
              <w:sdtContent>
                <w:r w:rsidR="71A90E41" w:rsidRPr="71A90E41">
                  <w:rPr>
                    <w:rStyle w:val="Pladsholdertekst"/>
                    <w:rFonts w:eastAsia="Calibri"/>
                  </w:rPr>
                  <w:t>Vælg</w:t>
                </w:r>
              </w:sdtContent>
            </w:sdt>
          </w:p>
        </w:tc>
      </w:tr>
      <w:tr w:rsidR="71A90E41" w14:paraId="4D2AAE65" w14:textId="77777777" w:rsidTr="71A90E41">
        <w:trPr>
          <w:trHeight w:val="300"/>
        </w:trPr>
        <w:tc>
          <w:tcPr>
            <w:tcW w:w="1222" w:type="dxa"/>
            <w:shd w:val="clear" w:color="auto" w:fill="auto"/>
          </w:tcPr>
          <w:p w14:paraId="629C6DAC" w14:textId="77777777" w:rsidR="71A90E41" w:rsidRDefault="71A90E41" w:rsidP="71A90E41">
            <w:pPr>
              <w:pStyle w:val="Listeafsnit"/>
              <w:numPr>
                <w:ilvl w:val="3"/>
                <w:numId w:val="4"/>
              </w:numPr>
              <w:spacing w:line="240" w:lineRule="auto"/>
            </w:pPr>
          </w:p>
        </w:tc>
        <w:tc>
          <w:tcPr>
            <w:tcW w:w="3709" w:type="dxa"/>
            <w:shd w:val="clear" w:color="auto" w:fill="auto"/>
          </w:tcPr>
          <w:p w14:paraId="63EBF368" w14:textId="6C38CEDB" w:rsidR="01E0FB26" w:rsidRDefault="01E0FB26" w:rsidP="639B5274">
            <w:pPr>
              <w:widowControl w:val="0"/>
              <w:rPr>
                <w:lang w:eastAsia="da-DK"/>
              </w:rPr>
            </w:pPr>
            <w:r w:rsidRPr="639B5274">
              <w:rPr>
                <w:lang w:eastAsia="da-DK"/>
              </w:rPr>
              <w:t>Gør rede for, anvendelsen af sender (</w:t>
            </w:r>
            <w:proofErr w:type="spellStart"/>
            <w:r w:rsidRPr="639B5274">
              <w:rPr>
                <w:lang w:eastAsia="da-DK"/>
              </w:rPr>
              <w:t>Communication.extension.sender</w:t>
            </w:r>
            <w:proofErr w:type="spellEnd"/>
            <w:r w:rsidRPr="639B5274">
              <w:rPr>
                <w:lang w:eastAsia="da-DK"/>
              </w:rPr>
              <w:t>) og i hvilken grad det er muligt for slutbrugeren, at tilføje en mere specifik afsender end angivet til forsendelse i (</w:t>
            </w:r>
            <w:proofErr w:type="spellStart"/>
            <w:r w:rsidRPr="639B5274">
              <w:rPr>
                <w:lang w:eastAsia="da-DK"/>
              </w:rPr>
              <w:t>MessageHeader.sender</w:t>
            </w:r>
            <w:proofErr w:type="spellEnd"/>
            <w:r w:rsidRPr="639B5274">
              <w:rPr>
                <w:lang w:eastAsia="da-DK"/>
              </w:rPr>
              <w:t>)</w:t>
            </w:r>
          </w:p>
          <w:p w14:paraId="49EAF9C6" w14:textId="6CD625BA" w:rsidR="71A90E41" w:rsidRDefault="71A90E41" w:rsidP="71A90E41">
            <w:pPr>
              <w:widowControl w:val="0"/>
            </w:pPr>
          </w:p>
        </w:tc>
        <w:tc>
          <w:tcPr>
            <w:tcW w:w="2119" w:type="dxa"/>
            <w:shd w:val="clear" w:color="auto" w:fill="auto"/>
          </w:tcPr>
          <w:p w14:paraId="340A2D59" w14:textId="77777777" w:rsidR="71A90E41" w:rsidRDefault="71A90E41" w:rsidP="71A90E41">
            <w:pPr>
              <w:widowControl w:val="0"/>
            </w:pPr>
          </w:p>
        </w:tc>
        <w:tc>
          <w:tcPr>
            <w:tcW w:w="3042" w:type="dxa"/>
            <w:shd w:val="clear" w:color="auto" w:fill="auto"/>
          </w:tcPr>
          <w:p w14:paraId="5FE2C057" w14:textId="5B5B93E7" w:rsidR="6EDC3EB3" w:rsidRDefault="4518663D" w:rsidP="6EDC3EB3">
            <w:pPr>
              <w:widowControl w:val="0"/>
            </w:pPr>
            <w:r>
              <w:t>Fx "</w:t>
            </w:r>
            <w:r w:rsidRPr="541E90F7">
              <w:rPr>
                <w:i/>
                <w:iCs/>
              </w:rPr>
              <w:t xml:space="preserve">slutbruger kan tilføje en person eller </w:t>
            </w:r>
            <w:proofErr w:type="spellStart"/>
            <w:r w:rsidRPr="541E90F7">
              <w:rPr>
                <w:i/>
                <w:iCs/>
              </w:rPr>
              <w:t>CareTeam</w:t>
            </w:r>
            <w:proofErr w:type="spellEnd"/>
            <w:r w:rsidRPr="541E90F7">
              <w:rPr>
                <w:i/>
                <w:iCs/>
              </w:rPr>
              <w:t xml:space="preserve"> som sender</w:t>
            </w:r>
            <w:r>
              <w:t>”</w:t>
            </w:r>
          </w:p>
          <w:p w14:paraId="0EC73DE7" w14:textId="46F8CE41" w:rsidR="71A90E41" w:rsidRDefault="71A90E41" w:rsidP="71A90E41">
            <w:pPr>
              <w:widowControl w:val="0"/>
            </w:pPr>
          </w:p>
        </w:tc>
        <w:tc>
          <w:tcPr>
            <w:tcW w:w="1998" w:type="dxa"/>
            <w:shd w:val="clear" w:color="auto" w:fill="auto"/>
          </w:tcPr>
          <w:p w14:paraId="120E983F" w14:textId="77777777" w:rsidR="71A90E41" w:rsidRDefault="71A90E41" w:rsidP="71A90E41">
            <w:pPr>
              <w:widowControl w:val="0"/>
              <w:jc w:val="center"/>
            </w:pPr>
          </w:p>
        </w:tc>
        <w:tc>
          <w:tcPr>
            <w:tcW w:w="1336" w:type="dxa"/>
            <w:shd w:val="clear" w:color="auto" w:fill="auto"/>
          </w:tcPr>
          <w:p w14:paraId="39F91232" w14:textId="77777777" w:rsidR="71A90E41" w:rsidRDefault="00000000" w:rsidP="71A90E41">
            <w:pPr>
              <w:widowControl w:val="0"/>
              <w:jc w:val="center"/>
            </w:pPr>
            <w:sdt>
              <w:sdtPr>
                <w:alias w:val="MedCom vurdering"/>
                <w:tag w:val="MedCom vurdering"/>
                <w:id w:val="879508584"/>
                <w:placeholder>
                  <w:docPart w:val="054DC1E2E5D14D8AB2402F92DE6989A8"/>
                </w:placeholder>
                <w:showingPlcHdr/>
              </w:sdtPr>
              <w:sdtContent>
                <w:r w:rsidR="71A90E41" w:rsidRPr="71A90E41">
                  <w:rPr>
                    <w:rStyle w:val="Pladsholdertekst"/>
                    <w:rFonts w:eastAsia="Calibri"/>
                  </w:rPr>
                  <w:t>Vælg</w:t>
                </w:r>
              </w:sdtContent>
            </w:sdt>
          </w:p>
        </w:tc>
      </w:tr>
      <w:tr w:rsidR="118F9599" w14:paraId="285D5F2F" w14:textId="77777777" w:rsidTr="118F9599">
        <w:trPr>
          <w:trHeight w:val="300"/>
        </w:trPr>
        <w:tc>
          <w:tcPr>
            <w:tcW w:w="1222" w:type="dxa"/>
            <w:shd w:val="clear" w:color="auto" w:fill="auto"/>
          </w:tcPr>
          <w:p w14:paraId="5A5FD1D7" w14:textId="1CAE057E" w:rsidR="118F9599" w:rsidRDefault="118F9599" w:rsidP="005113E0">
            <w:pPr>
              <w:pStyle w:val="Listeafsnit"/>
              <w:numPr>
                <w:ilvl w:val="3"/>
                <w:numId w:val="4"/>
              </w:numPr>
              <w:spacing w:line="240" w:lineRule="auto"/>
            </w:pPr>
          </w:p>
        </w:tc>
        <w:tc>
          <w:tcPr>
            <w:tcW w:w="3709" w:type="dxa"/>
            <w:shd w:val="clear" w:color="auto" w:fill="auto"/>
          </w:tcPr>
          <w:p w14:paraId="38ED7284" w14:textId="48446A16" w:rsidR="55A6BC51" w:rsidRDefault="6F02A23C" w:rsidP="0AF323C2">
            <w:pPr>
              <w:rPr>
                <w:i/>
                <w:iCs/>
                <w:lang w:eastAsia="da-DK"/>
              </w:rPr>
            </w:pPr>
            <w:r w:rsidRPr="0AF323C2">
              <w:rPr>
                <w:i/>
                <w:iCs/>
                <w:lang w:eastAsia="da-DK"/>
              </w:rPr>
              <w:t>Teststep 3.4.3.3-3.4.</w:t>
            </w:r>
            <w:r w:rsidRPr="6B8DA0A3">
              <w:rPr>
                <w:i/>
                <w:iCs/>
                <w:lang w:eastAsia="da-DK"/>
              </w:rPr>
              <w:t xml:space="preserve">3.6 skal </w:t>
            </w:r>
            <w:r w:rsidRPr="4747FA7A">
              <w:rPr>
                <w:i/>
                <w:iCs/>
                <w:lang w:eastAsia="da-DK"/>
              </w:rPr>
              <w:t>gennemføre</w:t>
            </w:r>
            <w:r w:rsidR="005630FB">
              <w:rPr>
                <w:i/>
                <w:iCs/>
                <w:lang w:eastAsia="da-DK"/>
              </w:rPr>
              <w:t>s</w:t>
            </w:r>
            <w:r w:rsidRPr="4747FA7A">
              <w:rPr>
                <w:i/>
                <w:iCs/>
                <w:lang w:eastAsia="da-DK"/>
              </w:rPr>
              <w:t>, h</w:t>
            </w:r>
            <w:r w:rsidR="55A6BC51" w:rsidRPr="005113E0">
              <w:rPr>
                <w:i/>
                <w:iCs/>
                <w:lang w:eastAsia="da-DK"/>
              </w:rPr>
              <w:t>vis</w:t>
            </w:r>
            <w:r w:rsidR="55A6BC51" w:rsidRPr="005113E0">
              <w:rPr>
                <w:i/>
                <w:lang w:eastAsia="da-DK"/>
              </w:rPr>
              <w:t xml:space="preserve"> det</w:t>
            </w:r>
            <w:r w:rsidR="00172427">
              <w:rPr>
                <w:i/>
                <w:lang w:eastAsia="da-DK"/>
              </w:rPr>
              <w:t>,</w:t>
            </w:r>
            <w:r w:rsidR="55A6BC51" w:rsidRPr="005113E0">
              <w:rPr>
                <w:i/>
                <w:lang w:eastAsia="da-DK"/>
              </w:rPr>
              <w:t xml:space="preserve"> for SUT bruger</w:t>
            </w:r>
            <w:r w:rsidR="00172427">
              <w:rPr>
                <w:i/>
                <w:lang w:eastAsia="da-DK"/>
              </w:rPr>
              <w:t>,</w:t>
            </w:r>
            <w:r w:rsidR="55A6BC51" w:rsidRPr="005113E0">
              <w:rPr>
                <w:i/>
                <w:lang w:eastAsia="da-DK"/>
              </w:rPr>
              <w:t xml:space="preserve"> er muligt at tilføje en sender eller recipient</w:t>
            </w:r>
            <w:r w:rsidR="00172427">
              <w:rPr>
                <w:i/>
                <w:lang w:eastAsia="da-DK"/>
              </w:rPr>
              <w:t>.</w:t>
            </w:r>
          </w:p>
          <w:p w14:paraId="117D3605" w14:textId="3D62BB50" w:rsidR="55A6BC51" w:rsidRDefault="55A6BC51" w:rsidP="0AF323C2">
            <w:pPr>
              <w:rPr>
                <w:lang w:eastAsia="da-DK"/>
              </w:rPr>
            </w:pPr>
          </w:p>
          <w:p w14:paraId="765AC86C" w14:textId="6ED30C98" w:rsidR="118F9599" w:rsidRDefault="14959DB4" w:rsidP="118F9599">
            <w:pPr>
              <w:rPr>
                <w:lang w:eastAsia="da-DK"/>
              </w:rPr>
            </w:pPr>
            <w:r w:rsidRPr="0AF323C2">
              <w:rPr>
                <w:lang w:eastAsia="da-DK"/>
              </w:rPr>
              <w:t>O</w:t>
            </w:r>
            <w:r w:rsidR="55A6BC51" w:rsidRPr="0AF323C2">
              <w:rPr>
                <w:lang w:eastAsia="da-DK"/>
              </w:rPr>
              <w:t>pret</w:t>
            </w:r>
            <w:r w:rsidR="55A6BC51" w:rsidRPr="220EF700">
              <w:rPr>
                <w:lang w:eastAsia="da-DK"/>
              </w:rPr>
              <w:t xml:space="preserve"> en CareCommunication meddelelse jf. teststep 3.3.1.1-3.3.1.7</w:t>
            </w:r>
          </w:p>
        </w:tc>
        <w:tc>
          <w:tcPr>
            <w:tcW w:w="2119" w:type="dxa"/>
            <w:shd w:val="clear" w:color="auto" w:fill="auto"/>
          </w:tcPr>
          <w:p w14:paraId="79C78C03" w14:textId="46FE11FF" w:rsidR="118F9599" w:rsidRDefault="118F9599" w:rsidP="118F9599"/>
        </w:tc>
        <w:tc>
          <w:tcPr>
            <w:tcW w:w="3042" w:type="dxa"/>
            <w:shd w:val="clear" w:color="auto" w:fill="auto"/>
          </w:tcPr>
          <w:p w14:paraId="16A8C160" w14:textId="50BEBCE8" w:rsidR="6EDC3EB3" w:rsidRDefault="02DC35BD" w:rsidP="6EDC3EB3">
            <w:r w:rsidRPr="00E44292">
              <w:t xml:space="preserve">Teststep </w:t>
            </w:r>
            <w:r w:rsidR="6EDC3EB3" w:rsidRPr="00E44292">
              <w:fldChar w:fldCharType="begin"/>
            </w:r>
            <w:r w:rsidR="6EDC3EB3" w:rsidRPr="00E44292">
              <w:instrText xml:space="preserve"> REF _Ref121389307 \r \h  \* MERGEFORMAT </w:instrText>
            </w:r>
            <w:r w:rsidR="6EDC3EB3" w:rsidRPr="00E44292">
              <w:fldChar w:fldCharType="separate"/>
            </w:r>
            <w:r w:rsidR="00347A3C" w:rsidRPr="00E44292">
              <w:t>3.3.1.1</w:t>
            </w:r>
            <w:r w:rsidR="6EDC3EB3" w:rsidRPr="00E44292">
              <w:fldChar w:fldCharType="end"/>
            </w:r>
            <w:r w:rsidRPr="00E44292">
              <w:t>-</w:t>
            </w:r>
            <w:r w:rsidR="6EDC3EB3" w:rsidRPr="00E44292">
              <w:fldChar w:fldCharType="begin"/>
            </w:r>
            <w:r w:rsidR="6EDC3EB3" w:rsidRPr="00E44292">
              <w:instrText xml:space="preserve"> REF _Ref121389015 \r \h </w:instrText>
            </w:r>
            <w:r w:rsidR="00E44292">
              <w:instrText xml:space="preserve"> \* MERGEFORMAT </w:instrText>
            </w:r>
            <w:r w:rsidR="6EDC3EB3" w:rsidRPr="00E44292">
              <w:fldChar w:fldCharType="separate"/>
            </w:r>
            <w:r w:rsidR="00347A3C" w:rsidRPr="00E44292">
              <w:t>3.3.1.5</w:t>
            </w:r>
            <w:r w:rsidR="6EDC3EB3" w:rsidRPr="00E44292">
              <w:fldChar w:fldCharType="end"/>
            </w:r>
            <w:r w:rsidRPr="7FE55B27">
              <w:rPr>
                <w:sz w:val="18"/>
                <w:szCs w:val="18"/>
              </w:rPr>
              <w:t xml:space="preserve"> </w:t>
            </w:r>
            <w:r>
              <w:t>er gennemført. En CareCommunication meddelelse er oprettet</w:t>
            </w:r>
          </w:p>
          <w:p w14:paraId="0F75DA05" w14:textId="5E334EE1" w:rsidR="118F9599" w:rsidRDefault="118F9599" w:rsidP="118F9599"/>
        </w:tc>
        <w:tc>
          <w:tcPr>
            <w:tcW w:w="1998" w:type="dxa"/>
            <w:shd w:val="clear" w:color="auto" w:fill="auto"/>
          </w:tcPr>
          <w:p w14:paraId="24CA251B" w14:textId="4ADE0EDA" w:rsidR="118F9599" w:rsidRDefault="118F9599" w:rsidP="118F9599">
            <w:pPr>
              <w:jc w:val="center"/>
            </w:pPr>
          </w:p>
        </w:tc>
        <w:tc>
          <w:tcPr>
            <w:tcW w:w="1336" w:type="dxa"/>
            <w:shd w:val="clear" w:color="auto" w:fill="auto"/>
          </w:tcPr>
          <w:p w14:paraId="3A28E416" w14:textId="1F9EC3C9" w:rsidR="118F9599" w:rsidRDefault="00000000" w:rsidP="118F9599">
            <w:pPr>
              <w:jc w:val="center"/>
            </w:pPr>
            <w:sdt>
              <w:sdtPr>
                <w:alias w:val="MedCom vurdering"/>
                <w:tag w:val="MedCom vurdering"/>
                <w:id w:val="625398654"/>
                <w:placeholder>
                  <w:docPart w:val="ABB083DD86C6445C9196E7E685ACAD4A"/>
                </w:placeholder>
                <w:showingPlcHdr/>
              </w:sdtPr>
              <w:sdtContent>
                <w:r w:rsidR="6ECBF0A9" w:rsidRPr="541E90F7">
                  <w:rPr>
                    <w:rStyle w:val="Pladsholdertekst"/>
                    <w:rFonts w:eastAsia="Calibri"/>
                  </w:rPr>
                  <w:t>Vælg</w:t>
                </w:r>
              </w:sdtContent>
            </w:sdt>
          </w:p>
        </w:tc>
      </w:tr>
      <w:tr w:rsidR="0169FC65" w14:paraId="579EC3A6" w14:textId="77777777" w:rsidTr="0169FC65">
        <w:trPr>
          <w:trHeight w:val="300"/>
        </w:trPr>
        <w:tc>
          <w:tcPr>
            <w:tcW w:w="1222" w:type="dxa"/>
            <w:shd w:val="clear" w:color="auto" w:fill="auto"/>
          </w:tcPr>
          <w:p w14:paraId="6C50249D" w14:textId="6EBC8F06" w:rsidR="0169FC65" w:rsidRDefault="0169FC65" w:rsidP="00AE6D6F">
            <w:pPr>
              <w:pStyle w:val="Listeafsnit"/>
              <w:numPr>
                <w:ilvl w:val="3"/>
                <w:numId w:val="4"/>
              </w:numPr>
              <w:spacing w:line="240" w:lineRule="auto"/>
            </w:pPr>
          </w:p>
        </w:tc>
        <w:tc>
          <w:tcPr>
            <w:tcW w:w="3709" w:type="dxa"/>
            <w:shd w:val="clear" w:color="auto" w:fill="auto"/>
          </w:tcPr>
          <w:p w14:paraId="744FE66B" w14:textId="64394639" w:rsidR="0169FC65" w:rsidRDefault="41642B01" w:rsidP="0169FC65">
            <w:pPr>
              <w:rPr>
                <w:lang w:eastAsia="da-DK"/>
              </w:rPr>
            </w:pPr>
            <w:r w:rsidRPr="0732C412">
              <w:rPr>
                <w:lang w:eastAsia="da-DK"/>
              </w:rPr>
              <w:t>T</w:t>
            </w:r>
            <w:r w:rsidR="55A6BC51" w:rsidRPr="0732C412">
              <w:rPr>
                <w:lang w:eastAsia="da-DK"/>
              </w:rPr>
              <w:t>ilføj</w:t>
            </w:r>
            <w:r w:rsidR="55A6BC51" w:rsidRPr="6EDC3EB3">
              <w:rPr>
                <w:lang w:eastAsia="da-DK"/>
              </w:rPr>
              <w:t xml:space="preserve"> sender og</w:t>
            </w:r>
            <w:r w:rsidR="01060665" w:rsidRPr="0732C412">
              <w:rPr>
                <w:lang w:eastAsia="da-DK"/>
              </w:rPr>
              <w:t>/eller</w:t>
            </w:r>
            <w:r w:rsidR="55A6BC51" w:rsidRPr="6EDC3EB3">
              <w:rPr>
                <w:lang w:eastAsia="da-DK"/>
              </w:rPr>
              <w:t xml:space="preserve"> recipient</w:t>
            </w:r>
          </w:p>
        </w:tc>
        <w:tc>
          <w:tcPr>
            <w:tcW w:w="2119" w:type="dxa"/>
            <w:shd w:val="clear" w:color="auto" w:fill="auto"/>
          </w:tcPr>
          <w:p w14:paraId="087357FF" w14:textId="60FCFB6B" w:rsidR="0169FC65" w:rsidRDefault="0169FC65" w:rsidP="0169FC65"/>
        </w:tc>
        <w:tc>
          <w:tcPr>
            <w:tcW w:w="3042" w:type="dxa"/>
            <w:shd w:val="clear" w:color="auto" w:fill="auto"/>
          </w:tcPr>
          <w:p w14:paraId="31EBA562" w14:textId="153212A7" w:rsidR="0169FC65" w:rsidRDefault="2FEC7F70" w:rsidP="0169FC65">
            <w:r>
              <w:t>Sender og/eller recipient er tilføjet.</w:t>
            </w:r>
          </w:p>
        </w:tc>
        <w:tc>
          <w:tcPr>
            <w:tcW w:w="1998" w:type="dxa"/>
            <w:shd w:val="clear" w:color="auto" w:fill="auto"/>
          </w:tcPr>
          <w:p w14:paraId="4B6F9E72" w14:textId="05FFE996" w:rsidR="0169FC65" w:rsidRDefault="0169FC65" w:rsidP="0169FC65">
            <w:pPr>
              <w:jc w:val="center"/>
            </w:pPr>
          </w:p>
        </w:tc>
        <w:tc>
          <w:tcPr>
            <w:tcW w:w="1336" w:type="dxa"/>
            <w:shd w:val="clear" w:color="auto" w:fill="auto"/>
          </w:tcPr>
          <w:p w14:paraId="3CD77EA4" w14:textId="04DB3ACE" w:rsidR="0169FC65" w:rsidRDefault="00000000" w:rsidP="0169FC65">
            <w:pPr>
              <w:jc w:val="center"/>
            </w:pPr>
            <w:sdt>
              <w:sdtPr>
                <w:alias w:val="MedCom vurdering"/>
                <w:tag w:val="MedCom vurdering"/>
                <w:id w:val="1865906683"/>
                <w:placeholder>
                  <w:docPart w:val="7B27D601D3ED491E89BB5B55E988C551"/>
                </w:placeholder>
                <w:showingPlcHdr/>
              </w:sdtPr>
              <w:sdtContent>
                <w:r w:rsidR="5FEB15D7" w:rsidRPr="794A7DE2">
                  <w:rPr>
                    <w:rStyle w:val="Pladsholdertekst"/>
                    <w:rFonts w:eastAsia="Calibri"/>
                  </w:rPr>
                  <w:t>Vælg</w:t>
                </w:r>
              </w:sdtContent>
            </w:sdt>
          </w:p>
        </w:tc>
      </w:tr>
      <w:tr w:rsidR="1FBBA3C7" w14:paraId="26AEFC2C" w14:textId="77777777" w:rsidTr="1FBBA3C7">
        <w:trPr>
          <w:trHeight w:val="300"/>
        </w:trPr>
        <w:tc>
          <w:tcPr>
            <w:tcW w:w="1222" w:type="dxa"/>
            <w:shd w:val="clear" w:color="auto" w:fill="auto"/>
          </w:tcPr>
          <w:p w14:paraId="4679C17B" w14:textId="0B1ABF78" w:rsidR="1FBBA3C7" w:rsidRDefault="1FBBA3C7" w:rsidP="00377A7F">
            <w:pPr>
              <w:pStyle w:val="Listeafsnit"/>
              <w:numPr>
                <w:ilvl w:val="3"/>
                <w:numId w:val="4"/>
              </w:numPr>
              <w:spacing w:line="240" w:lineRule="auto"/>
            </w:pPr>
          </w:p>
        </w:tc>
        <w:tc>
          <w:tcPr>
            <w:tcW w:w="3709" w:type="dxa"/>
            <w:shd w:val="clear" w:color="auto" w:fill="auto"/>
          </w:tcPr>
          <w:p w14:paraId="428229A7" w14:textId="5F31EA58" w:rsidR="55A6BC51" w:rsidRDefault="55A6BC51" w:rsidP="661AD8E6">
            <w:pPr>
              <w:keepNext/>
              <w:spacing w:before="60" w:after="120"/>
            </w:pPr>
            <w:r>
              <w:t>Vis, at meddelelsen kan sendes, når meddelelsen lever op til kravene for udfyldelse samt maks. begrænsning på 100 MB, og at den tekniske korrespondancetråd medsendes.</w:t>
            </w:r>
          </w:p>
          <w:p w14:paraId="6D4E1A18" w14:textId="09EBB395" w:rsidR="1FBBA3C7" w:rsidRDefault="1FBBA3C7" w:rsidP="1FBBA3C7">
            <w:pPr>
              <w:rPr>
                <w:lang w:eastAsia="da-DK"/>
              </w:rPr>
            </w:pPr>
          </w:p>
        </w:tc>
        <w:tc>
          <w:tcPr>
            <w:tcW w:w="2119" w:type="dxa"/>
            <w:shd w:val="clear" w:color="auto" w:fill="auto"/>
          </w:tcPr>
          <w:p w14:paraId="4BE1D5B2" w14:textId="704FB27B" w:rsidR="1FBBA3C7" w:rsidRDefault="1FBBA3C7" w:rsidP="1FBBA3C7"/>
        </w:tc>
        <w:tc>
          <w:tcPr>
            <w:tcW w:w="3042" w:type="dxa"/>
            <w:shd w:val="clear" w:color="auto" w:fill="auto"/>
          </w:tcPr>
          <w:p w14:paraId="4B75CDC2" w14:textId="0B7D4875" w:rsidR="1FBBA3C7" w:rsidRDefault="50BE8339" w:rsidP="1FBBA3C7">
            <w:r>
              <w:t>Meddelelsen er udfyldt korrekt og er sendt. Korrespondancetråden er automatisk medsendt.</w:t>
            </w:r>
          </w:p>
        </w:tc>
        <w:tc>
          <w:tcPr>
            <w:tcW w:w="1998" w:type="dxa"/>
            <w:shd w:val="clear" w:color="auto" w:fill="auto"/>
          </w:tcPr>
          <w:p w14:paraId="3B7BCA4B" w14:textId="552FE050" w:rsidR="1FBBA3C7" w:rsidRDefault="1FBBA3C7" w:rsidP="1FBBA3C7">
            <w:pPr>
              <w:jc w:val="center"/>
            </w:pPr>
          </w:p>
        </w:tc>
        <w:tc>
          <w:tcPr>
            <w:tcW w:w="1336" w:type="dxa"/>
            <w:shd w:val="clear" w:color="auto" w:fill="auto"/>
          </w:tcPr>
          <w:p w14:paraId="400E51FD" w14:textId="178B375A" w:rsidR="1FBBA3C7" w:rsidRDefault="00000000" w:rsidP="1FBBA3C7">
            <w:pPr>
              <w:jc w:val="center"/>
            </w:pPr>
            <w:sdt>
              <w:sdtPr>
                <w:alias w:val="MedCom vurdering"/>
                <w:tag w:val="MedCom vurdering"/>
                <w:id w:val="400961184"/>
                <w:placeholder>
                  <w:docPart w:val="0EB8C92138134260A3C6865BE479FC72"/>
                </w:placeholder>
                <w:showingPlcHdr/>
              </w:sdtPr>
              <w:sdtContent>
                <w:r w:rsidR="799F3051" w:rsidRPr="794A7DE2">
                  <w:rPr>
                    <w:rStyle w:val="Pladsholdertekst"/>
                    <w:rFonts w:eastAsia="Calibri"/>
                  </w:rPr>
                  <w:t>Vælg</w:t>
                </w:r>
              </w:sdtContent>
            </w:sdt>
          </w:p>
        </w:tc>
      </w:tr>
      <w:tr w:rsidR="347D008F" w14:paraId="1EC5706C" w14:textId="77777777" w:rsidTr="347D008F">
        <w:trPr>
          <w:trHeight w:val="300"/>
        </w:trPr>
        <w:tc>
          <w:tcPr>
            <w:tcW w:w="1222" w:type="dxa"/>
            <w:shd w:val="clear" w:color="auto" w:fill="auto"/>
          </w:tcPr>
          <w:p w14:paraId="3A02BCF6" w14:textId="070A74C7" w:rsidR="347D008F" w:rsidRDefault="347D008F" w:rsidP="00377A7F">
            <w:pPr>
              <w:pStyle w:val="Listeafsnit"/>
              <w:numPr>
                <w:ilvl w:val="3"/>
                <w:numId w:val="4"/>
              </w:numPr>
              <w:spacing w:line="240" w:lineRule="auto"/>
            </w:pPr>
          </w:p>
        </w:tc>
        <w:tc>
          <w:tcPr>
            <w:tcW w:w="3709" w:type="dxa"/>
            <w:shd w:val="clear" w:color="auto" w:fill="auto"/>
          </w:tcPr>
          <w:p w14:paraId="6D071EB1" w14:textId="77777777" w:rsidR="55A6BC51" w:rsidRDefault="55A6BC51" w:rsidP="347D008F">
            <w:pPr>
              <w:spacing w:before="60"/>
              <w:rPr>
                <w:b/>
                <w:bCs/>
                <w:lang w:eastAsia="da-DK"/>
              </w:rPr>
            </w:pPr>
            <w:r w:rsidRPr="347D008F">
              <w:rPr>
                <w:b/>
                <w:bCs/>
                <w:lang w:eastAsia="da-DK"/>
              </w:rPr>
              <w:t>Tidspunkter</w:t>
            </w:r>
          </w:p>
          <w:p w14:paraId="310DD975" w14:textId="77777777" w:rsidR="55A6BC51" w:rsidRDefault="55A6BC51" w:rsidP="347D008F">
            <w:pPr>
              <w:spacing w:before="60"/>
              <w:rPr>
                <w:lang w:eastAsia="da-DK"/>
              </w:rPr>
            </w:pPr>
            <w:r w:rsidRPr="347D008F">
              <w:rPr>
                <w:lang w:eastAsia="da-DK"/>
              </w:rPr>
              <w:t xml:space="preserve">Gør rede for, hvornår i </w:t>
            </w:r>
            <w:proofErr w:type="spellStart"/>
            <w:r w:rsidRPr="347D008F">
              <w:rPr>
                <w:lang w:eastAsia="da-DK"/>
              </w:rPr>
              <w:t>SUTs</w:t>
            </w:r>
            <w:proofErr w:type="spellEnd"/>
            <w:r w:rsidRPr="347D008F">
              <w:rPr>
                <w:lang w:eastAsia="da-DK"/>
              </w:rPr>
              <w:t xml:space="preserve"> generering af en meddelelse at følgende tidspunkter tilføjes: </w:t>
            </w:r>
          </w:p>
          <w:p w14:paraId="3104A73A" w14:textId="77777777" w:rsidR="55A6BC51" w:rsidRDefault="55A6BC51" w:rsidP="347D008F">
            <w:pPr>
              <w:pStyle w:val="Listeafsnit"/>
              <w:numPr>
                <w:ilvl w:val="0"/>
                <w:numId w:val="23"/>
              </w:numPr>
              <w:spacing w:before="60" w:line="240" w:lineRule="auto"/>
              <w:rPr>
                <w:lang w:eastAsia="da-DK"/>
              </w:rPr>
            </w:pPr>
            <w:proofErr w:type="spellStart"/>
            <w:r w:rsidRPr="347D008F">
              <w:rPr>
                <w:lang w:eastAsia="da-DK"/>
              </w:rPr>
              <w:t>Communication.payload</w:t>
            </w:r>
            <w:proofErr w:type="spellEnd"/>
            <w:r w:rsidRPr="347D008F">
              <w:rPr>
                <w:lang w:eastAsia="da-DK"/>
              </w:rPr>
              <w:t xml:space="preserve">. </w:t>
            </w:r>
            <w:proofErr w:type="spellStart"/>
            <w:proofErr w:type="gramStart"/>
            <w:r w:rsidRPr="347D008F">
              <w:rPr>
                <w:lang w:eastAsia="da-DK"/>
              </w:rPr>
              <w:t>extension.date</w:t>
            </w:r>
            <w:proofErr w:type="spellEnd"/>
            <w:proofErr w:type="gramEnd"/>
          </w:p>
          <w:p w14:paraId="0CABE32D" w14:textId="4CEBCB57" w:rsidR="55A6BC51" w:rsidRDefault="55A6BC51" w:rsidP="347D008F">
            <w:pPr>
              <w:pStyle w:val="Listeafsnit"/>
              <w:numPr>
                <w:ilvl w:val="0"/>
                <w:numId w:val="23"/>
              </w:numPr>
              <w:spacing w:before="60" w:line="240" w:lineRule="auto"/>
              <w:rPr>
                <w:lang w:eastAsia="da-DK"/>
              </w:rPr>
            </w:pPr>
            <w:proofErr w:type="spellStart"/>
            <w:r w:rsidRPr="347D008F">
              <w:rPr>
                <w:lang w:eastAsia="da-DK"/>
              </w:rPr>
              <w:t>Bundle.timestamp</w:t>
            </w:r>
            <w:proofErr w:type="spellEnd"/>
          </w:p>
          <w:p w14:paraId="148E9DA9" w14:textId="126C414E" w:rsidR="55A6BC51" w:rsidRDefault="55A6BC51" w:rsidP="347D008F">
            <w:pPr>
              <w:pStyle w:val="Listeafsnit"/>
              <w:numPr>
                <w:ilvl w:val="0"/>
                <w:numId w:val="23"/>
              </w:numPr>
              <w:spacing w:before="60" w:line="240" w:lineRule="auto"/>
              <w:rPr>
                <w:lang w:eastAsia="da-DK"/>
              </w:rPr>
            </w:pPr>
            <w:proofErr w:type="spellStart"/>
            <w:r w:rsidRPr="347D008F">
              <w:rPr>
                <w:lang w:eastAsia="da-DK"/>
              </w:rPr>
              <w:t>Provenance.occurredDateTime</w:t>
            </w:r>
            <w:proofErr w:type="spellEnd"/>
          </w:p>
          <w:p w14:paraId="30142D94" w14:textId="2A6087D9" w:rsidR="55A6BC51" w:rsidRDefault="55A6BC51" w:rsidP="347D008F">
            <w:pPr>
              <w:pStyle w:val="Listeafsnit"/>
              <w:numPr>
                <w:ilvl w:val="0"/>
                <w:numId w:val="23"/>
              </w:numPr>
              <w:spacing w:before="60" w:line="240" w:lineRule="auto"/>
              <w:rPr>
                <w:lang w:eastAsia="da-DK"/>
              </w:rPr>
            </w:pPr>
            <w:proofErr w:type="spellStart"/>
            <w:r w:rsidRPr="347D008F">
              <w:rPr>
                <w:lang w:eastAsia="da-DK"/>
              </w:rPr>
              <w:t>Provenance.recorded</w:t>
            </w:r>
            <w:proofErr w:type="spellEnd"/>
          </w:p>
          <w:p w14:paraId="7DF353B0" w14:textId="6F3774B2" w:rsidR="55A6BC51" w:rsidRDefault="55A6BC51" w:rsidP="347D008F">
            <w:pPr>
              <w:pStyle w:val="Listeafsnit"/>
              <w:numPr>
                <w:ilvl w:val="0"/>
                <w:numId w:val="23"/>
              </w:numPr>
              <w:spacing w:before="60" w:line="240" w:lineRule="auto"/>
              <w:rPr>
                <w:lang w:val="en-US" w:eastAsia="da-DK"/>
              </w:rPr>
            </w:pPr>
            <w:proofErr w:type="spellStart"/>
            <w:r w:rsidRPr="347D008F">
              <w:rPr>
                <w:lang w:val="en-US" w:eastAsia="da-DK"/>
              </w:rPr>
              <w:t>Communication.payload</w:t>
            </w:r>
            <w:proofErr w:type="spellEnd"/>
            <w:r w:rsidRPr="347D008F">
              <w:rPr>
                <w:lang w:val="en-US" w:eastAsia="da-DK"/>
              </w:rPr>
              <w:t xml:space="preserve">. </w:t>
            </w:r>
            <w:proofErr w:type="spellStart"/>
            <w:r w:rsidRPr="347D008F">
              <w:rPr>
                <w:lang w:val="en-US" w:eastAsia="da-DK"/>
              </w:rPr>
              <w:t>contentAttachment.creation</w:t>
            </w:r>
            <w:proofErr w:type="spellEnd"/>
            <w:r w:rsidRPr="347D008F">
              <w:rPr>
                <w:lang w:val="en-US" w:eastAsia="da-DK"/>
              </w:rPr>
              <w:t xml:space="preserve"> (</w:t>
            </w:r>
            <w:proofErr w:type="spellStart"/>
            <w:r w:rsidRPr="347D008F">
              <w:rPr>
                <w:lang w:val="en-US" w:eastAsia="da-DK"/>
              </w:rPr>
              <w:t>optionelt</w:t>
            </w:r>
            <w:proofErr w:type="spellEnd"/>
            <w:r w:rsidRPr="347D008F">
              <w:rPr>
                <w:lang w:val="en-US" w:eastAsia="da-DK"/>
              </w:rPr>
              <w:t xml:space="preserve"> </w:t>
            </w:r>
            <w:proofErr w:type="spellStart"/>
            <w:r w:rsidRPr="347D008F">
              <w:rPr>
                <w:lang w:val="en-US" w:eastAsia="da-DK"/>
              </w:rPr>
              <w:t>og</w:t>
            </w:r>
            <w:proofErr w:type="spellEnd"/>
            <w:r w:rsidRPr="347D008F">
              <w:rPr>
                <w:lang w:val="en-US" w:eastAsia="da-DK"/>
              </w:rPr>
              <w:t xml:space="preserve"> </w:t>
            </w:r>
            <w:proofErr w:type="spellStart"/>
            <w:r w:rsidRPr="347D008F">
              <w:rPr>
                <w:lang w:val="en-US" w:eastAsia="da-DK"/>
              </w:rPr>
              <w:t>kun</w:t>
            </w:r>
            <w:proofErr w:type="spellEnd"/>
            <w:r w:rsidRPr="347D008F">
              <w:rPr>
                <w:lang w:val="en-US" w:eastAsia="da-DK"/>
              </w:rPr>
              <w:t xml:space="preserve"> relevant for </w:t>
            </w:r>
            <w:proofErr w:type="spellStart"/>
            <w:r w:rsidRPr="347D008F">
              <w:rPr>
                <w:lang w:val="en-US" w:eastAsia="da-DK"/>
              </w:rPr>
              <w:t>bilag</w:t>
            </w:r>
            <w:proofErr w:type="spellEnd"/>
            <w:r w:rsidRPr="347D008F">
              <w:rPr>
                <w:lang w:val="en-US" w:eastAsia="da-DK"/>
              </w:rPr>
              <w:t>)</w:t>
            </w:r>
          </w:p>
          <w:p w14:paraId="3EA5EF8F" w14:textId="138466AC" w:rsidR="347D008F" w:rsidRDefault="347D008F" w:rsidP="347D008F"/>
        </w:tc>
        <w:tc>
          <w:tcPr>
            <w:tcW w:w="2119" w:type="dxa"/>
            <w:shd w:val="clear" w:color="auto" w:fill="auto"/>
          </w:tcPr>
          <w:p w14:paraId="6D888AAC" w14:textId="23342D15" w:rsidR="347D008F" w:rsidRDefault="347D008F" w:rsidP="347D008F"/>
        </w:tc>
        <w:tc>
          <w:tcPr>
            <w:tcW w:w="3042" w:type="dxa"/>
            <w:shd w:val="clear" w:color="auto" w:fill="auto"/>
          </w:tcPr>
          <w:p w14:paraId="4E8BB94A" w14:textId="43E9BB09" w:rsidR="347D008F" w:rsidRDefault="59B2450D" w:rsidP="347D008F">
            <w:pPr>
              <w:rPr>
                <w:lang w:val="en-US" w:eastAsia="da-DK"/>
              </w:rPr>
            </w:pPr>
            <w:r>
              <w:t>Fx “</w:t>
            </w:r>
            <w:proofErr w:type="spellStart"/>
            <w:r w:rsidRPr="00AE6D6F">
              <w:rPr>
                <w:i/>
                <w:lang w:eastAsia="da-DK"/>
              </w:rPr>
              <w:t>Communication.payload</w:t>
            </w:r>
            <w:proofErr w:type="spellEnd"/>
            <w:r w:rsidRPr="00AE6D6F">
              <w:rPr>
                <w:i/>
                <w:lang w:eastAsia="da-DK"/>
              </w:rPr>
              <w:t xml:space="preserve">. </w:t>
            </w:r>
            <w:proofErr w:type="spellStart"/>
            <w:r w:rsidRPr="00AE6D6F">
              <w:rPr>
                <w:i/>
                <w:lang w:eastAsia="da-DK"/>
              </w:rPr>
              <w:t>ContentAttachment.creation</w:t>
            </w:r>
            <w:proofErr w:type="spellEnd"/>
            <w:r w:rsidRPr="00AE6D6F">
              <w:rPr>
                <w:i/>
                <w:lang w:eastAsia="da-DK"/>
              </w:rPr>
              <w:t xml:space="preserve"> angiver dato for oprettelse af en vedhæftet fil. </w:t>
            </w:r>
            <w:r w:rsidRPr="00AE6D6F">
              <w:rPr>
                <w:i/>
                <w:lang w:val="en-US" w:eastAsia="da-DK"/>
              </w:rPr>
              <w:t xml:space="preserve">De </w:t>
            </w:r>
            <w:proofErr w:type="spellStart"/>
            <w:r w:rsidRPr="00AE6D6F">
              <w:rPr>
                <w:i/>
                <w:lang w:val="en-US" w:eastAsia="da-DK"/>
              </w:rPr>
              <w:t>øvrige</w:t>
            </w:r>
            <w:proofErr w:type="spellEnd"/>
            <w:r w:rsidRPr="00AE6D6F">
              <w:rPr>
                <w:i/>
                <w:lang w:val="en-US" w:eastAsia="da-DK"/>
              </w:rPr>
              <w:t xml:space="preserve"> </w:t>
            </w:r>
            <w:proofErr w:type="spellStart"/>
            <w:r w:rsidRPr="00AE6D6F">
              <w:rPr>
                <w:i/>
                <w:lang w:val="en-US" w:eastAsia="da-DK"/>
              </w:rPr>
              <w:t>tidspunkter</w:t>
            </w:r>
            <w:proofErr w:type="spellEnd"/>
            <w:r w:rsidRPr="00AE6D6F">
              <w:rPr>
                <w:i/>
                <w:lang w:val="en-US" w:eastAsia="da-DK"/>
              </w:rPr>
              <w:t xml:space="preserve"> er </w:t>
            </w:r>
            <w:proofErr w:type="spellStart"/>
            <w:r w:rsidRPr="00AE6D6F">
              <w:rPr>
                <w:i/>
                <w:iCs/>
                <w:lang w:val="en-US" w:eastAsia="da-DK"/>
              </w:rPr>
              <w:t>identiske</w:t>
            </w:r>
            <w:proofErr w:type="spellEnd"/>
            <w:r w:rsidRPr="3AC6CC75">
              <w:rPr>
                <w:lang w:val="en-US" w:eastAsia="da-DK"/>
              </w:rPr>
              <w:t>”</w:t>
            </w:r>
          </w:p>
        </w:tc>
        <w:tc>
          <w:tcPr>
            <w:tcW w:w="1998" w:type="dxa"/>
            <w:shd w:val="clear" w:color="auto" w:fill="auto"/>
          </w:tcPr>
          <w:p w14:paraId="20F01D78" w14:textId="7E0E5FD9" w:rsidR="347D008F" w:rsidRDefault="347D008F" w:rsidP="347D008F">
            <w:pPr>
              <w:jc w:val="center"/>
            </w:pPr>
          </w:p>
        </w:tc>
        <w:tc>
          <w:tcPr>
            <w:tcW w:w="1336" w:type="dxa"/>
            <w:shd w:val="clear" w:color="auto" w:fill="auto"/>
          </w:tcPr>
          <w:p w14:paraId="5F1ABE18" w14:textId="67938D79" w:rsidR="347D008F" w:rsidRDefault="00000000" w:rsidP="347D008F">
            <w:pPr>
              <w:jc w:val="center"/>
            </w:pPr>
            <w:sdt>
              <w:sdtPr>
                <w:alias w:val="MedCom vurdering"/>
                <w:tag w:val="MedCom vurdering"/>
                <w:id w:val="1026606975"/>
                <w:placeholder>
                  <w:docPart w:val="1326DDC3982F4E37B7208D53B43B7FE3"/>
                </w:placeholder>
                <w:showingPlcHdr/>
              </w:sdtPr>
              <w:sdtContent>
                <w:r w:rsidR="4467E12D" w:rsidRPr="794A7DE2">
                  <w:rPr>
                    <w:rStyle w:val="Pladsholdertekst"/>
                    <w:rFonts w:eastAsia="Calibri"/>
                  </w:rPr>
                  <w:t>Vælg</w:t>
                </w:r>
              </w:sdtContent>
            </w:sdt>
          </w:p>
        </w:tc>
      </w:tr>
    </w:tbl>
    <w:p w14:paraId="40D55DFC" w14:textId="3952799B" w:rsidR="00AE1041" w:rsidRDefault="00AE1041"/>
    <w:p w14:paraId="5500A63C" w14:textId="17467C0F" w:rsidR="00823DC9" w:rsidRDefault="00823DC9">
      <w:r>
        <w:br w:type="page"/>
      </w:r>
    </w:p>
    <w:p w14:paraId="0612133C" w14:textId="77777777" w:rsidR="00A50F9D" w:rsidRDefault="00A50F9D" w:rsidP="00A50F9D"/>
    <w:p w14:paraId="1E714DEC" w14:textId="5E15221F" w:rsidR="00A473F9" w:rsidRDefault="008F5772" w:rsidP="00A473F9">
      <w:pPr>
        <w:pStyle w:val="Overskrift3"/>
        <w:numPr>
          <w:ilvl w:val="2"/>
          <w:numId w:val="4"/>
        </w:numPr>
      </w:pPr>
      <w:r>
        <w:t>Brug af terminologi</w:t>
      </w:r>
    </w:p>
    <w:tbl>
      <w:tblPr>
        <w:tblStyle w:val="Tabel-Gitter"/>
        <w:tblW w:w="0" w:type="auto"/>
        <w:tblLook w:val="04A0" w:firstRow="1" w:lastRow="0" w:firstColumn="1" w:lastColumn="0" w:noHBand="0" w:noVBand="1"/>
      </w:tblPr>
      <w:tblGrid>
        <w:gridCol w:w="1222"/>
        <w:gridCol w:w="3709"/>
        <w:gridCol w:w="2119"/>
        <w:gridCol w:w="3042"/>
        <w:gridCol w:w="1998"/>
        <w:gridCol w:w="1336"/>
      </w:tblGrid>
      <w:tr w:rsidR="009C4CFE" w:rsidRPr="0000304F" w14:paraId="0AA50D99" w14:textId="77777777">
        <w:trPr>
          <w:tblHeader/>
        </w:trPr>
        <w:tc>
          <w:tcPr>
            <w:tcW w:w="1222" w:type="dxa"/>
            <w:shd w:val="clear" w:color="auto" w:fill="152F4A"/>
          </w:tcPr>
          <w:p w14:paraId="4F645B3E" w14:textId="77777777" w:rsidR="009C4CFE" w:rsidRPr="0000304F" w:rsidRDefault="009C4CFE">
            <w:pPr>
              <w:widowControl w:val="0"/>
              <w:rPr>
                <w:b/>
                <w:bCs/>
                <w:lang w:val="en-US"/>
              </w:rPr>
            </w:pPr>
            <w:proofErr w:type="spellStart"/>
            <w:r w:rsidRPr="0000304F">
              <w:rPr>
                <w:b/>
                <w:bCs/>
                <w:lang w:val="en-US"/>
              </w:rPr>
              <w:t>Teststep</w:t>
            </w:r>
            <w:proofErr w:type="spellEnd"/>
            <w:r w:rsidRPr="0000304F">
              <w:rPr>
                <w:b/>
                <w:bCs/>
                <w:lang w:val="en-US"/>
              </w:rPr>
              <w:t xml:space="preserve"> #</w:t>
            </w:r>
          </w:p>
        </w:tc>
        <w:tc>
          <w:tcPr>
            <w:tcW w:w="3709" w:type="dxa"/>
            <w:shd w:val="clear" w:color="auto" w:fill="152F4A"/>
          </w:tcPr>
          <w:p w14:paraId="580D3E13" w14:textId="77777777" w:rsidR="009C4CFE" w:rsidRPr="0000304F" w:rsidRDefault="009C4CFE">
            <w:pPr>
              <w:widowControl w:val="0"/>
              <w:rPr>
                <w:b/>
                <w:bCs/>
                <w:lang w:val="en-US"/>
              </w:rPr>
            </w:pPr>
            <w:r w:rsidRPr="0000304F">
              <w:rPr>
                <w:b/>
                <w:bCs/>
                <w:lang w:val="en-US"/>
              </w:rPr>
              <w:t>Handling</w:t>
            </w:r>
          </w:p>
        </w:tc>
        <w:tc>
          <w:tcPr>
            <w:tcW w:w="2119" w:type="dxa"/>
            <w:shd w:val="clear" w:color="auto" w:fill="152F4A"/>
          </w:tcPr>
          <w:p w14:paraId="0F1355F7" w14:textId="77777777" w:rsidR="009C4CFE" w:rsidRPr="0000304F" w:rsidRDefault="009C4CFE">
            <w:pPr>
              <w:widowControl w:val="0"/>
              <w:rPr>
                <w:b/>
                <w:bCs/>
                <w:lang w:val="en-US"/>
              </w:rPr>
            </w:pPr>
            <w:proofErr w:type="spellStart"/>
            <w:r w:rsidRPr="0000304F">
              <w:rPr>
                <w:b/>
                <w:bCs/>
                <w:lang w:val="en-US"/>
              </w:rPr>
              <w:t>Testdata</w:t>
            </w:r>
            <w:proofErr w:type="spellEnd"/>
            <w:r w:rsidRPr="0000304F">
              <w:rPr>
                <w:b/>
                <w:bCs/>
                <w:lang w:val="en-US"/>
              </w:rPr>
              <w:t>/</w:t>
            </w:r>
            <w:proofErr w:type="spellStart"/>
            <w:r w:rsidRPr="0000304F">
              <w:rPr>
                <w:b/>
                <w:bCs/>
                <w:lang w:val="en-US"/>
              </w:rPr>
              <w:t>testperson</w:t>
            </w:r>
            <w:proofErr w:type="spellEnd"/>
          </w:p>
        </w:tc>
        <w:tc>
          <w:tcPr>
            <w:tcW w:w="3042" w:type="dxa"/>
            <w:shd w:val="clear" w:color="auto" w:fill="152F4A"/>
          </w:tcPr>
          <w:p w14:paraId="73D5B041" w14:textId="77777777" w:rsidR="009C4CFE" w:rsidRPr="0000304F" w:rsidRDefault="009C4CFE">
            <w:pPr>
              <w:widowControl w:val="0"/>
              <w:rPr>
                <w:b/>
                <w:bCs/>
                <w:lang w:val="en-US"/>
              </w:rPr>
            </w:pPr>
            <w:proofErr w:type="spellStart"/>
            <w:r w:rsidRPr="0000304F">
              <w:rPr>
                <w:b/>
                <w:bCs/>
                <w:lang w:val="en-US"/>
              </w:rPr>
              <w:t>Forventet</w:t>
            </w:r>
            <w:proofErr w:type="spellEnd"/>
            <w:r w:rsidRPr="0000304F">
              <w:rPr>
                <w:b/>
                <w:bCs/>
                <w:lang w:val="en-US"/>
              </w:rPr>
              <w:t xml:space="preserve"> </w:t>
            </w:r>
            <w:proofErr w:type="spellStart"/>
            <w:r w:rsidRPr="0000304F">
              <w:rPr>
                <w:b/>
                <w:bCs/>
                <w:lang w:val="en-US"/>
              </w:rPr>
              <w:t>resultat</w:t>
            </w:r>
            <w:proofErr w:type="spellEnd"/>
          </w:p>
        </w:tc>
        <w:tc>
          <w:tcPr>
            <w:tcW w:w="1998" w:type="dxa"/>
            <w:shd w:val="clear" w:color="auto" w:fill="152F4A"/>
          </w:tcPr>
          <w:p w14:paraId="67D7B169" w14:textId="77777777" w:rsidR="009C4CFE" w:rsidRPr="0000304F" w:rsidRDefault="009C4CFE">
            <w:pPr>
              <w:widowControl w:val="0"/>
              <w:rPr>
                <w:b/>
                <w:bCs/>
                <w:lang w:val="en-US"/>
              </w:rPr>
            </w:pPr>
            <w:proofErr w:type="spellStart"/>
            <w:r w:rsidRPr="0000304F">
              <w:rPr>
                <w:b/>
                <w:bCs/>
                <w:lang w:val="en-US"/>
              </w:rPr>
              <w:t>Aktuelt</w:t>
            </w:r>
            <w:proofErr w:type="spellEnd"/>
            <w:r w:rsidRPr="0000304F">
              <w:rPr>
                <w:b/>
                <w:bCs/>
                <w:lang w:val="en-US"/>
              </w:rPr>
              <w:t xml:space="preserve"> </w:t>
            </w:r>
            <w:proofErr w:type="spellStart"/>
            <w:r w:rsidRPr="0000304F">
              <w:rPr>
                <w:b/>
                <w:bCs/>
                <w:lang w:val="en-US"/>
              </w:rPr>
              <w:t>resultat</w:t>
            </w:r>
            <w:proofErr w:type="spellEnd"/>
          </w:p>
        </w:tc>
        <w:tc>
          <w:tcPr>
            <w:tcW w:w="1336" w:type="dxa"/>
            <w:shd w:val="clear" w:color="auto" w:fill="152F4A"/>
          </w:tcPr>
          <w:p w14:paraId="58BDF677" w14:textId="77777777" w:rsidR="009C4CFE" w:rsidRPr="0000304F" w:rsidRDefault="009C4CFE">
            <w:pPr>
              <w:widowControl w:val="0"/>
              <w:rPr>
                <w:b/>
                <w:bCs/>
                <w:lang w:val="en-US"/>
              </w:rPr>
            </w:pPr>
            <w:proofErr w:type="spellStart"/>
            <w:r w:rsidRPr="0000304F">
              <w:rPr>
                <w:b/>
                <w:bCs/>
                <w:lang w:val="en-US"/>
              </w:rPr>
              <w:t>MedCom-vurdering</w:t>
            </w:r>
            <w:proofErr w:type="spellEnd"/>
          </w:p>
        </w:tc>
      </w:tr>
      <w:tr w:rsidR="009C4CFE" w:rsidRPr="00F54A97" w14:paraId="46AB7554" w14:textId="77777777">
        <w:tc>
          <w:tcPr>
            <w:tcW w:w="1222" w:type="dxa"/>
            <w:shd w:val="clear" w:color="auto" w:fill="auto"/>
          </w:tcPr>
          <w:p w14:paraId="79075C4D" w14:textId="77777777" w:rsidR="009C4CFE" w:rsidRPr="00F54A97" w:rsidRDefault="009C4CFE">
            <w:pPr>
              <w:pStyle w:val="Listeafsnit"/>
              <w:numPr>
                <w:ilvl w:val="3"/>
                <w:numId w:val="4"/>
              </w:numPr>
              <w:spacing w:line="240" w:lineRule="auto"/>
            </w:pPr>
          </w:p>
        </w:tc>
        <w:tc>
          <w:tcPr>
            <w:tcW w:w="3709" w:type="dxa"/>
            <w:shd w:val="clear" w:color="auto" w:fill="auto"/>
          </w:tcPr>
          <w:p w14:paraId="2A6CFF3E" w14:textId="69D1E605" w:rsidR="009C4CFE" w:rsidRPr="008268F0" w:rsidRDefault="00BE6671">
            <w:pPr>
              <w:spacing w:before="60"/>
              <w:rPr>
                <w:lang w:eastAsia="da-DK"/>
              </w:rPr>
            </w:pPr>
            <w:r w:rsidRPr="008268F0">
              <w:rPr>
                <w:lang w:eastAsia="da-DK"/>
              </w:rPr>
              <w:t xml:space="preserve">Gør rede for, hvordan SUT </w:t>
            </w:r>
            <w:r w:rsidR="008268F0" w:rsidRPr="008268F0">
              <w:rPr>
                <w:lang w:eastAsia="da-DK"/>
              </w:rPr>
              <w:t xml:space="preserve">anvender terminologi fra MedComs terminologiserver. </w:t>
            </w:r>
          </w:p>
          <w:p w14:paraId="3288BE5F" w14:textId="34724E65" w:rsidR="009C4CFE" w:rsidRPr="00F54A97" w:rsidRDefault="009C4CFE">
            <w:pPr>
              <w:widowControl w:val="0"/>
            </w:pPr>
          </w:p>
        </w:tc>
        <w:tc>
          <w:tcPr>
            <w:tcW w:w="2119" w:type="dxa"/>
            <w:shd w:val="clear" w:color="auto" w:fill="auto"/>
          </w:tcPr>
          <w:p w14:paraId="42FC1BFA" w14:textId="77777777" w:rsidR="009C4CFE" w:rsidRPr="00D92FEB" w:rsidRDefault="009C4CFE">
            <w:pPr>
              <w:widowControl w:val="0"/>
            </w:pPr>
          </w:p>
        </w:tc>
        <w:tc>
          <w:tcPr>
            <w:tcW w:w="3042" w:type="dxa"/>
            <w:shd w:val="clear" w:color="auto" w:fill="auto"/>
          </w:tcPr>
          <w:p w14:paraId="5CCA1B03" w14:textId="2944B049" w:rsidR="009C4CFE" w:rsidRPr="00F54A97" w:rsidRDefault="00A72D36">
            <w:pPr>
              <w:widowControl w:val="0"/>
            </w:pPr>
            <w:r>
              <w:t xml:space="preserve">Fx </w:t>
            </w:r>
            <w:r w:rsidR="4E83C46E">
              <w:t>“</w:t>
            </w:r>
            <w:r w:rsidR="00C85E9A" w:rsidRPr="7E019F7A">
              <w:rPr>
                <w:i/>
              </w:rPr>
              <w:t xml:space="preserve">SUT har en lokal kopi af </w:t>
            </w:r>
            <w:r w:rsidR="00063A0C" w:rsidRPr="7E019F7A">
              <w:rPr>
                <w:i/>
              </w:rPr>
              <w:t xml:space="preserve">relevante </w:t>
            </w:r>
            <w:proofErr w:type="spellStart"/>
            <w:r w:rsidR="00063A0C" w:rsidRPr="7E019F7A">
              <w:rPr>
                <w:i/>
              </w:rPr>
              <w:t>ValueSets</w:t>
            </w:r>
            <w:proofErr w:type="spellEnd"/>
            <w:r w:rsidR="00063A0C" w:rsidRPr="7E019F7A">
              <w:rPr>
                <w:i/>
              </w:rPr>
              <w:t xml:space="preserve"> liggende. Denne er </w:t>
            </w:r>
            <w:r w:rsidR="00DA3265" w:rsidRPr="7E019F7A">
              <w:rPr>
                <w:i/>
              </w:rPr>
              <w:t>hentet til SUT via MedComs terminologi server</w:t>
            </w:r>
            <w:r w:rsidR="771D973E" w:rsidRPr="7E019F7A">
              <w:rPr>
                <w:i/>
                <w:iCs/>
              </w:rPr>
              <w:t>.</w:t>
            </w:r>
            <w:r w:rsidR="26158FE3">
              <w:t>“</w:t>
            </w:r>
          </w:p>
        </w:tc>
        <w:tc>
          <w:tcPr>
            <w:tcW w:w="1998" w:type="dxa"/>
            <w:shd w:val="clear" w:color="auto" w:fill="auto"/>
          </w:tcPr>
          <w:p w14:paraId="507B3015" w14:textId="77777777" w:rsidR="009C4CFE" w:rsidRPr="00F54A97" w:rsidRDefault="009C4CFE">
            <w:pPr>
              <w:widowControl w:val="0"/>
              <w:jc w:val="center"/>
            </w:pPr>
          </w:p>
        </w:tc>
        <w:tc>
          <w:tcPr>
            <w:tcW w:w="1336" w:type="dxa"/>
            <w:shd w:val="clear" w:color="auto" w:fill="auto"/>
          </w:tcPr>
          <w:p w14:paraId="20F08859" w14:textId="77777777" w:rsidR="009C4CFE" w:rsidRPr="00F54A97" w:rsidRDefault="00000000">
            <w:pPr>
              <w:widowControl w:val="0"/>
              <w:jc w:val="center"/>
            </w:pPr>
            <w:sdt>
              <w:sdtPr>
                <w:rPr>
                  <w:rFonts w:cstheme="minorHAnsi"/>
                </w:rPr>
                <w:alias w:val="MedCom vurdering"/>
                <w:tag w:val="MedCom vurdering"/>
                <w:id w:val="-1767759412"/>
                <w:placeholder>
                  <w:docPart w:val="172E26F521204F0AACA88A127280DB28"/>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9C4CFE" w:rsidRPr="00775F80">
                  <w:rPr>
                    <w:rStyle w:val="Pladsholdertekst"/>
                    <w:rFonts w:eastAsia="Calibri"/>
                  </w:rPr>
                  <w:t>Vælg</w:t>
                </w:r>
              </w:sdtContent>
            </w:sdt>
          </w:p>
        </w:tc>
      </w:tr>
      <w:tr w:rsidR="009C4CFE" w14:paraId="22E9301C" w14:textId="77777777">
        <w:tc>
          <w:tcPr>
            <w:tcW w:w="1222" w:type="dxa"/>
            <w:shd w:val="clear" w:color="auto" w:fill="auto"/>
          </w:tcPr>
          <w:p w14:paraId="3AC0FDCB" w14:textId="77777777" w:rsidR="009C4CFE" w:rsidRPr="00F54A97" w:rsidRDefault="009C4CFE">
            <w:pPr>
              <w:pStyle w:val="Listeafsnit"/>
              <w:numPr>
                <w:ilvl w:val="3"/>
                <w:numId w:val="4"/>
              </w:numPr>
              <w:spacing w:line="240" w:lineRule="auto"/>
            </w:pPr>
          </w:p>
        </w:tc>
        <w:tc>
          <w:tcPr>
            <w:tcW w:w="3709" w:type="dxa"/>
            <w:shd w:val="clear" w:color="auto" w:fill="auto"/>
          </w:tcPr>
          <w:p w14:paraId="18D52C44" w14:textId="6C1E9F49" w:rsidR="009C4CFE" w:rsidRPr="00BD7E6C" w:rsidRDefault="008268F0">
            <w:pPr>
              <w:widowControl w:val="0"/>
            </w:pPr>
            <w:r>
              <w:t>Gør rede for, hvordan terminologi i SUT opdateres</w:t>
            </w:r>
            <w:r w:rsidR="00A72D36">
              <w:t xml:space="preserve">, </w:t>
            </w:r>
            <w:r w:rsidR="00DA3265">
              <w:t>f.eks.</w:t>
            </w:r>
            <w:r w:rsidR="00A72D36">
              <w:t xml:space="preserve"> hvis listen over kategorier opdateres</w:t>
            </w:r>
            <w:r>
              <w:t>.</w:t>
            </w:r>
          </w:p>
        </w:tc>
        <w:tc>
          <w:tcPr>
            <w:tcW w:w="2119" w:type="dxa"/>
            <w:shd w:val="clear" w:color="auto" w:fill="auto"/>
          </w:tcPr>
          <w:p w14:paraId="450FE62C" w14:textId="77777777" w:rsidR="009C4CFE" w:rsidRPr="00D92FEB" w:rsidRDefault="009C4CFE">
            <w:pPr>
              <w:widowControl w:val="0"/>
            </w:pPr>
          </w:p>
        </w:tc>
        <w:tc>
          <w:tcPr>
            <w:tcW w:w="3042" w:type="dxa"/>
            <w:shd w:val="clear" w:color="auto" w:fill="auto"/>
          </w:tcPr>
          <w:p w14:paraId="66209E3E" w14:textId="16ADC0E0" w:rsidR="009C4CFE" w:rsidRPr="00BD7E6C" w:rsidRDefault="00DA3265">
            <w:pPr>
              <w:widowControl w:val="0"/>
            </w:pPr>
            <w:r>
              <w:t xml:space="preserve">Fx </w:t>
            </w:r>
            <w:r w:rsidR="3663A0FD">
              <w:t>“</w:t>
            </w:r>
            <w:r w:rsidR="00AE1041" w:rsidRPr="2F78D344">
              <w:rPr>
                <w:i/>
              </w:rPr>
              <w:t>Det vil kræve en opdatering af de mulige udfaldsrum over vil være en mindre ændring, der kan udgives ifm. en ny release.</w:t>
            </w:r>
            <w:r w:rsidR="4A8EA53B">
              <w:t>”</w:t>
            </w:r>
          </w:p>
        </w:tc>
        <w:tc>
          <w:tcPr>
            <w:tcW w:w="1998" w:type="dxa"/>
            <w:shd w:val="clear" w:color="auto" w:fill="auto"/>
          </w:tcPr>
          <w:p w14:paraId="0C639CB9" w14:textId="77777777" w:rsidR="009C4CFE" w:rsidRPr="00F54A97" w:rsidRDefault="009C4CFE">
            <w:pPr>
              <w:widowControl w:val="0"/>
              <w:jc w:val="center"/>
            </w:pPr>
          </w:p>
        </w:tc>
        <w:tc>
          <w:tcPr>
            <w:tcW w:w="1336" w:type="dxa"/>
            <w:shd w:val="clear" w:color="auto" w:fill="auto"/>
          </w:tcPr>
          <w:p w14:paraId="648023C5" w14:textId="77777777" w:rsidR="009C4CFE" w:rsidRDefault="00000000">
            <w:pPr>
              <w:widowControl w:val="0"/>
              <w:jc w:val="center"/>
              <w:rPr>
                <w:rFonts w:cstheme="minorHAnsi"/>
              </w:rPr>
            </w:pPr>
            <w:sdt>
              <w:sdtPr>
                <w:rPr>
                  <w:rFonts w:cstheme="minorHAnsi"/>
                </w:rPr>
                <w:alias w:val="MedCom vurdering"/>
                <w:tag w:val="MedCom vurdering"/>
                <w:id w:val="-448085879"/>
                <w:placeholder>
                  <w:docPart w:val="7A1B2F302A5945A8BCEC9E0EC7ACDCC8"/>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9C4CFE" w:rsidRPr="00775F80">
                  <w:rPr>
                    <w:rStyle w:val="Pladsholdertekst"/>
                    <w:rFonts w:eastAsia="Calibri"/>
                  </w:rPr>
                  <w:t>Vælg</w:t>
                </w:r>
              </w:sdtContent>
            </w:sdt>
          </w:p>
        </w:tc>
      </w:tr>
    </w:tbl>
    <w:p w14:paraId="5FE36D05" w14:textId="77777777" w:rsidR="008F5772" w:rsidRPr="008F5772" w:rsidRDefault="008F5772" w:rsidP="008F5772"/>
    <w:p w14:paraId="16D92415" w14:textId="77777777" w:rsidR="00E24168" w:rsidRDefault="00E24168">
      <w:r>
        <w:br w:type="page"/>
      </w:r>
    </w:p>
    <w:p w14:paraId="4DD63EDB" w14:textId="116EF573" w:rsidR="000E3DBA" w:rsidRPr="00A84148" w:rsidRDefault="000E3DBA" w:rsidP="006F1820">
      <w:pPr>
        <w:pStyle w:val="Overskrift3"/>
        <w:numPr>
          <w:ilvl w:val="2"/>
          <w:numId w:val="4"/>
        </w:numPr>
      </w:pPr>
      <w:r>
        <w:lastRenderedPageBreak/>
        <w:t>Referencer til forudgående meddelelser</w:t>
      </w:r>
    </w:p>
    <w:tbl>
      <w:tblPr>
        <w:tblStyle w:val="Tabel-Gitter"/>
        <w:tblW w:w="0" w:type="auto"/>
        <w:tblLook w:val="04A0" w:firstRow="1" w:lastRow="0" w:firstColumn="1" w:lastColumn="0" w:noHBand="0" w:noVBand="1"/>
      </w:tblPr>
      <w:tblGrid>
        <w:gridCol w:w="1267"/>
        <w:gridCol w:w="3026"/>
        <w:gridCol w:w="2125"/>
        <w:gridCol w:w="3426"/>
        <w:gridCol w:w="2204"/>
        <w:gridCol w:w="1378"/>
      </w:tblGrid>
      <w:tr w:rsidR="002B2A17" w14:paraId="4199A31D" w14:textId="77777777" w:rsidTr="00A50370">
        <w:trPr>
          <w:tblHeader/>
        </w:trPr>
        <w:tc>
          <w:tcPr>
            <w:tcW w:w="1267" w:type="dxa"/>
            <w:shd w:val="clear" w:color="auto" w:fill="152F4A"/>
          </w:tcPr>
          <w:p w14:paraId="2F3625B6" w14:textId="77777777" w:rsidR="000E3DBA" w:rsidRPr="0000304F" w:rsidRDefault="000E3DBA" w:rsidP="00F3755B">
            <w:pPr>
              <w:widowControl w:val="0"/>
              <w:rPr>
                <w:b/>
                <w:bCs/>
                <w:lang w:val="en-US"/>
              </w:rPr>
            </w:pPr>
            <w:proofErr w:type="spellStart"/>
            <w:r w:rsidRPr="0000304F">
              <w:rPr>
                <w:b/>
                <w:bCs/>
                <w:lang w:val="en-US"/>
              </w:rPr>
              <w:t>Teststep</w:t>
            </w:r>
            <w:proofErr w:type="spellEnd"/>
            <w:r w:rsidRPr="0000304F">
              <w:rPr>
                <w:b/>
                <w:bCs/>
                <w:lang w:val="en-US"/>
              </w:rPr>
              <w:t xml:space="preserve"> #</w:t>
            </w:r>
          </w:p>
        </w:tc>
        <w:tc>
          <w:tcPr>
            <w:tcW w:w="3026" w:type="dxa"/>
            <w:shd w:val="clear" w:color="auto" w:fill="152F4A"/>
          </w:tcPr>
          <w:p w14:paraId="4B517BE7" w14:textId="77777777" w:rsidR="000E3DBA" w:rsidRPr="0000304F" w:rsidRDefault="000E3DBA" w:rsidP="00F3755B">
            <w:pPr>
              <w:widowControl w:val="0"/>
              <w:rPr>
                <w:b/>
                <w:bCs/>
                <w:lang w:val="en-US"/>
              </w:rPr>
            </w:pPr>
            <w:r w:rsidRPr="0000304F">
              <w:rPr>
                <w:b/>
                <w:bCs/>
                <w:lang w:val="en-US"/>
              </w:rPr>
              <w:t>Handling</w:t>
            </w:r>
          </w:p>
        </w:tc>
        <w:tc>
          <w:tcPr>
            <w:tcW w:w="2125" w:type="dxa"/>
            <w:shd w:val="clear" w:color="auto" w:fill="152F4A"/>
          </w:tcPr>
          <w:p w14:paraId="100B1D05" w14:textId="77777777" w:rsidR="000E3DBA" w:rsidRPr="0000304F" w:rsidRDefault="000E3DBA" w:rsidP="00F3755B">
            <w:pPr>
              <w:widowControl w:val="0"/>
              <w:rPr>
                <w:b/>
                <w:bCs/>
                <w:lang w:val="en-US"/>
              </w:rPr>
            </w:pPr>
            <w:proofErr w:type="spellStart"/>
            <w:r w:rsidRPr="0000304F">
              <w:rPr>
                <w:b/>
                <w:bCs/>
                <w:lang w:val="en-US"/>
              </w:rPr>
              <w:t>Testdata</w:t>
            </w:r>
            <w:proofErr w:type="spellEnd"/>
            <w:r w:rsidRPr="0000304F">
              <w:rPr>
                <w:b/>
                <w:bCs/>
                <w:lang w:val="en-US"/>
              </w:rPr>
              <w:t>/</w:t>
            </w:r>
            <w:proofErr w:type="spellStart"/>
            <w:r w:rsidRPr="0000304F">
              <w:rPr>
                <w:b/>
                <w:bCs/>
                <w:lang w:val="en-US"/>
              </w:rPr>
              <w:t>testperson</w:t>
            </w:r>
            <w:proofErr w:type="spellEnd"/>
          </w:p>
        </w:tc>
        <w:tc>
          <w:tcPr>
            <w:tcW w:w="3426" w:type="dxa"/>
            <w:shd w:val="clear" w:color="auto" w:fill="152F4A"/>
          </w:tcPr>
          <w:p w14:paraId="156502F7" w14:textId="77777777" w:rsidR="000E3DBA" w:rsidRPr="0000304F" w:rsidRDefault="000E3DBA" w:rsidP="00F3755B">
            <w:pPr>
              <w:widowControl w:val="0"/>
              <w:rPr>
                <w:b/>
                <w:bCs/>
                <w:lang w:val="en-US"/>
              </w:rPr>
            </w:pPr>
            <w:proofErr w:type="spellStart"/>
            <w:r w:rsidRPr="0000304F">
              <w:rPr>
                <w:b/>
                <w:bCs/>
                <w:lang w:val="en-US"/>
              </w:rPr>
              <w:t>Forventet</w:t>
            </w:r>
            <w:proofErr w:type="spellEnd"/>
            <w:r w:rsidRPr="0000304F">
              <w:rPr>
                <w:b/>
                <w:bCs/>
                <w:lang w:val="en-US"/>
              </w:rPr>
              <w:t xml:space="preserve"> </w:t>
            </w:r>
            <w:proofErr w:type="spellStart"/>
            <w:r w:rsidRPr="0000304F">
              <w:rPr>
                <w:b/>
                <w:bCs/>
                <w:lang w:val="en-US"/>
              </w:rPr>
              <w:t>resultat</w:t>
            </w:r>
            <w:proofErr w:type="spellEnd"/>
          </w:p>
        </w:tc>
        <w:tc>
          <w:tcPr>
            <w:tcW w:w="2204" w:type="dxa"/>
            <w:shd w:val="clear" w:color="auto" w:fill="152F4A"/>
          </w:tcPr>
          <w:p w14:paraId="5F2F6F68" w14:textId="77777777" w:rsidR="000E3DBA" w:rsidRPr="0000304F" w:rsidRDefault="000E3DBA" w:rsidP="00F3755B">
            <w:pPr>
              <w:widowControl w:val="0"/>
              <w:rPr>
                <w:b/>
                <w:bCs/>
                <w:lang w:val="en-US"/>
              </w:rPr>
            </w:pPr>
            <w:proofErr w:type="spellStart"/>
            <w:r w:rsidRPr="0000304F">
              <w:rPr>
                <w:b/>
                <w:bCs/>
                <w:lang w:val="en-US"/>
              </w:rPr>
              <w:t>Aktuelt</w:t>
            </w:r>
            <w:proofErr w:type="spellEnd"/>
            <w:r w:rsidRPr="0000304F">
              <w:rPr>
                <w:b/>
                <w:bCs/>
                <w:lang w:val="en-US"/>
              </w:rPr>
              <w:t xml:space="preserve"> </w:t>
            </w:r>
            <w:proofErr w:type="spellStart"/>
            <w:r w:rsidRPr="0000304F">
              <w:rPr>
                <w:b/>
                <w:bCs/>
                <w:lang w:val="en-US"/>
              </w:rPr>
              <w:t>resultat</w:t>
            </w:r>
            <w:proofErr w:type="spellEnd"/>
          </w:p>
        </w:tc>
        <w:tc>
          <w:tcPr>
            <w:tcW w:w="1378" w:type="dxa"/>
            <w:shd w:val="clear" w:color="auto" w:fill="152F4A"/>
          </w:tcPr>
          <w:p w14:paraId="39D1D308" w14:textId="77777777" w:rsidR="000E3DBA" w:rsidRPr="0000304F" w:rsidRDefault="000E3DBA" w:rsidP="00F3755B">
            <w:pPr>
              <w:widowControl w:val="0"/>
              <w:rPr>
                <w:b/>
                <w:bCs/>
                <w:lang w:val="en-US"/>
              </w:rPr>
            </w:pPr>
            <w:proofErr w:type="spellStart"/>
            <w:r w:rsidRPr="0000304F">
              <w:rPr>
                <w:b/>
                <w:bCs/>
                <w:lang w:val="en-US"/>
              </w:rPr>
              <w:t>MedCom-vurdering</w:t>
            </w:r>
            <w:proofErr w:type="spellEnd"/>
          </w:p>
        </w:tc>
      </w:tr>
      <w:tr w:rsidR="002B2A17" w14:paraId="77325208" w14:textId="77777777" w:rsidTr="00A50370">
        <w:tc>
          <w:tcPr>
            <w:tcW w:w="1267" w:type="dxa"/>
            <w:shd w:val="clear" w:color="auto" w:fill="auto"/>
          </w:tcPr>
          <w:p w14:paraId="3E1354C5" w14:textId="10B54040" w:rsidR="002B2A17" w:rsidRPr="00F54A97" w:rsidRDefault="002B2A17" w:rsidP="002B2A17">
            <w:pPr>
              <w:pStyle w:val="Listeafsnit"/>
              <w:numPr>
                <w:ilvl w:val="0"/>
                <w:numId w:val="28"/>
              </w:numPr>
              <w:spacing w:line="240" w:lineRule="auto"/>
            </w:pPr>
          </w:p>
        </w:tc>
        <w:tc>
          <w:tcPr>
            <w:tcW w:w="3026" w:type="dxa"/>
            <w:shd w:val="clear" w:color="auto" w:fill="auto"/>
          </w:tcPr>
          <w:p w14:paraId="2D8BA0DF" w14:textId="77777777" w:rsidR="000E3DBA" w:rsidRPr="00797A0B" w:rsidRDefault="000E3DBA" w:rsidP="000E3DBA">
            <w:pPr>
              <w:spacing w:before="60"/>
              <w:rPr>
                <w:b/>
                <w:bCs/>
                <w:lang w:eastAsia="da-DK"/>
              </w:rPr>
            </w:pPr>
            <w:r w:rsidRPr="00797A0B">
              <w:rPr>
                <w:b/>
                <w:bCs/>
                <w:lang w:eastAsia="da-DK"/>
              </w:rPr>
              <w:t>Referencer til forudgående meddelelser</w:t>
            </w:r>
          </w:p>
          <w:p w14:paraId="60A7533E" w14:textId="77777777" w:rsidR="000E3DBA" w:rsidRDefault="000E3DBA" w:rsidP="000E3DBA">
            <w:pPr>
              <w:spacing w:before="60"/>
              <w:rPr>
                <w:lang w:eastAsia="da-DK"/>
              </w:rPr>
            </w:pPr>
            <w:r>
              <w:rPr>
                <w:lang w:eastAsia="da-DK"/>
              </w:rPr>
              <w:t>Ved besvarelse eller videresendelse af meddelelser skal følgende indgå fra tidligere meddelelser:</w:t>
            </w:r>
          </w:p>
          <w:p w14:paraId="56210C9A" w14:textId="77777777" w:rsidR="00DD7305" w:rsidRDefault="000E3DBA" w:rsidP="00DD7305">
            <w:pPr>
              <w:pStyle w:val="Listeafsnit"/>
              <w:numPr>
                <w:ilvl w:val="0"/>
                <w:numId w:val="23"/>
              </w:numPr>
              <w:spacing w:before="60" w:line="240" w:lineRule="auto"/>
              <w:rPr>
                <w:lang w:eastAsia="da-DK"/>
              </w:rPr>
            </w:pPr>
            <w:r>
              <w:rPr>
                <w:lang w:eastAsia="da-DK"/>
              </w:rPr>
              <w:t xml:space="preserve">Meddelelsessegmenter er i samme </w:t>
            </w:r>
            <w:proofErr w:type="spellStart"/>
            <w:r>
              <w:rPr>
                <w:lang w:eastAsia="da-DK"/>
              </w:rPr>
              <w:t>Communication</w:t>
            </w:r>
            <w:proofErr w:type="spellEnd"/>
            <w:r>
              <w:rPr>
                <w:lang w:eastAsia="da-DK"/>
              </w:rPr>
              <w:t xml:space="preserve"> instans, hvilket inkluderer bilag, meddelelsestekst og dertilhørende forfatter</w:t>
            </w:r>
          </w:p>
          <w:p w14:paraId="06A7DD1E" w14:textId="5043DA78" w:rsidR="000E3DBA" w:rsidRPr="00F54A97" w:rsidRDefault="000E3DBA" w:rsidP="00DD7305">
            <w:pPr>
              <w:pStyle w:val="Listeafsnit"/>
              <w:numPr>
                <w:ilvl w:val="0"/>
                <w:numId w:val="23"/>
              </w:numPr>
              <w:spacing w:before="60" w:line="240" w:lineRule="auto"/>
              <w:rPr>
                <w:lang w:eastAsia="da-DK"/>
              </w:rPr>
            </w:pPr>
            <w:r>
              <w:rPr>
                <w:lang w:eastAsia="da-DK"/>
              </w:rPr>
              <w:t xml:space="preserve">En </w:t>
            </w:r>
            <w:proofErr w:type="spellStart"/>
            <w:r>
              <w:rPr>
                <w:lang w:eastAsia="da-DK"/>
              </w:rPr>
              <w:t>Provenance</w:t>
            </w:r>
            <w:proofErr w:type="spellEnd"/>
            <w:r>
              <w:rPr>
                <w:lang w:eastAsia="da-DK"/>
              </w:rPr>
              <w:t xml:space="preserve"> instans tilhørende den nye meddelelse, som også referer MessageHeader.id fra den forudgående meddelelse </w:t>
            </w:r>
          </w:p>
        </w:tc>
        <w:tc>
          <w:tcPr>
            <w:tcW w:w="2125" w:type="dxa"/>
            <w:shd w:val="clear" w:color="auto" w:fill="auto"/>
          </w:tcPr>
          <w:p w14:paraId="70DA6950" w14:textId="77777777" w:rsidR="000E3DBA" w:rsidRPr="00D92FEB" w:rsidRDefault="000E3DBA" w:rsidP="000E3DBA">
            <w:pPr>
              <w:widowControl w:val="0"/>
            </w:pPr>
          </w:p>
        </w:tc>
        <w:tc>
          <w:tcPr>
            <w:tcW w:w="3426" w:type="dxa"/>
            <w:shd w:val="clear" w:color="auto" w:fill="auto"/>
          </w:tcPr>
          <w:p w14:paraId="060722B8" w14:textId="50DCE435" w:rsidR="000E3DBA" w:rsidRPr="00F54A97" w:rsidRDefault="000E3DBA" w:rsidP="000E3DBA">
            <w:pPr>
              <w:widowControl w:val="0"/>
            </w:pPr>
            <w:r>
              <w:t xml:space="preserve">Alle meddelelsessegmenter er i samme instans af </w:t>
            </w:r>
            <w:proofErr w:type="spellStart"/>
            <w:r>
              <w:t>Communication</w:t>
            </w:r>
            <w:proofErr w:type="spellEnd"/>
            <w:r>
              <w:t xml:space="preserve"> og en ny instans af </w:t>
            </w:r>
            <w:proofErr w:type="spellStart"/>
            <w:r>
              <w:t>Provenance</w:t>
            </w:r>
            <w:proofErr w:type="spellEnd"/>
            <w:r>
              <w:t xml:space="preserve"> er tilføjet med korrekte referencer til forrige meddelelse. </w:t>
            </w:r>
          </w:p>
        </w:tc>
        <w:tc>
          <w:tcPr>
            <w:tcW w:w="2204" w:type="dxa"/>
            <w:shd w:val="clear" w:color="auto" w:fill="auto"/>
          </w:tcPr>
          <w:p w14:paraId="5ACB9BAC" w14:textId="77777777" w:rsidR="000E3DBA" w:rsidRPr="00F54A97" w:rsidRDefault="000E3DBA" w:rsidP="000E3DBA">
            <w:pPr>
              <w:widowControl w:val="0"/>
              <w:jc w:val="center"/>
            </w:pPr>
          </w:p>
        </w:tc>
        <w:tc>
          <w:tcPr>
            <w:tcW w:w="1378" w:type="dxa"/>
            <w:shd w:val="clear" w:color="auto" w:fill="auto"/>
          </w:tcPr>
          <w:p w14:paraId="5020037A" w14:textId="77777777" w:rsidR="000E3DBA" w:rsidRPr="00F54A97" w:rsidRDefault="00000000" w:rsidP="000E3DBA">
            <w:pPr>
              <w:widowControl w:val="0"/>
              <w:jc w:val="center"/>
            </w:pPr>
            <w:sdt>
              <w:sdtPr>
                <w:rPr>
                  <w:rFonts w:cstheme="minorHAnsi"/>
                </w:rPr>
                <w:alias w:val="MedCom vurdering"/>
                <w:tag w:val="MedCom vurdering"/>
                <w:id w:val="1388531800"/>
                <w:placeholder>
                  <w:docPart w:val="30FF33C79E6F47D5BEC74EEB6E44825C"/>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0E3DBA" w:rsidRPr="00775F80">
                  <w:rPr>
                    <w:rStyle w:val="Pladsholdertekst"/>
                    <w:rFonts w:eastAsia="Calibri"/>
                  </w:rPr>
                  <w:t>Vælg</w:t>
                </w:r>
              </w:sdtContent>
            </w:sdt>
          </w:p>
        </w:tc>
      </w:tr>
      <w:tr w:rsidR="002B2A17" w14:paraId="35EBED75" w14:textId="77777777" w:rsidTr="00A50370">
        <w:tc>
          <w:tcPr>
            <w:tcW w:w="1267" w:type="dxa"/>
            <w:shd w:val="clear" w:color="auto" w:fill="auto"/>
          </w:tcPr>
          <w:p w14:paraId="608200A1" w14:textId="6B0A02E3" w:rsidR="002B2A17" w:rsidRPr="00F54A97" w:rsidRDefault="002B2A17" w:rsidP="002B2A17">
            <w:pPr>
              <w:pStyle w:val="Listeafsnit"/>
              <w:numPr>
                <w:ilvl w:val="0"/>
                <w:numId w:val="28"/>
              </w:numPr>
              <w:spacing w:line="240" w:lineRule="auto"/>
            </w:pPr>
          </w:p>
        </w:tc>
        <w:tc>
          <w:tcPr>
            <w:tcW w:w="3026" w:type="dxa"/>
            <w:shd w:val="clear" w:color="auto" w:fill="auto"/>
          </w:tcPr>
          <w:p w14:paraId="452BA6F6" w14:textId="77777777" w:rsidR="000E3DBA" w:rsidRDefault="000E3DBA" w:rsidP="000E3DBA">
            <w:pPr>
              <w:spacing w:before="60"/>
              <w:rPr>
                <w:lang w:eastAsia="da-DK"/>
              </w:rPr>
            </w:pPr>
            <w:r>
              <w:rPr>
                <w:lang w:eastAsia="da-DK"/>
              </w:rPr>
              <w:t>Ved annullering eller rettelse af meddelelser skal følgende indgå fra tidligere meddelelser:</w:t>
            </w:r>
          </w:p>
          <w:p w14:paraId="7A39137C" w14:textId="77777777" w:rsidR="00DD7305" w:rsidRPr="00DD7305" w:rsidRDefault="000E3DBA" w:rsidP="00DD7305">
            <w:pPr>
              <w:pStyle w:val="Listeafsnit"/>
              <w:numPr>
                <w:ilvl w:val="0"/>
                <w:numId w:val="23"/>
              </w:numPr>
              <w:spacing w:before="60" w:line="240" w:lineRule="auto"/>
              <w:rPr>
                <w:b/>
                <w:bCs/>
                <w:lang w:eastAsia="da-DK"/>
              </w:rPr>
            </w:pPr>
            <w:r>
              <w:rPr>
                <w:lang w:eastAsia="da-DK"/>
              </w:rPr>
              <w:t xml:space="preserve">Det rettede eller annullerede meddelelsessegment er i en separat </w:t>
            </w:r>
            <w:proofErr w:type="spellStart"/>
            <w:r>
              <w:rPr>
                <w:lang w:eastAsia="da-DK"/>
              </w:rPr>
              <w:t>Communication</w:t>
            </w:r>
            <w:proofErr w:type="spellEnd"/>
            <w:r>
              <w:rPr>
                <w:lang w:eastAsia="da-DK"/>
              </w:rPr>
              <w:t xml:space="preserve"> instans, da </w:t>
            </w:r>
            <w:proofErr w:type="spellStart"/>
            <w:r>
              <w:rPr>
                <w:lang w:eastAsia="da-DK"/>
              </w:rPr>
              <w:lastRenderedPageBreak/>
              <w:t>Communication.status</w:t>
            </w:r>
            <w:proofErr w:type="spellEnd"/>
            <w:r>
              <w:rPr>
                <w:lang w:eastAsia="da-DK"/>
              </w:rPr>
              <w:t xml:space="preserve"> er forskellig fra den forrig</w:t>
            </w:r>
            <w:r w:rsidR="00DD7305">
              <w:rPr>
                <w:lang w:eastAsia="da-DK"/>
              </w:rPr>
              <w:t>e</w:t>
            </w:r>
          </w:p>
          <w:p w14:paraId="765F06EA" w14:textId="33846C3C" w:rsidR="000E3DBA" w:rsidRPr="00DD7305" w:rsidRDefault="000E3DBA" w:rsidP="00DD7305">
            <w:pPr>
              <w:pStyle w:val="Listeafsnit"/>
              <w:numPr>
                <w:ilvl w:val="0"/>
                <w:numId w:val="23"/>
              </w:numPr>
              <w:spacing w:before="60" w:line="240" w:lineRule="auto"/>
              <w:rPr>
                <w:b/>
                <w:bCs/>
                <w:lang w:eastAsia="da-DK"/>
              </w:rPr>
            </w:pPr>
            <w:r>
              <w:rPr>
                <w:lang w:eastAsia="da-DK"/>
              </w:rPr>
              <w:t xml:space="preserve">En </w:t>
            </w:r>
            <w:proofErr w:type="spellStart"/>
            <w:r>
              <w:rPr>
                <w:lang w:eastAsia="da-DK"/>
              </w:rPr>
              <w:t>Provenance</w:t>
            </w:r>
            <w:proofErr w:type="spellEnd"/>
            <w:r>
              <w:rPr>
                <w:lang w:eastAsia="da-DK"/>
              </w:rPr>
              <w:t xml:space="preserve"> instans tilhørende den nye meddelelse, som også referer MessageHeader.id fra den forudgående meddelelse.</w:t>
            </w:r>
          </w:p>
        </w:tc>
        <w:tc>
          <w:tcPr>
            <w:tcW w:w="2125" w:type="dxa"/>
            <w:shd w:val="clear" w:color="auto" w:fill="auto"/>
          </w:tcPr>
          <w:p w14:paraId="36992476" w14:textId="77777777" w:rsidR="000E3DBA" w:rsidRPr="00D92FEB" w:rsidRDefault="000E3DBA" w:rsidP="000E3DBA">
            <w:pPr>
              <w:widowControl w:val="0"/>
            </w:pPr>
          </w:p>
        </w:tc>
        <w:tc>
          <w:tcPr>
            <w:tcW w:w="3426" w:type="dxa"/>
            <w:shd w:val="clear" w:color="auto" w:fill="auto"/>
          </w:tcPr>
          <w:p w14:paraId="5F66FC5C" w14:textId="77777777" w:rsidR="000E3DBA" w:rsidRDefault="000E3DBA" w:rsidP="000E3DBA">
            <w:pPr>
              <w:widowControl w:val="0"/>
            </w:pPr>
            <w:r>
              <w:rPr>
                <w:lang w:eastAsia="da-DK"/>
              </w:rPr>
              <w:t xml:space="preserve">Annulleringen eller rettelsen </w:t>
            </w:r>
            <w:r>
              <w:t xml:space="preserve">indeholder to </w:t>
            </w:r>
            <w:proofErr w:type="spellStart"/>
            <w:r>
              <w:t>Communication</w:t>
            </w:r>
            <w:proofErr w:type="spellEnd"/>
            <w:r>
              <w:t xml:space="preserve"> instanser – én med meddelelsen der rettes/annulleres, hvor status er ’</w:t>
            </w:r>
            <w:proofErr w:type="spellStart"/>
            <w:r>
              <w:t>unknown</w:t>
            </w:r>
            <w:proofErr w:type="spellEnd"/>
            <w:r>
              <w:t>’ og én med en meddelelsestekst om rettelsen eller annulleringen, hvor status er ’</w:t>
            </w:r>
            <w:proofErr w:type="spellStart"/>
            <w:r>
              <w:t>entered</w:t>
            </w:r>
            <w:proofErr w:type="spellEnd"/>
            <w:r>
              <w:t>-in-</w:t>
            </w:r>
            <w:proofErr w:type="spellStart"/>
            <w:r>
              <w:t>error</w:t>
            </w:r>
            <w:proofErr w:type="spellEnd"/>
            <w:r>
              <w:t xml:space="preserve">’. </w:t>
            </w:r>
          </w:p>
          <w:p w14:paraId="2C189A9C" w14:textId="0CEC2F0A" w:rsidR="000E3DBA" w:rsidRPr="00BD7E6C" w:rsidRDefault="000E3DBA" w:rsidP="000E3DBA">
            <w:pPr>
              <w:widowControl w:val="0"/>
            </w:pPr>
            <w:r>
              <w:t xml:space="preserve">Desuden indeholder meddelelsen en ny instans af </w:t>
            </w:r>
            <w:proofErr w:type="spellStart"/>
            <w:r>
              <w:t>Provenance</w:t>
            </w:r>
            <w:proofErr w:type="spellEnd"/>
            <w:r>
              <w:t xml:space="preserve"> er </w:t>
            </w:r>
            <w:r>
              <w:lastRenderedPageBreak/>
              <w:t>tilføjet med korrekte referencer til forrige meddelelse.</w:t>
            </w:r>
          </w:p>
        </w:tc>
        <w:tc>
          <w:tcPr>
            <w:tcW w:w="2204" w:type="dxa"/>
            <w:shd w:val="clear" w:color="auto" w:fill="auto"/>
          </w:tcPr>
          <w:p w14:paraId="46F0210C" w14:textId="77777777" w:rsidR="000E3DBA" w:rsidRPr="00F54A97" w:rsidRDefault="000E3DBA" w:rsidP="000E3DBA">
            <w:pPr>
              <w:widowControl w:val="0"/>
              <w:jc w:val="center"/>
            </w:pPr>
          </w:p>
        </w:tc>
        <w:tc>
          <w:tcPr>
            <w:tcW w:w="1378" w:type="dxa"/>
            <w:shd w:val="clear" w:color="auto" w:fill="auto"/>
          </w:tcPr>
          <w:p w14:paraId="0530A30D" w14:textId="77777777" w:rsidR="000E3DBA" w:rsidRDefault="00000000" w:rsidP="000E3DBA">
            <w:pPr>
              <w:widowControl w:val="0"/>
              <w:jc w:val="center"/>
              <w:rPr>
                <w:rFonts w:cstheme="minorHAnsi"/>
              </w:rPr>
            </w:pPr>
            <w:sdt>
              <w:sdtPr>
                <w:rPr>
                  <w:rFonts w:cstheme="minorHAnsi"/>
                </w:rPr>
                <w:alias w:val="MedCom vurdering"/>
                <w:tag w:val="MedCom vurdering"/>
                <w:id w:val="-1859197135"/>
                <w:placeholder>
                  <w:docPart w:val="DBC82C7B68BD44389FA0FD6EB0E0BBEC"/>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0E3DBA" w:rsidRPr="00775F80">
                  <w:rPr>
                    <w:rStyle w:val="Pladsholdertekst"/>
                    <w:rFonts w:eastAsia="Calibri"/>
                  </w:rPr>
                  <w:t>Vælg</w:t>
                </w:r>
              </w:sdtContent>
            </w:sdt>
          </w:p>
        </w:tc>
      </w:tr>
    </w:tbl>
    <w:p w14:paraId="7674E667" w14:textId="4475B515" w:rsidR="00E24168" w:rsidRDefault="00E24168" w:rsidP="00E24168"/>
    <w:p w14:paraId="27E4E25F" w14:textId="332BFC8B" w:rsidR="00E24168" w:rsidRDefault="00E24168">
      <w:r>
        <w:br w:type="page"/>
      </w:r>
    </w:p>
    <w:p w14:paraId="66F31D34" w14:textId="554F40EE" w:rsidR="000E3DBA" w:rsidRPr="00A84148" w:rsidRDefault="000E3DBA" w:rsidP="00E71C78">
      <w:pPr>
        <w:pStyle w:val="Overskrift3"/>
        <w:numPr>
          <w:ilvl w:val="2"/>
          <w:numId w:val="31"/>
        </w:numPr>
      </w:pPr>
      <w:r>
        <w:lastRenderedPageBreak/>
        <w:t>Kontrol af</w:t>
      </w:r>
      <w:r w:rsidR="00DD7305">
        <w:t xml:space="preserve"> meddelelsens størrelse</w:t>
      </w:r>
    </w:p>
    <w:tbl>
      <w:tblPr>
        <w:tblStyle w:val="Tabel-Gitter"/>
        <w:tblW w:w="0" w:type="auto"/>
        <w:tblLook w:val="04A0" w:firstRow="1" w:lastRow="0" w:firstColumn="1" w:lastColumn="0" w:noHBand="0" w:noVBand="1"/>
      </w:tblPr>
      <w:tblGrid>
        <w:gridCol w:w="1271"/>
        <w:gridCol w:w="2977"/>
        <w:gridCol w:w="2126"/>
        <w:gridCol w:w="3445"/>
        <w:gridCol w:w="2225"/>
        <w:gridCol w:w="1382"/>
      </w:tblGrid>
      <w:tr w:rsidR="000E3DBA" w14:paraId="4AE9CA89" w14:textId="77777777" w:rsidTr="00F3755B">
        <w:trPr>
          <w:tblHeader/>
        </w:trPr>
        <w:tc>
          <w:tcPr>
            <w:tcW w:w="1271" w:type="dxa"/>
            <w:shd w:val="clear" w:color="auto" w:fill="152F4A"/>
          </w:tcPr>
          <w:p w14:paraId="17B43AD8" w14:textId="77777777" w:rsidR="000E3DBA" w:rsidRPr="0000304F" w:rsidRDefault="000E3DBA" w:rsidP="00F3755B">
            <w:pPr>
              <w:widowControl w:val="0"/>
              <w:rPr>
                <w:b/>
                <w:bCs/>
                <w:lang w:val="en-US"/>
              </w:rPr>
            </w:pPr>
            <w:proofErr w:type="spellStart"/>
            <w:r w:rsidRPr="0000304F">
              <w:rPr>
                <w:b/>
                <w:bCs/>
                <w:lang w:val="en-US"/>
              </w:rPr>
              <w:t>Teststep</w:t>
            </w:r>
            <w:proofErr w:type="spellEnd"/>
            <w:r w:rsidRPr="0000304F">
              <w:rPr>
                <w:b/>
                <w:bCs/>
                <w:lang w:val="en-US"/>
              </w:rPr>
              <w:t xml:space="preserve"> #</w:t>
            </w:r>
          </w:p>
        </w:tc>
        <w:tc>
          <w:tcPr>
            <w:tcW w:w="2977" w:type="dxa"/>
            <w:shd w:val="clear" w:color="auto" w:fill="152F4A"/>
          </w:tcPr>
          <w:p w14:paraId="784239F8" w14:textId="77777777" w:rsidR="000E3DBA" w:rsidRPr="0000304F" w:rsidRDefault="000E3DBA" w:rsidP="00F3755B">
            <w:pPr>
              <w:widowControl w:val="0"/>
              <w:rPr>
                <w:b/>
                <w:bCs/>
                <w:lang w:val="en-US"/>
              </w:rPr>
            </w:pPr>
            <w:r w:rsidRPr="0000304F">
              <w:rPr>
                <w:b/>
                <w:bCs/>
                <w:lang w:val="en-US"/>
              </w:rPr>
              <w:t>Handling</w:t>
            </w:r>
          </w:p>
        </w:tc>
        <w:tc>
          <w:tcPr>
            <w:tcW w:w="2126" w:type="dxa"/>
            <w:shd w:val="clear" w:color="auto" w:fill="152F4A"/>
          </w:tcPr>
          <w:p w14:paraId="1FB6E691" w14:textId="77777777" w:rsidR="000E3DBA" w:rsidRPr="0000304F" w:rsidRDefault="000E3DBA" w:rsidP="00F3755B">
            <w:pPr>
              <w:widowControl w:val="0"/>
              <w:rPr>
                <w:b/>
                <w:bCs/>
                <w:lang w:val="en-US"/>
              </w:rPr>
            </w:pPr>
            <w:proofErr w:type="spellStart"/>
            <w:r w:rsidRPr="0000304F">
              <w:rPr>
                <w:b/>
                <w:bCs/>
                <w:lang w:val="en-US"/>
              </w:rPr>
              <w:t>Testdata</w:t>
            </w:r>
            <w:proofErr w:type="spellEnd"/>
            <w:r w:rsidRPr="0000304F">
              <w:rPr>
                <w:b/>
                <w:bCs/>
                <w:lang w:val="en-US"/>
              </w:rPr>
              <w:t>/</w:t>
            </w:r>
            <w:proofErr w:type="spellStart"/>
            <w:r w:rsidRPr="0000304F">
              <w:rPr>
                <w:b/>
                <w:bCs/>
                <w:lang w:val="en-US"/>
              </w:rPr>
              <w:t>testperson</w:t>
            </w:r>
            <w:proofErr w:type="spellEnd"/>
          </w:p>
        </w:tc>
        <w:tc>
          <w:tcPr>
            <w:tcW w:w="3445" w:type="dxa"/>
            <w:shd w:val="clear" w:color="auto" w:fill="152F4A"/>
          </w:tcPr>
          <w:p w14:paraId="46B80BBD" w14:textId="77777777" w:rsidR="000E3DBA" w:rsidRPr="0000304F" w:rsidRDefault="000E3DBA" w:rsidP="00F3755B">
            <w:pPr>
              <w:widowControl w:val="0"/>
              <w:rPr>
                <w:b/>
                <w:bCs/>
                <w:lang w:val="en-US"/>
              </w:rPr>
            </w:pPr>
            <w:proofErr w:type="spellStart"/>
            <w:r w:rsidRPr="0000304F">
              <w:rPr>
                <w:b/>
                <w:bCs/>
                <w:lang w:val="en-US"/>
              </w:rPr>
              <w:t>Forventet</w:t>
            </w:r>
            <w:proofErr w:type="spellEnd"/>
            <w:r w:rsidRPr="0000304F">
              <w:rPr>
                <w:b/>
                <w:bCs/>
                <w:lang w:val="en-US"/>
              </w:rPr>
              <w:t xml:space="preserve"> </w:t>
            </w:r>
            <w:proofErr w:type="spellStart"/>
            <w:r w:rsidRPr="0000304F">
              <w:rPr>
                <w:b/>
                <w:bCs/>
                <w:lang w:val="en-US"/>
              </w:rPr>
              <w:t>resultat</w:t>
            </w:r>
            <w:proofErr w:type="spellEnd"/>
          </w:p>
        </w:tc>
        <w:tc>
          <w:tcPr>
            <w:tcW w:w="2225" w:type="dxa"/>
            <w:shd w:val="clear" w:color="auto" w:fill="152F4A"/>
          </w:tcPr>
          <w:p w14:paraId="1DA71AF1" w14:textId="77777777" w:rsidR="000E3DBA" w:rsidRPr="0000304F" w:rsidRDefault="000E3DBA" w:rsidP="00F3755B">
            <w:pPr>
              <w:widowControl w:val="0"/>
              <w:rPr>
                <w:b/>
                <w:bCs/>
                <w:lang w:val="en-US"/>
              </w:rPr>
            </w:pPr>
            <w:proofErr w:type="spellStart"/>
            <w:r w:rsidRPr="0000304F">
              <w:rPr>
                <w:b/>
                <w:bCs/>
                <w:lang w:val="en-US"/>
              </w:rPr>
              <w:t>Aktuelt</w:t>
            </w:r>
            <w:proofErr w:type="spellEnd"/>
            <w:r w:rsidRPr="0000304F">
              <w:rPr>
                <w:b/>
                <w:bCs/>
                <w:lang w:val="en-US"/>
              </w:rPr>
              <w:t xml:space="preserve"> </w:t>
            </w:r>
            <w:proofErr w:type="spellStart"/>
            <w:r w:rsidRPr="0000304F">
              <w:rPr>
                <w:b/>
                <w:bCs/>
                <w:lang w:val="en-US"/>
              </w:rPr>
              <w:t>resultat</w:t>
            </w:r>
            <w:proofErr w:type="spellEnd"/>
          </w:p>
        </w:tc>
        <w:tc>
          <w:tcPr>
            <w:tcW w:w="1382" w:type="dxa"/>
            <w:shd w:val="clear" w:color="auto" w:fill="152F4A"/>
          </w:tcPr>
          <w:p w14:paraId="2EC15BC1" w14:textId="77777777" w:rsidR="000E3DBA" w:rsidRPr="0000304F" w:rsidRDefault="000E3DBA" w:rsidP="00F3755B">
            <w:pPr>
              <w:widowControl w:val="0"/>
              <w:rPr>
                <w:b/>
                <w:bCs/>
                <w:lang w:val="en-US"/>
              </w:rPr>
            </w:pPr>
            <w:proofErr w:type="spellStart"/>
            <w:r w:rsidRPr="0000304F">
              <w:rPr>
                <w:b/>
                <w:bCs/>
                <w:lang w:val="en-US"/>
              </w:rPr>
              <w:t>MedCom-vurdering</w:t>
            </w:r>
            <w:proofErr w:type="spellEnd"/>
          </w:p>
        </w:tc>
      </w:tr>
      <w:tr w:rsidR="00DD7305" w14:paraId="74530D1B" w14:textId="77777777" w:rsidTr="00F3755B">
        <w:tc>
          <w:tcPr>
            <w:tcW w:w="1271" w:type="dxa"/>
            <w:shd w:val="clear" w:color="auto" w:fill="auto"/>
          </w:tcPr>
          <w:p w14:paraId="060BD84B" w14:textId="10978C5C" w:rsidR="00DD7305" w:rsidRPr="00F54A97" w:rsidRDefault="00DD7305" w:rsidP="004B66E0">
            <w:pPr>
              <w:pStyle w:val="Listeafsnit"/>
              <w:numPr>
                <w:ilvl w:val="3"/>
                <w:numId w:val="31"/>
              </w:numPr>
              <w:spacing w:line="240" w:lineRule="auto"/>
            </w:pPr>
          </w:p>
        </w:tc>
        <w:tc>
          <w:tcPr>
            <w:tcW w:w="2977" w:type="dxa"/>
            <w:shd w:val="clear" w:color="auto" w:fill="auto"/>
          </w:tcPr>
          <w:p w14:paraId="48610F81" w14:textId="77777777" w:rsidR="00DD7305" w:rsidRDefault="00DD7305" w:rsidP="00DD7305">
            <w:pPr>
              <w:spacing w:before="60"/>
              <w:rPr>
                <w:rFonts w:cs="Calibri"/>
                <w:szCs w:val="24"/>
              </w:rPr>
            </w:pPr>
            <w:r>
              <w:rPr>
                <w:lang w:eastAsia="da-DK"/>
              </w:rPr>
              <w:t xml:space="preserve">Opret </w:t>
            </w:r>
            <w:r>
              <w:rPr>
                <w:rFonts w:cs="Calibri"/>
                <w:szCs w:val="24"/>
              </w:rPr>
              <w:t xml:space="preserve">en CareCommunication meddelelse med oplysninger om testpatienten, modtager, kategori, og tekst. </w:t>
            </w:r>
          </w:p>
          <w:p w14:paraId="0F7565A7" w14:textId="77777777" w:rsidR="00DD7305" w:rsidRPr="00F54A97" w:rsidRDefault="00DD7305" w:rsidP="00DD7305">
            <w:pPr>
              <w:widowControl w:val="0"/>
            </w:pPr>
          </w:p>
        </w:tc>
        <w:tc>
          <w:tcPr>
            <w:tcW w:w="2126" w:type="dxa"/>
            <w:shd w:val="clear" w:color="auto" w:fill="auto"/>
          </w:tcPr>
          <w:p w14:paraId="25C9782F" w14:textId="77777777" w:rsidR="00DD7305" w:rsidRPr="00D92FEB" w:rsidRDefault="00DD7305" w:rsidP="00DD7305">
            <w:pPr>
              <w:widowControl w:val="0"/>
            </w:pPr>
          </w:p>
        </w:tc>
        <w:tc>
          <w:tcPr>
            <w:tcW w:w="3445" w:type="dxa"/>
            <w:shd w:val="clear" w:color="auto" w:fill="auto"/>
          </w:tcPr>
          <w:p w14:paraId="3D14659C" w14:textId="68FA3350" w:rsidR="00DD7305" w:rsidRPr="00F54A97" w:rsidRDefault="00DD7305" w:rsidP="00DD7305">
            <w:pPr>
              <w:widowControl w:val="0"/>
            </w:pPr>
            <w:r>
              <w:t>En CareCommunication meddelelse er oprettet.</w:t>
            </w:r>
          </w:p>
        </w:tc>
        <w:tc>
          <w:tcPr>
            <w:tcW w:w="2225" w:type="dxa"/>
            <w:shd w:val="clear" w:color="auto" w:fill="auto"/>
          </w:tcPr>
          <w:p w14:paraId="528AF6E6" w14:textId="77777777" w:rsidR="00DD7305" w:rsidRPr="00F54A97" w:rsidRDefault="00DD7305" w:rsidP="00DD7305">
            <w:pPr>
              <w:widowControl w:val="0"/>
              <w:jc w:val="center"/>
            </w:pPr>
          </w:p>
        </w:tc>
        <w:tc>
          <w:tcPr>
            <w:tcW w:w="1382" w:type="dxa"/>
            <w:shd w:val="clear" w:color="auto" w:fill="auto"/>
          </w:tcPr>
          <w:p w14:paraId="382EBE9B" w14:textId="55FDC279" w:rsidR="00DD7305" w:rsidRPr="00F54A97" w:rsidRDefault="00000000" w:rsidP="00DD7305">
            <w:pPr>
              <w:widowControl w:val="0"/>
              <w:jc w:val="center"/>
            </w:pPr>
            <w:sdt>
              <w:sdtPr>
                <w:rPr>
                  <w:rFonts w:cstheme="minorHAnsi"/>
                </w:rPr>
                <w:alias w:val="MedCom vurdering"/>
                <w:tag w:val="MedCom vurdering"/>
                <w:id w:val="-1863276310"/>
                <w:placeholder>
                  <w:docPart w:val="52731765E211478BAF62FCE48B3B802C"/>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DD7305" w:rsidRPr="00775F80">
                  <w:rPr>
                    <w:rStyle w:val="Pladsholdertekst"/>
                    <w:rFonts w:eastAsia="Calibri"/>
                  </w:rPr>
                  <w:t>Vælg</w:t>
                </w:r>
              </w:sdtContent>
            </w:sdt>
          </w:p>
        </w:tc>
      </w:tr>
      <w:tr w:rsidR="00DD7305" w14:paraId="2E2B83E8" w14:textId="77777777" w:rsidTr="00F3755B">
        <w:tc>
          <w:tcPr>
            <w:tcW w:w="1271" w:type="dxa"/>
            <w:shd w:val="clear" w:color="auto" w:fill="auto"/>
          </w:tcPr>
          <w:p w14:paraId="312ACBFB" w14:textId="0753C980" w:rsidR="00DD7305" w:rsidRPr="00F54A97" w:rsidRDefault="00DD7305" w:rsidP="004B66E0">
            <w:pPr>
              <w:pStyle w:val="Listeafsnit"/>
              <w:numPr>
                <w:ilvl w:val="3"/>
                <w:numId w:val="31"/>
              </w:numPr>
              <w:spacing w:line="240" w:lineRule="auto"/>
            </w:pPr>
          </w:p>
        </w:tc>
        <w:tc>
          <w:tcPr>
            <w:tcW w:w="2977" w:type="dxa"/>
            <w:shd w:val="clear" w:color="auto" w:fill="auto"/>
          </w:tcPr>
          <w:p w14:paraId="51E029BC" w14:textId="3784F3B8" w:rsidR="00DD7305" w:rsidRPr="00BD7E6C" w:rsidRDefault="00DD7305" w:rsidP="00DD7305">
            <w:pPr>
              <w:widowControl w:val="0"/>
            </w:pPr>
            <w:r w:rsidRPr="003F5B1A">
              <w:rPr>
                <w:lang w:eastAsia="da-DK"/>
              </w:rPr>
              <w:t xml:space="preserve">Tilføj </w:t>
            </w:r>
            <w:r w:rsidR="00684597">
              <w:rPr>
                <w:lang w:eastAsia="da-DK"/>
              </w:rPr>
              <w:t>vedhæftede filer</w:t>
            </w:r>
            <w:r w:rsidRPr="003F5B1A">
              <w:rPr>
                <w:lang w:eastAsia="da-DK"/>
              </w:rPr>
              <w:t xml:space="preserve"> og tekst, således meddelelsens samlede størrelse overstiger 100 MB</w:t>
            </w:r>
            <w:r w:rsidR="007C065F">
              <w:rPr>
                <w:lang w:eastAsia="da-DK"/>
              </w:rPr>
              <w:t xml:space="preserve"> eller andre fastsatte grænser, som sikrer at</w:t>
            </w:r>
            <w:r w:rsidR="00436698">
              <w:rPr>
                <w:lang w:eastAsia="da-DK"/>
              </w:rPr>
              <w:t xml:space="preserve"> meddelelsen ikke vil blive sendt</w:t>
            </w:r>
            <w:r w:rsidRPr="003F5B1A">
              <w:rPr>
                <w:lang w:eastAsia="da-DK"/>
              </w:rPr>
              <w:t xml:space="preserve">. </w:t>
            </w:r>
          </w:p>
        </w:tc>
        <w:tc>
          <w:tcPr>
            <w:tcW w:w="2126" w:type="dxa"/>
            <w:shd w:val="clear" w:color="auto" w:fill="auto"/>
          </w:tcPr>
          <w:p w14:paraId="1FADEB10" w14:textId="77777777" w:rsidR="00DD7305" w:rsidRPr="00D92FEB" w:rsidRDefault="00DD7305" w:rsidP="00DD7305">
            <w:pPr>
              <w:widowControl w:val="0"/>
            </w:pPr>
          </w:p>
        </w:tc>
        <w:tc>
          <w:tcPr>
            <w:tcW w:w="3445" w:type="dxa"/>
            <w:shd w:val="clear" w:color="auto" w:fill="auto"/>
          </w:tcPr>
          <w:p w14:paraId="6E1F8F83" w14:textId="497018D1" w:rsidR="00DD7305" w:rsidRPr="00BD7E6C" w:rsidRDefault="00684597" w:rsidP="00DD7305">
            <w:pPr>
              <w:widowControl w:val="0"/>
            </w:pPr>
            <w:r>
              <w:rPr>
                <w:lang w:eastAsia="da-DK"/>
              </w:rPr>
              <w:t>Vedhæftede filer</w:t>
            </w:r>
            <w:r w:rsidRPr="003F5B1A">
              <w:rPr>
                <w:lang w:eastAsia="da-DK"/>
              </w:rPr>
              <w:t xml:space="preserve"> </w:t>
            </w:r>
            <w:r w:rsidR="00DD7305">
              <w:t>og tekst, der samlet overstiger 100MB er tilføjet til meddelelsen.</w:t>
            </w:r>
          </w:p>
        </w:tc>
        <w:tc>
          <w:tcPr>
            <w:tcW w:w="2225" w:type="dxa"/>
            <w:shd w:val="clear" w:color="auto" w:fill="auto"/>
          </w:tcPr>
          <w:p w14:paraId="4BD19877" w14:textId="77777777" w:rsidR="00DD7305" w:rsidRPr="00F54A97" w:rsidRDefault="00DD7305" w:rsidP="00DD7305">
            <w:pPr>
              <w:widowControl w:val="0"/>
              <w:jc w:val="center"/>
            </w:pPr>
          </w:p>
        </w:tc>
        <w:tc>
          <w:tcPr>
            <w:tcW w:w="1382" w:type="dxa"/>
            <w:shd w:val="clear" w:color="auto" w:fill="auto"/>
          </w:tcPr>
          <w:p w14:paraId="42D2DB15" w14:textId="5AACA3C8" w:rsidR="00DD7305" w:rsidRDefault="00000000" w:rsidP="00DD7305">
            <w:pPr>
              <w:widowControl w:val="0"/>
              <w:jc w:val="center"/>
              <w:rPr>
                <w:rFonts w:cstheme="minorHAnsi"/>
              </w:rPr>
            </w:pPr>
            <w:sdt>
              <w:sdtPr>
                <w:rPr>
                  <w:rFonts w:cstheme="minorHAnsi"/>
                </w:rPr>
                <w:alias w:val="MedCom vurdering"/>
                <w:tag w:val="MedCom vurdering"/>
                <w:id w:val="2083323176"/>
                <w:placeholder>
                  <w:docPart w:val="895BF5AEDDAD41BC80429DC64A775A79"/>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DD7305" w:rsidRPr="00775F80">
                  <w:rPr>
                    <w:rStyle w:val="Pladsholdertekst"/>
                    <w:rFonts w:eastAsia="Calibri"/>
                  </w:rPr>
                  <w:t>Vælg</w:t>
                </w:r>
              </w:sdtContent>
            </w:sdt>
          </w:p>
        </w:tc>
      </w:tr>
      <w:tr w:rsidR="00DD7305" w14:paraId="33026E22" w14:textId="77777777" w:rsidTr="00F3755B">
        <w:tc>
          <w:tcPr>
            <w:tcW w:w="1271" w:type="dxa"/>
            <w:shd w:val="clear" w:color="auto" w:fill="auto"/>
          </w:tcPr>
          <w:p w14:paraId="56701580" w14:textId="05CB99D2" w:rsidR="00DD7305" w:rsidRPr="00F54A97" w:rsidRDefault="00DD7305" w:rsidP="004B66E0">
            <w:pPr>
              <w:pStyle w:val="Listeafsnit"/>
              <w:numPr>
                <w:ilvl w:val="3"/>
                <w:numId w:val="31"/>
              </w:numPr>
              <w:spacing w:line="240" w:lineRule="auto"/>
            </w:pPr>
          </w:p>
        </w:tc>
        <w:tc>
          <w:tcPr>
            <w:tcW w:w="2977" w:type="dxa"/>
            <w:shd w:val="clear" w:color="auto" w:fill="auto"/>
          </w:tcPr>
          <w:p w14:paraId="24F5AE83" w14:textId="3FD560D2" w:rsidR="00DD7305" w:rsidRPr="00BD7E6C" w:rsidRDefault="00DD7305" w:rsidP="00DD7305">
            <w:pPr>
              <w:widowControl w:val="0"/>
            </w:pPr>
            <w:r>
              <w:rPr>
                <w:rFonts w:cstheme="minorHAnsi"/>
                <w:lang w:eastAsia="da-DK"/>
              </w:rPr>
              <w:t xml:space="preserve">Vis, at bruger bliver gjort opmærksom på, at </w:t>
            </w:r>
            <w:r w:rsidRPr="003E78DD">
              <w:rPr>
                <w:szCs w:val="24"/>
              </w:rPr>
              <w:t xml:space="preserve">meddelelsen </w:t>
            </w:r>
            <w:r>
              <w:rPr>
                <w:szCs w:val="24"/>
              </w:rPr>
              <w:t>ikke kan sendes, når meddelelsen overstiger 100 MB.</w:t>
            </w:r>
          </w:p>
        </w:tc>
        <w:tc>
          <w:tcPr>
            <w:tcW w:w="2126" w:type="dxa"/>
            <w:shd w:val="clear" w:color="auto" w:fill="auto"/>
          </w:tcPr>
          <w:p w14:paraId="0034975C" w14:textId="77777777" w:rsidR="00DD7305" w:rsidRPr="00D92FEB" w:rsidRDefault="00DD7305" w:rsidP="00DD7305">
            <w:pPr>
              <w:widowControl w:val="0"/>
            </w:pPr>
          </w:p>
        </w:tc>
        <w:tc>
          <w:tcPr>
            <w:tcW w:w="3445" w:type="dxa"/>
            <w:shd w:val="clear" w:color="auto" w:fill="auto"/>
          </w:tcPr>
          <w:p w14:paraId="7C9F47A3" w14:textId="77F01CFF" w:rsidR="00DD7305" w:rsidRPr="00BD7E6C" w:rsidRDefault="00DD7305" w:rsidP="00DD7305">
            <w:pPr>
              <w:widowControl w:val="0"/>
            </w:pPr>
            <w:r>
              <w:t xml:space="preserve">Bruger gøres opmærksom på, at meddelelsen ikke kan sendes da maksgrænsen for størrelsen af meddelelser er oversteget. </w:t>
            </w:r>
          </w:p>
        </w:tc>
        <w:tc>
          <w:tcPr>
            <w:tcW w:w="2225" w:type="dxa"/>
            <w:shd w:val="clear" w:color="auto" w:fill="auto"/>
          </w:tcPr>
          <w:p w14:paraId="058C204C" w14:textId="77777777" w:rsidR="00DD7305" w:rsidRPr="00F54A97" w:rsidRDefault="00DD7305" w:rsidP="00DD7305">
            <w:pPr>
              <w:widowControl w:val="0"/>
              <w:jc w:val="center"/>
            </w:pPr>
          </w:p>
        </w:tc>
        <w:tc>
          <w:tcPr>
            <w:tcW w:w="1382" w:type="dxa"/>
            <w:shd w:val="clear" w:color="auto" w:fill="auto"/>
          </w:tcPr>
          <w:p w14:paraId="6BBFAAA5" w14:textId="51955221" w:rsidR="00DD7305" w:rsidRDefault="00000000" w:rsidP="00DD7305">
            <w:pPr>
              <w:widowControl w:val="0"/>
              <w:jc w:val="center"/>
              <w:rPr>
                <w:rFonts w:cstheme="minorHAnsi"/>
              </w:rPr>
            </w:pPr>
            <w:sdt>
              <w:sdtPr>
                <w:rPr>
                  <w:rFonts w:cstheme="minorHAnsi"/>
                </w:rPr>
                <w:alias w:val="MedCom vurdering"/>
                <w:tag w:val="MedCom vurdering"/>
                <w:id w:val="1818919349"/>
                <w:placeholder>
                  <w:docPart w:val="094A2B51A80442C491E2057FC49683D8"/>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DD7305" w:rsidRPr="00775F80">
                  <w:rPr>
                    <w:rStyle w:val="Pladsholdertekst"/>
                    <w:rFonts w:eastAsia="Calibri"/>
                  </w:rPr>
                  <w:t>Vælg</w:t>
                </w:r>
              </w:sdtContent>
            </w:sdt>
          </w:p>
        </w:tc>
      </w:tr>
      <w:tr w:rsidR="00DD7305" w14:paraId="6251D935" w14:textId="77777777" w:rsidTr="00F3755B">
        <w:tc>
          <w:tcPr>
            <w:tcW w:w="1271" w:type="dxa"/>
            <w:shd w:val="clear" w:color="auto" w:fill="auto"/>
          </w:tcPr>
          <w:p w14:paraId="7F47E14B" w14:textId="0E67EA5B" w:rsidR="00DD7305" w:rsidRPr="00F54A97" w:rsidRDefault="00DD7305" w:rsidP="004B66E0">
            <w:pPr>
              <w:pStyle w:val="Listeafsnit"/>
              <w:numPr>
                <w:ilvl w:val="3"/>
                <w:numId w:val="31"/>
              </w:numPr>
              <w:spacing w:line="240" w:lineRule="auto"/>
            </w:pPr>
          </w:p>
        </w:tc>
        <w:tc>
          <w:tcPr>
            <w:tcW w:w="2977" w:type="dxa"/>
            <w:shd w:val="clear" w:color="auto" w:fill="auto"/>
          </w:tcPr>
          <w:p w14:paraId="039AFD60" w14:textId="7A57FCDF" w:rsidR="00DD7305" w:rsidRPr="00BD7E6C" w:rsidRDefault="00DD7305" w:rsidP="00DD7305">
            <w:pPr>
              <w:widowControl w:val="0"/>
            </w:pPr>
            <w:r w:rsidRPr="003F5B1A">
              <w:rPr>
                <w:lang w:eastAsia="da-DK"/>
              </w:rPr>
              <w:t>Vis</w:t>
            </w:r>
            <w:r>
              <w:rPr>
                <w:lang w:eastAsia="da-DK"/>
              </w:rPr>
              <w:t>,</w:t>
            </w:r>
            <w:r w:rsidRPr="003F5B1A">
              <w:rPr>
                <w:lang w:eastAsia="da-DK"/>
              </w:rPr>
              <w:t xml:space="preserve"> at meddelelsen ikke kan sendes.</w:t>
            </w:r>
          </w:p>
        </w:tc>
        <w:tc>
          <w:tcPr>
            <w:tcW w:w="2126" w:type="dxa"/>
            <w:shd w:val="clear" w:color="auto" w:fill="auto"/>
          </w:tcPr>
          <w:p w14:paraId="6BF6FA8E" w14:textId="77777777" w:rsidR="00DD7305" w:rsidRPr="00D92FEB" w:rsidRDefault="00DD7305" w:rsidP="00DD7305">
            <w:pPr>
              <w:widowControl w:val="0"/>
            </w:pPr>
          </w:p>
        </w:tc>
        <w:sdt>
          <w:sdtPr>
            <w:id w:val="-1305699213"/>
            <w:placeholder>
              <w:docPart w:val="C38C2F5C3D724A40BEFAF8E7986FB26D"/>
            </w:placeholder>
            <w15:color w:val="FFFFFF"/>
            <w:text w:multiLine="1"/>
          </w:sdtPr>
          <w:sdtContent>
            <w:tc>
              <w:tcPr>
                <w:tcW w:w="3445" w:type="dxa"/>
                <w:shd w:val="clear" w:color="auto" w:fill="auto"/>
              </w:tcPr>
              <w:p w14:paraId="7CF6F9A4" w14:textId="1C8CE010" w:rsidR="00DD7305" w:rsidRPr="00BD7E6C" w:rsidRDefault="00DD7305" w:rsidP="00DD7305">
                <w:pPr>
                  <w:widowControl w:val="0"/>
                </w:pPr>
                <w:r>
                  <w:t>Meddelelsen kan ikke sendes.</w:t>
                </w:r>
              </w:p>
            </w:tc>
          </w:sdtContent>
        </w:sdt>
        <w:tc>
          <w:tcPr>
            <w:tcW w:w="2225" w:type="dxa"/>
            <w:shd w:val="clear" w:color="auto" w:fill="auto"/>
          </w:tcPr>
          <w:p w14:paraId="29D403B0" w14:textId="77777777" w:rsidR="00DD7305" w:rsidRPr="00F54A97" w:rsidRDefault="00DD7305" w:rsidP="00DD7305">
            <w:pPr>
              <w:widowControl w:val="0"/>
              <w:jc w:val="center"/>
            </w:pPr>
          </w:p>
        </w:tc>
        <w:tc>
          <w:tcPr>
            <w:tcW w:w="1382" w:type="dxa"/>
            <w:shd w:val="clear" w:color="auto" w:fill="auto"/>
          </w:tcPr>
          <w:p w14:paraId="459E3B32" w14:textId="42C772B4" w:rsidR="00DD7305" w:rsidRDefault="00000000" w:rsidP="00DD7305">
            <w:pPr>
              <w:widowControl w:val="0"/>
              <w:jc w:val="center"/>
              <w:rPr>
                <w:rFonts w:cstheme="minorHAnsi"/>
              </w:rPr>
            </w:pPr>
            <w:sdt>
              <w:sdtPr>
                <w:rPr>
                  <w:rFonts w:cstheme="minorHAnsi"/>
                </w:rPr>
                <w:alias w:val="MedCom vurdering"/>
                <w:tag w:val="MedCom vurdering"/>
                <w:id w:val="1529294631"/>
                <w:placeholder>
                  <w:docPart w:val="732C34EEC9A847BBBD38442CE9CEAFE1"/>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DD7305" w:rsidRPr="00775F80">
                  <w:rPr>
                    <w:rStyle w:val="Pladsholdertekst"/>
                    <w:rFonts w:eastAsia="Calibri"/>
                  </w:rPr>
                  <w:t>Vælg</w:t>
                </w:r>
              </w:sdtContent>
            </w:sdt>
          </w:p>
        </w:tc>
      </w:tr>
      <w:tr w:rsidR="00DD7305" w14:paraId="106FF3CE" w14:textId="77777777" w:rsidTr="00F3755B">
        <w:tc>
          <w:tcPr>
            <w:tcW w:w="1271" w:type="dxa"/>
            <w:shd w:val="clear" w:color="auto" w:fill="auto"/>
          </w:tcPr>
          <w:p w14:paraId="7906C39B" w14:textId="57823CC5" w:rsidR="00DD7305" w:rsidRPr="00F54A97" w:rsidRDefault="00DD7305" w:rsidP="004B66E0">
            <w:pPr>
              <w:pStyle w:val="Listeafsnit"/>
              <w:numPr>
                <w:ilvl w:val="3"/>
                <w:numId w:val="31"/>
              </w:numPr>
              <w:spacing w:line="240" w:lineRule="auto"/>
            </w:pPr>
          </w:p>
        </w:tc>
        <w:tc>
          <w:tcPr>
            <w:tcW w:w="2977" w:type="dxa"/>
            <w:shd w:val="clear" w:color="auto" w:fill="auto"/>
          </w:tcPr>
          <w:p w14:paraId="138B0D18" w14:textId="6C74E7F5" w:rsidR="00DD7305" w:rsidRPr="00BD7E6C" w:rsidRDefault="00DD7305" w:rsidP="00DD7305">
            <w:pPr>
              <w:widowControl w:val="0"/>
            </w:pPr>
            <w:r w:rsidRPr="00A74A7C">
              <w:rPr>
                <w:szCs w:val="24"/>
              </w:rPr>
              <w:t>Vis, at</w:t>
            </w:r>
            <w:r>
              <w:rPr>
                <w:szCs w:val="24"/>
              </w:rPr>
              <w:t xml:space="preserve"> meddelelsen</w:t>
            </w:r>
            <w:r w:rsidRPr="00A74A7C">
              <w:rPr>
                <w:szCs w:val="24"/>
              </w:rPr>
              <w:t xml:space="preserve"> kan sende</w:t>
            </w:r>
            <w:r>
              <w:rPr>
                <w:szCs w:val="24"/>
              </w:rPr>
              <w:t>s, når meddelelsen lever op til kravene for udfyldelse samt maks</w:t>
            </w:r>
            <w:r w:rsidR="00436698">
              <w:rPr>
                <w:szCs w:val="24"/>
              </w:rPr>
              <w:t>.</w:t>
            </w:r>
            <w:r>
              <w:rPr>
                <w:szCs w:val="24"/>
              </w:rPr>
              <w:t xml:space="preserve"> begrænsning på 100 MB.</w:t>
            </w:r>
          </w:p>
        </w:tc>
        <w:tc>
          <w:tcPr>
            <w:tcW w:w="2126" w:type="dxa"/>
            <w:shd w:val="clear" w:color="auto" w:fill="auto"/>
          </w:tcPr>
          <w:p w14:paraId="588207E4" w14:textId="77777777" w:rsidR="00DD7305" w:rsidRPr="00D92FEB" w:rsidRDefault="00DD7305" w:rsidP="00DD7305">
            <w:pPr>
              <w:widowControl w:val="0"/>
            </w:pPr>
          </w:p>
        </w:tc>
        <w:tc>
          <w:tcPr>
            <w:tcW w:w="3445" w:type="dxa"/>
            <w:shd w:val="clear" w:color="auto" w:fill="auto"/>
          </w:tcPr>
          <w:p w14:paraId="0F759C2F" w14:textId="170B70F0" w:rsidR="00DD7305" w:rsidRPr="00BD7E6C" w:rsidRDefault="00DD7305" w:rsidP="00DD7305">
            <w:pPr>
              <w:widowControl w:val="0"/>
            </w:pPr>
            <w:r>
              <w:t>Meddelelsen kan nu sendes til korrekt modtager.</w:t>
            </w:r>
          </w:p>
        </w:tc>
        <w:tc>
          <w:tcPr>
            <w:tcW w:w="2225" w:type="dxa"/>
            <w:shd w:val="clear" w:color="auto" w:fill="auto"/>
          </w:tcPr>
          <w:p w14:paraId="2DF56F32" w14:textId="77777777" w:rsidR="00DD7305" w:rsidRPr="00F54A97" w:rsidRDefault="00DD7305" w:rsidP="00DD7305">
            <w:pPr>
              <w:widowControl w:val="0"/>
              <w:jc w:val="center"/>
            </w:pPr>
          </w:p>
        </w:tc>
        <w:tc>
          <w:tcPr>
            <w:tcW w:w="1382" w:type="dxa"/>
            <w:shd w:val="clear" w:color="auto" w:fill="auto"/>
          </w:tcPr>
          <w:p w14:paraId="3BB7ACE0" w14:textId="2CF86441" w:rsidR="00DD7305" w:rsidRDefault="00000000" w:rsidP="00DD7305">
            <w:pPr>
              <w:widowControl w:val="0"/>
              <w:jc w:val="center"/>
              <w:rPr>
                <w:rFonts w:cstheme="minorHAnsi"/>
              </w:rPr>
            </w:pPr>
            <w:sdt>
              <w:sdtPr>
                <w:rPr>
                  <w:rFonts w:cstheme="minorHAnsi"/>
                </w:rPr>
                <w:alias w:val="MedCom vurdering"/>
                <w:tag w:val="MedCom vurdering"/>
                <w:id w:val="-1695991974"/>
                <w:placeholder>
                  <w:docPart w:val="2E5F5675D0ED4A05BE59DD6B18B66A2E"/>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DD7305" w:rsidRPr="00775F80">
                  <w:rPr>
                    <w:rStyle w:val="Pladsholdertekst"/>
                    <w:rFonts w:eastAsia="Calibri"/>
                  </w:rPr>
                  <w:t>Vælg</w:t>
                </w:r>
              </w:sdtContent>
            </w:sdt>
          </w:p>
        </w:tc>
      </w:tr>
      <w:tr w:rsidR="00DD7305" w14:paraId="684198FF" w14:textId="77777777" w:rsidTr="00F3755B">
        <w:tc>
          <w:tcPr>
            <w:tcW w:w="1271" w:type="dxa"/>
            <w:shd w:val="clear" w:color="auto" w:fill="auto"/>
          </w:tcPr>
          <w:p w14:paraId="31E8E4ED" w14:textId="64D9D501" w:rsidR="00DD7305" w:rsidRPr="00F54A97" w:rsidRDefault="00DD7305" w:rsidP="004B66E0">
            <w:pPr>
              <w:pStyle w:val="Listeafsnit"/>
              <w:numPr>
                <w:ilvl w:val="3"/>
                <w:numId w:val="31"/>
              </w:numPr>
              <w:spacing w:line="240" w:lineRule="auto"/>
            </w:pPr>
          </w:p>
        </w:tc>
        <w:tc>
          <w:tcPr>
            <w:tcW w:w="2977" w:type="dxa"/>
            <w:shd w:val="clear" w:color="auto" w:fill="auto"/>
          </w:tcPr>
          <w:p w14:paraId="4EA32FB0" w14:textId="7670169D" w:rsidR="00DD7305" w:rsidRPr="00BD7E6C" w:rsidRDefault="00DD7305" w:rsidP="00DD7305">
            <w:pPr>
              <w:widowControl w:val="0"/>
            </w:pPr>
            <w:r>
              <w:t xml:space="preserve">Gør rede for, hvor SUT kontrollerer at meddelelsen ikke kan sendes, når </w:t>
            </w:r>
            <w:proofErr w:type="spellStart"/>
            <w:r>
              <w:t>maks</w:t>
            </w:r>
            <w:proofErr w:type="spellEnd"/>
            <w:r>
              <w:t xml:space="preserve"> begrænsningen på 100 MB overskrides.</w:t>
            </w:r>
          </w:p>
        </w:tc>
        <w:tc>
          <w:tcPr>
            <w:tcW w:w="2126" w:type="dxa"/>
            <w:shd w:val="clear" w:color="auto" w:fill="auto"/>
          </w:tcPr>
          <w:p w14:paraId="656959BD" w14:textId="77777777" w:rsidR="00DD7305" w:rsidRPr="00D92FEB" w:rsidRDefault="00DD7305" w:rsidP="00DD7305">
            <w:pPr>
              <w:widowControl w:val="0"/>
            </w:pPr>
          </w:p>
        </w:tc>
        <w:tc>
          <w:tcPr>
            <w:tcW w:w="3445" w:type="dxa"/>
            <w:shd w:val="clear" w:color="auto" w:fill="auto"/>
          </w:tcPr>
          <w:p w14:paraId="15A48998" w14:textId="45208982" w:rsidR="00DD7305" w:rsidRPr="00BD7E6C" w:rsidRDefault="00DD7305" w:rsidP="00DD7305">
            <w:pPr>
              <w:widowControl w:val="0"/>
            </w:pPr>
            <w:r>
              <w:t>Fx kontrollerer meddelelsens samlede størrelse inden afsendelse</w:t>
            </w:r>
          </w:p>
        </w:tc>
        <w:tc>
          <w:tcPr>
            <w:tcW w:w="2225" w:type="dxa"/>
            <w:shd w:val="clear" w:color="auto" w:fill="auto"/>
          </w:tcPr>
          <w:p w14:paraId="643F4F34" w14:textId="77777777" w:rsidR="00DD7305" w:rsidRPr="00F54A97" w:rsidRDefault="00DD7305" w:rsidP="00DD7305">
            <w:pPr>
              <w:widowControl w:val="0"/>
              <w:jc w:val="center"/>
            </w:pPr>
          </w:p>
        </w:tc>
        <w:tc>
          <w:tcPr>
            <w:tcW w:w="1382" w:type="dxa"/>
            <w:shd w:val="clear" w:color="auto" w:fill="auto"/>
          </w:tcPr>
          <w:p w14:paraId="6BCE6690" w14:textId="0C481F77" w:rsidR="00DD7305" w:rsidRDefault="00000000" w:rsidP="00DD7305">
            <w:pPr>
              <w:widowControl w:val="0"/>
              <w:jc w:val="center"/>
              <w:rPr>
                <w:rFonts w:cstheme="minorHAnsi"/>
              </w:rPr>
            </w:pPr>
            <w:sdt>
              <w:sdtPr>
                <w:rPr>
                  <w:rFonts w:cstheme="minorHAnsi"/>
                </w:rPr>
                <w:alias w:val="MedCom vurdering"/>
                <w:tag w:val="MedCom vurdering"/>
                <w:id w:val="125517533"/>
                <w:placeholder>
                  <w:docPart w:val="37E7C46801384387AA8FE7DF7AE32C5A"/>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DD7305" w:rsidRPr="00775F80">
                  <w:rPr>
                    <w:rStyle w:val="Pladsholdertekst"/>
                    <w:rFonts w:eastAsia="Calibri"/>
                  </w:rPr>
                  <w:t>Vælg</w:t>
                </w:r>
              </w:sdtContent>
            </w:sdt>
          </w:p>
        </w:tc>
      </w:tr>
    </w:tbl>
    <w:p w14:paraId="43FFB56D" w14:textId="77777777" w:rsidR="000E3DBA" w:rsidRDefault="000E3DBA" w:rsidP="00A50F9D"/>
    <w:p w14:paraId="43DF1206" w14:textId="5E5629E6" w:rsidR="000E3DBA" w:rsidRPr="00A84148" w:rsidRDefault="00DD7305" w:rsidP="00E71C78">
      <w:pPr>
        <w:pStyle w:val="Overskrift3"/>
        <w:numPr>
          <w:ilvl w:val="2"/>
          <w:numId w:val="31"/>
        </w:numPr>
      </w:pPr>
      <w:r>
        <w:lastRenderedPageBreak/>
        <w:t>Afsendelse og indlejring i VANS-</w:t>
      </w:r>
      <w:proofErr w:type="spellStart"/>
      <w:r>
        <w:t>envelope</w:t>
      </w:r>
      <w:proofErr w:type="spellEnd"/>
      <w:r>
        <w:t>.</w:t>
      </w:r>
    </w:p>
    <w:tbl>
      <w:tblPr>
        <w:tblStyle w:val="Tabel-Gitter"/>
        <w:tblW w:w="0" w:type="auto"/>
        <w:tblLook w:val="04A0" w:firstRow="1" w:lastRow="0" w:firstColumn="1" w:lastColumn="0" w:noHBand="0" w:noVBand="1"/>
      </w:tblPr>
      <w:tblGrid>
        <w:gridCol w:w="1271"/>
        <w:gridCol w:w="2977"/>
        <w:gridCol w:w="2126"/>
        <w:gridCol w:w="3445"/>
        <w:gridCol w:w="2225"/>
        <w:gridCol w:w="1382"/>
      </w:tblGrid>
      <w:tr w:rsidR="000E3DBA" w14:paraId="2C7BB24C" w14:textId="77777777" w:rsidTr="00F3755B">
        <w:trPr>
          <w:tblHeader/>
        </w:trPr>
        <w:tc>
          <w:tcPr>
            <w:tcW w:w="1271" w:type="dxa"/>
            <w:shd w:val="clear" w:color="auto" w:fill="152F4A"/>
          </w:tcPr>
          <w:p w14:paraId="5FC349DE" w14:textId="77777777" w:rsidR="000E3DBA" w:rsidRPr="0000304F" w:rsidRDefault="000E3DBA" w:rsidP="00F3755B">
            <w:pPr>
              <w:widowControl w:val="0"/>
              <w:rPr>
                <w:b/>
                <w:bCs/>
                <w:lang w:val="en-US"/>
              </w:rPr>
            </w:pPr>
            <w:proofErr w:type="spellStart"/>
            <w:r w:rsidRPr="0000304F">
              <w:rPr>
                <w:b/>
                <w:bCs/>
                <w:lang w:val="en-US"/>
              </w:rPr>
              <w:t>Teststep</w:t>
            </w:r>
            <w:proofErr w:type="spellEnd"/>
            <w:r w:rsidRPr="0000304F">
              <w:rPr>
                <w:b/>
                <w:bCs/>
                <w:lang w:val="en-US"/>
              </w:rPr>
              <w:t xml:space="preserve"> #</w:t>
            </w:r>
          </w:p>
        </w:tc>
        <w:tc>
          <w:tcPr>
            <w:tcW w:w="2977" w:type="dxa"/>
            <w:shd w:val="clear" w:color="auto" w:fill="152F4A"/>
          </w:tcPr>
          <w:p w14:paraId="61F5B3BF" w14:textId="77777777" w:rsidR="000E3DBA" w:rsidRPr="0000304F" w:rsidRDefault="000E3DBA" w:rsidP="00F3755B">
            <w:pPr>
              <w:widowControl w:val="0"/>
              <w:rPr>
                <w:b/>
                <w:bCs/>
                <w:lang w:val="en-US"/>
              </w:rPr>
            </w:pPr>
            <w:r w:rsidRPr="0000304F">
              <w:rPr>
                <w:b/>
                <w:bCs/>
                <w:lang w:val="en-US"/>
              </w:rPr>
              <w:t>Handling</w:t>
            </w:r>
          </w:p>
        </w:tc>
        <w:tc>
          <w:tcPr>
            <w:tcW w:w="2126" w:type="dxa"/>
            <w:shd w:val="clear" w:color="auto" w:fill="152F4A"/>
          </w:tcPr>
          <w:p w14:paraId="29FD8805" w14:textId="77777777" w:rsidR="000E3DBA" w:rsidRPr="0000304F" w:rsidRDefault="000E3DBA" w:rsidP="00F3755B">
            <w:pPr>
              <w:widowControl w:val="0"/>
              <w:rPr>
                <w:b/>
                <w:bCs/>
                <w:lang w:val="en-US"/>
              </w:rPr>
            </w:pPr>
            <w:proofErr w:type="spellStart"/>
            <w:r w:rsidRPr="0000304F">
              <w:rPr>
                <w:b/>
                <w:bCs/>
                <w:lang w:val="en-US"/>
              </w:rPr>
              <w:t>Testdata</w:t>
            </w:r>
            <w:proofErr w:type="spellEnd"/>
            <w:r w:rsidRPr="0000304F">
              <w:rPr>
                <w:b/>
                <w:bCs/>
                <w:lang w:val="en-US"/>
              </w:rPr>
              <w:t>/</w:t>
            </w:r>
            <w:proofErr w:type="spellStart"/>
            <w:r w:rsidRPr="0000304F">
              <w:rPr>
                <w:b/>
                <w:bCs/>
                <w:lang w:val="en-US"/>
              </w:rPr>
              <w:t>testperson</w:t>
            </w:r>
            <w:proofErr w:type="spellEnd"/>
          </w:p>
        </w:tc>
        <w:tc>
          <w:tcPr>
            <w:tcW w:w="3445" w:type="dxa"/>
            <w:shd w:val="clear" w:color="auto" w:fill="152F4A"/>
          </w:tcPr>
          <w:p w14:paraId="7E57F54A" w14:textId="77777777" w:rsidR="000E3DBA" w:rsidRPr="0000304F" w:rsidRDefault="000E3DBA" w:rsidP="00F3755B">
            <w:pPr>
              <w:widowControl w:val="0"/>
              <w:rPr>
                <w:b/>
                <w:bCs/>
                <w:lang w:val="en-US"/>
              </w:rPr>
            </w:pPr>
            <w:proofErr w:type="spellStart"/>
            <w:r w:rsidRPr="0000304F">
              <w:rPr>
                <w:b/>
                <w:bCs/>
                <w:lang w:val="en-US"/>
              </w:rPr>
              <w:t>Forventet</w:t>
            </w:r>
            <w:proofErr w:type="spellEnd"/>
            <w:r w:rsidRPr="0000304F">
              <w:rPr>
                <w:b/>
                <w:bCs/>
                <w:lang w:val="en-US"/>
              </w:rPr>
              <w:t xml:space="preserve"> </w:t>
            </w:r>
            <w:proofErr w:type="spellStart"/>
            <w:r w:rsidRPr="0000304F">
              <w:rPr>
                <w:b/>
                <w:bCs/>
                <w:lang w:val="en-US"/>
              </w:rPr>
              <w:t>resultat</w:t>
            </w:r>
            <w:proofErr w:type="spellEnd"/>
          </w:p>
        </w:tc>
        <w:tc>
          <w:tcPr>
            <w:tcW w:w="2225" w:type="dxa"/>
            <w:shd w:val="clear" w:color="auto" w:fill="152F4A"/>
          </w:tcPr>
          <w:p w14:paraId="0F6A110C" w14:textId="77777777" w:rsidR="000E3DBA" w:rsidRPr="0000304F" w:rsidRDefault="000E3DBA" w:rsidP="00F3755B">
            <w:pPr>
              <w:widowControl w:val="0"/>
              <w:rPr>
                <w:b/>
                <w:bCs/>
                <w:lang w:val="en-US"/>
              </w:rPr>
            </w:pPr>
            <w:proofErr w:type="spellStart"/>
            <w:r w:rsidRPr="0000304F">
              <w:rPr>
                <w:b/>
                <w:bCs/>
                <w:lang w:val="en-US"/>
              </w:rPr>
              <w:t>Aktuelt</w:t>
            </w:r>
            <w:proofErr w:type="spellEnd"/>
            <w:r w:rsidRPr="0000304F">
              <w:rPr>
                <w:b/>
                <w:bCs/>
                <w:lang w:val="en-US"/>
              </w:rPr>
              <w:t xml:space="preserve"> </w:t>
            </w:r>
            <w:proofErr w:type="spellStart"/>
            <w:r w:rsidRPr="0000304F">
              <w:rPr>
                <w:b/>
                <w:bCs/>
                <w:lang w:val="en-US"/>
              </w:rPr>
              <w:t>resultat</w:t>
            </w:r>
            <w:proofErr w:type="spellEnd"/>
          </w:p>
        </w:tc>
        <w:tc>
          <w:tcPr>
            <w:tcW w:w="1382" w:type="dxa"/>
            <w:shd w:val="clear" w:color="auto" w:fill="152F4A"/>
          </w:tcPr>
          <w:p w14:paraId="731CA1E5" w14:textId="77777777" w:rsidR="000E3DBA" w:rsidRPr="0000304F" w:rsidRDefault="000E3DBA" w:rsidP="00F3755B">
            <w:pPr>
              <w:widowControl w:val="0"/>
              <w:rPr>
                <w:b/>
                <w:bCs/>
                <w:lang w:val="en-US"/>
              </w:rPr>
            </w:pPr>
            <w:proofErr w:type="spellStart"/>
            <w:r w:rsidRPr="0000304F">
              <w:rPr>
                <w:b/>
                <w:bCs/>
                <w:lang w:val="en-US"/>
              </w:rPr>
              <w:t>MedCom-vurdering</w:t>
            </w:r>
            <w:proofErr w:type="spellEnd"/>
          </w:p>
        </w:tc>
      </w:tr>
      <w:tr w:rsidR="00DD7305" w14:paraId="20530F88" w14:textId="77777777" w:rsidTr="00F3755B">
        <w:tc>
          <w:tcPr>
            <w:tcW w:w="1271" w:type="dxa"/>
            <w:shd w:val="clear" w:color="auto" w:fill="auto"/>
          </w:tcPr>
          <w:p w14:paraId="2073DADD" w14:textId="4D9DBEDD" w:rsidR="00DD7305" w:rsidRPr="00F54A97" w:rsidRDefault="00DD7305" w:rsidP="004B66E0">
            <w:pPr>
              <w:pStyle w:val="Listeafsnit"/>
              <w:numPr>
                <w:ilvl w:val="3"/>
                <w:numId w:val="31"/>
              </w:numPr>
              <w:spacing w:line="240" w:lineRule="auto"/>
            </w:pPr>
          </w:p>
        </w:tc>
        <w:tc>
          <w:tcPr>
            <w:tcW w:w="2977" w:type="dxa"/>
            <w:shd w:val="clear" w:color="auto" w:fill="auto"/>
          </w:tcPr>
          <w:p w14:paraId="16A6403F" w14:textId="77777777" w:rsidR="00DD7305" w:rsidRPr="00EE752E" w:rsidRDefault="00DD7305" w:rsidP="00DD7305">
            <w:pPr>
              <w:keepNext/>
              <w:spacing w:before="60" w:after="120"/>
              <w:rPr>
                <w:b/>
                <w:bCs/>
              </w:rPr>
            </w:pPr>
            <w:r w:rsidRPr="00EE752E">
              <w:rPr>
                <w:b/>
                <w:bCs/>
              </w:rPr>
              <w:t>Identificer modtager</w:t>
            </w:r>
          </w:p>
          <w:p w14:paraId="17A00E2E" w14:textId="7C17A651" w:rsidR="00DD7305" w:rsidRPr="00F54A97" w:rsidRDefault="00DD7305" w:rsidP="00DD7305">
            <w:pPr>
              <w:widowControl w:val="0"/>
            </w:pPr>
            <w:r>
              <w:t xml:space="preserve">Gør rede for, hvordan korrekt modtager </w:t>
            </w:r>
            <w:r w:rsidR="000F1BCF">
              <w:t>vælges og inkluderes i meddelelsen</w:t>
            </w:r>
            <w:r>
              <w:t>.</w:t>
            </w:r>
          </w:p>
        </w:tc>
        <w:tc>
          <w:tcPr>
            <w:tcW w:w="2126" w:type="dxa"/>
            <w:shd w:val="clear" w:color="auto" w:fill="auto"/>
          </w:tcPr>
          <w:p w14:paraId="724CAF88" w14:textId="77777777" w:rsidR="00DD7305" w:rsidRPr="00D92FEB" w:rsidRDefault="00DD7305" w:rsidP="00DD7305">
            <w:pPr>
              <w:widowControl w:val="0"/>
            </w:pPr>
          </w:p>
        </w:tc>
        <w:tc>
          <w:tcPr>
            <w:tcW w:w="3445" w:type="dxa"/>
            <w:shd w:val="clear" w:color="auto" w:fill="auto"/>
          </w:tcPr>
          <w:p w14:paraId="02F6F6C9" w14:textId="0539E7F0" w:rsidR="00DD7305" w:rsidRPr="00F54A97" w:rsidRDefault="00DD7305" w:rsidP="00DD7305">
            <w:pPr>
              <w:widowControl w:val="0"/>
            </w:pPr>
            <w:r>
              <w:t>Fx Opslag i SOR.</w:t>
            </w:r>
          </w:p>
        </w:tc>
        <w:tc>
          <w:tcPr>
            <w:tcW w:w="2225" w:type="dxa"/>
            <w:shd w:val="clear" w:color="auto" w:fill="auto"/>
          </w:tcPr>
          <w:p w14:paraId="57663298" w14:textId="77777777" w:rsidR="00DD7305" w:rsidRPr="00F54A97" w:rsidRDefault="00DD7305" w:rsidP="00DD7305">
            <w:pPr>
              <w:widowControl w:val="0"/>
              <w:jc w:val="center"/>
            </w:pPr>
          </w:p>
        </w:tc>
        <w:tc>
          <w:tcPr>
            <w:tcW w:w="1382" w:type="dxa"/>
            <w:shd w:val="clear" w:color="auto" w:fill="auto"/>
          </w:tcPr>
          <w:p w14:paraId="06AFC632" w14:textId="77777777" w:rsidR="00DD7305" w:rsidRPr="00F54A97" w:rsidRDefault="00000000" w:rsidP="00DD7305">
            <w:pPr>
              <w:widowControl w:val="0"/>
              <w:jc w:val="center"/>
            </w:pPr>
            <w:sdt>
              <w:sdtPr>
                <w:rPr>
                  <w:rFonts w:cstheme="minorHAnsi"/>
                </w:rPr>
                <w:alias w:val="MedCom vurdering"/>
                <w:tag w:val="MedCom vurdering"/>
                <w:id w:val="1658254173"/>
                <w:placeholder>
                  <w:docPart w:val="316F60A21C4C4888898934AE06FF9DAC"/>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DD7305" w:rsidRPr="00775F80">
                  <w:rPr>
                    <w:rStyle w:val="Pladsholdertekst"/>
                    <w:rFonts w:eastAsia="Calibri"/>
                  </w:rPr>
                  <w:t>Vælg</w:t>
                </w:r>
              </w:sdtContent>
            </w:sdt>
          </w:p>
        </w:tc>
      </w:tr>
      <w:tr w:rsidR="00DD7305" w14:paraId="335B2765" w14:textId="77777777" w:rsidTr="00F3755B">
        <w:tc>
          <w:tcPr>
            <w:tcW w:w="1271" w:type="dxa"/>
            <w:shd w:val="clear" w:color="auto" w:fill="auto"/>
          </w:tcPr>
          <w:p w14:paraId="2D87A40E" w14:textId="2E771429" w:rsidR="00DD7305" w:rsidRPr="00F54A97" w:rsidRDefault="00DD7305" w:rsidP="004B66E0">
            <w:pPr>
              <w:pStyle w:val="Listeafsnit"/>
              <w:numPr>
                <w:ilvl w:val="3"/>
                <w:numId w:val="31"/>
              </w:numPr>
              <w:spacing w:line="240" w:lineRule="auto"/>
            </w:pPr>
          </w:p>
        </w:tc>
        <w:tc>
          <w:tcPr>
            <w:tcW w:w="2977" w:type="dxa"/>
            <w:shd w:val="clear" w:color="auto" w:fill="auto"/>
          </w:tcPr>
          <w:p w14:paraId="19839C69" w14:textId="77777777" w:rsidR="00DD7305" w:rsidRDefault="00DD7305" w:rsidP="00DD7305">
            <w:pPr>
              <w:keepNext/>
              <w:spacing w:before="60" w:after="120"/>
              <w:rPr>
                <w:b/>
                <w:bCs/>
              </w:rPr>
            </w:pPr>
            <w:r>
              <w:rPr>
                <w:b/>
                <w:bCs/>
              </w:rPr>
              <w:t>Korrekt indlejring af meddelelse i VANS-</w:t>
            </w:r>
            <w:proofErr w:type="spellStart"/>
            <w:r>
              <w:rPr>
                <w:b/>
                <w:bCs/>
              </w:rPr>
              <w:t>envelope</w:t>
            </w:r>
            <w:proofErr w:type="spellEnd"/>
          </w:p>
          <w:p w14:paraId="47AD8A26" w14:textId="55E15A42" w:rsidR="00DD7305" w:rsidRPr="00BD7E6C" w:rsidRDefault="00DD7305" w:rsidP="00DD7305">
            <w:pPr>
              <w:widowControl w:val="0"/>
            </w:pPr>
            <w:r>
              <w:t xml:space="preserve">Vis, at der er dannet en CareCommunication med oplysninger fra teststep </w:t>
            </w:r>
            <w:r w:rsidRPr="001873DB">
              <w:rPr>
                <w:sz w:val="18"/>
                <w:szCs w:val="18"/>
              </w:rPr>
              <w:fldChar w:fldCharType="begin"/>
            </w:r>
            <w:r w:rsidRPr="001873DB">
              <w:rPr>
                <w:sz w:val="18"/>
                <w:szCs w:val="18"/>
              </w:rPr>
              <w:instrText xml:space="preserve"> REF _Ref121389307 \r \h  \* MERGEFORMAT </w:instrText>
            </w:r>
            <w:r w:rsidRPr="001873DB">
              <w:rPr>
                <w:sz w:val="18"/>
                <w:szCs w:val="18"/>
              </w:rPr>
            </w:r>
            <w:r w:rsidRPr="001873DB">
              <w:rPr>
                <w:sz w:val="18"/>
                <w:szCs w:val="18"/>
              </w:rPr>
              <w:fldChar w:fldCharType="separate"/>
            </w:r>
            <w:r w:rsidR="00347A3C">
              <w:rPr>
                <w:sz w:val="18"/>
                <w:szCs w:val="18"/>
              </w:rPr>
              <w:t>3.3.1.1</w:t>
            </w:r>
            <w:r w:rsidRPr="001873DB">
              <w:rPr>
                <w:sz w:val="18"/>
                <w:szCs w:val="18"/>
              </w:rPr>
              <w:fldChar w:fldCharType="end"/>
            </w:r>
            <w:r w:rsidRPr="001873DB">
              <w:t>-</w:t>
            </w:r>
            <w:r w:rsidRPr="001873DB">
              <w:rPr>
                <w:sz w:val="18"/>
                <w:szCs w:val="18"/>
              </w:rPr>
              <w:fldChar w:fldCharType="begin"/>
            </w:r>
            <w:r w:rsidRPr="001873DB">
              <w:rPr>
                <w:sz w:val="18"/>
                <w:szCs w:val="18"/>
              </w:rPr>
              <w:instrText xml:space="preserve"> REF _Ref121389015 \r \h </w:instrText>
            </w:r>
            <w:r w:rsidR="004B66E0">
              <w:rPr>
                <w:sz w:val="18"/>
                <w:szCs w:val="18"/>
              </w:rPr>
              <w:instrText xml:space="preserve"> \* MERGEFORMAT </w:instrText>
            </w:r>
            <w:r w:rsidRPr="001873DB">
              <w:rPr>
                <w:sz w:val="18"/>
                <w:szCs w:val="18"/>
              </w:rPr>
            </w:r>
            <w:r w:rsidRPr="001873DB">
              <w:rPr>
                <w:sz w:val="18"/>
                <w:szCs w:val="18"/>
              </w:rPr>
              <w:fldChar w:fldCharType="separate"/>
            </w:r>
            <w:r w:rsidR="00347A3C">
              <w:rPr>
                <w:sz w:val="18"/>
                <w:szCs w:val="18"/>
              </w:rPr>
              <w:t>3.3.1.5</w:t>
            </w:r>
            <w:r w:rsidRPr="001873DB">
              <w:rPr>
                <w:sz w:val="18"/>
                <w:szCs w:val="18"/>
              </w:rPr>
              <w:fldChar w:fldCharType="end"/>
            </w:r>
          </w:p>
        </w:tc>
        <w:tc>
          <w:tcPr>
            <w:tcW w:w="2126" w:type="dxa"/>
            <w:shd w:val="clear" w:color="auto" w:fill="auto"/>
          </w:tcPr>
          <w:p w14:paraId="67999E35" w14:textId="77777777" w:rsidR="00DD7305" w:rsidRPr="00D92FEB" w:rsidRDefault="00DD7305" w:rsidP="00DD7305">
            <w:pPr>
              <w:widowControl w:val="0"/>
            </w:pPr>
          </w:p>
        </w:tc>
        <w:tc>
          <w:tcPr>
            <w:tcW w:w="3445" w:type="dxa"/>
            <w:shd w:val="clear" w:color="auto" w:fill="auto"/>
          </w:tcPr>
          <w:p w14:paraId="0B573F42" w14:textId="47ACE7D5" w:rsidR="00DD7305" w:rsidRPr="00BD7E6C" w:rsidRDefault="00DD7305" w:rsidP="00DD7305">
            <w:pPr>
              <w:widowControl w:val="0"/>
            </w:pPr>
            <w:r>
              <w:t>En CareCommunication meddelelse er dannet</w:t>
            </w:r>
          </w:p>
        </w:tc>
        <w:tc>
          <w:tcPr>
            <w:tcW w:w="2225" w:type="dxa"/>
            <w:shd w:val="clear" w:color="auto" w:fill="auto"/>
          </w:tcPr>
          <w:p w14:paraId="2D227EF3" w14:textId="77777777" w:rsidR="00DD7305" w:rsidRPr="00F54A97" w:rsidRDefault="00DD7305" w:rsidP="00DD7305">
            <w:pPr>
              <w:widowControl w:val="0"/>
              <w:jc w:val="center"/>
            </w:pPr>
          </w:p>
        </w:tc>
        <w:tc>
          <w:tcPr>
            <w:tcW w:w="1382" w:type="dxa"/>
            <w:shd w:val="clear" w:color="auto" w:fill="auto"/>
          </w:tcPr>
          <w:p w14:paraId="1F6CFE0E" w14:textId="77777777" w:rsidR="00DD7305" w:rsidRDefault="00000000" w:rsidP="00DD7305">
            <w:pPr>
              <w:widowControl w:val="0"/>
              <w:jc w:val="center"/>
              <w:rPr>
                <w:rFonts w:cstheme="minorHAnsi"/>
              </w:rPr>
            </w:pPr>
            <w:sdt>
              <w:sdtPr>
                <w:rPr>
                  <w:rFonts w:cstheme="minorHAnsi"/>
                </w:rPr>
                <w:alias w:val="MedCom vurdering"/>
                <w:tag w:val="MedCom vurdering"/>
                <w:id w:val="-1306085107"/>
                <w:placeholder>
                  <w:docPart w:val="546F6830B873435D9BA9CF66CA5A509C"/>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DD7305" w:rsidRPr="00775F80">
                  <w:rPr>
                    <w:rStyle w:val="Pladsholdertekst"/>
                    <w:rFonts w:eastAsia="Calibri"/>
                  </w:rPr>
                  <w:t>Vælg</w:t>
                </w:r>
              </w:sdtContent>
            </w:sdt>
          </w:p>
        </w:tc>
      </w:tr>
      <w:tr w:rsidR="00927A66" w14:paraId="0628EBD8" w14:textId="77777777" w:rsidTr="00F3755B">
        <w:tc>
          <w:tcPr>
            <w:tcW w:w="1271" w:type="dxa"/>
            <w:shd w:val="clear" w:color="auto" w:fill="auto"/>
          </w:tcPr>
          <w:p w14:paraId="4B030C08" w14:textId="4DE0C605" w:rsidR="00927A66" w:rsidRPr="00F54A97" w:rsidRDefault="00927A66" w:rsidP="004B66E0">
            <w:pPr>
              <w:pStyle w:val="Listeafsnit"/>
              <w:numPr>
                <w:ilvl w:val="3"/>
                <w:numId w:val="31"/>
              </w:numPr>
              <w:spacing w:line="240" w:lineRule="auto"/>
            </w:pPr>
          </w:p>
        </w:tc>
        <w:tc>
          <w:tcPr>
            <w:tcW w:w="2977" w:type="dxa"/>
            <w:shd w:val="clear" w:color="auto" w:fill="auto"/>
          </w:tcPr>
          <w:p w14:paraId="3010DAFA" w14:textId="2F5E636B" w:rsidR="00927A66" w:rsidRDefault="00927A66" w:rsidP="00927A66">
            <w:pPr>
              <w:widowControl w:val="0"/>
              <w:rPr>
                <w:sz w:val="21"/>
                <w:szCs w:val="21"/>
              </w:rPr>
            </w:pPr>
            <w:r>
              <w:rPr>
                <w:sz w:val="21"/>
                <w:szCs w:val="21"/>
              </w:rPr>
              <w:t xml:space="preserve">Vis, at meddelelsen er indlejret korrekt i en </w:t>
            </w:r>
            <w:proofErr w:type="spellStart"/>
            <w:r>
              <w:rPr>
                <w:sz w:val="21"/>
                <w:szCs w:val="21"/>
              </w:rPr>
              <w:t>VANSEnvelope</w:t>
            </w:r>
            <w:proofErr w:type="spellEnd"/>
            <w:r>
              <w:rPr>
                <w:sz w:val="21"/>
                <w:szCs w:val="21"/>
              </w:rPr>
              <w:t xml:space="preserve"> og indeholder postfix med </w:t>
            </w:r>
            <w:r w:rsidR="0020778A">
              <w:rPr>
                <w:sz w:val="21"/>
                <w:szCs w:val="21"/>
              </w:rPr>
              <w:t>kategorien</w:t>
            </w:r>
            <w:r>
              <w:rPr>
                <w:sz w:val="21"/>
                <w:szCs w:val="21"/>
              </w:rPr>
              <w:t xml:space="preserve"> i </w:t>
            </w:r>
            <w:proofErr w:type="spellStart"/>
            <w:r>
              <w:rPr>
                <w:sz w:val="21"/>
                <w:szCs w:val="21"/>
              </w:rPr>
              <w:t>name</w:t>
            </w:r>
            <w:proofErr w:type="spellEnd"/>
            <w:r>
              <w:rPr>
                <w:sz w:val="21"/>
                <w:szCs w:val="21"/>
              </w:rPr>
              <w:t>-elementet.</w:t>
            </w:r>
          </w:p>
          <w:p w14:paraId="471BAED8" w14:textId="77777777" w:rsidR="0020778A" w:rsidRDefault="0020778A" w:rsidP="00927A66">
            <w:pPr>
              <w:widowControl w:val="0"/>
            </w:pPr>
          </w:p>
          <w:p w14:paraId="4EF16D8A" w14:textId="523AA2D7" w:rsidR="0020778A" w:rsidRPr="00BD7E6C" w:rsidRDefault="0020778A" w:rsidP="00927A66">
            <w:pPr>
              <w:widowControl w:val="0"/>
            </w:pPr>
            <w:r>
              <w:t xml:space="preserve">Note: Specifikationer om </w:t>
            </w:r>
            <w:proofErr w:type="spellStart"/>
            <w:r>
              <w:t>VANSEnvelope</w:t>
            </w:r>
            <w:proofErr w:type="spellEnd"/>
            <w:r>
              <w:t xml:space="preserve"> er beskrevet på ’</w:t>
            </w:r>
            <w:proofErr w:type="spellStart"/>
            <w:r w:rsidR="00EB20E3">
              <w:t>Governance</w:t>
            </w:r>
            <w:proofErr w:type="spellEnd"/>
            <w:r w:rsidR="00EB20E3">
              <w:t xml:space="preserve"> for </w:t>
            </w:r>
            <w:r w:rsidR="00A50370">
              <w:t>FHIR-meddelelser</w:t>
            </w:r>
            <w:r w:rsidR="00EB20E3">
              <w:t xml:space="preserve">’ under </w:t>
            </w:r>
            <w:r w:rsidR="00EB20E3">
              <w:fldChar w:fldCharType="begin"/>
            </w:r>
            <w:r w:rsidR="00EB20E3">
              <w:instrText xml:space="preserve"> REF _Ref116643108 \h </w:instrText>
            </w:r>
            <w:r w:rsidR="004B66E0">
              <w:instrText xml:space="preserve"> \* MERGEFORMAT </w:instrText>
            </w:r>
            <w:r w:rsidR="00EB20E3">
              <w:fldChar w:fldCharType="separate"/>
            </w:r>
            <w:r w:rsidR="00347A3C" w:rsidRPr="000E7077">
              <w:rPr>
                <w:color w:val="152F4A"/>
              </w:rPr>
              <w:t>Baggrundsmaterialer</w:t>
            </w:r>
            <w:r w:rsidR="00EB20E3">
              <w:fldChar w:fldCharType="end"/>
            </w:r>
          </w:p>
        </w:tc>
        <w:tc>
          <w:tcPr>
            <w:tcW w:w="2126" w:type="dxa"/>
            <w:shd w:val="clear" w:color="auto" w:fill="auto"/>
          </w:tcPr>
          <w:p w14:paraId="1F0430C9" w14:textId="010AE6FD" w:rsidR="00927A66" w:rsidRPr="00D92FEB" w:rsidRDefault="00927A66" w:rsidP="00927A66">
            <w:pPr>
              <w:widowControl w:val="0"/>
            </w:pPr>
          </w:p>
        </w:tc>
        <w:tc>
          <w:tcPr>
            <w:tcW w:w="3445" w:type="dxa"/>
            <w:shd w:val="clear" w:color="auto" w:fill="auto"/>
          </w:tcPr>
          <w:p w14:paraId="236C4912" w14:textId="07FA1E89" w:rsidR="00927A66" w:rsidRDefault="00927A66" w:rsidP="00927A66">
            <w:pPr>
              <w:widowControl w:val="0"/>
            </w:pPr>
            <w:r>
              <w:rPr>
                <w:sz w:val="21"/>
                <w:szCs w:val="21"/>
              </w:rPr>
              <w:t xml:space="preserve">Meddelelsen </w:t>
            </w:r>
            <w:r w:rsidR="0020778A">
              <w:rPr>
                <w:sz w:val="21"/>
                <w:szCs w:val="21"/>
              </w:rPr>
              <w:t xml:space="preserve">er valid </w:t>
            </w:r>
            <w:r>
              <w:rPr>
                <w:sz w:val="21"/>
                <w:szCs w:val="21"/>
              </w:rPr>
              <w:t xml:space="preserve">og er indlejret korrekt i en </w:t>
            </w:r>
            <w:proofErr w:type="spellStart"/>
            <w:r>
              <w:rPr>
                <w:sz w:val="21"/>
                <w:szCs w:val="21"/>
              </w:rPr>
              <w:t>VANSEnvelope</w:t>
            </w:r>
            <w:proofErr w:type="spellEnd"/>
            <w:r>
              <w:rPr>
                <w:sz w:val="21"/>
                <w:szCs w:val="21"/>
              </w:rPr>
              <w:t>.</w:t>
            </w:r>
          </w:p>
          <w:p w14:paraId="0C3BEEC4" w14:textId="77777777" w:rsidR="00927A66" w:rsidRDefault="00927A66" w:rsidP="00927A66">
            <w:pPr>
              <w:widowControl w:val="0"/>
              <w:rPr>
                <w:sz w:val="21"/>
                <w:szCs w:val="21"/>
              </w:rPr>
            </w:pPr>
          </w:p>
          <w:p w14:paraId="724383A8" w14:textId="77777777" w:rsidR="00927A66" w:rsidRDefault="00927A66" w:rsidP="00927A66">
            <w:pPr>
              <w:widowControl w:val="0"/>
              <w:rPr>
                <w:sz w:val="21"/>
                <w:szCs w:val="21"/>
              </w:rPr>
            </w:pPr>
            <w:proofErr w:type="spellStart"/>
            <w:r>
              <w:rPr>
                <w:sz w:val="21"/>
                <w:szCs w:val="21"/>
              </w:rPr>
              <w:t>VANSEnvelope</w:t>
            </w:r>
            <w:proofErr w:type="spellEnd"/>
            <w:r>
              <w:rPr>
                <w:sz w:val="21"/>
                <w:szCs w:val="21"/>
              </w:rPr>
              <w:t xml:space="preserve"> indeholder:</w:t>
            </w:r>
          </w:p>
          <w:p w14:paraId="231EB58D" w14:textId="77777777" w:rsidR="00927A66" w:rsidRDefault="00927A66" w:rsidP="00927A66">
            <w:pPr>
              <w:pStyle w:val="Listeafsnit"/>
              <w:widowControl w:val="0"/>
              <w:numPr>
                <w:ilvl w:val="0"/>
                <w:numId w:val="23"/>
              </w:numPr>
              <w:spacing w:line="240" w:lineRule="auto"/>
              <w:rPr>
                <w:sz w:val="21"/>
              </w:rPr>
            </w:pPr>
            <w:r>
              <w:rPr>
                <w:sz w:val="21"/>
              </w:rPr>
              <w:t>Format</w:t>
            </w:r>
          </w:p>
          <w:p w14:paraId="757ABF54" w14:textId="3B252C28" w:rsidR="0020778A" w:rsidRPr="00E44292" w:rsidRDefault="00927A66" w:rsidP="0020778A">
            <w:pPr>
              <w:pStyle w:val="Listeafsnit"/>
              <w:widowControl w:val="0"/>
              <w:numPr>
                <w:ilvl w:val="0"/>
                <w:numId w:val="23"/>
              </w:numPr>
              <w:spacing w:line="240" w:lineRule="auto"/>
              <w:rPr>
                <w:lang w:val="nb-NO"/>
              </w:rPr>
            </w:pPr>
            <w:r w:rsidRPr="00E44292">
              <w:rPr>
                <w:sz w:val="21"/>
                <w:lang w:val="nb-NO"/>
              </w:rPr>
              <w:t xml:space="preserve">Name (inkl. postfix med </w:t>
            </w:r>
            <w:r w:rsidR="00A34126" w:rsidRPr="00E44292">
              <w:rPr>
                <w:sz w:val="21"/>
                <w:lang w:val="nb-NO"/>
              </w:rPr>
              <w:t>ka</w:t>
            </w:r>
            <w:r w:rsidR="00C44E71" w:rsidRPr="00E44292">
              <w:rPr>
                <w:sz w:val="21"/>
                <w:lang w:val="nb-NO"/>
              </w:rPr>
              <w:t>tegorien</w:t>
            </w:r>
            <w:r w:rsidRPr="00E44292">
              <w:rPr>
                <w:sz w:val="21"/>
                <w:lang w:val="nb-NO"/>
              </w:rPr>
              <w:t>)</w:t>
            </w:r>
          </w:p>
          <w:p w14:paraId="3D4D69B8" w14:textId="5318C8ED" w:rsidR="00927A66" w:rsidRPr="00D4057C" w:rsidRDefault="00927A66" w:rsidP="0020778A">
            <w:pPr>
              <w:pStyle w:val="Listeafsnit"/>
              <w:widowControl w:val="0"/>
              <w:numPr>
                <w:ilvl w:val="0"/>
                <w:numId w:val="23"/>
              </w:numPr>
              <w:spacing w:line="240" w:lineRule="auto"/>
            </w:pPr>
            <w:r>
              <w:rPr>
                <w:sz w:val="21"/>
              </w:rPr>
              <w:t>Version</w:t>
            </w:r>
          </w:p>
          <w:p w14:paraId="7ED046D6" w14:textId="1B91A401" w:rsidR="00927A66" w:rsidRPr="00BD7E6C" w:rsidRDefault="00927A66" w:rsidP="00D4057C">
            <w:pPr>
              <w:pStyle w:val="Listeafsnit"/>
              <w:widowControl w:val="0"/>
              <w:spacing w:line="240" w:lineRule="auto"/>
            </w:pPr>
          </w:p>
        </w:tc>
        <w:tc>
          <w:tcPr>
            <w:tcW w:w="2225" w:type="dxa"/>
            <w:shd w:val="clear" w:color="auto" w:fill="auto"/>
          </w:tcPr>
          <w:p w14:paraId="173A8C4F" w14:textId="77777777" w:rsidR="00927A66" w:rsidRPr="00F54A97" w:rsidRDefault="00927A66" w:rsidP="00927A66">
            <w:pPr>
              <w:widowControl w:val="0"/>
              <w:jc w:val="center"/>
            </w:pPr>
          </w:p>
        </w:tc>
        <w:tc>
          <w:tcPr>
            <w:tcW w:w="1382" w:type="dxa"/>
            <w:shd w:val="clear" w:color="auto" w:fill="auto"/>
          </w:tcPr>
          <w:p w14:paraId="3C25833F" w14:textId="16E945FE" w:rsidR="00927A66" w:rsidRDefault="00000000" w:rsidP="00927A66">
            <w:pPr>
              <w:widowControl w:val="0"/>
              <w:jc w:val="center"/>
              <w:rPr>
                <w:rFonts w:cstheme="minorHAnsi"/>
              </w:rPr>
            </w:pPr>
            <w:sdt>
              <w:sdtPr>
                <w:rPr>
                  <w:rFonts w:cstheme="minorHAnsi"/>
                </w:rPr>
                <w:alias w:val="MedCom vurdering"/>
                <w:tag w:val="MedCom vurdering"/>
                <w:id w:val="221802564"/>
                <w:placeholder>
                  <w:docPart w:val="31F759BA159E4A3AB477173A167E2C46"/>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A123A0" w:rsidRPr="00775F80">
                  <w:rPr>
                    <w:rStyle w:val="Pladsholdertekst"/>
                    <w:rFonts w:eastAsia="Calibri"/>
                  </w:rPr>
                  <w:t>Vælg</w:t>
                </w:r>
              </w:sdtContent>
            </w:sdt>
          </w:p>
        </w:tc>
      </w:tr>
    </w:tbl>
    <w:p w14:paraId="0A45C38A" w14:textId="77777777" w:rsidR="000E3DBA" w:rsidRPr="00A50F9D" w:rsidRDefault="000E3DBA" w:rsidP="00A50F9D"/>
    <w:sectPr w:rsidR="000E3DBA" w:rsidRPr="00A50F9D" w:rsidSect="0098049D">
      <w:headerReference w:type="even" r:id="rId30"/>
      <w:headerReference w:type="default" r:id="rId31"/>
      <w:footerReference w:type="even" r:id="rId32"/>
      <w:footerReference w:type="default" r:id="rId33"/>
      <w:headerReference w:type="first" r:id="rId34"/>
      <w:footerReference w:type="first" r:id="rId35"/>
      <w:pgSz w:w="16838" w:h="11906" w:orient="landscape"/>
      <w:pgMar w:top="1134" w:right="1701"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5E132C" w14:textId="77777777" w:rsidR="00B826A2" w:rsidRDefault="00B826A2" w:rsidP="0098049D">
      <w:pPr>
        <w:spacing w:after="0" w:line="240" w:lineRule="auto"/>
      </w:pPr>
      <w:r>
        <w:separator/>
      </w:r>
    </w:p>
  </w:endnote>
  <w:endnote w:type="continuationSeparator" w:id="0">
    <w:p w14:paraId="6FE18221" w14:textId="77777777" w:rsidR="00B826A2" w:rsidRDefault="00B826A2" w:rsidP="0098049D">
      <w:pPr>
        <w:spacing w:after="0" w:line="240" w:lineRule="auto"/>
      </w:pPr>
      <w:r>
        <w:continuationSeparator/>
      </w:r>
    </w:p>
  </w:endnote>
  <w:endnote w:type="continuationNotice" w:id="1">
    <w:p w14:paraId="6D96C53B" w14:textId="77777777" w:rsidR="00B826A2" w:rsidRDefault="00B826A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C81DB" w14:textId="77777777" w:rsidR="00C64C25" w:rsidRDefault="00C64C25">
    <w:pPr>
      <w:pStyle w:val="Sidefo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DCBECB" w14:textId="1B664216" w:rsidR="0098049D" w:rsidRDefault="0098049D">
    <w:pPr>
      <w:pStyle w:val="Sidefod"/>
    </w:pPr>
    <w:r>
      <w:t xml:space="preserve">Testprotokol for </w:t>
    </w:r>
    <w:r w:rsidR="007531FF">
      <w:t>afsendelse</w:t>
    </w:r>
    <w:fldSimple w:instr=" DOCPROPERTY  Afsendelse/Modtagelse  \* MERGEFORMAT "/>
    <w:r>
      <w:t xml:space="preserve"> af </w:t>
    </w:r>
    <w:proofErr w:type="spellStart"/>
    <w:r w:rsidR="007531FF">
      <w:t>CareCommunication</w:t>
    </w:r>
    <w:proofErr w:type="spellEnd"/>
    <w:r>
      <w:t xml:space="preserve"> </w:t>
    </w:r>
    <w:r w:rsidRPr="00C64C25">
      <w:t>v.</w:t>
    </w:r>
    <w:r w:rsidR="007531FF" w:rsidRPr="00C64C25">
      <w:t>2.</w:t>
    </w:r>
    <w:r w:rsidR="0070188A" w:rsidRPr="00C64C25">
      <w:t>1</w:t>
    </w:r>
    <w:r w:rsidR="007531FF" w:rsidRPr="00C64C25">
      <w:t>.0.</w:t>
    </w:r>
    <w:fldSimple w:instr=" DOCPROPERTY  Testprot.version  \* MERGEFORMAT "/>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071E57" w14:textId="77777777" w:rsidR="00C64C25" w:rsidRDefault="00C64C25">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3A5A86" w14:textId="77777777" w:rsidR="00B826A2" w:rsidRDefault="00B826A2" w:rsidP="0098049D">
      <w:pPr>
        <w:spacing w:after="0" w:line="240" w:lineRule="auto"/>
      </w:pPr>
      <w:r>
        <w:separator/>
      </w:r>
    </w:p>
  </w:footnote>
  <w:footnote w:type="continuationSeparator" w:id="0">
    <w:p w14:paraId="5C0110BA" w14:textId="77777777" w:rsidR="00B826A2" w:rsidRDefault="00B826A2" w:rsidP="0098049D">
      <w:pPr>
        <w:spacing w:after="0" w:line="240" w:lineRule="auto"/>
      </w:pPr>
      <w:r>
        <w:continuationSeparator/>
      </w:r>
    </w:p>
  </w:footnote>
  <w:footnote w:type="continuationNotice" w:id="1">
    <w:p w14:paraId="7BCF3E1F" w14:textId="77777777" w:rsidR="00B826A2" w:rsidRDefault="00B826A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4C2267" w14:textId="77777777" w:rsidR="00C64C25" w:rsidRDefault="00C64C25">
    <w:pPr>
      <w:pStyle w:val="Sidehove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Gitter1"/>
      <w:tblW w:w="5000" w:type="pct"/>
      <w:tblLook w:val="04A0" w:firstRow="1" w:lastRow="0" w:firstColumn="1" w:lastColumn="0" w:noHBand="0" w:noVBand="1"/>
    </w:tblPr>
    <w:tblGrid>
      <w:gridCol w:w="1880"/>
      <w:gridCol w:w="3238"/>
      <w:gridCol w:w="3848"/>
      <w:gridCol w:w="1590"/>
      <w:gridCol w:w="1216"/>
      <w:gridCol w:w="1654"/>
    </w:tblGrid>
    <w:tr w:rsidR="0098049D" w:rsidRPr="000531AE" w14:paraId="126BC55A" w14:textId="77777777" w:rsidTr="00F66DAE">
      <w:tc>
        <w:tcPr>
          <w:tcW w:w="700" w:type="pct"/>
          <w:vMerge w:val="restart"/>
        </w:tcPr>
        <w:p w14:paraId="1D69E4B1" w14:textId="77777777" w:rsidR="0098049D" w:rsidRPr="000531AE" w:rsidRDefault="0098049D" w:rsidP="0098049D">
          <w:pPr>
            <w:tabs>
              <w:tab w:val="center" w:pos="4819"/>
              <w:tab w:val="right" w:pos="9638"/>
            </w:tabs>
            <w:rPr>
              <w:rFonts w:ascii="Calibri" w:hAnsi="Calibri" w:cs="Times New Roman"/>
            </w:rPr>
          </w:pPr>
          <w:r w:rsidRPr="000531AE">
            <w:rPr>
              <w:rFonts w:ascii="Calibri" w:hAnsi="Calibri" w:cs="Times New Roman"/>
              <w:noProof/>
              <w:lang w:eastAsia="da-DK"/>
            </w:rPr>
            <w:drawing>
              <wp:inline distT="0" distB="0" distL="0" distR="0" wp14:anchorId="4BCDC33E" wp14:editId="2FC7FDFD">
                <wp:extent cx="737618" cy="182880"/>
                <wp:effectExtent l="0" t="0" r="5715" b="762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743252" cy="184277"/>
                        </a:xfrm>
                        <a:prstGeom prst="rect">
                          <a:avLst/>
                        </a:prstGeom>
                      </pic:spPr>
                    </pic:pic>
                  </a:graphicData>
                </a:graphic>
              </wp:inline>
            </w:drawing>
          </w:r>
        </w:p>
      </w:tc>
      <w:tc>
        <w:tcPr>
          <w:tcW w:w="1206" w:type="pct"/>
          <w:shd w:val="clear" w:color="auto" w:fill="92D050"/>
        </w:tcPr>
        <w:p w14:paraId="02770A09" w14:textId="77777777" w:rsidR="0098049D" w:rsidRPr="000531AE" w:rsidRDefault="0098049D" w:rsidP="0098049D">
          <w:pPr>
            <w:tabs>
              <w:tab w:val="center" w:pos="4819"/>
              <w:tab w:val="right" w:pos="9638"/>
            </w:tabs>
            <w:rPr>
              <w:rFonts w:ascii="Calibri" w:hAnsi="Calibri" w:cs="Times New Roman"/>
              <w:b/>
              <w:sz w:val="16"/>
              <w:szCs w:val="16"/>
            </w:rPr>
          </w:pPr>
          <w:r w:rsidRPr="000531AE">
            <w:rPr>
              <w:rFonts w:ascii="Calibri" w:hAnsi="Calibri" w:cs="Times New Roman"/>
              <w:b/>
              <w:sz w:val="16"/>
              <w:szCs w:val="16"/>
            </w:rPr>
            <w:t>Id og proces</w:t>
          </w:r>
        </w:p>
      </w:tc>
      <w:tc>
        <w:tcPr>
          <w:tcW w:w="1433" w:type="pct"/>
          <w:shd w:val="clear" w:color="auto" w:fill="92D050"/>
        </w:tcPr>
        <w:p w14:paraId="2BC8A36F" w14:textId="77777777" w:rsidR="0098049D" w:rsidRPr="000531AE" w:rsidRDefault="0098049D" w:rsidP="0098049D">
          <w:pPr>
            <w:tabs>
              <w:tab w:val="center" w:pos="4819"/>
              <w:tab w:val="right" w:pos="9638"/>
            </w:tabs>
            <w:rPr>
              <w:rFonts w:ascii="Calibri" w:hAnsi="Calibri" w:cs="Times New Roman"/>
              <w:b/>
              <w:sz w:val="16"/>
              <w:szCs w:val="16"/>
            </w:rPr>
          </w:pPr>
          <w:r w:rsidRPr="000531AE">
            <w:rPr>
              <w:rFonts w:ascii="Calibri" w:hAnsi="Calibri" w:cs="Times New Roman"/>
              <w:b/>
              <w:sz w:val="16"/>
              <w:szCs w:val="16"/>
            </w:rPr>
            <w:t>Id og titel</w:t>
          </w:r>
        </w:p>
      </w:tc>
      <w:tc>
        <w:tcPr>
          <w:tcW w:w="592" w:type="pct"/>
          <w:shd w:val="clear" w:color="auto" w:fill="92D050"/>
        </w:tcPr>
        <w:p w14:paraId="4B329A97" w14:textId="77777777" w:rsidR="0098049D" w:rsidRPr="000531AE" w:rsidRDefault="0098049D" w:rsidP="0098049D">
          <w:pPr>
            <w:tabs>
              <w:tab w:val="center" w:pos="4819"/>
              <w:tab w:val="right" w:pos="9638"/>
            </w:tabs>
            <w:rPr>
              <w:rFonts w:ascii="Calibri" w:hAnsi="Calibri" w:cs="Times New Roman"/>
              <w:b/>
              <w:sz w:val="16"/>
              <w:szCs w:val="16"/>
            </w:rPr>
          </w:pPr>
          <w:proofErr w:type="spellStart"/>
          <w:r w:rsidRPr="000531AE">
            <w:rPr>
              <w:rFonts w:ascii="Calibri" w:hAnsi="Calibri" w:cs="Times New Roman"/>
              <w:b/>
              <w:sz w:val="16"/>
              <w:szCs w:val="16"/>
            </w:rPr>
            <w:t>Init</w:t>
          </w:r>
          <w:proofErr w:type="spellEnd"/>
        </w:p>
      </w:tc>
      <w:tc>
        <w:tcPr>
          <w:tcW w:w="453" w:type="pct"/>
          <w:shd w:val="clear" w:color="auto" w:fill="92D050"/>
        </w:tcPr>
        <w:p w14:paraId="6F616559" w14:textId="77777777" w:rsidR="0098049D" w:rsidRPr="000531AE" w:rsidRDefault="0098049D" w:rsidP="0098049D">
          <w:pPr>
            <w:tabs>
              <w:tab w:val="center" w:pos="4819"/>
              <w:tab w:val="right" w:pos="9638"/>
            </w:tabs>
            <w:rPr>
              <w:rFonts w:ascii="Calibri" w:hAnsi="Calibri" w:cs="Times New Roman"/>
              <w:b/>
              <w:sz w:val="16"/>
              <w:szCs w:val="16"/>
            </w:rPr>
          </w:pPr>
          <w:r w:rsidRPr="000531AE">
            <w:rPr>
              <w:rFonts w:ascii="Calibri" w:hAnsi="Calibri" w:cs="Times New Roman"/>
              <w:b/>
              <w:sz w:val="16"/>
              <w:szCs w:val="16"/>
            </w:rPr>
            <w:t>Version</w:t>
          </w:r>
        </w:p>
      </w:tc>
      <w:tc>
        <w:tcPr>
          <w:tcW w:w="617" w:type="pct"/>
          <w:shd w:val="clear" w:color="auto" w:fill="92D050"/>
        </w:tcPr>
        <w:p w14:paraId="067A0704" w14:textId="77777777" w:rsidR="0098049D" w:rsidRPr="000531AE" w:rsidRDefault="0098049D" w:rsidP="0098049D">
          <w:pPr>
            <w:tabs>
              <w:tab w:val="center" w:pos="4819"/>
              <w:tab w:val="right" w:pos="9638"/>
            </w:tabs>
            <w:rPr>
              <w:rFonts w:ascii="Calibri" w:hAnsi="Calibri" w:cs="Times New Roman"/>
              <w:b/>
              <w:sz w:val="16"/>
              <w:szCs w:val="16"/>
            </w:rPr>
          </w:pPr>
          <w:r w:rsidRPr="000531AE">
            <w:rPr>
              <w:rFonts w:ascii="Calibri" w:hAnsi="Calibri" w:cs="Times New Roman"/>
              <w:b/>
              <w:sz w:val="16"/>
              <w:szCs w:val="16"/>
            </w:rPr>
            <w:t>Dato</w:t>
          </w:r>
        </w:p>
      </w:tc>
    </w:tr>
    <w:tr w:rsidR="0098049D" w:rsidRPr="000531AE" w14:paraId="023BD101" w14:textId="77777777" w:rsidTr="00F66DAE">
      <w:tc>
        <w:tcPr>
          <w:tcW w:w="700" w:type="pct"/>
          <w:vMerge/>
        </w:tcPr>
        <w:p w14:paraId="4B7EB735" w14:textId="77777777" w:rsidR="0098049D" w:rsidRPr="000531AE" w:rsidRDefault="0098049D" w:rsidP="0098049D">
          <w:pPr>
            <w:tabs>
              <w:tab w:val="center" w:pos="4819"/>
              <w:tab w:val="right" w:pos="9638"/>
            </w:tabs>
            <w:rPr>
              <w:rFonts w:ascii="Calibri" w:hAnsi="Calibri" w:cs="Times New Roman"/>
            </w:rPr>
          </w:pPr>
        </w:p>
      </w:tc>
      <w:tc>
        <w:tcPr>
          <w:tcW w:w="1206" w:type="pct"/>
        </w:tcPr>
        <w:p w14:paraId="574737DB" w14:textId="77777777" w:rsidR="0098049D" w:rsidRPr="000531AE" w:rsidRDefault="0098049D" w:rsidP="0098049D">
          <w:pPr>
            <w:tabs>
              <w:tab w:val="center" w:pos="4819"/>
              <w:tab w:val="right" w:pos="9638"/>
            </w:tabs>
            <w:rPr>
              <w:rFonts w:ascii="Calibri" w:hAnsi="Calibri" w:cs="Times New Roman"/>
              <w:sz w:val="16"/>
              <w:szCs w:val="16"/>
            </w:rPr>
          </w:pPr>
          <w:r w:rsidRPr="000531AE">
            <w:rPr>
              <w:rFonts w:ascii="Calibri" w:hAnsi="Calibri" w:cs="Times New Roman"/>
              <w:sz w:val="16"/>
              <w:szCs w:val="16"/>
            </w:rPr>
            <w:t>4.1. Udarbejdelse og ændring af en MedCom standard</w:t>
          </w:r>
        </w:p>
      </w:tc>
      <w:tc>
        <w:tcPr>
          <w:tcW w:w="1433" w:type="pct"/>
        </w:tcPr>
        <w:p w14:paraId="6236B0F6" w14:textId="77777777" w:rsidR="0098049D" w:rsidRPr="000531AE" w:rsidRDefault="0098049D" w:rsidP="0098049D">
          <w:pPr>
            <w:tabs>
              <w:tab w:val="center" w:pos="4819"/>
              <w:tab w:val="right" w:pos="9638"/>
            </w:tabs>
            <w:rPr>
              <w:rFonts w:ascii="Calibri" w:hAnsi="Calibri" w:cs="Times New Roman"/>
              <w:sz w:val="16"/>
              <w:szCs w:val="16"/>
            </w:rPr>
          </w:pPr>
          <w:r w:rsidRPr="000531AE">
            <w:rPr>
              <w:rFonts w:ascii="Calibri" w:hAnsi="Calibri" w:cs="Times New Roman"/>
              <w:sz w:val="16"/>
              <w:szCs w:val="16"/>
            </w:rPr>
            <w:t xml:space="preserve">Testprotokol for afsendelse af </w:t>
          </w:r>
          <w:r>
            <w:rPr>
              <w:rFonts w:ascii="Calibri" w:hAnsi="Calibri" w:cs="Times New Roman"/>
              <w:sz w:val="16"/>
              <w:szCs w:val="16"/>
            </w:rPr>
            <w:t>CareCommunication</w:t>
          </w:r>
        </w:p>
      </w:tc>
      <w:tc>
        <w:tcPr>
          <w:tcW w:w="592" w:type="pct"/>
        </w:tcPr>
        <w:p w14:paraId="672FB67D" w14:textId="012570E0" w:rsidR="0098049D" w:rsidRPr="000531AE" w:rsidRDefault="00D12F34" w:rsidP="00950D25">
          <w:pPr>
            <w:tabs>
              <w:tab w:val="center" w:pos="4819"/>
              <w:tab w:val="right" w:pos="9638"/>
            </w:tabs>
            <w:rPr>
              <w:rFonts w:ascii="Calibri" w:hAnsi="Calibri" w:cs="Times New Roman"/>
              <w:sz w:val="16"/>
              <w:szCs w:val="16"/>
            </w:rPr>
          </w:pPr>
          <w:r>
            <w:rPr>
              <w:rFonts w:ascii="Calibri" w:hAnsi="Calibri" w:cs="Times New Roman"/>
              <w:sz w:val="16"/>
              <w:szCs w:val="16"/>
            </w:rPr>
            <w:t>KML/</w:t>
          </w:r>
          <w:r w:rsidR="00C64C25">
            <w:rPr>
              <w:rFonts w:ascii="Calibri" w:hAnsi="Calibri" w:cs="Times New Roman"/>
              <w:sz w:val="16"/>
              <w:szCs w:val="16"/>
            </w:rPr>
            <w:t>KRC/</w:t>
          </w:r>
          <w:r>
            <w:rPr>
              <w:rFonts w:ascii="Calibri" w:hAnsi="Calibri" w:cs="Times New Roman"/>
              <w:sz w:val="16"/>
              <w:szCs w:val="16"/>
            </w:rPr>
            <w:t>TMS/OVI</w:t>
          </w:r>
        </w:p>
      </w:tc>
      <w:tc>
        <w:tcPr>
          <w:tcW w:w="453" w:type="pct"/>
        </w:tcPr>
        <w:p w14:paraId="2C78D38B" w14:textId="4014F56F" w:rsidR="0098049D" w:rsidRPr="000531AE" w:rsidRDefault="00FE7488" w:rsidP="00950D25">
          <w:pPr>
            <w:tabs>
              <w:tab w:val="center" w:pos="4819"/>
              <w:tab w:val="right" w:pos="9638"/>
            </w:tabs>
            <w:rPr>
              <w:rFonts w:ascii="Calibri" w:hAnsi="Calibri" w:cs="Times New Roman"/>
              <w:sz w:val="16"/>
              <w:szCs w:val="16"/>
            </w:rPr>
          </w:pPr>
          <w:r w:rsidRPr="00C64C25">
            <w:rPr>
              <w:rFonts w:ascii="Calibri" w:hAnsi="Calibri" w:cs="Times New Roman"/>
              <w:sz w:val="16"/>
              <w:szCs w:val="16"/>
            </w:rPr>
            <w:t>2.</w:t>
          </w:r>
          <w:r w:rsidR="0070188A" w:rsidRPr="00C64C25">
            <w:rPr>
              <w:rFonts w:ascii="Calibri" w:hAnsi="Calibri" w:cs="Times New Roman"/>
              <w:sz w:val="16"/>
              <w:szCs w:val="16"/>
            </w:rPr>
            <w:t>1</w:t>
          </w:r>
          <w:r w:rsidRPr="00C64C25">
            <w:rPr>
              <w:rFonts w:ascii="Calibri" w:hAnsi="Calibri" w:cs="Times New Roman"/>
              <w:sz w:val="16"/>
              <w:szCs w:val="16"/>
            </w:rPr>
            <w:t>.0.</w:t>
          </w:r>
          <w:r w:rsidR="0098049D" w:rsidRPr="000531AE">
            <w:rPr>
              <w:rFonts w:ascii="Calibri" w:hAnsi="Calibri" w:cs="Times New Roman"/>
              <w:sz w:val="16"/>
              <w:szCs w:val="16"/>
            </w:rPr>
            <w:fldChar w:fldCharType="begin"/>
          </w:r>
          <w:r w:rsidR="0098049D" w:rsidRPr="000531AE">
            <w:rPr>
              <w:rFonts w:ascii="Calibri" w:hAnsi="Calibri" w:cs="Times New Roman"/>
              <w:sz w:val="16"/>
              <w:szCs w:val="16"/>
            </w:rPr>
            <w:instrText xml:space="preserve"> DOCPROPERTY  Testprot.version  \* MERGEFORMAT </w:instrText>
          </w:r>
          <w:r w:rsidR="00000000">
            <w:rPr>
              <w:rFonts w:ascii="Calibri" w:hAnsi="Calibri" w:cs="Times New Roman"/>
              <w:sz w:val="16"/>
              <w:szCs w:val="16"/>
            </w:rPr>
            <w:fldChar w:fldCharType="separate"/>
          </w:r>
          <w:r w:rsidR="0098049D" w:rsidRPr="000531AE">
            <w:rPr>
              <w:rFonts w:ascii="Calibri" w:hAnsi="Calibri" w:cs="Times New Roman"/>
              <w:sz w:val="16"/>
              <w:szCs w:val="16"/>
            </w:rPr>
            <w:fldChar w:fldCharType="end"/>
          </w:r>
        </w:p>
      </w:tc>
      <w:tc>
        <w:tcPr>
          <w:tcW w:w="617" w:type="pct"/>
        </w:tcPr>
        <w:p w14:paraId="3258582F" w14:textId="75E6A69F" w:rsidR="0098049D" w:rsidRPr="000531AE" w:rsidRDefault="00950D25" w:rsidP="00950D25">
          <w:pPr>
            <w:tabs>
              <w:tab w:val="center" w:pos="4819"/>
              <w:tab w:val="right" w:pos="9638"/>
            </w:tabs>
            <w:rPr>
              <w:rFonts w:ascii="Calibri" w:hAnsi="Calibri" w:cs="Times New Roman"/>
              <w:sz w:val="16"/>
              <w:szCs w:val="16"/>
            </w:rPr>
          </w:pPr>
          <w:r>
            <w:rPr>
              <w:rFonts w:ascii="Calibri" w:hAnsi="Calibri" w:cs="Times New Roman"/>
              <w:sz w:val="16"/>
              <w:szCs w:val="16"/>
            </w:rPr>
            <w:t>31-03-2023</w:t>
          </w:r>
          <w:r w:rsidR="0098049D" w:rsidRPr="000531AE">
            <w:rPr>
              <w:rFonts w:ascii="Calibri" w:hAnsi="Calibri" w:cs="Times New Roman"/>
              <w:sz w:val="16"/>
              <w:szCs w:val="16"/>
            </w:rPr>
            <w:fldChar w:fldCharType="begin"/>
          </w:r>
          <w:r w:rsidR="0098049D" w:rsidRPr="000531AE">
            <w:rPr>
              <w:rFonts w:ascii="Calibri" w:hAnsi="Calibri" w:cs="Times New Roman"/>
              <w:sz w:val="16"/>
              <w:szCs w:val="16"/>
            </w:rPr>
            <w:instrText xml:space="preserve"> DOCPROPERTY  "Dato for udgivelse"  \* MERGEFORMAT </w:instrText>
          </w:r>
          <w:r w:rsidR="00000000">
            <w:rPr>
              <w:rFonts w:ascii="Calibri" w:hAnsi="Calibri" w:cs="Times New Roman"/>
              <w:sz w:val="16"/>
              <w:szCs w:val="16"/>
            </w:rPr>
            <w:fldChar w:fldCharType="separate"/>
          </w:r>
          <w:r w:rsidR="0098049D" w:rsidRPr="000531AE">
            <w:rPr>
              <w:rFonts w:ascii="Calibri" w:hAnsi="Calibri" w:cs="Times New Roman"/>
              <w:sz w:val="16"/>
              <w:szCs w:val="16"/>
            </w:rPr>
            <w:fldChar w:fldCharType="end"/>
          </w:r>
        </w:p>
      </w:tc>
    </w:tr>
  </w:tbl>
  <w:p w14:paraId="43419F1F" w14:textId="77777777" w:rsidR="0098049D" w:rsidRDefault="0098049D">
    <w:pPr>
      <w:pStyle w:val="Sidehoved"/>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4E9AB6" w14:textId="77777777" w:rsidR="00C64C25" w:rsidRDefault="00C64C25">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C1FD9"/>
    <w:multiLevelType w:val="hybridMultilevel"/>
    <w:tmpl w:val="314ECA8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4A667E1"/>
    <w:multiLevelType w:val="hybridMultilevel"/>
    <w:tmpl w:val="FFFFFFFF"/>
    <w:lvl w:ilvl="0" w:tplc="68EEEA1E">
      <w:start w:val="1"/>
      <w:numFmt w:val="decimal"/>
      <w:lvlText w:val="%1."/>
      <w:lvlJc w:val="left"/>
      <w:pPr>
        <w:ind w:left="720" w:hanging="360"/>
      </w:pPr>
    </w:lvl>
    <w:lvl w:ilvl="1" w:tplc="3F448AB0">
      <w:numFmt w:val="none"/>
      <w:lvlText w:val=""/>
      <w:lvlJc w:val="left"/>
      <w:pPr>
        <w:tabs>
          <w:tab w:val="num" w:pos="360"/>
        </w:tabs>
      </w:pPr>
    </w:lvl>
    <w:lvl w:ilvl="2" w:tplc="E58CAAAE">
      <w:start w:val="1"/>
      <w:numFmt w:val="lowerRoman"/>
      <w:lvlText w:val="%3."/>
      <w:lvlJc w:val="right"/>
      <w:pPr>
        <w:ind w:left="2160" w:hanging="180"/>
      </w:pPr>
    </w:lvl>
    <w:lvl w:ilvl="3" w:tplc="78F4B1C4">
      <w:start w:val="1"/>
      <w:numFmt w:val="decimal"/>
      <w:lvlText w:val="%4."/>
      <w:lvlJc w:val="left"/>
      <w:pPr>
        <w:ind w:left="2880" w:hanging="360"/>
      </w:pPr>
    </w:lvl>
    <w:lvl w:ilvl="4" w:tplc="38C0AB60">
      <w:start w:val="1"/>
      <w:numFmt w:val="lowerLetter"/>
      <w:lvlText w:val="%5."/>
      <w:lvlJc w:val="left"/>
      <w:pPr>
        <w:ind w:left="3600" w:hanging="360"/>
      </w:pPr>
    </w:lvl>
    <w:lvl w:ilvl="5" w:tplc="18501126">
      <w:start w:val="1"/>
      <w:numFmt w:val="lowerRoman"/>
      <w:lvlText w:val="%6."/>
      <w:lvlJc w:val="right"/>
      <w:pPr>
        <w:ind w:left="4320" w:hanging="180"/>
      </w:pPr>
    </w:lvl>
    <w:lvl w:ilvl="6" w:tplc="626428EA">
      <w:start w:val="1"/>
      <w:numFmt w:val="decimal"/>
      <w:lvlText w:val="%7."/>
      <w:lvlJc w:val="left"/>
      <w:pPr>
        <w:ind w:left="5040" w:hanging="360"/>
      </w:pPr>
    </w:lvl>
    <w:lvl w:ilvl="7" w:tplc="EAC8A656">
      <w:start w:val="1"/>
      <w:numFmt w:val="lowerLetter"/>
      <w:lvlText w:val="%8."/>
      <w:lvlJc w:val="left"/>
      <w:pPr>
        <w:ind w:left="5760" w:hanging="360"/>
      </w:pPr>
    </w:lvl>
    <w:lvl w:ilvl="8" w:tplc="D9D43E16">
      <w:start w:val="1"/>
      <w:numFmt w:val="lowerRoman"/>
      <w:lvlText w:val="%9."/>
      <w:lvlJc w:val="right"/>
      <w:pPr>
        <w:ind w:left="6480" w:hanging="180"/>
      </w:pPr>
    </w:lvl>
  </w:abstractNum>
  <w:abstractNum w:abstractNumId="2" w15:restartNumberingAfterBreak="0">
    <w:nsid w:val="07B6000C"/>
    <w:multiLevelType w:val="hybridMultilevel"/>
    <w:tmpl w:val="D04ECBE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929160D"/>
    <w:multiLevelType w:val="hybridMultilevel"/>
    <w:tmpl w:val="EF285E02"/>
    <w:lvl w:ilvl="0" w:tplc="FFFFFFFF">
      <w:start w:val="1"/>
      <w:numFmt w:val="decimal"/>
      <w:lvlText w:val="3.4.%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B7A0A95"/>
    <w:multiLevelType w:val="hybridMultilevel"/>
    <w:tmpl w:val="5022B98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0B8C2521"/>
    <w:multiLevelType w:val="hybridMultilevel"/>
    <w:tmpl w:val="42E602B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0F3B096C"/>
    <w:multiLevelType w:val="hybridMultilevel"/>
    <w:tmpl w:val="27381308"/>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11AD69F2"/>
    <w:multiLevelType w:val="hybridMultilevel"/>
    <w:tmpl w:val="FFFFFFFF"/>
    <w:lvl w:ilvl="0" w:tplc="7AA81EF6">
      <w:start w:val="1"/>
      <w:numFmt w:val="decimal"/>
      <w:lvlText w:val="%1."/>
      <w:lvlJc w:val="left"/>
      <w:pPr>
        <w:ind w:left="720" w:hanging="360"/>
      </w:pPr>
    </w:lvl>
    <w:lvl w:ilvl="1" w:tplc="28F238A8">
      <w:start w:val="1"/>
      <w:numFmt w:val="lowerLetter"/>
      <w:lvlText w:val="%2."/>
      <w:lvlJc w:val="left"/>
      <w:pPr>
        <w:ind w:left="1440" w:hanging="360"/>
      </w:pPr>
    </w:lvl>
    <w:lvl w:ilvl="2" w:tplc="EBDA98F2">
      <w:start w:val="1"/>
      <w:numFmt w:val="lowerRoman"/>
      <w:lvlText w:val="%3."/>
      <w:lvlJc w:val="right"/>
      <w:pPr>
        <w:ind w:left="2160" w:hanging="180"/>
      </w:pPr>
    </w:lvl>
    <w:lvl w:ilvl="3" w:tplc="0D108A50">
      <w:start w:val="1"/>
      <w:numFmt w:val="decimal"/>
      <w:lvlText w:val="%4."/>
      <w:lvlJc w:val="left"/>
      <w:pPr>
        <w:ind w:left="2880" w:hanging="360"/>
      </w:pPr>
    </w:lvl>
    <w:lvl w:ilvl="4" w:tplc="AE50E066">
      <w:start w:val="1"/>
      <w:numFmt w:val="lowerLetter"/>
      <w:lvlText w:val="%5."/>
      <w:lvlJc w:val="left"/>
      <w:pPr>
        <w:ind w:left="3600" w:hanging="360"/>
      </w:pPr>
    </w:lvl>
    <w:lvl w:ilvl="5" w:tplc="6CEC28B0">
      <w:start w:val="1"/>
      <w:numFmt w:val="lowerRoman"/>
      <w:lvlText w:val="%6."/>
      <w:lvlJc w:val="right"/>
      <w:pPr>
        <w:ind w:left="4320" w:hanging="180"/>
      </w:pPr>
    </w:lvl>
    <w:lvl w:ilvl="6" w:tplc="53FEC5EE">
      <w:start w:val="1"/>
      <w:numFmt w:val="decimal"/>
      <w:lvlText w:val="%7."/>
      <w:lvlJc w:val="left"/>
      <w:pPr>
        <w:ind w:left="5040" w:hanging="360"/>
      </w:pPr>
    </w:lvl>
    <w:lvl w:ilvl="7" w:tplc="BFF80B78">
      <w:start w:val="1"/>
      <w:numFmt w:val="lowerLetter"/>
      <w:lvlText w:val="%8."/>
      <w:lvlJc w:val="left"/>
      <w:pPr>
        <w:ind w:left="5760" w:hanging="360"/>
      </w:pPr>
    </w:lvl>
    <w:lvl w:ilvl="8" w:tplc="6BFE7978">
      <w:start w:val="1"/>
      <w:numFmt w:val="lowerRoman"/>
      <w:lvlText w:val="%9."/>
      <w:lvlJc w:val="right"/>
      <w:pPr>
        <w:ind w:left="6480" w:hanging="180"/>
      </w:pPr>
    </w:lvl>
  </w:abstractNum>
  <w:abstractNum w:abstractNumId="8" w15:restartNumberingAfterBreak="0">
    <w:nsid w:val="13933007"/>
    <w:multiLevelType w:val="multilevel"/>
    <w:tmpl w:val="D5BE745C"/>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13A37E60"/>
    <w:multiLevelType w:val="hybridMultilevel"/>
    <w:tmpl w:val="1242EED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13B372EB"/>
    <w:multiLevelType w:val="multilevel"/>
    <w:tmpl w:val="ED546B0A"/>
    <w:lvl w:ilvl="0">
      <w:start w:val="3"/>
      <w:numFmt w:val="decimal"/>
      <w:lvlText w:val="%1."/>
      <w:lvlJc w:val="left"/>
      <w:pPr>
        <w:ind w:left="495" w:hanging="495"/>
      </w:pPr>
      <w:rPr>
        <w:rFonts w:hint="default"/>
      </w:rPr>
    </w:lvl>
    <w:lvl w:ilvl="1">
      <w:start w:val="4"/>
      <w:numFmt w:val="decimal"/>
      <w:lvlText w:val="%1.%2."/>
      <w:lvlJc w:val="left"/>
      <w:pPr>
        <w:ind w:left="495" w:hanging="495"/>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153549AC"/>
    <w:multiLevelType w:val="hybridMultilevel"/>
    <w:tmpl w:val="FFFFFFFF"/>
    <w:lvl w:ilvl="0" w:tplc="E81E42B6">
      <w:start w:val="1"/>
      <w:numFmt w:val="decimal"/>
      <w:lvlText w:val="%1."/>
      <w:lvlJc w:val="left"/>
      <w:pPr>
        <w:ind w:left="720" w:hanging="360"/>
      </w:pPr>
    </w:lvl>
    <w:lvl w:ilvl="1" w:tplc="9CEC87A8">
      <w:start w:val="1"/>
      <w:numFmt w:val="lowerLetter"/>
      <w:lvlText w:val="%2."/>
      <w:lvlJc w:val="left"/>
      <w:pPr>
        <w:ind w:left="1440" w:hanging="360"/>
      </w:pPr>
    </w:lvl>
    <w:lvl w:ilvl="2" w:tplc="C79C26D2">
      <w:start w:val="1"/>
      <w:numFmt w:val="lowerRoman"/>
      <w:lvlText w:val="%3."/>
      <w:lvlJc w:val="right"/>
      <w:pPr>
        <w:ind w:left="2160" w:hanging="180"/>
      </w:pPr>
    </w:lvl>
    <w:lvl w:ilvl="3" w:tplc="B4CA3598">
      <w:start w:val="1"/>
      <w:numFmt w:val="decimal"/>
      <w:lvlText w:val="%4."/>
      <w:lvlJc w:val="left"/>
      <w:pPr>
        <w:ind w:left="2880" w:hanging="360"/>
      </w:pPr>
    </w:lvl>
    <w:lvl w:ilvl="4" w:tplc="8864DF90">
      <w:start w:val="1"/>
      <w:numFmt w:val="lowerLetter"/>
      <w:lvlText w:val="%5."/>
      <w:lvlJc w:val="left"/>
      <w:pPr>
        <w:ind w:left="3600" w:hanging="360"/>
      </w:pPr>
    </w:lvl>
    <w:lvl w:ilvl="5" w:tplc="1228DA28">
      <w:start w:val="1"/>
      <w:numFmt w:val="lowerRoman"/>
      <w:lvlText w:val="%6."/>
      <w:lvlJc w:val="right"/>
      <w:pPr>
        <w:ind w:left="4320" w:hanging="180"/>
      </w:pPr>
    </w:lvl>
    <w:lvl w:ilvl="6" w:tplc="E9E6B0E4">
      <w:start w:val="1"/>
      <w:numFmt w:val="decimal"/>
      <w:lvlText w:val="%7."/>
      <w:lvlJc w:val="left"/>
      <w:pPr>
        <w:ind w:left="5040" w:hanging="360"/>
      </w:pPr>
    </w:lvl>
    <w:lvl w:ilvl="7" w:tplc="AC920D96">
      <w:start w:val="1"/>
      <w:numFmt w:val="lowerLetter"/>
      <w:lvlText w:val="%8."/>
      <w:lvlJc w:val="left"/>
      <w:pPr>
        <w:ind w:left="5760" w:hanging="360"/>
      </w:pPr>
    </w:lvl>
    <w:lvl w:ilvl="8" w:tplc="8AD48D8C">
      <w:start w:val="1"/>
      <w:numFmt w:val="lowerRoman"/>
      <w:lvlText w:val="%9."/>
      <w:lvlJc w:val="right"/>
      <w:pPr>
        <w:ind w:left="6480" w:hanging="180"/>
      </w:pPr>
    </w:lvl>
  </w:abstractNum>
  <w:abstractNum w:abstractNumId="12" w15:restartNumberingAfterBreak="0">
    <w:nsid w:val="17A724EC"/>
    <w:multiLevelType w:val="hybridMultilevel"/>
    <w:tmpl w:val="557C01E6"/>
    <w:lvl w:ilvl="0" w:tplc="04060019">
      <w:start w:val="1"/>
      <w:numFmt w:val="lowerLetter"/>
      <w:lvlText w:val="%1."/>
      <w:lvlJc w:val="left"/>
      <w:pPr>
        <w:ind w:left="720" w:hanging="360"/>
      </w:pPr>
    </w:lvl>
    <w:lvl w:ilvl="1" w:tplc="04060003">
      <w:start w:val="1"/>
      <w:numFmt w:val="bullet"/>
      <w:lvlText w:val="o"/>
      <w:lvlJc w:val="left"/>
      <w:pPr>
        <w:ind w:left="1440" w:hanging="360"/>
      </w:pPr>
      <w:rPr>
        <w:rFonts w:ascii="Courier New" w:hAnsi="Courier New" w:cs="Courier New" w:hint="default"/>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24451AF2"/>
    <w:multiLevelType w:val="hybridMultilevel"/>
    <w:tmpl w:val="EF285E02"/>
    <w:lvl w:ilvl="0" w:tplc="FFFFFFFF">
      <w:start w:val="1"/>
      <w:numFmt w:val="decimal"/>
      <w:lvlText w:val="3.4.%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4823D8B"/>
    <w:multiLevelType w:val="hybridMultilevel"/>
    <w:tmpl w:val="780A8D0C"/>
    <w:lvl w:ilvl="0" w:tplc="0406000F">
      <w:start w:val="1"/>
      <w:numFmt w:val="decimal"/>
      <w:lvlText w:val="%1."/>
      <w:lvlJc w:val="left"/>
      <w:pPr>
        <w:ind w:left="360" w:hanging="360"/>
      </w:pPr>
      <w:rPr>
        <w:rFonts w:hint="default"/>
      </w:r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15" w15:restartNumberingAfterBreak="0">
    <w:nsid w:val="28307393"/>
    <w:multiLevelType w:val="hybridMultilevel"/>
    <w:tmpl w:val="1A00EE8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29AA0835"/>
    <w:multiLevelType w:val="multilevel"/>
    <w:tmpl w:val="F228AECC"/>
    <w:lvl w:ilvl="0">
      <w:start w:val="3"/>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2EAA6712"/>
    <w:multiLevelType w:val="multilevel"/>
    <w:tmpl w:val="AD480EF0"/>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color w:val="auto"/>
        <w:sz w:val="24"/>
        <w:szCs w:val="24"/>
      </w:rPr>
    </w:lvl>
    <w:lvl w:ilvl="3">
      <w:start w:val="1"/>
      <w:numFmt w:val="decimal"/>
      <w:lvlText w:val="%1.%2.%3.%4."/>
      <w:lvlJc w:val="left"/>
      <w:pPr>
        <w:ind w:left="1080" w:hanging="1080"/>
      </w:pPr>
      <w:rPr>
        <w:rFonts w:hint="default"/>
        <w:sz w:val="21"/>
        <w:szCs w:val="21"/>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359601F5"/>
    <w:multiLevelType w:val="hybridMultilevel"/>
    <w:tmpl w:val="EDB03EE8"/>
    <w:lvl w:ilvl="0" w:tplc="893EAD2A">
      <w:start w:val="1"/>
      <w:numFmt w:val="decimal"/>
      <w:lvlText w:val="3.4.3.%1"/>
      <w:lvlJc w:val="left"/>
      <w:pPr>
        <w:ind w:left="36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15:restartNumberingAfterBreak="0">
    <w:nsid w:val="365A4690"/>
    <w:multiLevelType w:val="hybridMultilevel"/>
    <w:tmpl w:val="85E63372"/>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3C4011FC"/>
    <w:multiLevelType w:val="hybridMultilevel"/>
    <w:tmpl w:val="5A4EBA0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3F86357A"/>
    <w:multiLevelType w:val="hybridMultilevel"/>
    <w:tmpl w:val="8DD83D3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15:restartNumberingAfterBreak="0">
    <w:nsid w:val="40B8CEBD"/>
    <w:multiLevelType w:val="hybridMultilevel"/>
    <w:tmpl w:val="FFFFFFFF"/>
    <w:lvl w:ilvl="0" w:tplc="6B66C55C">
      <w:start w:val="1"/>
      <w:numFmt w:val="decimal"/>
      <w:lvlText w:val="%1."/>
      <w:lvlJc w:val="left"/>
      <w:pPr>
        <w:ind w:left="720" w:hanging="360"/>
      </w:pPr>
    </w:lvl>
    <w:lvl w:ilvl="1" w:tplc="133E996C">
      <w:start w:val="1"/>
      <w:numFmt w:val="lowerLetter"/>
      <w:lvlText w:val="%2."/>
      <w:lvlJc w:val="left"/>
      <w:pPr>
        <w:ind w:left="1440" w:hanging="360"/>
      </w:pPr>
    </w:lvl>
    <w:lvl w:ilvl="2" w:tplc="2B5AA954">
      <w:start w:val="1"/>
      <w:numFmt w:val="lowerRoman"/>
      <w:lvlText w:val="%3."/>
      <w:lvlJc w:val="right"/>
      <w:pPr>
        <w:ind w:left="2160" w:hanging="180"/>
      </w:pPr>
    </w:lvl>
    <w:lvl w:ilvl="3" w:tplc="7E44636E">
      <w:start w:val="1"/>
      <w:numFmt w:val="decimal"/>
      <w:lvlText w:val="%4."/>
      <w:lvlJc w:val="left"/>
      <w:pPr>
        <w:ind w:left="2880" w:hanging="360"/>
      </w:pPr>
    </w:lvl>
    <w:lvl w:ilvl="4" w:tplc="DA76612C">
      <w:start w:val="1"/>
      <w:numFmt w:val="lowerLetter"/>
      <w:lvlText w:val="%5."/>
      <w:lvlJc w:val="left"/>
      <w:pPr>
        <w:ind w:left="3600" w:hanging="360"/>
      </w:pPr>
    </w:lvl>
    <w:lvl w:ilvl="5" w:tplc="691276BE">
      <w:start w:val="1"/>
      <w:numFmt w:val="lowerRoman"/>
      <w:lvlText w:val="%6."/>
      <w:lvlJc w:val="right"/>
      <w:pPr>
        <w:ind w:left="4320" w:hanging="180"/>
      </w:pPr>
    </w:lvl>
    <w:lvl w:ilvl="6" w:tplc="DBBE96AC">
      <w:start w:val="1"/>
      <w:numFmt w:val="decimal"/>
      <w:lvlText w:val="%7."/>
      <w:lvlJc w:val="left"/>
      <w:pPr>
        <w:ind w:left="5040" w:hanging="360"/>
      </w:pPr>
    </w:lvl>
    <w:lvl w:ilvl="7" w:tplc="D51C1790">
      <w:start w:val="1"/>
      <w:numFmt w:val="lowerLetter"/>
      <w:lvlText w:val="%8."/>
      <w:lvlJc w:val="left"/>
      <w:pPr>
        <w:ind w:left="5760" w:hanging="360"/>
      </w:pPr>
    </w:lvl>
    <w:lvl w:ilvl="8" w:tplc="5E7C2B10">
      <w:start w:val="1"/>
      <w:numFmt w:val="lowerRoman"/>
      <w:lvlText w:val="%9."/>
      <w:lvlJc w:val="right"/>
      <w:pPr>
        <w:ind w:left="6480" w:hanging="180"/>
      </w:pPr>
    </w:lvl>
  </w:abstractNum>
  <w:abstractNum w:abstractNumId="23" w15:restartNumberingAfterBreak="0">
    <w:nsid w:val="430F631A"/>
    <w:multiLevelType w:val="hybridMultilevel"/>
    <w:tmpl w:val="EF285E02"/>
    <w:lvl w:ilvl="0" w:tplc="FFFFFFFF">
      <w:start w:val="1"/>
      <w:numFmt w:val="decimal"/>
      <w:lvlText w:val="3.4.%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44E13CF1"/>
    <w:multiLevelType w:val="hybridMultilevel"/>
    <w:tmpl w:val="40A8E990"/>
    <w:lvl w:ilvl="0" w:tplc="FEF0DF90">
      <w:start w:val="1"/>
      <w:numFmt w:val="lowerLetter"/>
      <w:lvlText w:val="%1."/>
      <w:lvlJc w:val="left"/>
      <w:pPr>
        <w:ind w:left="720" w:hanging="360"/>
      </w:pPr>
      <w:rPr>
        <w:rFonts w:ascii="Calibri" w:eastAsiaTheme="minorHAnsi" w:hAnsi="Calibri" w:cstheme="minorBidi"/>
      </w:rPr>
    </w:lvl>
    <w:lvl w:ilvl="1" w:tplc="04060003">
      <w:start w:val="1"/>
      <w:numFmt w:val="bullet"/>
      <w:lvlText w:val="o"/>
      <w:lvlJc w:val="left"/>
      <w:pPr>
        <w:ind w:left="1440" w:hanging="360"/>
      </w:pPr>
      <w:rPr>
        <w:rFonts w:ascii="Courier New" w:hAnsi="Courier New" w:cs="Courier New" w:hint="default"/>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5" w15:restartNumberingAfterBreak="0">
    <w:nsid w:val="4570E51D"/>
    <w:multiLevelType w:val="hybridMultilevel"/>
    <w:tmpl w:val="FFFFFFFF"/>
    <w:lvl w:ilvl="0" w:tplc="631C81A2">
      <w:start w:val="1"/>
      <w:numFmt w:val="decimal"/>
      <w:lvlText w:val="%1."/>
      <w:lvlJc w:val="left"/>
      <w:pPr>
        <w:ind w:left="720" w:hanging="360"/>
      </w:pPr>
    </w:lvl>
    <w:lvl w:ilvl="1" w:tplc="83F84CC0">
      <w:start w:val="1"/>
      <w:numFmt w:val="lowerLetter"/>
      <w:lvlText w:val="%2."/>
      <w:lvlJc w:val="left"/>
      <w:pPr>
        <w:ind w:left="1440" w:hanging="360"/>
      </w:pPr>
    </w:lvl>
    <w:lvl w:ilvl="2" w:tplc="D41A6CDA">
      <w:start w:val="1"/>
      <w:numFmt w:val="lowerRoman"/>
      <w:lvlText w:val="%3."/>
      <w:lvlJc w:val="right"/>
      <w:pPr>
        <w:ind w:left="2160" w:hanging="180"/>
      </w:pPr>
    </w:lvl>
    <w:lvl w:ilvl="3" w:tplc="7D0800DA">
      <w:start w:val="1"/>
      <w:numFmt w:val="decimal"/>
      <w:lvlText w:val="%4."/>
      <w:lvlJc w:val="left"/>
      <w:pPr>
        <w:ind w:left="2880" w:hanging="360"/>
      </w:pPr>
    </w:lvl>
    <w:lvl w:ilvl="4" w:tplc="F196C7F0">
      <w:start w:val="1"/>
      <w:numFmt w:val="lowerLetter"/>
      <w:lvlText w:val="%5."/>
      <w:lvlJc w:val="left"/>
      <w:pPr>
        <w:ind w:left="3600" w:hanging="360"/>
      </w:pPr>
    </w:lvl>
    <w:lvl w:ilvl="5" w:tplc="EF3A280C">
      <w:start w:val="1"/>
      <w:numFmt w:val="lowerRoman"/>
      <w:lvlText w:val="%6."/>
      <w:lvlJc w:val="right"/>
      <w:pPr>
        <w:ind w:left="4320" w:hanging="180"/>
      </w:pPr>
    </w:lvl>
    <w:lvl w:ilvl="6" w:tplc="CAC6C210">
      <w:start w:val="1"/>
      <w:numFmt w:val="decimal"/>
      <w:lvlText w:val="%7."/>
      <w:lvlJc w:val="left"/>
      <w:pPr>
        <w:ind w:left="5040" w:hanging="360"/>
      </w:pPr>
    </w:lvl>
    <w:lvl w:ilvl="7" w:tplc="801AEF5C">
      <w:start w:val="1"/>
      <w:numFmt w:val="lowerLetter"/>
      <w:lvlText w:val="%8."/>
      <w:lvlJc w:val="left"/>
      <w:pPr>
        <w:ind w:left="5760" w:hanging="360"/>
      </w:pPr>
    </w:lvl>
    <w:lvl w:ilvl="8" w:tplc="58B44D34">
      <w:start w:val="1"/>
      <w:numFmt w:val="lowerRoman"/>
      <w:lvlText w:val="%9."/>
      <w:lvlJc w:val="right"/>
      <w:pPr>
        <w:ind w:left="6480" w:hanging="180"/>
      </w:pPr>
    </w:lvl>
  </w:abstractNum>
  <w:abstractNum w:abstractNumId="26" w15:restartNumberingAfterBreak="0">
    <w:nsid w:val="49C83F3D"/>
    <w:multiLevelType w:val="hybridMultilevel"/>
    <w:tmpl w:val="A34AE4B6"/>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cs="Courier New" w:hint="default"/>
      </w:rPr>
    </w:lvl>
    <w:lvl w:ilvl="5" w:tplc="04060005">
      <w:start w:val="1"/>
      <w:numFmt w:val="bullet"/>
      <w:lvlText w:val=""/>
      <w:lvlJc w:val="left"/>
      <w:pPr>
        <w:ind w:left="4320" w:hanging="360"/>
      </w:pPr>
      <w:rPr>
        <w:rFonts w:ascii="Wingdings" w:hAnsi="Wingdings" w:hint="default"/>
      </w:rPr>
    </w:lvl>
    <w:lvl w:ilvl="6" w:tplc="04060001">
      <w:start w:val="1"/>
      <w:numFmt w:val="bullet"/>
      <w:lvlText w:val=""/>
      <w:lvlJc w:val="left"/>
      <w:pPr>
        <w:ind w:left="5040" w:hanging="360"/>
      </w:pPr>
      <w:rPr>
        <w:rFonts w:ascii="Symbol" w:hAnsi="Symbol" w:hint="default"/>
      </w:rPr>
    </w:lvl>
    <w:lvl w:ilvl="7" w:tplc="04060003">
      <w:start w:val="1"/>
      <w:numFmt w:val="bullet"/>
      <w:lvlText w:val="o"/>
      <w:lvlJc w:val="left"/>
      <w:pPr>
        <w:ind w:left="5760" w:hanging="360"/>
      </w:pPr>
      <w:rPr>
        <w:rFonts w:ascii="Courier New" w:hAnsi="Courier New" w:cs="Courier New" w:hint="default"/>
      </w:rPr>
    </w:lvl>
    <w:lvl w:ilvl="8" w:tplc="04060005">
      <w:start w:val="1"/>
      <w:numFmt w:val="bullet"/>
      <w:lvlText w:val=""/>
      <w:lvlJc w:val="left"/>
      <w:pPr>
        <w:ind w:left="6480" w:hanging="360"/>
      </w:pPr>
      <w:rPr>
        <w:rFonts w:ascii="Wingdings" w:hAnsi="Wingdings" w:hint="default"/>
      </w:rPr>
    </w:lvl>
  </w:abstractNum>
  <w:abstractNum w:abstractNumId="27" w15:restartNumberingAfterBreak="0">
    <w:nsid w:val="4C3C6CD7"/>
    <w:multiLevelType w:val="hybridMultilevel"/>
    <w:tmpl w:val="FFFFFFFF"/>
    <w:lvl w:ilvl="0" w:tplc="8A4CF6EC">
      <w:start w:val="1"/>
      <w:numFmt w:val="decimal"/>
      <w:lvlText w:val="%1."/>
      <w:lvlJc w:val="left"/>
      <w:pPr>
        <w:ind w:left="720" w:hanging="360"/>
      </w:pPr>
    </w:lvl>
    <w:lvl w:ilvl="1" w:tplc="3C4A5218">
      <w:numFmt w:val="none"/>
      <w:lvlText w:val=""/>
      <w:lvlJc w:val="left"/>
      <w:pPr>
        <w:tabs>
          <w:tab w:val="num" w:pos="360"/>
        </w:tabs>
      </w:pPr>
    </w:lvl>
    <w:lvl w:ilvl="2" w:tplc="D97E308E">
      <w:start w:val="1"/>
      <w:numFmt w:val="lowerRoman"/>
      <w:lvlText w:val="%3."/>
      <w:lvlJc w:val="right"/>
      <w:pPr>
        <w:ind w:left="2160" w:hanging="180"/>
      </w:pPr>
    </w:lvl>
    <w:lvl w:ilvl="3" w:tplc="218EAC76">
      <w:start w:val="1"/>
      <w:numFmt w:val="decimal"/>
      <w:lvlText w:val="%4."/>
      <w:lvlJc w:val="left"/>
      <w:pPr>
        <w:ind w:left="2880" w:hanging="360"/>
      </w:pPr>
    </w:lvl>
    <w:lvl w:ilvl="4" w:tplc="DC7E5B8E">
      <w:start w:val="1"/>
      <w:numFmt w:val="lowerLetter"/>
      <w:lvlText w:val="%5."/>
      <w:lvlJc w:val="left"/>
      <w:pPr>
        <w:ind w:left="3600" w:hanging="360"/>
      </w:pPr>
    </w:lvl>
    <w:lvl w:ilvl="5" w:tplc="C0BC6CEE">
      <w:start w:val="1"/>
      <w:numFmt w:val="lowerRoman"/>
      <w:lvlText w:val="%6."/>
      <w:lvlJc w:val="right"/>
      <w:pPr>
        <w:ind w:left="4320" w:hanging="180"/>
      </w:pPr>
    </w:lvl>
    <w:lvl w:ilvl="6" w:tplc="5E2EA1F6">
      <w:start w:val="1"/>
      <w:numFmt w:val="decimal"/>
      <w:lvlText w:val="%7."/>
      <w:lvlJc w:val="left"/>
      <w:pPr>
        <w:ind w:left="5040" w:hanging="360"/>
      </w:pPr>
    </w:lvl>
    <w:lvl w:ilvl="7" w:tplc="E0768CD0">
      <w:start w:val="1"/>
      <w:numFmt w:val="lowerLetter"/>
      <w:lvlText w:val="%8."/>
      <w:lvlJc w:val="left"/>
      <w:pPr>
        <w:ind w:left="5760" w:hanging="360"/>
      </w:pPr>
    </w:lvl>
    <w:lvl w:ilvl="8" w:tplc="B314A37C">
      <w:start w:val="1"/>
      <w:numFmt w:val="lowerRoman"/>
      <w:lvlText w:val="%9."/>
      <w:lvlJc w:val="right"/>
      <w:pPr>
        <w:ind w:left="6480" w:hanging="180"/>
      </w:pPr>
    </w:lvl>
  </w:abstractNum>
  <w:abstractNum w:abstractNumId="28" w15:restartNumberingAfterBreak="0">
    <w:nsid w:val="4F3C64AD"/>
    <w:multiLevelType w:val="hybridMultilevel"/>
    <w:tmpl w:val="1A046F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531354A3"/>
    <w:multiLevelType w:val="hybridMultilevel"/>
    <w:tmpl w:val="EF285E02"/>
    <w:lvl w:ilvl="0" w:tplc="685AB614">
      <w:start w:val="1"/>
      <w:numFmt w:val="decimal"/>
      <w:lvlText w:val="3.4.%1"/>
      <w:lvlJc w:val="left"/>
      <w:pPr>
        <w:ind w:left="360" w:hanging="360"/>
      </w:pPr>
      <w:rPr>
        <w:rFonts w:hint="default"/>
      </w:r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30" w15:restartNumberingAfterBreak="0">
    <w:nsid w:val="554C7A89"/>
    <w:multiLevelType w:val="hybridMultilevel"/>
    <w:tmpl w:val="6356426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1" w15:restartNumberingAfterBreak="0">
    <w:nsid w:val="5FC3157C"/>
    <w:multiLevelType w:val="hybridMultilevel"/>
    <w:tmpl w:val="C6702CA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2" w15:restartNumberingAfterBreak="0">
    <w:nsid w:val="62540109"/>
    <w:multiLevelType w:val="hybridMultilevel"/>
    <w:tmpl w:val="ADFACD9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3" w15:restartNumberingAfterBreak="0">
    <w:nsid w:val="65524482"/>
    <w:multiLevelType w:val="multilevel"/>
    <w:tmpl w:val="394A4E7E"/>
    <w:lvl w:ilvl="0">
      <w:start w:val="3"/>
      <w:numFmt w:val="decimal"/>
      <w:lvlText w:val="%1."/>
      <w:lvlJc w:val="left"/>
      <w:pPr>
        <w:ind w:left="540" w:hanging="540"/>
      </w:pPr>
      <w:rPr>
        <w:rFonts w:hint="default"/>
      </w:rPr>
    </w:lvl>
    <w:lvl w:ilvl="1">
      <w:start w:val="4"/>
      <w:numFmt w:val="decimal"/>
      <w:lvlText w:val="%1.%2."/>
      <w:lvlJc w:val="left"/>
      <w:pPr>
        <w:ind w:left="540" w:hanging="54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sz w:val="20"/>
        <w:szCs w:val="20"/>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676F5CB4"/>
    <w:multiLevelType w:val="hybridMultilevel"/>
    <w:tmpl w:val="A1CA564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5" w15:restartNumberingAfterBreak="0">
    <w:nsid w:val="6EAE9064"/>
    <w:multiLevelType w:val="hybridMultilevel"/>
    <w:tmpl w:val="FFFFFFFF"/>
    <w:lvl w:ilvl="0" w:tplc="936C13F4">
      <w:start w:val="1"/>
      <w:numFmt w:val="decimal"/>
      <w:lvlText w:val="%1."/>
      <w:lvlJc w:val="left"/>
      <w:pPr>
        <w:ind w:left="720" w:hanging="360"/>
      </w:pPr>
    </w:lvl>
    <w:lvl w:ilvl="1" w:tplc="F662CC3A">
      <w:start w:val="1"/>
      <w:numFmt w:val="lowerLetter"/>
      <w:lvlText w:val="%2."/>
      <w:lvlJc w:val="left"/>
      <w:pPr>
        <w:ind w:left="1440" w:hanging="360"/>
      </w:pPr>
    </w:lvl>
    <w:lvl w:ilvl="2" w:tplc="45509918">
      <w:start w:val="1"/>
      <w:numFmt w:val="lowerRoman"/>
      <w:lvlText w:val="%3."/>
      <w:lvlJc w:val="right"/>
      <w:pPr>
        <w:ind w:left="2160" w:hanging="180"/>
      </w:pPr>
    </w:lvl>
    <w:lvl w:ilvl="3" w:tplc="97AC2652">
      <w:start w:val="1"/>
      <w:numFmt w:val="decimal"/>
      <w:lvlText w:val="%4."/>
      <w:lvlJc w:val="left"/>
      <w:pPr>
        <w:ind w:left="2880" w:hanging="360"/>
      </w:pPr>
    </w:lvl>
    <w:lvl w:ilvl="4" w:tplc="6D6660E6">
      <w:start w:val="1"/>
      <w:numFmt w:val="lowerLetter"/>
      <w:lvlText w:val="%5."/>
      <w:lvlJc w:val="left"/>
      <w:pPr>
        <w:ind w:left="3600" w:hanging="360"/>
      </w:pPr>
    </w:lvl>
    <w:lvl w:ilvl="5" w:tplc="CA0EF534">
      <w:start w:val="1"/>
      <w:numFmt w:val="lowerRoman"/>
      <w:lvlText w:val="%6."/>
      <w:lvlJc w:val="right"/>
      <w:pPr>
        <w:ind w:left="4320" w:hanging="180"/>
      </w:pPr>
    </w:lvl>
    <w:lvl w:ilvl="6" w:tplc="94BEB9CE">
      <w:start w:val="1"/>
      <w:numFmt w:val="decimal"/>
      <w:lvlText w:val="%7."/>
      <w:lvlJc w:val="left"/>
      <w:pPr>
        <w:ind w:left="5040" w:hanging="360"/>
      </w:pPr>
    </w:lvl>
    <w:lvl w:ilvl="7" w:tplc="A43C27F0">
      <w:start w:val="1"/>
      <w:numFmt w:val="lowerLetter"/>
      <w:lvlText w:val="%8."/>
      <w:lvlJc w:val="left"/>
      <w:pPr>
        <w:ind w:left="5760" w:hanging="360"/>
      </w:pPr>
    </w:lvl>
    <w:lvl w:ilvl="8" w:tplc="93A0ECF4">
      <w:start w:val="1"/>
      <w:numFmt w:val="lowerRoman"/>
      <w:lvlText w:val="%9."/>
      <w:lvlJc w:val="right"/>
      <w:pPr>
        <w:ind w:left="6480" w:hanging="180"/>
      </w:pPr>
    </w:lvl>
  </w:abstractNum>
  <w:abstractNum w:abstractNumId="36" w15:restartNumberingAfterBreak="0">
    <w:nsid w:val="6F9A17EC"/>
    <w:multiLevelType w:val="hybridMultilevel"/>
    <w:tmpl w:val="FFFFFFFF"/>
    <w:lvl w:ilvl="0" w:tplc="32BE042A">
      <w:start w:val="1"/>
      <w:numFmt w:val="decimal"/>
      <w:lvlText w:val="%1."/>
      <w:lvlJc w:val="left"/>
      <w:pPr>
        <w:ind w:left="720" w:hanging="360"/>
      </w:pPr>
    </w:lvl>
    <w:lvl w:ilvl="1" w:tplc="07E40D84">
      <w:numFmt w:val="none"/>
      <w:lvlText w:val=""/>
      <w:lvlJc w:val="left"/>
      <w:pPr>
        <w:tabs>
          <w:tab w:val="num" w:pos="360"/>
        </w:tabs>
      </w:pPr>
    </w:lvl>
    <w:lvl w:ilvl="2" w:tplc="C434766E">
      <w:start w:val="1"/>
      <w:numFmt w:val="lowerRoman"/>
      <w:lvlText w:val="%3."/>
      <w:lvlJc w:val="right"/>
      <w:pPr>
        <w:ind w:left="2160" w:hanging="180"/>
      </w:pPr>
    </w:lvl>
    <w:lvl w:ilvl="3" w:tplc="C4522368">
      <w:start w:val="1"/>
      <w:numFmt w:val="decimal"/>
      <w:lvlText w:val="%4."/>
      <w:lvlJc w:val="left"/>
      <w:pPr>
        <w:ind w:left="2880" w:hanging="360"/>
      </w:pPr>
    </w:lvl>
    <w:lvl w:ilvl="4" w:tplc="ACCE08D0">
      <w:start w:val="1"/>
      <w:numFmt w:val="lowerLetter"/>
      <w:lvlText w:val="%5."/>
      <w:lvlJc w:val="left"/>
      <w:pPr>
        <w:ind w:left="3600" w:hanging="360"/>
      </w:pPr>
    </w:lvl>
    <w:lvl w:ilvl="5" w:tplc="77B622FE">
      <w:start w:val="1"/>
      <w:numFmt w:val="lowerRoman"/>
      <w:lvlText w:val="%6."/>
      <w:lvlJc w:val="right"/>
      <w:pPr>
        <w:ind w:left="4320" w:hanging="180"/>
      </w:pPr>
    </w:lvl>
    <w:lvl w:ilvl="6" w:tplc="B7280F24">
      <w:start w:val="1"/>
      <w:numFmt w:val="decimal"/>
      <w:lvlText w:val="%7."/>
      <w:lvlJc w:val="left"/>
      <w:pPr>
        <w:ind w:left="5040" w:hanging="360"/>
      </w:pPr>
    </w:lvl>
    <w:lvl w:ilvl="7" w:tplc="280829AA">
      <w:start w:val="1"/>
      <w:numFmt w:val="lowerLetter"/>
      <w:lvlText w:val="%8."/>
      <w:lvlJc w:val="left"/>
      <w:pPr>
        <w:ind w:left="5760" w:hanging="360"/>
      </w:pPr>
    </w:lvl>
    <w:lvl w:ilvl="8" w:tplc="C652D414">
      <w:start w:val="1"/>
      <w:numFmt w:val="lowerRoman"/>
      <w:lvlText w:val="%9."/>
      <w:lvlJc w:val="right"/>
      <w:pPr>
        <w:ind w:left="6480" w:hanging="180"/>
      </w:pPr>
    </w:lvl>
  </w:abstractNum>
  <w:abstractNum w:abstractNumId="37" w15:restartNumberingAfterBreak="0">
    <w:nsid w:val="70CC1C9B"/>
    <w:multiLevelType w:val="hybridMultilevel"/>
    <w:tmpl w:val="144CEF2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8" w15:restartNumberingAfterBreak="0">
    <w:nsid w:val="717F749C"/>
    <w:multiLevelType w:val="multilevel"/>
    <w:tmpl w:val="D3CE3C7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9" w15:restartNumberingAfterBreak="0">
    <w:nsid w:val="7ABA7D53"/>
    <w:multiLevelType w:val="multilevel"/>
    <w:tmpl w:val="B35A094E"/>
    <w:lvl w:ilvl="0">
      <w:start w:val="1"/>
      <w:numFmt w:val="decimal"/>
      <w:lvlText w:val="%1."/>
      <w:lvlJc w:val="left"/>
      <w:pPr>
        <w:ind w:left="360" w:hanging="360"/>
      </w:pPr>
      <w:rPr>
        <w:rFonts w:hint="default"/>
        <w:color w:val="152F4A"/>
      </w:rPr>
    </w:lvl>
    <w:lvl w:ilvl="1">
      <w:start w:val="2"/>
      <w:numFmt w:val="decimal"/>
      <w:isLgl/>
      <w:lvlText w:val="%1.%2."/>
      <w:lvlJc w:val="left"/>
      <w:pPr>
        <w:ind w:left="720" w:hanging="720"/>
      </w:pPr>
      <w:rPr>
        <w:rFonts w:eastAsiaTheme="majorEastAsia" w:hint="default"/>
      </w:rPr>
    </w:lvl>
    <w:lvl w:ilvl="2">
      <w:start w:val="1"/>
      <w:numFmt w:val="decimal"/>
      <w:isLgl/>
      <w:lvlText w:val="%1.%2.%3."/>
      <w:lvlJc w:val="left"/>
      <w:pPr>
        <w:ind w:left="720" w:hanging="720"/>
      </w:pPr>
      <w:rPr>
        <w:rFonts w:eastAsiaTheme="majorEastAsia" w:hint="default"/>
      </w:rPr>
    </w:lvl>
    <w:lvl w:ilvl="3">
      <w:start w:val="1"/>
      <w:numFmt w:val="decimal"/>
      <w:isLgl/>
      <w:lvlText w:val="%1.%2.%3.%4."/>
      <w:lvlJc w:val="left"/>
      <w:pPr>
        <w:ind w:left="1080" w:hanging="1080"/>
      </w:pPr>
      <w:rPr>
        <w:rFonts w:eastAsiaTheme="majorEastAsia" w:hint="default"/>
      </w:rPr>
    </w:lvl>
    <w:lvl w:ilvl="4">
      <w:start w:val="1"/>
      <w:numFmt w:val="decimal"/>
      <w:isLgl/>
      <w:lvlText w:val="%1.%2.%3.%4.%5."/>
      <w:lvlJc w:val="left"/>
      <w:pPr>
        <w:ind w:left="1080" w:hanging="1080"/>
      </w:pPr>
      <w:rPr>
        <w:rFonts w:eastAsiaTheme="majorEastAsia" w:hint="default"/>
      </w:rPr>
    </w:lvl>
    <w:lvl w:ilvl="5">
      <w:start w:val="1"/>
      <w:numFmt w:val="decimal"/>
      <w:isLgl/>
      <w:lvlText w:val="%1.%2.%3.%4.%5.%6."/>
      <w:lvlJc w:val="left"/>
      <w:pPr>
        <w:ind w:left="1440" w:hanging="1440"/>
      </w:pPr>
      <w:rPr>
        <w:rFonts w:eastAsiaTheme="majorEastAsia" w:hint="default"/>
      </w:rPr>
    </w:lvl>
    <w:lvl w:ilvl="6">
      <w:start w:val="1"/>
      <w:numFmt w:val="decimal"/>
      <w:isLgl/>
      <w:lvlText w:val="%1.%2.%3.%4.%5.%6.%7."/>
      <w:lvlJc w:val="left"/>
      <w:pPr>
        <w:ind w:left="1440" w:hanging="1440"/>
      </w:pPr>
      <w:rPr>
        <w:rFonts w:eastAsiaTheme="majorEastAsia" w:hint="default"/>
      </w:rPr>
    </w:lvl>
    <w:lvl w:ilvl="7">
      <w:start w:val="1"/>
      <w:numFmt w:val="decimal"/>
      <w:isLgl/>
      <w:lvlText w:val="%1.%2.%3.%4.%5.%6.%7.%8."/>
      <w:lvlJc w:val="left"/>
      <w:pPr>
        <w:ind w:left="1800" w:hanging="1800"/>
      </w:pPr>
      <w:rPr>
        <w:rFonts w:eastAsiaTheme="majorEastAsia" w:hint="default"/>
      </w:rPr>
    </w:lvl>
    <w:lvl w:ilvl="8">
      <w:start w:val="1"/>
      <w:numFmt w:val="decimal"/>
      <w:isLgl/>
      <w:lvlText w:val="%1.%2.%3.%4.%5.%6.%7.%8.%9."/>
      <w:lvlJc w:val="left"/>
      <w:pPr>
        <w:ind w:left="1800" w:hanging="1800"/>
      </w:pPr>
      <w:rPr>
        <w:rFonts w:eastAsiaTheme="majorEastAsia" w:hint="default"/>
      </w:rPr>
    </w:lvl>
  </w:abstractNum>
  <w:abstractNum w:abstractNumId="40" w15:restartNumberingAfterBreak="0">
    <w:nsid w:val="7DE9B605"/>
    <w:multiLevelType w:val="hybridMultilevel"/>
    <w:tmpl w:val="FFFFFFFF"/>
    <w:lvl w:ilvl="0" w:tplc="06DA2E40">
      <w:start w:val="1"/>
      <w:numFmt w:val="decimal"/>
      <w:lvlText w:val="%1."/>
      <w:lvlJc w:val="left"/>
      <w:pPr>
        <w:ind w:left="720" w:hanging="360"/>
      </w:pPr>
    </w:lvl>
    <w:lvl w:ilvl="1" w:tplc="D37268DA">
      <w:start w:val="1"/>
      <w:numFmt w:val="lowerLetter"/>
      <w:lvlText w:val="%2."/>
      <w:lvlJc w:val="left"/>
      <w:pPr>
        <w:ind w:left="1440" w:hanging="360"/>
      </w:pPr>
    </w:lvl>
    <w:lvl w:ilvl="2" w:tplc="0CC8B8B2">
      <w:start w:val="1"/>
      <w:numFmt w:val="lowerRoman"/>
      <w:lvlText w:val="%3."/>
      <w:lvlJc w:val="right"/>
      <w:pPr>
        <w:ind w:left="2160" w:hanging="180"/>
      </w:pPr>
    </w:lvl>
    <w:lvl w:ilvl="3" w:tplc="F4B08D12">
      <w:start w:val="1"/>
      <w:numFmt w:val="decimal"/>
      <w:lvlText w:val="%4."/>
      <w:lvlJc w:val="left"/>
      <w:pPr>
        <w:ind w:left="2880" w:hanging="360"/>
      </w:pPr>
    </w:lvl>
    <w:lvl w:ilvl="4" w:tplc="6BBA16A8">
      <w:start w:val="1"/>
      <w:numFmt w:val="lowerLetter"/>
      <w:lvlText w:val="%5."/>
      <w:lvlJc w:val="left"/>
      <w:pPr>
        <w:ind w:left="3600" w:hanging="360"/>
      </w:pPr>
    </w:lvl>
    <w:lvl w:ilvl="5" w:tplc="997E178A">
      <w:start w:val="1"/>
      <w:numFmt w:val="lowerRoman"/>
      <w:lvlText w:val="%6."/>
      <w:lvlJc w:val="right"/>
      <w:pPr>
        <w:ind w:left="4320" w:hanging="180"/>
      </w:pPr>
    </w:lvl>
    <w:lvl w:ilvl="6" w:tplc="49722FF4">
      <w:start w:val="1"/>
      <w:numFmt w:val="decimal"/>
      <w:lvlText w:val="%7."/>
      <w:lvlJc w:val="left"/>
      <w:pPr>
        <w:ind w:left="5040" w:hanging="360"/>
      </w:pPr>
    </w:lvl>
    <w:lvl w:ilvl="7" w:tplc="0702312C">
      <w:start w:val="1"/>
      <w:numFmt w:val="lowerLetter"/>
      <w:lvlText w:val="%8."/>
      <w:lvlJc w:val="left"/>
      <w:pPr>
        <w:ind w:left="5760" w:hanging="360"/>
      </w:pPr>
    </w:lvl>
    <w:lvl w:ilvl="8" w:tplc="F35E0DEC">
      <w:start w:val="1"/>
      <w:numFmt w:val="lowerRoman"/>
      <w:lvlText w:val="%9."/>
      <w:lvlJc w:val="right"/>
      <w:pPr>
        <w:ind w:left="6480" w:hanging="180"/>
      </w:pPr>
    </w:lvl>
  </w:abstractNum>
  <w:num w:numId="1" w16cid:durableId="1168906342">
    <w:abstractNumId w:val="8"/>
  </w:num>
  <w:num w:numId="2" w16cid:durableId="1067996595">
    <w:abstractNumId w:val="34"/>
  </w:num>
  <w:num w:numId="3" w16cid:durableId="559949652">
    <w:abstractNumId w:val="39"/>
  </w:num>
  <w:num w:numId="4" w16cid:durableId="949092414">
    <w:abstractNumId w:val="17"/>
  </w:num>
  <w:num w:numId="5" w16cid:durableId="203103680">
    <w:abstractNumId w:val="12"/>
  </w:num>
  <w:num w:numId="6" w16cid:durableId="1345787679">
    <w:abstractNumId w:val="32"/>
  </w:num>
  <w:num w:numId="7" w16cid:durableId="611589376">
    <w:abstractNumId w:val="21"/>
  </w:num>
  <w:num w:numId="8" w16cid:durableId="1772968943">
    <w:abstractNumId w:val="24"/>
  </w:num>
  <w:num w:numId="9" w16cid:durableId="1480489187">
    <w:abstractNumId w:val="4"/>
  </w:num>
  <w:num w:numId="10" w16cid:durableId="1407530106">
    <w:abstractNumId w:val="38"/>
  </w:num>
  <w:num w:numId="11" w16cid:durableId="1812795501">
    <w:abstractNumId w:val="6"/>
  </w:num>
  <w:num w:numId="12" w16cid:durableId="659578752">
    <w:abstractNumId w:val="2"/>
  </w:num>
  <w:num w:numId="13" w16cid:durableId="1918980185">
    <w:abstractNumId w:val="15"/>
  </w:num>
  <w:num w:numId="14" w16cid:durableId="771702224">
    <w:abstractNumId w:val="9"/>
  </w:num>
  <w:num w:numId="15" w16cid:durableId="65882374">
    <w:abstractNumId w:val="19"/>
  </w:num>
  <w:num w:numId="16" w16cid:durableId="802506589">
    <w:abstractNumId w:val="0"/>
  </w:num>
  <w:num w:numId="17" w16cid:durableId="1645308901">
    <w:abstractNumId w:val="5"/>
  </w:num>
  <w:num w:numId="18" w16cid:durableId="1341004437">
    <w:abstractNumId w:val="37"/>
  </w:num>
  <w:num w:numId="19" w16cid:durableId="485634627">
    <w:abstractNumId w:val="31"/>
  </w:num>
  <w:num w:numId="20" w16cid:durableId="1571689499">
    <w:abstractNumId w:val="14"/>
  </w:num>
  <w:num w:numId="21" w16cid:durableId="1676568631">
    <w:abstractNumId w:val="30"/>
  </w:num>
  <w:num w:numId="22" w16cid:durableId="1663999">
    <w:abstractNumId w:val="20"/>
  </w:num>
  <w:num w:numId="23" w16cid:durableId="689381512">
    <w:abstractNumId w:val="26"/>
  </w:num>
  <w:num w:numId="24" w16cid:durableId="1795907196">
    <w:abstractNumId w:val="29"/>
  </w:num>
  <w:num w:numId="25" w16cid:durableId="1757432763">
    <w:abstractNumId w:val="13"/>
  </w:num>
  <w:num w:numId="26" w16cid:durableId="780614159">
    <w:abstractNumId w:val="23"/>
  </w:num>
  <w:num w:numId="27" w16cid:durableId="870532399">
    <w:abstractNumId w:val="3"/>
  </w:num>
  <w:num w:numId="28" w16cid:durableId="1319651820">
    <w:abstractNumId w:val="18"/>
  </w:num>
  <w:num w:numId="29" w16cid:durableId="839927997">
    <w:abstractNumId w:val="16"/>
  </w:num>
  <w:num w:numId="30" w16cid:durableId="1744177446">
    <w:abstractNumId w:val="10"/>
  </w:num>
  <w:num w:numId="31" w16cid:durableId="1445227393">
    <w:abstractNumId w:val="33"/>
  </w:num>
  <w:num w:numId="32" w16cid:durableId="33695085">
    <w:abstractNumId w:val="28"/>
  </w:num>
  <w:num w:numId="33" w16cid:durableId="541137777">
    <w:abstractNumId w:val="36"/>
  </w:num>
  <w:num w:numId="34" w16cid:durableId="516038443">
    <w:abstractNumId w:val="27"/>
  </w:num>
  <w:num w:numId="35" w16cid:durableId="1129396851">
    <w:abstractNumId w:val="11"/>
  </w:num>
  <w:num w:numId="36" w16cid:durableId="1929851921">
    <w:abstractNumId w:val="40"/>
  </w:num>
  <w:num w:numId="37" w16cid:durableId="1339238120">
    <w:abstractNumId w:val="22"/>
  </w:num>
  <w:num w:numId="38" w16cid:durableId="966081330">
    <w:abstractNumId w:val="1"/>
  </w:num>
  <w:num w:numId="39" w16cid:durableId="1035618931">
    <w:abstractNumId w:val="7"/>
  </w:num>
  <w:num w:numId="40" w16cid:durableId="1589190399">
    <w:abstractNumId w:val="25"/>
  </w:num>
  <w:num w:numId="41" w16cid:durableId="1631285992">
    <w:abstractNumId w:val="3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arina Møller Lorenzen">
    <w15:presenceInfo w15:providerId="AD" w15:userId="S::kml@medcom.dk::8c51441e-afb4-4dae-b55d-37c2c095189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1304"/>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49D"/>
    <w:rsid w:val="000003A2"/>
    <w:rsid w:val="00000990"/>
    <w:rsid w:val="00001801"/>
    <w:rsid w:val="000027F4"/>
    <w:rsid w:val="000035B8"/>
    <w:rsid w:val="000038CC"/>
    <w:rsid w:val="00006A16"/>
    <w:rsid w:val="00006FE8"/>
    <w:rsid w:val="00007B8E"/>
    <w:rsid w:val="0001095C"/>
    <w:rsid w:val="000109E3"/>
    <w:rsid w:val="00010FB4"/>
    <w:rsid w:val="000119E6"/>
    <w:rsid w:val="00012162"/>
    <w:rsid w:val="00014C48"/>
    <w:rsid w:val="00014C8C"/>
    <w:rsid w:val="00016BC8"/>
    <w:rsid w:val="00017E17"/>
    <w:rsid w:val="00020576"/>
    <w:rsid w:val="000207C3"/>
    <w:rsid w:val="00020E98"/>
    <w:rsid w:val="00020F5E"/>
    <w:rsid w:val="000239D0"/>
    <w:rsid w:val="00023A8D"/>
    <w:rsid w:val="00024553"/>
    <w:rsid w:val="00026558"/>
    <w:rsid w:val="000266E1"/>
    <w:rsid w:val="00030470"/>
    <w:rsid w:val="00031F76"/>
    <w:rsid w:val="00033814"/>
    <w:rsid w:val="00033C54"/>
    <w:rsid w:val="000358B1"/>
    <w:rsid w:val="00036311"/>
    <w:rsid w:val="00036CD6"/>
    <w:rsid w:val="000405D0"/>
    <w:rsid w:val="000410B5"/>
    <w:rsid w:val="0004196E"/>
    <w:rsid w:val="00041D97"/>
    <w:rsid w:val="00042495"/>
    <w:rsid w:val="00042C4A"/>
    <w:rsid w:val="000434A8"/>
    <w:rsid w:val="00043A21"/>
    <w:rsid w:val="00044604"/>
    <w:rsid w:val="000448B7"/>
    <w:rsid w:val="000458A6"/>
    <w:rsid w:val="00045BA5"/>
    <w:rsid w:val="00046DBE"/>
    <w:rsid w:val="00047D68"/>
    <w:rsid w:val="00047E32"/>
    <w:rsid w:val="00052EA0"/>
    <w:rsid w:val="000548B9"/>
    <w:rsid w:val="00055993"/>
    <w:rsid w:val="00056DEE"/>
    <w:rsid w:val="000578DE"/>
    <w:rsid w:val="00057E59"/>
    <w:rsid w:val="00062CDC"/>
    <w:rsid w:val="00062DF0"/>
    <w:rsid w:val="00062F09"/>
    <w:rsid w:val="00063101"/>
    <w:rsid w:val="00063A0C"/>
    <w:rsid w:val="000647F3"/>
    <w:rsid w:val="000673D5"/>
    <w:rsid w:val="00071003"/>
    <w:rsid w:val="00072161"/>
    <w:rsid w:val="00072377"/>
    <w:rsid w:val="0007296B"/>
    <w:rsid w:val="00073458"/>
    <w:rsid w:val="000735D3"/>
    <w:rsid w:val="00073E3A"/>
    <w:rsid w:val="00074B25"/>
    <w:rsid w:val="00074F45"/>
    <w:rsid w:val="0007586B"/>
    <w:rsid w:val="00076402"/>
    <w:rsid w:val="000769A9"/>
    <w:rsid w:val="00076AC1"/>
    <w:rsid w:val="00076BB4"/>
    <w:rsid w:val="00076F7E"/>
    <w:rsid w:val="00080626"/>
    <w:rsid w:val="00081859"/>
    <w:rsid w:val="00082336"/>
    <w:rsid w:val="00082554"/>
    <w:rsid w:val="00083701"/>
    <w:rsid w:val="000838FB"/>
    <w:rsid w:val="00084153"/>
    <w:rsid w:val="000847C4"/>
    <w:rsid w:val="000868B3"/>
    <w:rsid w:val="00087703"/>
    <w:rsid w:val="000914AE"/>
    <w:rsid w:val="0009250A"/>
    <w:rsid w:val="000931F8"/>
    <w:rsid w:val="00093524"/>
    <w:rsid w:val="000941D4"/>
    <w:rsid w:val="00094782"/>
    <w:rsid w:val="00096381"/>
    <w:rsid w:val="000A036E"/>
    <w:rsid w:val="000A17BD"/>
    <w:rsid w:val="000A1D2B"/>
    <w:rsid w:val="000A245B"/>
    <w:rsid w:val="000A2B7B"/>
    <w:rsid w:val="000A2EDE"/>
    <w:rsid w:val="000A448D"/>
    <w:rsid w:val="000A4733"/>
    <w:rsid w:val="000A540A"/>
    <w:rsid w:val="000A5C6B"/>
    <w:rsid w:val="000A6C02"/>
    <w:rsid w:val="000A7AB6"/>
    <w:rsid w:val="000B1F51"/>
    <w:rsid w:val="000B2B46"/>
    <w:rsid w:val="000B2F56"/>
    <w:rsid w:val="000B2FE9"/>
    <w:rsid w:val="000B34F1"/>
    <w:rsid w:val="000B3818"/>
    <w:rsid w:val="000B42C1"/>
    <w:rsid w:val="000B42F5"/>
    <w:rsid w:val="000B5316"/>
    <w:rsid w:val="000B5F81"/>
    <w:rsid w:val="000B6B6B"/>
    <w:rsid w:val="000B6EA0"/>
    <w:rsid w:val="000C0E1B"/>
    <w:rsid w:val="000C2772"/>
    <w:rsid w:val="000C41ED"/>
    <w:rsid w:val="000C520E"/>
    <w:rsid w:val="000C6A7E"/>
    <w:rsid w:val="000C7E00"/>
    <w:rsid w:val="000D0408"/>
    <w:rsid w:val="000D17EA"/>
    <w:rsid w:val="000D23D2"/>
    <w:rsid w:val="000D2FA7"/>
    <w:rsid w:val="000D515D"/>
    <w:rsid w:val="000D7CAD"/>
    <w:rsid w:val="000D7CCF"/>
    <w:rsid w:val="000E1653"/>
    <w:rsid w:val="000E29B3"/>
    <w:rsid w:val="000E36FB"/>
    <w:rsid w:val="000E3DBA"/>
    <w:rsid w:val="000E4085"/>
    <w:rsid w:val="000E6D9F"/>
    <w:rsid w:val="000E7077"/>
    <w:rsid w:val="000F0672"/>
    <w:rsid w:val="000F0F07"/>
    <w:rsid w:val="000F1BCF"/>
    <w:rsid w:val="000F2B10"/>
    <w:rsid w:val="000F3666"/>
    <w:rsid w:val="000F3AB0"/>
    <w:rsid w:val="000F3E29"/>
    <w:rsid w:val="000F44CD"/>
    <w:rsid w:val="00100A2A"/>
    <w:rsid w:val="001032BE"/>
    <w:rsid w:val="0010343F"/>
    <w:rsid w:val="00103558"/>
    <w:rsid w:val="00103760"/>
    <w:rsid w:val="00103BA6"/>
    <w:rsid w:val="001041ED"/>
    <w:rsid w:val="0010455E"/>
    <w:rsid w:val="00104E86"/>
    <w:rsid w:val="00105554"/>
    <w:rsid w:val="00106A47"/>
    <w:rsid w:val="00107716"/>
    <w:rsid w:val="0010773E"/>
    <w:rsid w:val="00110682"/>
    <w:rsid w:val="00110794"/>
    <w:rsid w:val="00111688"/>
    <w:rsid w:val="001118FD"/>
    <w:rsid w:val="0011210E"/>
    <w:rsid w:val="00113EAE"/>
    <w:rsid w:val="001143E1"/>
    <w:rsid w:val="00114F46"/>
    <w:rsid w:val="00115D1F"/>
    <w:rsid w:val="001172BC"/>
    <w:rsid w:val="001201E7"/>
    <w:rsid w:val="00123831"/>
    <w:rsid w:val="00127231"/>
    <w:rsid w:val="00127E69"/>
    <w:rsid w:val="00130E35"/>
    <w:rsid w:val="00131B76"/>
    <w:rsid w:val="00133A2F"/>
    <w:rsid w:val="001349B6"/>
    <w:rsid w:val="00134A5E"/>
    <w:rsid w:val="00134B14"/>
    <w:rsid w:val="00134BA5"/>
    <w:rsid w:val="00135410"/>
    <w:rsid w:val="0013655A"/>
    <w:rsid w:val="001400FD"/>
    <w:rsid w:val="00143C4B"/>
    <w:rsid w:val="00143EB9"/>
    <w:rsid w:val="001461A1"/>
    <w:rsid w:val="00146652"/>
    <w:rsid w:val="00146BBF"/>
    <w:rsid w:val="00150A24"/>
    <w:rsid w:val="00151217"/>
    <w:rsid w:val="00152766"/>
    <w:rsid w:val="00153515"/>
    <w:rsid w:val="00153657"/>
    <w:rsid w:val="0015372B"/>
    <w:rsid w:val="00153D85"/>
    <w:rsid w:val="00154460"/>
    <w:rsid w:val="00155215"/>
    <w:rsid w:val="001607F7"/>
    <w:rsid w:val="00162746"/>
    <w:rsid w:val="00162C69"/>
    <w:rsid w:val="001630AA"/>
    <w:rsid w:val="00163A4D"/>
    <w:rsid w:val="00164552"/>
    <w:rsid w:val="00164E91"/>
    <w:rsid w:val="0016653D"/>
    <w:rsid w:val="00166C07"/>
    <w:rsid w:val="001701DA"/>
    <w:rsid w:val="00171F62"/>
    <w:rsid w:val="00172427"/>
    <w:rsid w:val="0017242C"/>
    <w:rsid w:val="001736C9"/>
    <w:rsid w:val="00173731"/>
    <w:rsid w:val="00175685"/>
    <w:rsid w:val="00175CC6"/>
    <w:rsid w:val="001769D7"/>
    <w:rsid w:val="00176FCB"/>
    <w:rsid w:val="00177C51"/>
    <w:rsid w:val="001811B6"/>
    <w:rsid w:val="00184C8A"/>
    <w:rsid w:val="00184D86"/>
    <w:rsid w:val="001873DB"/>
    <w:rsid w:val="00187719"/>
    <w:rsid w:val="001929E9"/>
    <w:rsid w:val="00192B3D"/>
    <w:rsid w:val="0019333F"/>
    <w:rsid w:val="00193D5F"/>
    <w:rsid w:val="0019462F"/>
    <w:rsid w:val="00194D8A"/>
    <w:rsid w:val="00196714"/>
    <w:rsid w:val="001A0312"/>
    <w:rsid w:val="001A23D6"/>
    <w:rsid w:val="001A26C5"/>
    <w:rsid w:val="001A30A1"/>
    <w:rsid w:val="001A3367"/>
    <w:rsid w:val="001A3F79"/>
    <w:rsid w:val="001A504B"/>
    <w:rsid w:val="001A5053"/>
    <w:rsid w:val="001A5FC2"/>
    <w:rsid w:val="001A7629"/>
    <w:rsid w:val="001A7F34"/>
    <w:rsid w:val="001B138B"/>
    <w:rsid w:val="001B2094"/>
    <w:rsid w:val="001B23A6"/>
    <w:rsid w:val="001B2DC5"/>
    <w:rsid w:val="001B2F5C"/>
    <w:rsid w:val="001B3BCC"/>
    <w:rsid w:val="001B46E2"/>
    <w:rsid w:val="001B606C"/>
    <w:rsid w:val="001B6E85"/>
    <w:rsid w:val="001B7783"/>
    <w:rsid w:val="001C043B"/>
    <w:rsid w:val="001C094A"/>
    <w:rsid w:val="001C233D"/>
    <w:rsid w:val="001C2577"/>
    <w:rsid w:val="001C2BB2"/>
    <w:rsid w:val="001C2F91"/>
    <w:rsid w:val="001C5286"/>
    <w:rsid w:val="001C7CCD"/>
    <w:rsid w:val="001D0984"/>
    <w:rsid w:val="001D0FDF"/>
    <w:rsid w:val="001D1E99"/>
    <w:rsid w:val="001D38A6"/>
    <w:rsid w:val="001D390C"/>
    <w:rsid w:val="001D5DA3"/>
    <w:rsid w:val="001D63EA"/>
    <w:rsid w:val="001D69D4"/>
    <w:rsid w:val="001D6A98"/>
    <w:rsid w:val="001D7D24"/>
    <w:rsid w:val="001E0748"/>
    <w:rsid w:val="001E0AFC"/>
    <w:rsid w:val="001E12A1"/>
    <w:rsid w:val="001E4C30"/>
    <w:rsid w:val="001E5C49"/>
    <w:rsid w:val="001E5EDB"/>
    <w:rsid w:val="001E62B7"/>
    <w:rsid w:val="001E6683"/>
    <w:rsid w:val="001E79EF"/>
    <w:rsid w:val="001F19E4"/>
    <w:rsid w:val="001F1EEC"/>
    <w:rsid w:val="001F25C5"/>
    <w:rsid w:val="001F29A3"/>
    <w:rsid w:val="001F2C5E"/>
    <w:rsid w:val="001F3C48"/>
    <w:rsid w:val="001F3D69"/>
    <w:rsid w:val="001F3EF0"/>
    <w:rsid w:val="001F4A73"/>
    <w:rsid w:val="001F60F5"/>
    <w:rsid w:val="001F6C81"/>
    <w:rsid w:val="0020104D"/>
    <w:rsid w:val="00202141"/>
    <w:rsid w:val="0020241B"/>
    <w:rsid w:val="00203797"/>
    <w:rsid w:val="002044E9"/>
    <w:rsid w:val="00205028"/>
    <w:rsid w:val="002050C8"/>
    <w:rsid w:val="00205692"/>
    <w:rsid w:val="00206A43"/>
    <w:rsid w:val="00207337"/>
    <w:rsid w:val="0020770B"/>
    <w:rsid w:val="0020778A"/>
    <w:rsid w:val="00211C0F"/>
    <w:rsid w:val="00211FC4"/>
    <w:rsid w:val="00212175"/>
    <w:rsid w:val="002125B2"/>
    <w:rsid w:val="0021291D"/>
    <w:rsid w:val="00212C39"/>
    <w:rsid w:val="00213B1F"/>
    <w:rsid w:val="0021433C"/>
    <w:rsid w:val="002163BB"/>
    <w:rsid w:val="002163E3"/>
    <w:rsid w:val="00216D19"/>
    <w:rsid w:val="002171E2"/>
    <w:rsid w:val="00217C23"/>
    <w:rsid w:val="00217F80"/>
    <w:rsid w:val="00220358"/>
    <w:rsid w:val="00220842"/>
    <w:rsid w:val="00220B09"/>
    <w:rsid w:val="00221708"/>
    <w:rsid w:val="00221CA5"/>
    <w:rsid w:val="00222442"/>
    <w:rsid w:val="0022295C"/>
    <w:rsid w:val="00222B5A"/>
    <w:rsid w:val="00222B7C"/>
    <w:rsid w:val="00222C11"/>
    <w:rsid w:val="002235D0"/>
    <w:rsid w:val="00224DC7"/>
    <w:rsid w:val="00225438"/>
    <w:rsid w:val="0022549A"/>
    <w:rsid w:val="00225D0B"/>
    <w:rsid w:val="00225D62"/>
    <w:rsid w:val="00226EF3"/>
    <w:rsid w:val="0023022A"/>
    <w:rsid w:val="002311E1"/>
    <w:rsid w:val="00231B18"/>
    <w:rsid w:val="002320B7"/>
    <w:rsid w:val="0023358E"/>
    <w:rsid w:val="002358A6"/>
    <w:rsid w:val="002361CD"/>
    <w:rsid w:val="00240471"/>
    <w:rsid w:val="0024053E"/>
    <w:rsid w:val="0024065C"/>
    <w:rsid w:val="0024182B"/>
    <w:rsid w:val="002425AF"/>
    <w:rsid w:val="00243CD8"/>
    <w:rsid w:val="0024444E"/>
    <w:rsid w:val="0024765D"/>
    <w:rsid w:val="00250886"/>
    <w:rsid w:val="0025163D"/>
    <w:rsid w:val="00251EC6"/>
    <w:rsid w:val="00253677"/>
    <w:rsid w:val="00253B0F"/>
    <w:rsid w:val="00253B64"/>
    <w:rsid w:val="00254D8F"/>
    <w:rsid w:val="0026005A"/>
    <w:rsid w:val="00260D62"/>
    <w:rsid w:val="00260DAD"/>
    <w:rsid w:val="00262045"/>
    <w:rsid w:val="00264832"/>
    <w:rsid w:val="002657C1"/>
    <w:rsid w:val="002666CE"/>
    <w:rsid w:val="00270B3D"/>
    <w:rsid w:val="002735FD"/>
    <w:rsid w:val="00273997"/>
    <w:rsid w:val="0027417C"/>
    <w:rsid w:val="00274318"/>
    <w:rsid w:val="00274E27"/>
    <w:rsid w:val="0027505F"/>
    <w:rsid w:val="00275BA8"/>
    <w:rsid w:val="00277126"/>
    <w:rsid w:val="00280C77"/>
    <w:rsid w:val="00280E1C"/>
    <w:rsid w:val="00281463"/>
    <w:rsid w:val="002820AC"/>
    <w:rsid w:val="002826F4"/>
    <w:rsid w:val="00282987"/>
    <w:rsid w:val="00282D23"/>
    <w:rsid w:val="0028352C"/>
    <w:rsid w:val="00284263"/>
    <w:rsid w:val="0028606E"/>
    <w:rsid w:val="00286E28"/>
    <w:rsid w:val="002874A4"/>
    <w:rsid w:val="002902A5"/>
    <w:rsid w:val="002904D0"/>
    <w:rsid w:val="00291C66"/>
    <w:rsid w:val="00292D25"/>
    <w:rsid w:val="00293123"/>
    <w:rsid w:val="0029336C"/>
    <w:rsid w:val="00293FF5"/>
    <w:rsid w:val="00294022"/>
    <w:rsid w:val="0029407E"/>
    <w:rsid w:val="00294184"/>
    <w:rsid w:val="00294824"/>
    <w:rsid w:val="00294AA3"/>
    <w:rsid w:val="002959A4"/>
    <w:rsid w:val="0029713D"/>
    <w:rsid w:val="002A036A"/>
    <w:rsid w:val="002A0F56"/>
    <w:rsid w:val="002A13DE"/>
    <w:rsid w:val="002A166E"/>
    <w:rsid w:val="002A1A85"/>
    <w:rsid w:val="002A1FCD"/>
    <w:rsid w:val="002A215A"/>
    <w:rsid w:val="002A2D99"/>
    <w:rsid w:val="002A41EF"/>
    <w:rsid w:val="002A5649"/>
    <w:rsid w:val="002A5A3C"/>
    <w:rsid w:val="002A65D1"/>
    <w:rsid w:val="002A67CB"/>
    <w:rsid w:val="002A6824"/>
    <w:rsid w:val="002A7592"/>
    <w:rsid w:val="002B25B4"/>
    <w:rsid w:val="002B2A17"/>
    <w:rsid w:val="002B389C"/>
    <w:rsid w:val="002B420B"/>
    <w:rsid w:val="002B4AE0"/>
    <w:rsid w:val="002B6A1E"/>
    <w:rsid w:val="002B7439"/>
    <w:rsid w:val="002C1041"/>
    <w:rsid w:val="002C15ED"/>
    <w:rsid w:val="002C16DF"/>
    <w:rsid w:val="002C1BA4"/>
    <w:rsid w:val="002C24C8"/>
    <w:rsid w:val="002C3FE9"/>
    <w:rsid w:val="002C6BBF"/>
    <w:rsid w:val="002D0067"/>
    <w:rsid w:val="002D1D18"/>
    <w:rsid w:val="002D1F65"/>
    <w:rsid w:val="002D1FE7"/>
    <w:rsid w:val="002D5CAE"/>
    <w:rsid w:val="002D5F23"/>
    <w:rsid w:val="002D7126"/>
    <w:rsid w:val="002E429C"/>
    <w:rsid w:val="002E43E8"/>
    <w:rsid w:val="002E44AA"/>
    <w:rsid w:val="002E493F"/>
    <w:rsid w:val="002F1D5C"/>
    <w:rsid w:val="002F369A"/>
    <w:rsid w:val="002F51AD"/>
    <w:rsid w:val="002F6384"/>
    <w:rsid w:val="002F6EF2"/>
    <w:rsid w:val="002F76F1"/>
    <w:rsid w:val="002F7C32"/>
    <w:rsid w:val="003005B4"/>
    <w:rsid w:val="003012A1"/>
    <w:rsid w:val="0030147B"/>
    <w:rsid w:val="00301BB8"/>
    <w:rsid w:val="00301FE2"/>
    <w:rsid w:val="00302837"/>
    <w:rsid w:val="00303244"/>
    <w:rsid w:val="003037AC"/>
    <w:rsid w:val="00304720"/>
    <w:rsid w:val="00306130"/>
    <w:rsid w:val="0030636B"/>
    <w:rsid w:val="003077E6"/>
    <w:rsid w:val="003107C8"/>
    <w:rsid w:val="00310A1A"/>
    <w:rsid w:val="00310EFE"/>
    <w:rsid w:val="003127BD"/>
    <w:rsid w:val="00314923"/>
    <w:rsid w:val="00315C53"/>
    <w:rsid w:val="0031616B"/>
    <w:rsid w:val="00316585"/>
    <w:rsid w:val="00316842"/>
    <w:rsid w:val="00317E9D"/>
    <w:rsid w:val="003202B6"/>
    <w:rsid w:val="0032088E"/>
    <w:rsid w:val="00321E1C"/>
    <w:rsid w:val="003226CD"/>
    <w:rsid w:val="0032274C"/>
    <w:rsid w:val="00322D58"/>
    <w:rsid w:val="003236F1"/>
    <w:rsid w:val="00324195"/>
    <w:rsid w:val="003255B6"/>
    <w:rsid w:val="00325E32"/>
    <w:rsid w:val="00326356"/>
    <w:rsid w:val="0032637F"/>
    <w:rsid w:val="0032645F"/>
    <w:rsid w:val="003277C1"/>
    <w:rsid w:val="0033021E"/>
    <w:rsid w:val="00332EFB"/>
    <w:rsid w:val="00334BC2"/>
    <w:rsid w:val="003355E9"/>
    <w:rsid w:val="003357C6"/>
    <w:rsid w:val="0033668F"/>
    <w:rsid w:val="003370AA"/>
    <w:rsid w:val="003376F2"/>
    <w:rsid w:val="0034017E"/>
    <w:rsid w:val="00340573"/>
    <w:rsid w:val="00343266"/>
    <w:rsid w:val="00343F85"/>
    <w:rsid w:val="00344D75"/>
    <w:rsid w:val="00345049"/>
    <w:rsid w:val="003459C1"/>
    <w:rsid w:val="00347A3C"/>
    <w:rsid w:val="00350404"/>
    <w:rsid w:val="0035099A"/>
    <w:rsid w:val="00351168"/>
    <w:rsid w:val="003511DA"/>
    <w:rsid w:val="0035261B"/>
    <w:rsid w:val="00353662"/>
    <w:rsid w:val="003545A3"/>
    <w:rsid w:val="003553ED"/>
    <w:rsid w:val="003564C1"/>
    <w:rsid w:val="00356CE7"/>
    <w:rsid w:val="00357236"/>
    <w:rsid w:val="0036262D"/>
    <w:rsid w:val="00363227"/>
    <w:rsid w:val="00363636"/>
    <w:rsid w:val="00363A9E"/>
    <w:rsid w:val="00364D94"/>
    <w:rsid w:val="0036631D"/>
    <w:rsid w:val="00366B65"/>
    <w:rsid w:val="0036768D"/>
    <w:rsid w:val="003715EE"/>
    <w:rsid w:val="00372094"/>
    <w:rsid w:val="00372164"/>
    <w:rsid w:val="00372F84"/>
    <w:rsid w:val="003731B2"/>
    <w:rsid w:val="00373226"/>
    <w:rsid w:val="00374BBD"/>
    <w:rsid w:val="00376B02"/>
    <w:rsid w:val="00376EA4"/>
    <w:rsid w:val="00376F45"/>
    <w:rsid w:val="00377A7F"/>
    <w:rsid w:val="00377D51"/>
    <w:rsid w:val="0038180E"/>
    <w:rsid w:val="003826EE"/>
    <w:rsid w:val="0038376D"/>
    <w:rsid w:val="0039060D"/>
    <w:rsid w:val="0039173D"/>
    <w:rsid w:val="00391F04"/>
    <w:rsid w:val="00392CC0"/>
    <w:rsid w:val="00392E35"/>
    <w:rsid w:val="00392FCE"/>
    <w:rsid w:val="003931DB"/>
    <w:rsid w:val="003933F4"/>
    <w:rsid w:val="00394836"/>
    <w:rsid w:val="00394BAB"/>
    <w:rsid w:val="00396A03"/>
    <w:rsid w:val="00396BC1"/>
    <w:rsid w:val="003A04DF"/>
    <w:rsid w:val="003A0978"/>
    <w:rsid w:val="003A1C2F"/>
    <w:rsid w:val="003A3901"/>
    <w:rsid w:val="003A456A"/>
    <w:rsid w:val="003A467E"/>
    <w:rsid w:val="003A4C3B"/>
    <w:rsid w:val="003A4DEE"/>
    <w:rsid w:val="003A592D"/>
    <w:rsid w:val="003A6A3B"/>
    <w:rsid w:val="003A77B5"/>
    <w:rsid w:val="003B05B4"/>
    <w:rsid w:val="003B10E3"/>
    <w:rsid w:val="003B13DF"/>
    <w:rsid w:val="003B150D"/>
    <w:rsid w:val="003B3EC2"/>
    <w:rsid w:val="003B5694"/>
    <w:rsid w:val="003B64BB"/>
    <w:rsid w:val="003B6578"/>
    <w:rsid w:val="003B66A1"/>
    <w:rsid w:val="003B7FDA"/>
    <w:rsid w:val="003C0150"/>
    <w:rsid w:val="003C0836"/>
    <w:rsid w:val="003C161C"/>
    <w:rsid w:val="003C2AC9"/>
    <w:rsid w:val="003C2C90"/>
    <w:rsid w:val="003C4709"/>
    <w:rsid w:val="003C503A"/>
    <w:rsid w:val="003C64F0"/>
    <w:rsid w:val="003C6834"/>
    <w:rsid w:val="003C6B56"/>
    <w:rsid w:val="003C7F74"/>
    <w:rsid w:val="003D0149"/>
    <w:rsid w:val="003D0F55"/>
    <w:rsid w:val="003D1A1E"/>
    <w:rsid w:val="003D3478"/>
    <w:rsid w:val="003D359F"/>
    <w:rsid w:val="003D493F"/>
    <w:rsid w:val="003D4B39"/>
    <w:rsid w:val="003D4CFD"/>
    <w:rsid w:val="003D710E"/>
    <w:rsid w:val="003D7C10"/>
    <w:rsid w:val="003E027C"/>
    <w:rsid w:val="003E08A2"/>
    <w:rsid w:val="003E3040"/>
    <w:rsid w:val="003E3D5B"/>
    <w:rsid w:val="003E6465"/>
    <w:rsid w:val="003E753B"/>
    <w:rsid w:val="003E78DD"/>
    <w:rsid w:val="003E7A3B"/>
    <w:rsid w:val="003E7FDF"/>
    <w:rsid w:val="003F03B4"/>
    <w:rsid w:val="003F04A2"/>
    <w:rsid w:val="003F0884"/>
    <w:rsid w:val="003F124D"/>
    <w:rsid w:val="003F1E2B"/>
    <w:rsid w:val="003F2708"/>
    <w:rsid w:val="003F368F"/>
    <w:rsid w:val="003F5B1A"/>
    <w:rsid w:val="003F6CC3"/>
    <w:rsid w:val="00400848"/>
    <w:rsid w:val="004015A6"/>
    <w:rsid w:val="00401E87"/>
    <w:rsid w:val="00403CCC"/>
    <w:rsid w:val="00404494"/>
    <w:rsid w:val="004050D1"/>
    <w:rsid w:val="00405248"/>
    <w:rsid w:val="004055FB"/>
    <w:rsid w:val="00407299"/>
    <w:rsid w:val="00407FD2"/>
    <w:rsid w:val="00410DF5"/>
    <w:rsid w:val="00410ED4"/>
    <w:rsid w:val="004119CF"/>
    <w:rsid w:val="00411EC2"/>
    <w:rsid w:val="00412F9A"/>
    <w:rsid w:val="00413BCB"/>
    <w:rsid w:val="004145A2"/>
    <w:rsid w:val="004147C3"/>
    <w:rsid w:val="00414D10"/>
    <w:rsid w:val="0041670A"/>
    <w:rsid w:val="00417A21"/>
    <w:rsid w:val="00417B6F"/>
    <w:rsid w:val="00417D79"/>
    <w:rsid w:val="00417F81"/>
    <w:rsid w:val="00420F54"/>
    <w:rsid w:val="004212B7"/>
    <w:rsid w:val="0042266C"/>
    <w:rsid w:val="004233EC"/>
    <w:rsid w:val="00423CBF"/>
    <w:rsid w:val="00424650"/>
    <w:rsid w:val="00424D25"/>
    <w:rsid w:val="0042526C"/>
    <w:rsid w:val="00425BE3"/>
    <w:rsid w:val="00425C94"/>
    <w:rsid w:val="00426703"/>
    <w:rsid w:val="00426731"/>
    <w:rsid w:val="00426B70"/>
    <w:rsid w:val="00426DA1"/>
    <w:rsid w:val="00427C32"/>
    <w:rsid w:val="00427E4A"/>
    <w:rsid w:val="00431624"/>
    <w:rsid w:val="00432D49"/>
    <w:rsid w:val="004342FC"/>
    <w:rsid w:val="00434E4D"/>
    <w:rsid w:val="004350BC"/>
    <w:rsid w:val="004354A7"/>
    <w:rsid w:val="004354B9"/>
    <w:rsid w:val="00435EE6"/>
    <w:rsid w:val="00436698"/>
    <w:rsid w:val="00437F7A"/>
    <w:rsid w:val="0044056E"/>
    <w:rsid w:val="004411C5"/>
    <w:rsid w:val="00441423"/>
    <w:rsid w:val="00441D87"/>
    <w:rsid w:val="00441FF7"/>
    <w:rsid w:val="004422A7"/>
    <w:rsid w:val="004431C9"/>
    <w:rsid w:val="0044380D"/>
    <w:rsid w:val="00443E47"/>
    <w:rsid w:val="00444630"/>
    <w:rsid w:val="00445A64"/>
    <w:rsid w:val="00445DBF"/>
    <w:rsid w:val="0044751A"/>
    <w:rsid w:val="004475F7"/>
    <w:rsid w:val="004520CE"/>
    <w:rsid w:val="00453EFF"/>
    <w:rsid w:val="0045401D"/>
    <w:rsid w:val="004564F7"/>
    <w:rsid w:val="0046000C"/>
    <w:rsid w:val="004600C9"/>
    <w:rsid w:val="00460964"/>
    <w:rsid w:val="00463695"/>
    <w:rsid w:val="00463D6A"/>
    <w:rsid w:val="00465811"/>
    <w:rsid w:val="0047071B"/>
    <w:rsid w:val="004726CA"/>
    <w:rsid w:val="004760E4"/>
    <w:rsid w:val="00476F7F"/>
    <w:rsid w:val="004778C0"/>
    <w:rsid w:val="00477D54"/>
    <w:rsid w:val="00480FF9"/>
    <w:rsid w:val="0048188B"/>
    <w:rsid w:val="004848FE"/>
    <w:rsid w:val="00484992"/>
    <w:rsid w:val="0048550B"/>
    <w:rsid w:val="004855EF"/>
    <w:rsid w:val="00485C2E"/>
    <w:rsid w:val="00486A60"/>
    <w:rsid w:val="00487179"/>
    <w:rsid w:val="0049011D"/>
    <w:rsid w:val="00491DC8"/>
    <w:rsid w:val="00492C88"/>
    <w:rsid w:val="00493A13"/>
    <w:rsid w:val="00494AF8"/>
    <w:rsid w:val="00495211"/>
    <w:rsid w:val="004953BE"/>
    <w:rsid w:val="00495A14"/>
    <w:rsid w:val="0049644E"/>
    <w:rsid w:val="00496915"/>
    <w:rsid w:val="00496B8C"/>
    <w:rsid w:val="00496F6A"/>
    <w:rsid w:val="004A0F91"/>
    <w:rsid w:val="004A12FA"/>
    <w:rsid w:val="004A312B"/>
    <w:rsid w:val="004A48AC"/>
    <w:rsid w:val="004A525C"/>
    <w:rsid w:val="004A542D"/>
    <w:rsid w:val="004A58E2"/>
    <w:rsid w:val="004A5A9B"/>
    <w:rsid w:val="004A6340"/>
    <w:rsid w:val="004A7C71"/>
    <w:rsid w:val="004B0C51"/>
    <w:rsid w:val="004B0F0C"/>
    <w:rsid w:val="004B15A8"/>
    <w:rsid w:val="004B20ED"/>
    <w:rsid w:val="004B3B19"/>
    <w:rsid w:val="004B40FA"/>
    <w:rsid w:val="004B5801"/>
    <w:rsid w:val="004B595E"/>
    <w:rsid w:val="004B59EA"/>
    <w:rsid w:val="004B6246"/>
    <w:rsid w:val="004B66E0"/>
    <w:rsid w:val="004B782A"/>
    <w:rsid w:val="004C1299"/>
    <w:rsid w:val="004C12DD"/>
    <w:rsid w:val="004C197F"/>
    <w:rsid w:val="004C1C7C"/>
    <w:rsid w:val="004C5E2A"/>
    <w:rsid w:val="004C6525"/>
    <w:rsid w:val="004C7C67"/>
    <w:rsid w:val="004D1193"/>
    <w:rsid w:val="004D1268"/>
    <w:rsid w:val="004D1E61"/>
    <w:rsid w:val="004D1F2C"/>
    <w:rsid w:val="004D2582"/>
    <w:rsid w:val="004D3B33"/>
    <w:rsid w:val="004D45BE"/>
    <w:rsid w:val="004D506B"/>
    <w:rsid w:val="004D5759"/>
    <w:rsid w:val="004D6AE1"/>
    <w:rsid w:val="004D7201"/>
    <w:rsid w:val="004D7624"/>
    <w:rsid w:val="004E01D0"/>
    <w:rsid w:val="004E0357"/>
    <w:rsid w:val="004E07B8"/>
    <w:rsid w:val="004E1595"/>
    <w:rsid w:val="004E17FA"/>
    <w:rsid w:val="004E602F"/>
    <w:rsid w:val="004E66DA"/>
    <w:rsid w:val="004E6895"/>
    <w:rsid w:val="004E714E"/>
    <w:rsid w:val="004F01D3"/>
    <w:rsid w:val="004F0999"/>
    <w:rsid w:val="004F0CED"/>
    <w:rsid w:val="004F1AD9"/>
    <w:rsid w:val="004F1EAF"/>
    <w:rsid w:val="004F2BF1"/>
    <w:rsid w:val="004F300D"/>
    <w:rsid w:val="004F3896"/>
    <w:rsid w:val="004F5095"/>
    <w:rsid w:val="004F5453"/>
    <w:rsid w:val="005009BC"/>
    <w:rsid w:val="0050120C"/>
    <w:rsid w:val="005026FB"/>
    <w:rsid w:val="00503D72"/>
    <w:rsid w:val="005058A1"/>
    <w:rsid w:val="00507746"/>
    <w:rsid w:val="00507E3F"/>
    <w:rsid w:val="00510306"/>
    <w:rsid w:val="00510D09"/>
    <w:rsid w:val="005113E0"/>
    <w:rsid w:val="00511FC3"/>
    <w:rsid w:val="0051209B"/>
    <w:rsid w:val="00513F62"/>
    <w:rsid w:val="00513FA7"/>
    <w:rsid w:val="0051401C"/>
    <w:rsid w:val="00514141"/>
    <w:rsid w:val="0051457B"/>
    <w:rsid w:val="00514A14"/>
    <w:rsid w:val="005157DE"/>
    <w:rsid w:val="00515987"/>
    <w:rsid w:val="00515A75"/>
    <w:rsid w:val="00515EE0"/>
    <w:rsid w:val="0052087A"/>
    <w:rsid w:val="005213A6"/>
    <w:rsid w:val="005218DB"/>
    <w:rsid w:val="0052217E"/>
    <w:rsid w:val="0052573F"/>
    <w:rsid w:val="00526236"/>
    <w:rsid w:val="005266D1"/>
    <w:rsid w:val="005268BC"/>
    <w:rsid w:val="00526D98"/>
    <w:rsid w:val="00527A4B"/>
    <w:rsid w:val="005327C9"/>
    <w:rsid w:val="00534418"/>
    <w:rsid w:val="0053526D"/>
    <w:rsid w:val="0053636F"/>
    <w:rsid w:val="00537DD8"/>
    <w:rsid w:val="0054155E"/>
    <w:rsid w:val="005419B9"/>
    <w:rsid w:val="00541CD7"/>
    <w:rsid w:val="00542063"/>
    <w:rsid w:val="00542524"/>
    <w:rsid w:val="0054357D"/>
    <w:rsid w:val="005435FE"/>
    <w:rsid w:val="005436C0"/>
    <w:rsid w:val="005439ED"/>
    <w:rsid w:val="0055399F"/>
    <w:rsid w:val="0055670B"/>
    <w:rsid w:val="005568F4"/>
    <w:rsid w:val="005572E3"/>
    <w:rsid w:val="00560115"/>
    <w:rsid w:val="005611FD"/>
    <w:rsid w:val="0056196F"/>
    <w:rsid w:val="00562B70"/>
    <w:rsid w:val="005630FB"/>
    <w:rsid w:val="00565E7D"/>
    <w:rsid w:val="005661AB"/>
    <w:rsid w:val="005666C0"/>
    <w:rsid w:val="00566790"/>
    <w:rsid w:val="00566A8D"/>
    <w:rsid w:val="00567ABF"/>
    <w:rsid w:val="00567DAA"/>
    <w:rsid w:val="0057112C"/>
    <w:rsid w:val="00571F9F"/>
    <w:rsid w:val="005721B4"/>
    <w:rsid w:val="00572EBA"/>
    <w:rsid w:val="005733C9"/>
    <w:rsid w:val="00573D2D"/>
    <w:rsid w:val="00577478"/>
    <w:rsid w:val="00580562"/>
    <w:rsid w:val="005808E6"/>
    <w:rsid w:val="00583541"/>
    <w:rsid w:val="00584F7F"/>
    <w:rsid w:val="005858CF"/>
    <w:rsid w:val="0058598D"/>
    <w:rsid w:val="005864D7"/>
    <w:rsid w:val="005902FB"/>
    <w:rsid w:val="00590AB9"/>
    <w:rsid w:val="005914CE"/>
    <w:rsid w:val="00591614"/>
    <w:rsid w:val="00592A4C"/>
    <w:rsid w:val="00593BBF"/>
    <w:rsid w:val="0059444F"/>
    <w:rsid w:val="005947A7"/>
    <w:rsid w:val="00594C32"/>
    <w:rsid w:val="00596067"/>
    <w:rsid w:val="00596719"/>
    <w:rsid w:val="0059720B"/>
    <w:rsid w:val="005A08B6"/>
    <w:rsid w:val="005A35E4"/>
    <w:rsid w:val="005A376E"/>
    <w:rsid w:val="005A392C"/>
    <w:rsid w:val="005A651C"/>
    <w:rsid w:val="005A72D7"/>
    <w:rsid w:val="005A7B36"/>
    <w:rsid w:val="005B0053"/>
    <w:rsid w:val="005B01B8"/>
    <w:rsid w:val="005B16C0"/>
    <w:rsid w:val="005B2903"/>
    <w:rsid w:val="005B444B"/>
    <w:rsid w:val="005B4F7A"/>
    <w:rsid w:val="005B7C80"/>
    <w:rsid w:val="005C0B82"/>
    <w:rsid w:val="005C3A14"/>
    <w:rsid w:val="005C3B93"/>
    <w:rsid w:val="005C5458"/>
    <w:rsid w:val="005C5C9A"/>
    <w:rsid w:val="005D01B3"/>
    <w:rsid w:val="005D16A1"/>
    <w:rsid w:val="005D1AE6"/>
    <w:rsid w:val="005D3E6E"/>
    <w:rsid w:val="005D5D65"/>
    <w:rsid w:val="005D7051"/>
    <w:rsid w:val="005D75BF"/>
    <w:rsid w:val="005D7B68"/>
    <w:rsid w:val="005E2FBB"/>
    <w:rsid w:val="005E32FF"/>
    <w:rsid w:val="005E6865"/>
    <w:rsid w:val="005F0FA0"/>
    <w:rsid w:val="005F1755"/>
    <w:rsid w:val="005F188C"/>
    <w:rsid w:val="005F2AD1"/>
    <w:rsid w:val="005F3056"/>
    <w:rsid w:val="005F4C2C"/>
    <w:rsid w:val="005F4EC6"/>
    <w:rsid w:val="005F55B7"/>
    <w:rsid w:val="005F63B5"/>
    <w:rsid w:val="005F7153"/>
    <w:rsid w:val="00602F6C"/>
    <w:rsid w:val="00604D5B"/>
    <w:rsid w:val="00607E11"/>
    <w:rsid w:val="006104F7"/>
    <w:rsid w:val="00611E14"/>
    <w:rsid w:val="006124B8"/>
    <w:rsid w:val="00612931"/>
    <w:rsid w:val="0061449B"/>
    <w:rsid w:val="00615191"/>
    <w:rsid w:val="00615688"/>
    <w:rsid w:val="00616D80"/>
    <w:rsid w:val="0062026B"/>
    <w:rsid w:val="006213AB"/>
    <w:rsid w:val="00621C1C"/>
    <w:rsid w:val="006227F1"/>
    <w:rsid w:val="006227FE"/>
    <w:rsid w:val="00622919"/>
    <w:rsid w:val="00622EFF"/>
    <w:rsid w:val="0062594F"/>
    <w:rsid w:val="006267F2"/>
    <w:rsid w:val="0063047B"/>
    <w:rsid w:val="006318CB"/>
    <w:rsid w:val="006326DC"/>
    <w:rsid w:val="006336A8"/>
    <w:rsid w:val="00633938"/>
    <w:rsid w:val="006348E0"/>
    <w:rsid w:val="00635B25"/>
    <w:rsid w:val="006365BC"/>
    <w:rsid w:val="00636DDE"/>
    <w:rsid w:val="00637C4B"/>
    <w:rsid w:val="00637C98"/>
    <w:rsid w:val="00637FF3"/>
    <w:rsid w:val="00640512"/>
    <w:rsid w:val="00640F3D"/>
    <w:rsid w:val="00641377"/>
    <w:rsid w:val="00641B47"/>
    <w:rsid w:val="00641DD5"/>
    <w:rsid w:val="006430A6"/>
    <w:rsid w:val="006441E2"/>
    <w:rsid w:val="006458F1"/>
    <w:rsid w:val="00645A45"/>
    <w:rsid w:val="00645F7E"/>
    <w:rsid w:val="00646AB7"/>
    <w:rsid w:val="006503E8"/>
    <w:rsid w:val="00650804"/>
    <w:rsid w:val="0065281A"/>
    <w:rsid w:val="00654523"/>
    <w:rsid w:val="00655E6F"/>
    <w:rsid w:val="006601D9"/>
    <w:rsid w:val="006607B3"/>
    <w:rsid w:val="00661F59"/>
    <w:rsid w:val="006637D5"/>
    <w:rsid w:val="00664F7A"/>
    <w:rsid w:val="006654EB"/>
    <w:rsid w:val="00665D41"/>
    <w:rsid w:val="006662EE"/>
    <w:rsid w:val="00671A67"/>
    <w:rsid w:val="00673425"/>
    <w:rsid w:val="0067402F"/>
    <w:rsid w:val="0067434D"/>
    <w:rsid w:val="006747CE"/>
    <w:rsid w:val="00674991"/>
    <w:rsid w:val="00675BAC"/>
    <w:rsid w:val="00675D54"/>
    <w:rsid w:val="00676246"/>
    <w:rsid w:val="00677CB4"/>
    <w:rsid w:val="00677E86"/>
    <w:rsid w:val="00680DD0"/>
    <w:rsid w:val="00680FF0"/>
    <w:rsid w:val="0068196C"/>
    <w:rsid w:val="0068266B"/>
    <w:rsid w:val="00682946"/>
    <w:rsid w:val="00684597"/>
    <w:rsid w:val="00684BD7"/>
    <w:rsid w:val="00684C0D"/>
    <w:rsid w:val="006855CC"/>
    <w:rsid w:val="00685914"/>
    <w:rsid w:val="00685B82"/>
    <w:rsid w:val="0068695A"/>
    <w:rsid w:val="006874B0"/>
    <w:rsid w:val="00691EBB"/>
    <w:rsid w:val="00692026"/>
    <w:rsid w:val="00692279"/>
    <w:rsid w:val="00694754"/>
    <w:rsid w:val="00694D38"/>
    <w:rsid w:val="006955EC"/>
    <w:rsid w:val="006A00F8"/>
    <w:rsid w:val="006A01BC"/>
    <w:rsid w:val="006A194F"/>
    <w:rsid w:val="006A2085"/>
    <w:rsid w:val="006A27D7"/>
    <w:rsid w:val="006A3B51"/>
    <w:rsid w:val="006A451C"/>
    <w:rsid w:val="006A5A58"/>
    <w:rsid w:val="006A6BAC"/>
    <w:rsid w:val="006B4F5C"/>
    <w:rsid w:val="006B5825"/>
    <w:rsid w:val="006B7F90"/>
    <w:rsid w:val="006C0DFA"/>
    <w:rsid w:val="006C0F2B"/>
    <w:rsid w:val="006C2903"/>
    <w:rsid w:val="006C3B42"/>
    <w:rsid w:val="006C4C34"/>
    <w:rsid w:val="006C4E6A"/>
    <w:rsid w:val="006C500C"/>
    <w:rsid w:val="006C5397"/>
    <w:rsid w:val="006D0612"/>
    <w:rsid w:val="006D0B0C"/>
    <w:rsid w:val="006D1A2F"/>
    <w:rsid w:val="006D1B00"/>
    <w:rsid w:val="006D1BDA"/>
    <w:rsid w:val="006D1C9C"/>
    <w:rsid w:val="006D27FD"/>
    <w:rsid w:val="006D2FE9"/>
    <w:rsid w:val="006D3F49"/>
    <w:rsid w:val="006D5D8D"/>
    <w:rsid w:val="006D5E46"/>
    <w:rsid w:val="006D6EAB"/>
    <w:rsid w:val="006E06CD"/>
    <w:rsid w:val="006E1D40"/>
    <w:rsid w:val="006E1F1A"/>
    <w:rsid w:val="006E250A"/>
    <w:rsid w:val="006E41D2"/>
    <w:rsid w:val="006E5457"/>
    <w:rsid w:val="006E6E9B"/>
    <w:rsid w:val="006F1820"/>
    <w:rsid w:val="006F24C2"/>
    <w:rsid w:val="006F2D67"/>
    <w:rsid w:val="006F3855"/>
    <w:rsid w:val="006F423E"/>
    <w:rsid w:val="006F4B97"/>
    <w:rsid w:val="006F5746"/>
    <w:rsid w:val="006F5A6C"/>
    <w:rsid w:val="006F5ADE"/>
    <w:rsid w:val="006F6DF6"/>
    <w:rsid w:val="006F723E"/>
    <w:rsid w:val="006F7655"/>
    <w:rsid w:val="007016DC"/>
    <w:rsid w:val="0070188A"/>
    <w:rsid w:val="007055F7"/>
    <w:rsid w:val="0070657D"/>
    <w:rsid w:val="0070669F"/>
    <w:rsid w:val="0071108D"/>
    <w:rsid w:val="007121A5"/>
    <w:rsid w:val="00712BE4"/>
    <w:rsid w:val="0071442F"/>
    <w:rsid w:val="00715733"/>
    <w:rsid w:val="00715CF0"/>
    <w:rsid w:val="00716C14"/>
    <w:rsid w:val="00717580"/>
    <w:rsid w:val="007221F0"/>
    <w:rsid w:val="0072410B"/>
    <w:rsid w:val="00724568"/>
    <w:rsid w:val="00724A56"/>
    <w:rsid w:val="00726A98"/>
    <w:rsid w:val="00726BE4"/>
    <w:rsid w:val="00726CB0"/>
    <w:rsid w:val="00727EF3"/>
    <w:rsid w:val="007315D1"/>
    <w:rsid w:val="00732B05"/>
    <w:rsid w:val="00734AD5"/>
    <w:rsid w:val="00735B00"/>
    <w:rsid w:val="007361F4"/>
    <w:rsid w:val="00736358"/>
    <w:rsid w:val="007375D8"/>
    <w:rsid w:val="0074029D"/>
    <w:rsid w:val="00740644"/>
    <w:rsid w:val="00740C81"/>
    <w:rsid w:val="0074187A"/>
    <w:rsid w:val="00741BEF"/>
    <w:rsid w:val="00741EF2"/>
    <w:rsid w:val="0074213D"/>
    <w:rsid w:val="007424A5"/>
    <w:rsid w:val="007429AB"/>
    <w:rsid w:val="00743102"/>
    <w:rsid w:val="0074331F"/>
    <w:rsid w:val="00744182"/>
    <w:rsid w:val="00744565"/>
    <w:rsid w:val="00744B54"/>
    <w:rsid w:val="00744C23"/>
    <w:rsid w:val="00745962"/>
    <w:rsid w:val="007475E1"/>
    <w:rsid w:val="00747D74"/>
    <w:rsid w:val="00747F2F"/>
    <w:rsid w:val="00751CF8"/>
    <w:rsid w:val="00753084"/>
    <w:rsid w:val="007531FF"/>
    <w:rsid w:val="00754EE3"/>
    <w:rsid w:val="00755629"/>
    <w:rsid w:val="00755CE5"/>
    <w:rsid w:val="00756194"/>
    <w:rsid w:val="00756B92"/>
    <w:rsid w:val="00756DD5"/>
    <w:rsid w:val="007574D7"/>
    <w:rsid w:val="00761984"/>
    <w:rsid w:val="00761C1B"/>
    <w:rsid w:val="00763091"/>
    <w:rsid w:val="00763130"/>
    <w:rsid w:val="007633E6"/>
    <w:rsid w:val="00764419"/>
    <w:rsid w:val="00764463"/>
    <w:rsid w:val="00764FFB"/>
    <w:rsid w:val="00765A20"/>
    <w:rsid w:val="00765AD8"/>
    <w:rsid w:val="00767D6E"/>
    <w:rsid w:val="007708EF"/>
    <w:rsid w:val="0077194A"/>
    <w:rsid w:val="00772071"/>
    <w:rsid w:val="00772904"/>
    <w:rsid w:val="00774807"/>
    <w:rsid w:val="00776574"/>
    <w:rsid w:val="0077675B"/>
    <w:rsid w:val="007771C3"/>
    <w:rsid w:val="00777AD1"/>
    <w:rsid w:val="00777FAE"/>
    <w:rsid w:val="0078028A"/>
    <w:rsid w:val="00780DAA"/>
    <w:rsid w:val="00783D00"/>
    <w:rsid w:val="00783DAF"/>
    <w:rsid w:val="007842AB"/>
    <w:rsid w:val="00784691"/>
    <w:rsid w:val="00785495"/>
    <w:rsid w:val="00785B60"/>
    <w:rsid w:val="00786F7B"/>
    <w:rsid w:val="00787130"/>
    <w:rsid w:val="00787B43"/>
    <w:rsid w:val="00790A6D"/>
    <w:rsid w:val="007917B4"/>
    <w:rsid w:val="00793D54"/>
    <w:rsid w:val="00793FA1"/>
    <w:rsid w:val="00794F75"/>
    <w:rsid w:val="00794FE3"/>
    <w:rsid w:val="00795516"/>
    <w:rsid w:val="00795B41"/>
    <w:rsid w:val="00797A0B"/>
    <w:rsid w:val="007A030E"/>
    <w:rsid w:val="007A0D4B"/>
    <w:rsid w:val="007A10C0"/>
    <w:rsid w:val="007A1B0E"/>
    <w:rsid w:val="007A1F96"/>
    <w:rsid w:val="007A6560"/>
    <w:rsid w:val="007A74E4"/>
    <w:rsid w:val="007B06E0"/>
    <w:rsid w:val="007B117A"/>
    <w:rsid w:val="007B219C"/>
    <w:rsid w:val="007B2678"/>
    <w:rsid w:val="007B3574"/>
    <w:rsid w:val="007B3831"/>
    <w:rsid w:val="007B396D"/>
    <w:rsid w:val="007B466B"/>
    <w:rsid w:val="007B53F6"/>
    <w:rsid w:val="007B5981"/>
    <w:rsid w:val="007B6C5D"/>
    <w:rsid w:val="007C03E7"/>
    <w:rsid w:val="007C065F"/>
    <w:rsid w:val="007C108F"/>
    <w:rsid w:val="007C1198"/>
    <w:rsid w:val="007C1C1D"/>
    <w:rsid w:val="007C2B24"/>
    <w:rsid w:val="007D05C7"/>
    <w:rsid w:val="007D061D"/>
    <w:rsid w:val="007D0F42"/>
    <w:rsid w:val="007D1DA9"/>
    <w:rsid w:val="007D1EEC"/>
    <w:rsid w:val="007D2B7F"/>
    <w:rsid w:val="007D2C4D"/>
    <w:rsid w:val="007D2CD4"/>
    <w:rsid w:val="007D3B19"/>
    <w:rsid w:val="007D44A7"/>
    <w:rsid w:val="007D45D4"/>
    <w:rsid w:val="007D5DE7"/>
    <w:rsid w:val="007E1464"/>
    <w:rsid w:val="007E197A"/>
    <w:rsid w:val="007E2A2C"/>
    <w:rsid w:val="007E2FEA"/>
    <w:rsid w:val="007E37ED"/>
    <w:rsid w:val="007E6AD7"/>
    <w:rsid w:val="007F142E"/>
    <w:rsid w:val="007F3ABC"/>
    <w:rsid w:val="007F477F"/>
    <w:rsid w:val="007F4F4E"/>
    <w:rsid w:val="007F5419"/>
    <w:rsid w:val="007F5957"/>
    <w:rsid w:val="007F7E03"/>
    <w:rsid w:val="007F7FA0"/>
    <w:rsid w:val="00801C5B"/>
    <w:rsid w:val="00802025"/>
    <w:rsid w:val="00802F36"/>
    <w:rsid w:val="00804BC4"/>
    <w:rsid w:val="008050F3"/>
    <w:rsid w:val="0080556A"/>
    <w:rsid w:val="00807EF4"/>
    <w:rsid w:val="00810008"/>
    <w:rsid w:val="00810906"/>
    <w:rsid w:val="00810CF4"/>
    <w:rsid w:val="00810E87"/>
    <w:rsid w:val="00811557"/>
    <w:rsid w:val="0081157C"/>
    <w:rsid w:val="008115D4"/>
    <w:rsid w:val="00813B25"/>
    <w:rsid w:val="00814724"/>
    <w:rsid w:val="00816F5C"/>
    <w:rsid w:val="0081700C"/>
    <w:rsid w:val="008218EE"/>
    <w:rsid w:val="0082282D"/>
    <w:rsid w:val="00823359"/>
    <w:rsid w:val="00823DC9"/>
    <w:rsid w:val="008268F0"/>
    <w:rsid w:val="008271BB"/>
    <w:rsid w:val="00827FA9"/>
    <w:rsid w:val="00831CC9"/>
    <w:rsid w:val="008323C2"/>
    <w:rsid w:val="00833DCC"/>
    <w:rsid w:val="008341CD"/>
    <w:rsid w:val="00834C25"/>
    <w:rsid w:val="00834D8D"/>
    <w:rsid w:val="00836207"/>
    <w:rsid w:val="008363F1"/>
    <w:rsid w:val="00837761"/>
    <w:rsid w:val="008428F3"/>
    <w:rsid w:val="00843A33"/>
    <w:rsid w:val="0084401F"/>
    <w:rsid w:val="008440DE"/>
    <w:rsid w:val="00844380"/>
    <w:rsid w:val="008451D1"/>
    <w:rsid w:val="00845265"/>
    <w:rsid w:val="0084586F"/>
    <w:rsid w:val="008469C1"/>
    <w:rsid w:val="00850187"/>
    <w:rsid w:val="008503DE"/>
    <w:rsid w:val="00850647"/>
    <w:rsid w:val="008523FD"/>
    <w:rsid w:val="00853592"/>
    <w:rsid w:val="00854C97"/>
    <w:rsid w:val="00856977"/>
    <w:rsid w:val="00856C96"/>
    <w:rsid w:val="00856E72"/>
    <w:rsid w:val="00860C2E"/>
    <w:rsid w:val="008615F1"/>
    <w:rsid w:val="00861E11"/>
    <w:rsid w:val="008630B5"/>
    <w:rsid w:val="008631C8"/>
    <w:rsid w:val="00863414"/>
    <w:rsid w:val="00863BB6"/>
    <w:rsid w:val="0086406D"/>
    <w:rsid w:val="00864608"/>
    <w:rsid w:val="00864738"/>
    <w:rsid w:val="00865F85"/>
    <w:rsid w:val="0086724F"/>
    <w:rsid w:val="008700ED"/>
    <w:rsid w:val="00870DA5"/>
    <w:rsid w:val="00871135"/>
    <w:rsid w:val="00871C10"/>
    <w:rsid w:val="00871F50"/>
    <w:rsid w:val="0087349F"/>
    <w:rsid w:val="00874FC7"/>
    <w:rsid w:val="00875FD5"/>
    <w:rsid w:val="00877777"/>
    <w:rsid w:val="00877A7E"/>
    <w:rsid w:val="00880B02"/>
    <w:rsid w:val="00882035"/>
    <w:rsid w:val="00883112"/>
    <w:rsid w:val="00884E7B"/>
    <w:rsid w:val="00885717"/>
    <w:rsid w:val="00885D3A"/>
    <w:rsid w:val="0088619F"/>
    <w:rsid w:val="00886538"/>
    <w:rsid w:val="00886F51"/>
    <w:rsid w:val="00887172"/>
    <w:rsid w:val="00887A87"/>
    <w:rsid w:val="00887D5D"/>
    <w:rsid w:val="00892595"/>
    <w:rsid w:val="00892599"/>
    <w:rsid w:val="00892FF6"/>
    <w:rsid w:val="00893695"/>
    <w:rsid w:val="00895B77"/>
    <w:rsid w:val="00897807"/>
    <w:rsid w:val="00897EDB"/>
    <w:rsid w:val="008A09EE"/>
    <w:rsid w:val="008A0C19"/>
    <w:rsid w:val="008A1687"/>
    <w:rsid w:val="008A1CC5"/>
    <w:rsid w:val="008A2B4D"/>
    <w:rsid w:val="008A4F03"/>
    <w:rsid w:val="008A5690"/>
    <w:rsid w:val="008A593A"/>
    <w:rsid w:val="008A59E3"/>
    <w:rsid w:val="008A62A2"/>
    <w:rsid w:val="008A6E17"/>
    <w:rsid w:val="008A6EFC"/>
    <w:rsid w:val="008B24FE"/>
    <w:rsid w:val="008B41D3"/>
    <w:rsid w:val="008B4F76"/>
    <w:rsid w:val="008B5C2E"/>
    <w:rsid w:val="008B6134"/>
    <w:rsid w:val="008B6782"/>
    <w:rsid w:val="008B6924"/>
    <w:rsid w:val="008B69E1"/>
    <w:rsid w:val="008B723A"/>
    <w:rsid w:val="008C226C"/>
    <w:rsid w:val="008C26FF"/>
    <w:rsid w:val="008C3211"/>
    <w:rsid w:val="008C693E"/>
    <w:rsid w:val="008D07E9"/>
    <w:rsid w:val="008D24EF"/>
    <w:rsid w:val="008D2909"/>
    <w:rsid w:val="008D2A83"/>
    <w:rsid w:val="008D2E7F"/>
    <w:rsid w:val="008D39F3"/>
    <w:rsid w:val="008D49F8"/>
    <w:rsid w:val="008D5988"/>
    <w:rsid w:val="008E17D3"/>
    <w:rsid w:val="008E24BA"/>
    <w:rsid w:val="008E30BC"/>
    <w:rsid w:val="008E3FC8"/>
    <w:rsid w:val="008E539E"/>
    <w:rsid w:val="008E5C36"/>
    <w:rsid w:val="008E64F1"/>
    <w:rsid w:val="008E6F03"/>
    <w:rsid w:val="008E7BB1"/>
    <w:rsid w:val="008F1EF4"/>
    <w:rsid w:val="008F351F"/>
    <w:rsid w:val="008F355E"/>
    <w:rsid w:val="008F3561"/>
    <w:rsid w:val="008F39F8"/>
    <w:rsid w:val="008F43AD"/>
    <w:rsid w:val="008F5772"/>
    <w:rsid w:val="008F6A1E"/>
    <w:rsid w:val="00900C95"/>
    <w:rsid w:val="00901E8C"/>
    <w:rsid w:val="00902059"/>
    <w:rsid w:val="00902E75"/>
    <w:rsid w:val="009049E6"/>
    <w:rsid w:val="00905307"/>
    <w:rsid w:val="009063EC"/>
    <w:rsid w:val="0090747C"/>
    <w:rsid w:val="00907923"/>
    <w:rsid w:val="00907FA3"/>
    <w:rsid w:val="00912A0A"/>
    <w:rsid w:val="009130B2"/>
    <w:rsid w:val="00914E79"/>
    <w:rsid w:val="00915E51"/>
    <w:rsid w:val="00916742"/>
    <w:rsid w:val="009167E1"/>
    <w:rsid w:val="00916A21"/>
    <w:rsid w:val="0092036A"/>
    <w:rsid w:val="00920E11"/>
    <w:rsid w:val="00921218"/>
    <w:rsid w:val="00921559"/>
    <w:rsid w:val="009219AC"/>
    <w:rsid w:val="00921BE9"/>
    <w:rsid w:val="009228CB"/>
    <w:rsid w:val="00926090"/>
    <w:rsid w:val="009261E5"/>
    <w:rsid w:val="00927A66"/>
    <w:rsid w:val="00931914"/>
    <w:rsid w:val="009319C9"/>
    <w:rsid w:val="009324B7"/>
    <w:rsid w:val="00932839"/>
    <w:rsid w:val="0093422F"/>
    <w:rsid w:val="00934EA2"/>
    <w:rsid w:val="00935989"/>
    <w:rsid w:val="00935DCC"/>
    <w:rsid w:val="0093620E"/>
    <w:rsid w:val="00936414"/>
    <w:rsid w:val="00936F16"/>
    <w:rsid w:val="00940AA9"/>
    <w:rsid w:val="00941100"/>
    <w:rsid w:val="00941115"/>
    <w:rsid w:val="009419C3"/>
    <w:rsid w:val="00941DF3"/>
    <w:rsid w:val="00942149"/>
    <w:rsid w:val="00944C09"/>
    <w:rsid w:val="00944C4E"/>
    <w:rsid w:val="0094517A"/>
    <w:rsid w:val="00945E4C"/>
    <w:rsid w:val="00945EF6"/>
    <w:rsid w:val="00946754"/>
    <w:rsid w:val="00946EB3"/>
    <w:rsid w:val="009479E8"/>
    <w:rsid w:val="00950D25"/>
    <w:rsid w:val="0095136C"/>
    <w:rsid w:val="0095267C"/>
    <w:rsid w:val="009529E0"/>
    <w:rsid w:val="009543CA"/>
    <w:rsid w:val="00954485"/>
    <w:rsid w:val="00956256"/>
    <w:rsid w:val="00957750"/>
    <w:rsid w:val="0095793B"/>
    <w:rsid w:val="00957A61"/>
    <w:rsid w:val="00961328"/>
    <w:rsid w:val="00961F17"/>
    <w:rsid w:val="0096290C"/>
    <w:rsid w:val="00963BC0"/>
    <w:rsid w:val="009641DD"/>
    <w:rsid w:val="00964461"/>
    <w:rsid w:val="00965A8F"/>
    <w:rsid w:val="00967CE3"/>
    <w:rsid w:val="00970C30"/>
    <w:rsid w:val="009713B4"/>
    <w:rsid w:val="00971A8F"/>
    <w:rsid w:val="00972421"/>
    <w:rsid w:val="00973AB9"/>
    <w:rsid w:val="00973C31"/>
    <w:rsid w:val="00974B5E"/>
    <w:rsid w:val="00974D14"/>
    <w:rsid w:val="00977A63"/>
    <w:rsid w:val="00980357"/>
    <w:rsid w:val="0098049D"/>
    <w:rsid w:val="009808AE"/>
    <w:rsid w:val="009813F5"/>
    <w:rsid w:val="00982AD3"/>
    <w:rsid w:val="00983415"/>
    <w:rsid w:val="00983967"/>
    <w:rsid w:val="00984009"/>
    <w:rsid w:val="00984B71"/>
    <w:rsid w:val="009868B3"/>
    <w:rsid w:val="00990F35"/>
    <w:rsid w:val="00991865"/>
    <w:rsid w:val="009921C6"/>
    <w:rsid w:val="009926D1"/>
    <w:rsid w:val="00994D74"/>
    <w:rsid w:val="0099583B"/>
    <w:rsid w:val="0099586A"/>
    <w:rsid w:val="0099598A"/>
    <w:rsid w:val="00995E84"/>
    <w:rsid w:val="009963DC"/>
    <w:rsid w:val="00996689"/>
    <w:rsid w:val="00996952"/>
    <w:rsid w:val="00996D93"/>
    <w:rsid w:val="009A15B7"/>
    <w:rsid w:val="009A15ED"/>
    <w:rsid w:val="009A1E2C"/>
    <w:rsid w:val="009A21A7"/>
    <w:rsid w:val="009A2E5B"/>
    <w:rsid w:val="009A3558"/>
    <w:rsid w:val="009A46E4"/>
    <w:rsid w:val="009A55E2"/>
    <w:rsid w:val="009A68DC"/>
    <w:rsid w:val="009A6985"/>
    <w:rsid w:val="009A70DF"/>
    <w:rsid w:val="009B0D5B"/>
    <w:rsid w:val="009B0D89"/>
    <w:rsid w:val="009B330E"/>
    <w:rsid w:val="009B61B3"/>
    <w:rsid w:val="009C37ED"/>
    <w:rsid w:val="009C39D8"/>
    <w:rsid w:val="009C49DF"/>
    <w:rsid w:val="009C4B23"/>
    <w:rsid w:val="009C4CFE"/>
    <w:rsid w:val="009C4DE4"/>
    <w:rsid w:val="009C5B3E"/>
    <w:rsid w:val="009C6791"/>
    <w:rsid w:val="009C69A7"/>
    <w:rsid w:val="009C6FC9"/>
    <w:rsid w:val="009C72E3"/>
    <w:rsid w:val="009C734E"/>
    <w:rsid w:val="009D0C51"/>
    <w:rsid w:val="009D2521"/>
    <w:rsid w:val="009D2D6D"/>
    <w:rsid w:val="009D33E1"/>
    <w:rsid w:val="009D35EE"/>
    <w:rsid w:val="009D3A64"/>
    <w:rsid w:val="009D40A1"/>
    <w:rsid w:val="009D4223"/>
    <w:rsid w:val="009D549B"/>
    <w:rsid w:val="009D7667"/>
    <w:rsid w:val="009E01FD"/>
    <w:rsid w:val="009E0264"/>
    <w:rsid w:val="009E278E"/>
    <w:rsid w:val="009E2803"/>
    <w:rsid w:val="009E34A9"/>
    <w:rsid w:val="009E4EC0"/>
    <w:rsid w:val="009E5E01"/>
    <w:rsid w:val="009E5FC0"/>
    <w:rsid w:val="009E620C"/>
    <w:rsid w:val="009E7622"/>
    <w:rsid w:val="009F0906"/>
    <w:rsid w:val="009F0A66"/>
    <w:rsid w:val="009F136B"/>
    <w:rsid w:val="009F29A8"/>
    <w:rsid w:val="009F32BE"/>
    <w:rsid w:val="009F4761"/>
    <w:rsid w:val="009F727F"/>
    <w:rsid w:val="00A014A7"/>
    <w:rsid w:val="00A016DE"/>
    <w:rsid w:val="00A01E98"/>
    <w:rsid w:val="00A021A7"/>
    <w:rsid w:val="00A0384D"/>
    <w:rsid w:val="00A05611"/>
    <w:rsid w:val="00A07514"/>
    <w:rsid w:val="00A102DB"/>
    <w:rsid w:val="00A10A6D"/>
    <w:rsid w:val="00A10AFD"/>
    <w:rsid w:val="00A11407"/>
    <w:rsid w:val="00A1191E"/>
    <w:rsid w:val="00A11A4A"/>
    <w:rsid w:val="00A11B68"/>
    <w:rsid w:val="00A123A0"/>
    <w:rsid w:val="00A132E5"/>
    <w:rsid w:val="00A158BE"/>
    <w:rsid w:val="00A20C68"/>
    <w:rsid w:val="00A210A4"/>
    <w:rsid w:val="00A212CC"/>
    <w:rsid w:val="00A213A7"/>
    <w:rsid w:val="00A225CB"/>
    <w:rsid w:val="00A25448"/>
    <w:rsid w:val="00A2582B"/>
    <w:rsid w:val="00A26C87"/>
    <w:rsid w:val="00A30AD1"/>
    <w:rsid w:val="00A321A4"/>
    <w:rsid w:val="00A32724"/>
    <w:rsid w:val="00A32CAD"/>
    <w:rsid w:val="00A34126"/>
    <w:rsid w:val="00A35DE8"/>
    <w:rsid w:val="00A369B4"/>
    <w:rsid w:val="00A36C67"/>
    <w:rsid w:val="00A37DC3"/>
    <w:rsid w:val="00A4074D"/>
    <w:rsid w:val="00A40AAC"/>
    <w:rsid w:val="00A424BE"/>
    <w:rsid w:val="00A42931"/>
    <w:rsid w:val="00A42D89"/>
    <w:rsid w:val="00A43257"/>
    <w:rsid w:val="00A44D41"/>
    <w:rsid w:val="00A457FF"/>
    <w:rsid w:val="00A45B60"/>
    <w:rsid w:val="00A45D8A"/>
    <w:rsid w:val="00A46F59"/>
    <w:rsid w:val="00A473F9"/>
    <w:rsid w:val="00A50370"/>
    <w:rsid w:val="00A50F9D"/>
    <w:rsid w:val="00A536F4"/>
    <w:rsid w:val="00A53804"/>
    <w:rsid w:val="00A543A3"/>
    <w:rsid w:val="00A54C7D"/>
    <w:rsid w:val="00A558A8"/>
    <w:rsid w:val="00A56237"/>
    <w:rsid w:val="00A56734"/>
    <w:rsid w:val="00A61184"/>
    <w:rsid w:val="00A61E93"/>
    <w:rsid w:val="00A643CC"/>
    <w:rsid w:val="00A65F74"/>
    <w:rsid w:val="00A67380"/>
    <w:rsid w:val="00A67695"/>
    <w:rsid w:val="00A718FF"/>
    <w:rsid w:val="00A71EE5"/>
    <w:rsid w:val="00A72D36"/>
    <w:rsid w:val="00A74A7C"/>
    <w:rsid w:val="00A75573"/>
    <w:rsid w:val="00A75BED"/>
    <w:rsid w:val="00A75E1E"/>
    <w:rsid w:val="00A75F3D"/>
    <w:rsid w:val="00A771A2"/>
    <w:rsid w:val="00A77949"/>
    <w:rsid w:val="00A81845"/>
    <w:rsid w:val="00A81DCA"/>
    <w:rsid w:val="00A82B4E"/>
    <w:rsid w:val="00A86EFF"/>
    <w:rsid w:val="00A87705"/>
    <w:rsid w:val="00A90F80"/>
    <w:rsid w:val="00A914C4"/>
    <w:rsid w:val="00A915BD"/>
    <w:rsid w:val="00A92098"/>
    <w:rsid w:val="00A92213"/>
    <w:rsid w:val="00A93C88"/>
    <w:rsid w:val="00A93EB2"/>
    <w:rsid w:val="00A94731"/>
    <w:rsid w:val="00A94CEF"/>
    <w:rsid w:val="00A96136"/>
    <w:rsid w:val="00A9776C"/>
    <w:rsid w:val="00AA31EA"/>
    <w:rsid w:val="00AA37F0"/>
    <w:rsid w:val="00AA4EB1"/>
    <w:rsid w:val="00AA5752"/>
    <w:rsid w:val="00AA5D1A"/>
    <w:rsid w:val="00AA6690"/>
    <w:rsid w:val="00AA74FD"/>
    <w:rsid w:val="00AA7935"/>
    <w:rsid w:val="00AB032A"/>
    <w:rsid w:val="00AB08C4"/>
    <w:rsid w:val="00AB55FA"/>
    <w:rsid w:val="00AB5F70"/>
    <w:rsid w:val="00AB6598"/>
    <w:rsid w:val="00AB6649"/>
    <w:rsid w:val="00AC0A78"/>
    <w:rsid w:val="00AC1F44"/>
    <w:rsid w:val="00AC21F1"/>
    <w:rsid w:val="00AC49E6"/>
    <w:rsid w:val="00AC54C9"/>
    <w:rsid w:val="00AC59BA"/>
    <w:rsid w:val="00AC659C"/>
    <w:rsid w:val="00AD0DAB"/>
    <w:rsid w:val="00AD1272"/>
    <w:rsid w:val="00AD1A68"/>
    <w:rsid w:val="00AD2924"/>
    <w:rsid w:val="00AD29C9"/>
    <w:rsid w:val="00AD49C1"/>
    <w:rsid w:val="00AD5816"/>
    <w:rsid w:val="00AD75A8"/>
    <w:rsid w:val="00AD7BE3"/>
    <w:rsid w:val="00AE1041"/>
    <w:rsid w:val="00AE1E42"/>
    <w:rsid w:val="00AE2991"/>
    <w:rsid w:val="00AE637C"/>
    <w:rsid w:val="00AE6D6F"/>
    <w:rsid w:val="00AF0861"/>
    <w:rsid w:val="00AF265D"/>
    <w:rsid w:val="00AF2F09"/>
    <w:rsid w:val="00B000EB"/>
    <w:rsid w:val="00B00290"/>
    <w:rsid w:val="00B015D8"/>
    <w:rsid w:val="00B01A76"/>
    <w:rsid w:val="00B02031"/>
    <w:rsid w:val="00B04AA2"/>
    <w:rsid w:val="00B056C4"/>
    <w:rsid w:val="00B07B43"/>
    <w:rsid w:val="00B10109"/>
    <w:rsid w:val="00B10E8A"/>
    <w:rsid w:val="00B1111D"/>
    <w:rsid w:val="00B1122B"/>
    <w:rsid w:val="00B11C51"/>
    <w:rsid w:val="00B12589"/>
    <w:rsid w:val="00B13467"/>
    <w:rsid w:val="00B146B0"/>
    <w:rsid w:val="00B146FA"/>
    <w:rsid w:val="00B14B82"/>
    <w:rsid w:val="00B1551F"/>
    <w:rsid w:val="00B1598A"/>
    <w:rsid w:val="00B15B02"/>
    <w:rsid w:val="00B16DEA"/>
    <w:rsid w:val="00B1713D"/>
    <w:rsid w:val="00B206C3"/>
    <w:rsid w:val="00B2186C"/>
    <w:rsid w:val="00B22445"/>
    <w:rsid w:val="00B243B1"/>
    <w:rsid w:val="00B246BB"/>
    <w:rsid w:val="00B27706"/>
    <w:rsid w:val="00B277D9"/>
    <w:rsid w:val="00B30D82"/>
    <w:rsid w:val="00B32CE1"/>
    <w:rsid w:val="00B3399C"/>
    <w:rsid w:val="00B33E95"/>
    <w:rsid w:val="00B3481D"/>
    <w:rsid w:val="00B359A3"/>
    <w:rsid w:val="00B36A71"/>
    <w:rsid w:val="00B37A26"/>
    <w:rsid w:val="00B416AC"/>
    <w:rsid w:val="00B41991"/>
    <w:rsid w:val="00B42AAB"/>
    <w:rsid w:val="00B438AD"/>
    <w:rsid w:val="00B43940"/>
    <w:rsid w:val="00B46D23"/>
    <w:rsid w:val="00B46E1A"/>
    <w:rsid w:val="00B50114"/>
    <w:rsid w:val="00B51466"/>
    <w:rsid w:val="00B5296C"/>
    <w:rsid w:val="00B52A1C"/>
    <w:rsid w:val="00B52F31"/>
    <w:rsid w:val="00B52F52"/>
    <w:rsid w:val="00B531E6"/>
    <w:rsid w:val="00B539FE"/>
    <w:rsid w:val="00B54C22"/>
    <w:rsid w:val="00B54E58"/>
    <w:rsid w:val="00B55B54"/>
    <w:rsid w:val="00B563FB"/>
    <w:rsid w:val="00B566C1"/>
    <w:rsid w:val="00B57463"/>
    <w:rsid w:val="00B57A18"/>
    <w:rsid w:val="00B627A1"/>
    <w:rsid w:val="00B63700"/>
    <w:rsid w:val="00B6371F"/>
    <w:rsid w:val="00B637DE"/>
    <w:rsid w:val="00B64F2D"/>
    <w:rsid w:val="00B65707"/>
    <w:rsid w:val="00B6644F"/>
    <w:rsid w:val="00B66460"/>
    <w:rsid w:val="00B70B88"/>
    <w:rsid w:val="00B71BD2"/>
    <w:rsid w:val="00B737F4"/>
    <w:rsid w:val="00B74F26"/>
    <w:rsid w:val="00B75E0E"/>
    <w:rsid w:val="00B760D4"/>
    <w:rsid w:val="00B76613"/>
    <w:rsid w:val="00B76C6F"/>
    <w:rsid w:val="00B77925"/>
    <w:rsid w:val="00B779B5"/>
    <w:rsid w:val="00B80169"/>
    <w:rsid w:val="00B80904"/>
    <w:rsid w:val="00B80C3C"/>
    <w:rsid w:val="00B8114E"/>
    <w:rsid w:val="00B8234A"/>
    <w:rsid w:val="00B826A2"/>
    <w:rsid w:val="00B85AB4"/>
    <w:rsid w:val="00B91B25"/>
    <w:rsid w:val="00B91B6C"/>
    <w:rsid w:val="00B920C1"/>
    <w:rsid w:val="00B928FA"/>
    <w:rsid w:val="00B934F6"/>
    <w:rsid w:val="00B935ED"/>
    <w:rsid w:val="00B9419C"/>
    <w:rsid w:val="00B94E5F"/>
    <w:rsid w:val="00B95422"/>
    <w:rsid w:val="00BA1293"/>
    <w:rsid w:val="00BA1748"/>
    <w:rsid w:val="00BA187C"/>
    <w:rsid w:val="00BA42A5"/>
    <w:rsid w:val="00BA565B"/>
    <w:rsid w:val="00BA56C0"/>
    <w:rsid w:val="00BA5B9E"/>
    <w:rsid w:val="00BA799C"/>
    <w:rsid w:val="00BB03EF"/>
    <w:rsid w:val="00BB1709"/>
    <w:rsid w:val="00BB1D7E"/>
    <w:rsid w:val="00BB22D0"/>
    <w:rsid w:val="00BB2663"/>
    <w:rsid w:val="00BB2ADB"/>
    <w:rsid w:val="00BB6BC1"/>
    <w:rsid w:val="00BC0198"/>
    <w:rsid w:val="00BC2059"/>
    <w:rsid w:val="00BC30E9"/>
    <w:rsid w:val="00BC37FB"/>
    <w:rsid w:val="00BC4F00"/>
    <w:rsid w:val="00BC562F"/>
    <w:rsid w:val="00BC7EDF"/>
    <w:rsid w:val="00BD0106"/>
    <w:rsid w:val="00BD3161"/>
    <w:rsid w:val="00BD3A11"/>
    <w:rsid w:val="00BD5B95"/>
    <w:rsid w:val="00BD77FD"/>
    <w:rsid w:val="00BE061B"/>
    <w:rsid w:val="00BE0F61"/>
    <w:rsid w:val="00BE20FB"/>
    <w:rsid w:val="00BE4121"/>
    <w:rsid w:val="00BE4884"/>
    <w:rsid w:val="00BE6671"/>
    <w:rsid w:val="00BE7BD9"/>
    <w:rsid w:val="00BF1D20"/>
    <w:rsid w:val="00BF204E"/>
    <w:rsid w:val="00BF2E52"/>
    <w:rsid w:val="00BF307A"/>
    <w:rsid w:val="00BF3E99"/>
    <w:rsid w:val="00BF4774"/>
    <w:rsid w:val="00BF4E95"/>
    <w:rsid w:val="00BF5BBC"/>
    <w:rsid w:val="00BF5D21"/>
    <w:rsid w:val="00C01863"/>
    <w:rsid w:val="00C0191B"/>
    <w:rsid w:val="00C01B57"/>
    <w:rsid w:val="00C02395"/>
    <w:rsid w:val="00C0397B"/>
    <w:rsid w:val="00C03B2A"/>
    <w:rsid w:val="00C05063"/>
    <w:rsid w:val="00C06009"/>
    <w:rsid w:val="00C0629E"/>
    <w:rsid w:val="00C0696D"/>
    <w:rsid w:val="00C071E7"/>
    <w:rsid w:val="00C10340"/>
    <w:rsid w:val="00C10B42"/>
    <w:rsid w:val="00C10DBD"/>
    <w:rsid w:val="00C119FA"/>
    <w:rsid w:val="00C11F10"/>
    <w:rsid w:val="00C12435"/>
    <w:rsid w:val="00C135BB"/>
    <w:rsid w:val="00C1402F"/>
    <w:rsid w:val="00C160D7"/>
    <w:rsid w:val="00C16358"/>
    <w:rsid w:val="00C16ECA"/>
    <w:rsid w:val="00C2022E"/>
    <w:rsid w:val="00C2028A"/>
    <w:rsid w:val="00C2122C"/>
    <w:rsid w:val="00C23173"/>
    <w:rsid w:val="00C2432C"/>
    <w:rsid w:val="00C2562A"/>
    <w:rsid w:val="00C257C4"/>
    <w:rsid w:val="00C27137"/>
    <w:rsid w:val="00C30691"/>
    <w:rsid w:val="00C30E12"/>
    <w:rsid w:val="00C3177A"/>
    <w:rsid w:val="00C32B28"/>
    <w:rsid w:val="00C3387E"/>
    <w:rsid w:val="00C35F3F"/>
    <w:rsid w:val="00C375A4"/>
    <w:rsid w:val="00C4033B"/>
    <w:rsid w:val="00C40C17"/>
    <w:rsid w:val="00C432EC"/>
    <w:rsid w:val="00C43735"/>
    <w:rsid w:val="00C437A7"/>
    <w:rsid w:val="00C442C9"/>
    <w:rsid w:val="00C44E71"/>
    <w:rsid w:val="00C463FC"/>
    <w:rsid w:val="00C47302"/>
    <w:rsid w:val="00C47811"/>
    <w:rsid w:val="00C5214E"/>
    <w:rsid w:val="00C524AA"/>
    <w:rsid w:val="00C539A7"/>
    <w:rsid w:val="00C53A99"/>
    <w:rsid w:val="00C53B4B"/>
    <w:rsid w:val="00C53CD5"/>
    <w:rsid w:val="00C566DA"/>
    <w:rsid w:val="00C56FD7"/>
    <w:rsid w:val="00C602D8"/>
    <w:rsid w:val="00C62286"/>
    <w:rsid w:val="00C629A6"/>
    <w:rsid w:val="00C64156"/>
    <w:rsid w:val="00C64C25"/>
    <w:rsid w:val="00C65872"/>
    <w:rsid w:val="00C66863"/>
    <w:rsid w:val="00C669D7"/>
    <w:rsid w:val="00C7085B"/>
    <w:rsid w:val="00C70FB7"/>
    <w:rsid w:val="00C71085"/>
    <w:rsid w:val="00C710FD"/>
    <w:rsid w:val="00C7166C"/>
    <w:rsid w:val="00C71E84"/>
    <w:rsid w:val="00C72122"/>
    <w:rsid w:val="00C72E02"/>
    <w:rsid w:val="00C75905"/>
    <w:rsid w:val="00C75D0F"/>
    <w:rsid w:val="00C75D11"/>
    <w:rsid w:val="00C75E3C"/>
    <w:rsid w:val="00C76029"/>
    <w:rsid w:val="00C8088E"/>
    <w:rsid w:val="00C80EAB"/>
    <w:rsid w:val="00C81F14"/>
    <w:rsid w:val="00C82290"/>
    <w:rsid w:val="00C82847"/>
    <w:rsid w:val="00C829D0"/>
    <w:rsid w:val="00C82C9F"/>
    <w:rsid w:val="00C83100"/>
    <w:rsid w:val="00C8402F"/>
    <w:rsid w:val="00C840C7"/>
    <w:rsid w:val="00C8449A"/>
    <w:rsid w:val="00C853E2"/>
    <w:rsid w:val="00C85E9A"/>
    <w:rsid w:val="00C866E5"/>
    <w:rsid w:val="00C90754"/>
    <w:rsid w:val="00C91C48"/>
    <w:rsid w:val="00C92E9D"/>
    <w:rsid w:val="00C93504"/>
    <w:rsid w:val="00C93D61"/>
    <w:rsid w:val="00C94546"/>
    <w:rsid w:val="00C95802"/>
    <w:rsid w:val="00C95BF8"/>
    <w:rsid w:val="00C972E7"/>
    <w:rsid w:val="00C979A1"/>
    <w:rsid w:val="00CA072B"/>
    <w:rsid w:val="00CA0AF9"/>
    <w:rsid w:val="00CA3C8B"/>
    <w:rsid w:val="00CA6097"/>
    <w:rsid w:val="00CA62FB"/>
    <w:rsid w:val="00CA64AC"/>
    <w:rsid w:val="00CA653A"/>
    <w:rsid w:val="00CA76C6"/>
    <w:rsid w:val="00CA7744"/>
    <w:rsid w:val="00CB06D9"/>
    <w:rsid w:val="00CB0D29"/>
    <w:rsid w:val="00CB4737"/>
    <w:rsid w:val="00CB4963"/>
    <w:rsid w:val="00CB4AFD"/>
    <w:rsid w:val="00CB59D8"/>
    <w:rsid w:val="00CB6AC2"/>
    <w:rsid w:val="00CB7DF2"/>
    <w:rsid w:val="00CC0509"/>
    <w:rsid w:val="00CC06DF"/>
    <w:rsid w:val="00CC1C7C"/>
    <w:rsid w:val="00CC28EE"/>
    <w:rsid w:val="00CC5557"/>
    <w:rsid w:val="00CC570A"/>
    <w:rsid w:val="00CC5777"/>
    <w:rsid w:val="00CC59DD"/>
    <w:rsid w:val="00CC6053"/>
    <w:rsid w:val="00CC628A"/>
    <w:rsid w:val="00CC637F"/>
    <w:rsid w:val="00CC707E"/>
    <w:rsid w:val="00CD0D64"/>
    <w:rsid w:val="00CD1066"/>
    <w:rsid w:val="00CD15D6"/>
    <w:rsid w:val="00CD30D1"/>
    <w:rsid w:val="00CD3D3E"/>
    <w:rsid w:val="00CD6CC3"/>
    <w:rsid w:val="00CD72F8"/>
    <w:rsid w:val="00CD76AA"/>
    <w:rsid w:val="00CD7FCD"/>
    <w:rsid w:val="00CE0726"/>
    <w:rsid w:val="00CE2DCE"/>
    <w:rsid w:val="00CE4077"/>
    <w:rsid w:val="00CE43FD"/>
    <w:rsid w:val="00CE59E2"/>
    <w:rsid w:val="00CE5A3E"/>
    <w:rsid w:val="00CE5B2E"/>
    <w:rsid w:val="00CE6029"/>
    <w:rsid w:val="00CE6AE1"/>
    <w:rsid w:val="00CF2229"/>
    <w:rsid w:val="00CF3E5E"/>
    <w:rsid w:val="00CF4AE0"/>
    <w:rsid w:val="00CF62B1"/>
    <w:rsid w:val="00CF696C"/>
    <w:rsid w:val="00CF7262"/>
    <w:rsid w:val="00CF7F06"/>
    <w:rsid w:val="00D0010F"/>
    <w:rsid w:val="00D0030F"/>
    <w:rsid w:val="00D01EA1"/>
    <w:rsid w:val="00D031A8"/>
    <w:rsid w:val="00D03DB7"/>
    <w:rsid w:val="00D04144"/>
    <w:rsid w:val="00D04AE5"/>
    <w:rsid w:val="00D05B3F"/>
    <w:rsid w:val="00D05D75"/>
    <w:rsid w:val="00D07240"/>
    <w:rsid w:val="00D07A3E"/>
    <w:rsid w:val="00D104E5"/>
    <w:rsid w:val="00D110C8"/>
    <w:rsid w:val="00D12308"/>
    <w:rsid w:val="00D124A1"/>
    <w:rsid w:val="00D12735"/>
    <w:rsid w:val="00D12F34"/>
    <w:rsid w:val="00D143F9"/>
    <w:rsid w:val="00D14914"/>
    <w:rsid w:val="00D16C99"/>
    <w:rsid w:val="00D17C65"/>
    <w:rsid w:val="00D20148"/>
    <w:rsid w:val="00D20A7A"/>
    <w:rsid w:val="00D21FB4"/>
    <w:rsid w:val="00D22D23"/>
    <w:rsid w:val="00D23C4A"/>
    <w:rsid w:val="00D2472B"/>
    <w:rsid w:val="00D257E3"/>
    <w:rsid w:val="00D27D1D"/>
    <w:rsid w:val="00D30038"/>
    <w:rsid w:val="00D30181"/>
    <w:rsid w:val="00D3023A"/>
    <w:rsid w:val="00D31D6F"/>
    <w:rsid w:val="00D32388"/>
    <w:rsid w:val="00D338A4"/>
    <w:rsid w:val="00D3488B"/>
    <w:rsid w:val="00D350D8"/>
    <w:rsid w:val="00D36268"/>
    <w:rsid w:val="00D3702A"/>
    <w:rsid w:val="00D403C9"/>
    <w:rsid w:val="00D4057C"/>
    <w:rsid w:val="00D406CF"/>
    <w:rsid w:val="00D41110"/>
    <w:rsid w:val="00D41309"/>
    <w:rsid w:val="00D42659"/>
    <w:rsid w:val="00D4345A"/>
    <w:rsid w:val="00D439E1"/>
    <w:rsid w:val="00D43B87"/>
    <w:rsid w:val="00D44CE8"/>
    <w:rsid w:val="00D453F7"/>
    <w:rsid w:val="00D45691"/>
    <w:rsid w:val="00D4689C"/>
    <w:rsid w:val="00D4694E"/>
    <w:rsid w:val="00D52B12"/>
    <w:rsid w:val="00D55E80"/>
    <w:rsid w:val="00D56E89"/>
    <w:rsid w:val="00D6034D"/>
    <w:rsid w:val="00D61503"/>
    <w:rsid w:val="00D61859"/>
    <w:rsid w:val="00D62671"/>
    <w:rsid w:val="00D63697"/>
    <w:rsid w:val="00D64176"/>
    <w:rsid w:val="00D64315"/>
    <w:rsid w:val="00D64886"/>
    <w:rsid w:val="00D64C73"/>
    <w:rsid w:val="00D65CAB"/>
    <w:rsid w:val="00D70D24"/>
    <w:rsid w:val="00D7179E"/>
    <w:rsid w:val="00D73AA3"/>
    <w:rsid w:val="00D7445E"/>
    <w:rsid w:val="00D74D11"/>
    <w:rsid w:val="00D7671F"/>
    <w:rsid w:val="00D768BF"/>
    <w:rsid w:val="00D811DF"/>
    <w:rsid w:val="00D813FE"/>
    <w:rsid w:val="00D81E2C"/>
    <w:rsid w:val="00D824A6"/>
    <w:rsid w:val="00D82D24"/>
    <w:rsid w:val="00D82E78"/>
    <w:rsid w:val="00D86086"/>
    <w:rsid w:val="00D8686F"/>
    <w:rsid w:val="00D86EB3"/>
    <w:rsid w:val="00D874BD"/>
    <w:rsid w:val="00D9083A"/>
    <w:rsid w:val="00D90A48"/>
    <w:rsid w:val="00D90C22"/>
    <w:rsid w:val="00D90D9F"/>
    <w:rsid w:val="00D90DC7"/>
    <w:rsid w:val="00D90E50"/>
    <w:rsid w:val="00D913BC"/>
    <w:rsid w:val="00D92965"/>
    <w:rsid w:val="00D934D7"/>
    <w:rsid w:val="00D976D5"/>
    <w:rsid w:val="00D97821"/>
    <w:rsid w:val="00DA05F7"/>
    <w:rsid w:val="00DA0803"/>
    <w:rsid w:val="00DA17C9"/>
    <w:rsid w:val="00DA2337"/>
    <w:rsid w:val="00DA3265"/>
    <w:rsid w:val="00DA44B0"/>
    <w:rsid w:val="00DA608F"/>
    <w:rsid w:val="00DA72F3"/>
    <w:rsid w:val="00DA7336"/>
    <w:rsid w:val="00DB027A"/>
    <w:rsid w:val="00DB02A2"/>
    <w:rsid w:val="00DB04EC"/>
    <w:rsid w:val="00DB0C54"/>
    <w:rsid w:val="00DB1566"/>
    <w:rsid w:val="00DB1F9B"/>
    <w:rsid w:val="00DB22AD"/>
    <w:rsid w:val="00DB5AC7"/>
    <w:rsid w:val="00DB731C"/>
    <w:rsid w:val="00DC0280"/>
    <w:rsid w:val="00DC164E"/>
    <w:rsid w:val="00DC2D5C"/>
    <w:rsid w:val="00DC3F0C"/>
    <w:rsid w:val="00DC5250"/>
    <w:rsid w:val="00DC5892"/>
    <w:rsid w:val="00DC7A3F"/>
    <w:rsid w:val="00DD010E"/>
    <w:rsid w:val="00DD0EFA"/>
    <w:rsid w:val="00DD1F2E"/>
    <w:rsid w:val="00DD37E6"/>
    <w:rsid w:val="00DD4174"/>
    <w:rsid w:val="00DD4C79"/>
    <w:rsid w:val="00DD4FEB"/>
    <w:rsid w:val="00DD5155"/>
    <w:rsid w:val="00DD54E1"/>
    <w:rsid w:val="00DD7305"/>
    <w:rsid w:val="00DD7FAE"/>
    <w:rsid w:val="00DE1562"/>
    <w:rsid w:val="00DE191D"/>
    <w:rsid w:val="00DE2846"/>
    <w:rsid w:val="00DE2BF7"/>
    <w:rsid w:val="00DE3AD8"/>
    <w:rsid w:val="00DE41E9"/>
    <w:rsid w:val="00DE47C6"/>
    <w:rsid w:val="00DE4918"/>
    <w:rsid w:val="00DE5214"/>
    <w:rsid w:val="00DE627D"/>
    <w:rsid w:val="00DE6B80"/>
    <w:rsid w:val="00DE7767"/>
    <w:rsid w:val="00DE7D56"/>
    <w:rsid w:val="00DF0505"/>
    <w:rsid w:val="00DF07FC"/>
    <w:rsid w:val="00DF1CAA"/>
    <w:rsid w:val="00DF2377"/>
    <w:rsid w:val="00DF239D"/>
    <w:rsid w:val="00DF2EBA"/>
    <w:rsid w:val="00DF431E"/>
    <w:rsid w:val="00DF4863"/>
    <w:rsid w:val="00DF5164"/>
    <w:rsid w:val="00DF521B"/>
    <w:rsid w:val="00DF6D1F"/>
    <w:rsid w:val="00DFD6FF"/>
    <w:rsid w:val="00E00947"/>
    <w:rsid w:val="00E00AFD"/>
    <w:rsid w:val="00E00B6B"/>
    <w:rsid w:val="00E00B8C"/>
    <w:rsid w:val="00E0324C"/>
    <w:rsid w:val="00E06962"/>
    <w:rsid w:val="00E07C7A"/>
    <w:rsid w:val="00E102FC"/>
    <w:rsid w:val="00E10339"/>
    <w:rsid w:val="00E1054A"/>
    <w:rsid w:val="00E10E4C"/>
    <w:rsid w:val="00E114BD"/>
    <w:rsid w:val="00E11A64"/>
    <w:rsid w:val="00E13B53"/>
    <w:rsid w:val="00E140B7"/>
    <w:rsid w:val="00E14AFB"/>
    <w:rsid w:val="00E1532D"/>
    <w:rsid w:val="00E15583"/>
    <w:rsid w:val="00E1769A"/>
    <w:rsid w:val="00E20716"/>
    <w:rsid w:val="00E20C1D"/>
    <w:rsid w:val="00E23F4E"/>
    <w:rsid w:val="00E24168"/>
    <w:rsid w:val="00E25986"/>
    <w:rsid w:val="00E276EB"/>
    <w:rsid w:val="00E27E4B"/>
    <w:rsid w:val="00E3023D"/>
    <w:rsid w:val="00E303B7"/>
    <w:rsid w:val="00E31E34"/>
    <w:rsid w:val="00E31FED"/>
    <w:rsid w:val="00E32191"/>
    <w:rsid w:val="00E3503E"/>
    <w:rsid w:val="00E35C6D"/>
    <w:rsid w:val="00E4011C"/>
    <w:rsid w:val="00E40BAB"/>
    <w:rsid w:val="00E40CDE"/>
    <w:rsid w:val="00E413A2"/>
    <w:rsid w:val="00E432F7"/>
    <w:rsid w:val="00E44292"/>
    <w:rsid w:val="00E46C9C"/>
    <w:rsid w:val="00E4794E"/>
    <w:rsid w:val="00E4796D"/>
    <w:rsid w:val="00E51EB1"/>
    <w:rsid w:val="00E526CA"/>
    <w:rsid w:val="00E55B6B"/>
    <w:rsid w:val="00E56217"/>
    <w:rsid w:val="00E5643C"/>
    <w:rsid w:val="00E56D8D"/>
    <w:rsid w:val="00E5771A"/>
    <w:rsid w:val="00E611E9"/>
    <w:rsid w:val="00E61600"/>
    <w:rsid w:val="00E61D19"/>
    <w:rsid w:val="00E62B16"/>
    <w:rsid w:val="00E6455C"/>
    <w:rsid w:val="00E65A76"/>
    <w:rsid w:val="00E65C73"/>
    <w:rsid w:val="00E666F1"/>
    <w:rsid w:val="00E6711D"/>
    <w:rsid w:val="00E67FBA"/>
    <w:rsid w:val="00E7157D"/>
    <w:rsid w:val="00E71C78"/>
    <w:rsid w:val="00E720DC"/>
    <w:rsid w:val="00E72A6B"/>
    <w:rsid w:val="00E767C9"/>
    <w:rsid w:val="00E77381"/>
    <w:rsid w:val="00E800F3"/>
    <w:rsid w:val="00E80EB1"/>
    <w:rsid w:val="00E814FE"/>
    <w:rsid w:val="00E81A48"/>
    <w:rsid w:val="00E86BCA"/>
    <w:rsid w:val="00E86C04"/>
    <w:rsid w:val="00E86FF5"/>
    <w:rsid w:val="00E87219"/>
    <w:rsid w:val="00E907CB"/>
    <w:rsid w:val="00E913CC"/>
    <w:rsid w:val="00E916E3"/>
    <w:rsid w:val="00E92B32"/>
    <w:rsid w:val="00E93C79"/>
    <w:rsid w:val="00E94A5E"/>
    <w:rsid w:val="00E94F58"/>
    <w:rsid w:val="00E95343"/>
    <w:rsid w:val="00E968D4"/>
    <w:rsid w:val="00E970D4"/>
    <w:rsid w:val="00E971A0"/>
    <w:rsid w:val="00E977F5"/>
    <w:rsid w:val="00E97AB7"/>
    <w:rsid w:val="00EA004F"/>
    <w:rsid w:val="00EA0AFA"/>
    <w:rsid w:val="00EA0B7D"/>
    <w:rsid w:val="00EA111B"/>
    <w:rsid w:val="00EA2352"/>
    <w:rsid w:val="00EA27E6"/>
    <w:rsid w:val="00EA2B7E"/>
    <w:rsid w:val="00EA2F89"/>
    <w:rsid w:val="00EA3686"/>
    <w:rsid w:val="00EA42D4"/>
    <w:rsid w:val="00EA61E6"/>
    <w:rsid w:val="00EA69AD"/>
    <w:rsid w:val="00EA6B87"/>
    <w:rsid w:val="00EB20E3"/>
    <w:rsid w:val="00EB2113"/>
    <w:rsid w:val="00EB2D0D"/>
    <w:rsid w:val="00EB3566"/>
    <w:rsid w:val="00EB558D"/>
    <w:rsid w:val="00EB7A0C"/>
    <w:rsid w:val="00EB7F77"/>
    <w:rsid w:val="00EC106C"/>
    <w:rsid w:val="00EC2659"/>
    <w:rsid w:val="00EC2ABD"/>
    <w:rsid w:val="00EC348D"/>
    <w:rsid w:val="00EC3C12"/>
    <w:rsid w:val="00EC54DC"/>
    <w:rsid w:val="00EC5958"/>
    <w:rsid w:val="00EC688F"/>
    <w:rsid w:val="00EC7AB4"/>
    <w:rsid w:val="00EC7C45"/>
    <w:rsid w:val="00ED16CF"/>
    <w:rsid w:val="00ED1B7B"/>
    <w:rsid w:val="00ED237C"/>
    <w:rsid w:val="00ED3087"/>
    <w:rsid w:val="00ED601F"/>
    <w:rsid w:val="00ED7D5F"/>
    <w:rsid w:val="00EE0603"/>
    <w:rsid w:val="00EE4615"/>
    <w:rsid w:val="00EE5958"/>
    <w:rsid w:val="00EE5A62"/>
    <w:rsid w:val="00EE5E0A"/>
    <w:rsid w:val="00EE726A"/>
    <w:rsid w:val="00EE752E"/>
    <w:rsid w:val="00EF04C3"/>
    <w:rsid w:val="00EF0F7C"/>
    <w:rsid w:val="00EF11D4"/>
    <w:rsid w:val="00EF136B"/>
    <w:rsid w:val="00EF15CC"/>
    <w:rsid w:val="00EF45AF"/>
    <w:rsid w:val="00EF4BA8"/>
    <w:rsid w:val="00EF501D"/>
    <w:rsid w:val="00EF5DD6"/>
    <w:rsid w:val="00EF6367"/>
    <w:rsid w:val="00EF65FA"/>
    <w:rsid w:val="00EF6AC1"/>
    <w:rsid w:val="00EF7E2F"/>
    <w:rsid w:val="00F01733"/>
    <w:rsid w:val="00F01CDF"/>
    <w:rsid w:val="00F0294A"/>
    <w:rsid w:val="00F03783"/>
    <w:rsid w:val="00F04352"/>
    <w:rsid w:val="00F053EC"/>
    <w:rsid w:val="00F05417"/>
    <w:rsid w:val="00F05C7B"/>
    <w:rsid w:val="00F078CD"/>
    <w:rsid w:val="00F12E79"/>
    <w:rsid w:val="00F13BE1"/>
    <w:rsid w:val="00F15111"/>
    <w:rsid w:val="00F158D6"/>
    <w:rsid w:val="00F16164"/>
    <w:rsid w:val="00F16896"/>
    <w:rsid w:val="00F17572"/>
    <w:rsid w:val="00F20B36"/>
    <w:rsid w:val="00F21DE7"/>
    <w:rsid w:val="00F22F8B"/>
    <w:rsid w:val="00F23467"/>
    <w:rsid w:val="00F2381D"/>
    <w:rsid w:val="00F243C6"/>
    <w:rsid w:val="00F24DE4"/>
    <w:rsid w:val="00F25CD1"/>
    <w:rsid w:val="00F268DD"/>
    <w:rsid w:val="00F26F51"/>
    <w:rsid w:val="00F27F5A"/>
    <w:rsid w:val="00F30001"/>
    <w:rsid w:val="00F30ADB"/>
    <w:rsid w:val="00F3205D"/>
    <w:rsid w:val="00F327E2"/>
    <w:rsid w:val="00F3333B"/>
    <w:rsid w:val="00F33856"/>
    <w:rsid w:val="00F348F7"/>
    <w:rsid w:val="00F36425"/>
    <w:rsid w:val="00F36A4E"/>
    <w:rsid w:val="00F3755B"/>
    <w:rsid w:val="00F37875"/>
    <w:rsid w:val="00F37A28"/>
    <w:rsid w:val="00F40D2C"/>
    <w:rsid w:val="00F40D72"/>
    <w:rsid w:val="00F43DFD"/>
    <w:rsid w:val="00F44881"/>
    <w:rsid w:val="00F451DC"/>
    <w:rsid w:val="00F46260"/>
    <w:rsid w:val="00F500CC"/>
    <w:rsid w:val="00F51658"/>
    <w:rsid w:val="00F51DC5"/>
    <w:rsid w:val="00F52238"/>
    <w:rsid w:val="00F5259E"/>
    <w:rsid w:val="00F54EA0"/>
    <w:rsid w:val="00F55258"/>
    <w:rsid w:val="00F5791D"/>
    <w:rsid w:val="00F57E55"/>
    <w:rsid w:val="00F60D45"/>
    <w:rsid w:val="00F6196C"/>
    <w:rsid w:val="00F642F8"/>
    <w:rsid w:val="00F64400"/>
    <w:rsid w:val="00F64BD7"/>
    <w:rsid w:val="00F64E74"/>
    <w:rsid w:val="00F65AF4"/>
    <w:rsid w:val="00F66DAE"/>
    <w:rsid w:val="00F6705A"/>
    <w:rsid w:val="00F67CCC"/>
    <w:rsid w:val="00F7051A"/>
    <w:rsid w:val="00F7217E"/>
    <w:rsid w:val="00F728B5"/>
    <w:rsid w:val="00F72AEE"/>
    <w:rsid w:val="00F72E95"/>
    <w:rsid w:val="00F72EEA"/>
    <w:rsid w:val="00F74574"/>
    <w:rsid w:val="00F76B1B"/>
    <w:rsid w:val="00F80F81"/>
    <w:rsid w:val="00F81A72"/>
    <w:rsid w:val="00F83655"/>
    <w:rsid w:val="00F83ACC"/>
    <w:rsid w:val="00F84364"/>
    <w:rsid w:val="00F85139"/>
    <w:rsid w:val="00F85C62"/>
    <w:rsid w:val="00F85F42"/>
    <w:rsid w:val="00F86B41"/>
    <w:rsid w:val="00F8744A"/>
    <w:rsid w:val="00F8751D"/>
    <w:rsid w:val="00F87679"/>
    <w:rsid w:val="00F8783F"/>
    <w:rsid w:val="00F908F4"/>
    <w:rsid w:val="00F9333B"/>
    <w:rsid w:val="00F97CA7"/>
    <w:rsid w:val="00FA03FB"/>
    <w:rsid w:val="00FA14D7"/>
    <w:rsid w:val="00FA1CAA"/>
    <w:rsid w:val="00FA1D8D"/>
    <w:rsid w:val="00FA351E"/>
    <w:rsid w:val="00FA4033"/>
    <w:rsid w:val="00FA545E"/>
    <w:rsid w:val="00FB0B51"/>
    <w:rsid w:val="00FB1472"/>
    <w:rsid w:val="00FB1C70"/>
    <w:rsid w:val="00FB2B50"/>
    <w:rsid w:val="00FB3689"/>
    <w:rsid w:val="00FB38CD"/>
    <w:rsid w:val="00FB4326"/>
    <w:rsid w:val="00FB49AD"/>
    <w:rsid w:val="00FB5407"/>
    <w:rsid w:val="00FB5498"/>
    <w:rsid w:val="00FB619B"/>
    <w:rsid w:val="00FB6910"/>
    <w:rsid w:val="00FB6E7D"/>
    <w:rsid w:val="00FB6FB2"/>
    <w:rsid w:val="00FB7C51"/>
    <w:rsid w:val="00FC3231"/>
    <w:rsid w:val="00FC3621"/>
    <w:rsid w:val="00FC4155"/>
    <w:rsid w:val="00FC4AD1"/>
    <w:rsid w:val="00FC4B37"/>
    <w:rsid w:val="00FC6851"/>
    <w:rsid w:val="00FC6BFC"/>
    <w:rsid w:val="00FC7D8D"/>
    <w:rsid w:val="00FD1366"/>
    <w:rsid w:val="00FD268B"/>
    <w:rsid w:val="00FD3294"/>
    <w:rsid w:val="00FD3C7F"/>
    <w:rsid w:val="00FD423C"/>
    <w:rsid w:val="00FD54B4"/>
    <w:rsid w:val="00FD69DF"/>
    <w:rsid w:val="00FD6B0E"/>
    <w:rsid w:val="00FD6DD6"/>
    <w:rsid w:val="00FD7419"/>
    <w:rsid w:val="00FE1818"/>
    <w:rsid w:val="00FE1956"/>
    <w:rsid w:val="00FE2E20"/>
    <w:rsid w:val="00FE316C"/>
    <w:rsid w:val="00FE31D5"/>
    <w:rsid w:val="00FE4AC1"/>
    <w:rsid w:val="00FE5076"/>
    <w:rsid w:val="00FE7488"/>
    <w:rsid w:val="00FE74A8"/>
    <w:rsid w:val="00FF1598"/>
    <w:rsid w:val="00FF17B2"/>
    <w:rsid w:val="00FF3436"/>
    <w:rsid w:val="00FF4046"/>
    <w:rsid w:val="00FF4280"/>
    <w:rsid w:val="00FF5198"/>
    <w:rsid w:val="00FF6CE4"/>
    <w:rsid w:val="00FF70C8"/>
    <w:rsid w:val="00FF73A0"/>
    <w:rsid w:val="00FF7CDB"/>
    <w:rsid w:val="00FF7E30"/>
    <w:rsid w:val="01060665"/>
    <w:rsid w:val="0169FC65"/>
    <w:rsid w:val="01CE70B1"/>
    <w:rsid w:val="01D3082C"/>
    <w:rsid w:val="01E0FB26"/>
    <w:rsid w:val="0207B9B6"/>
    <w:rsid w:val="02DC35BD"/>
    <w:rsid w:val="02FF7F33"/>
    <w:rsid w:val="031B9B24"/>
    <w:rsid w:val="035EE193"/>
    <w:rsid w:val="03A62BDB"/>
    <w:rsid w:val="03B594E9"/>
    <w:rsid w:val="040FF58F"/>
    <w:rsid w:val="045FD9C2"/>
    <w:rsid w:val="04635F1C"/>
    <w:rsid w:val="0495051C"/>
    <w:rsid w:val="04D7B61A"/>
    <w:rsid w:val="04F57208"/>
    <w:rsid w:val="0511FE01"/>
    <w:rsid w:val="0566C94F"/>
    <w:rsid w:val="056D27F5"/>
    <w:rsid w:val="05781539"/>
    <w:rsid w:val="05CFD9CD"/>
    <w:rsid w:val="05D300FB"/>
    <w:rsid w:val="061112DF"/>
    <w:rsid w:val="0619BFF2"/>
    <w:rsid w:val="061D54BF"/>
    <w:rsid w:val="0684CF93"/>
    <w:rsid w:val="06BB4A93"/>
    <w:rsid w:val="06C83047"/>
    <w:rsid w:val="0732C412"/>
    <w:rsid w:val="07476EE1"/>
    <w:rsid w:val="074B1953"/>
    <w:rsid w:val="07F7C31B"/>
    <w:rsid w:val="08527FBD"/>
    <w:rsid w:val="08952177"/>
    <w:rsid w:val="08C283A0"/>
    <w:rsid w:val="08C34837"/>
    <w:rsid w:val="09256849"/>
    <w:rsid w:val="092C8B86"/>
    <w:rsid w:val="092F485B"/>
    <w:rsid w:val="09568918"/>
    <w:rsid w:val="09BB83CF"/>
    <w:rsid w:val="09BCF56D"/>
    <w:rsid w:val="09F3C21D"/>
    <w:rsid w:val="0A3B8B72"/>
    <w:rsid w:val="0A4783D2"/>
    <w:rsid w:val="0A4D192A"/>
    <w:rsid w:val="0A882436"/>
    <w:rsid w:val="0AF323C2"/>
    <w:rsid w:val="0B1375EC"/>
    <w:rsid w:val="0B44CC99"/>
    <w:rsid w:val="0B46C5D2"/>
    <w:rsid w:val="0BF85FBE"/>
    <w:rsid w:val="0C215AB6"/>
    <w:rsid w:val="0C3FED53"/>
    <w:rsid w:val="0C5FFB89"/>
    <w:rsid w:val="0CB62C6D"/>
    <w:rsid w:val="0CC0B702"/>
    <w:rsid w:val="0CCBA446"/>
    <w:rsid w:val="0D122E03"/>
    <w:rsid w:val="0E487F6D"/>
    <w:rsid w:val="0E9F5343"/>
    <w:rsid w:val="0F449F25"/>
    <w:rsid w:val="0FBCE1F2"/>
    <w:rsid w:val="0FFC4E67"/>
    <w:rsid w:val="0FFFADD2"/>
    <w:rsid w:val="10C35776"/>
    <w:rsid w:val="10E234F3"/>
    <w:rsid w:val="1107AA91"/>
    <w:rsid w:val="11380212"/>
    <w:rsid w:val="118F9599"/>
    <w:rsid w:val="1218143B"/>
    <w:rsid w:val="1262A299"/>
    <w:rsid w:val="128F0E55"/>
    <w:rsid w:val="12AF216C"/>
    <w:rsid w:val="12C3F2B0"/>
    <w:rsid w:val="1304C16C"/>
    <w:rsid w:val="13534315"/>
    <w:rsid w:val="13E4EBA8"/>
    <w:rsid w:val="1456ADFE"/>
    <w:rsid w:val="14959DB4"/>
    <w:rsid w:val="149DC994"/>
    <w:rsid w:val="14BA487A"/>
    <w:rsid w:val="14F8F93A"/>
    <w:rsid w:val="1524FA9D"/>
    <w:rsid w:val="157A3044"/>
    <w:rsid w:val="15A133C7"/>
    <w:rsid w:val="163C6CC6"/>
    <w:rsid w:val="164A21B2"/>
    <w:rsid w:val="16E994E9"/>
    <w:rsid w:val="16F2CA36"/>
    <w:rsid w:val="16FA70CB"/>
    <w:rsid w:val="1700C9BF"/>
    <w:rsid w:val="1716C9F3"/>
    <w:rsid w:val="172DFA12"/>
    <w:rsid w:val="175093E6"/>
    <w:rsid w:val="178FDBEF"/>
    <w:rsid w:val="1801D060"/>
    <w:rsid w:val="188955AD"/>
    <w:rsid w:val="18DA72FE"/>
    <w:rsid w:val="1938B0AB"/>
    <w:rsid w:val="19C5B823"/>
    <w:rsid w:val="19CDFAC1"/>
    <w:rsid w:val="1A4E9FD0"/>
    <w:rsid w:val="1A5A8620"/>
    <w:rsid w:val="1A6273A6"/>
    <w:rsid w:val="1A6B40B5"/>
    <w:rsid w:val="1A8355BD"/>
    <w:rsid w:val="1AEE59C2"/>
    <w:rsid w:val="1B772411"/>
    <w:rsid w:val="1B85587D"/>
    <w:rsid w:val="1B948B7B"/>
    <w:rsid w:val="1C0EEB30"/>
    <w:rsid w:val="1C160AA3"/>
    <w:rsid w:val="1C31DE77"/>
    <w:rsid w:val="1CA03477"/>
    <w:rsid w:val="1CA6E8ED"/>
    <w:rsid w:val="1D04AAAE"/>
    <w:rsid w:val="1D7AEC18"/>
    <w:rsid w:val="1D8CFCDE"/>
    <w:rsid w:val="1DBABC69"/>
    <w:rsid w:val="1E2DCE6C"/>
    <w:rsid w:val="1E44B18C"/>
    <w:rsid w:val="1E89F145"/>
    <w:rsid w:val="1EC8784C"/>
    <w:rsid w:val="1EE4D26F"/>
    <w:rsid w:val="1F2EF362"/>
    <w:rsid w:val="1FBBA3C7"/>
    <w:rsid w:val="2031A2BD"/>
    <w:rsid w:val="203ADF0A"/>
    <w:rsid w:val="2043551D"/>
    <w:rsid w:val="2113B78A"/>
    <w:rsid w:val="21157DF2"/>
    <w:rsid w:val="211EAA2E"/>
    <w:rsid w:val="21521C7F"/>
    <w:rsid w:val="21734234"/>
    <w:rsid w:val="220EF700"/>
    <w:rsid w:val="22E98BE4"/>
    <w:rsid w:val="230DA737"/>
    <w:rsid w:val="238BDD88"/>
    <w:rsid w:val="239AF5BB"/>
    <w:rsid w:val="239C1C40"/>
    <w:rsid w:val="23A93E62"/>
    <w:rsid w:val="23DAF6A9"/>
    <w:rsid w:val="23EA9DE9"/>
    <w:rsid w:val="23F8DDBD"/>
    <w:rsid w:val="2431ED06"/>
    <w:rsid w:val="244B4C9D"/>
    <w:rsid w:val="2464B1B6"/>
    <w:rsid w:val="246E69D5"/>
    <w:rsid w:val="247FB76D"/>
    <w:rsid w:val="24868B35"/>
    <w:rsid w:val="24AB0A66"/>
    <w:rsid w:val="24B7A166"/>
    <w:rsid w:val="24FDA9AA"/>
    <w:rsid w:val="256521AB"/>
    <w:rsid w:val="25831305"/>
    <w:rsid w:val="25CA020C"/>
    <w:rsid w:val="2611693D"/>
    <w:rsid w:val="26158FE3"/>
    <w:rsid w:val="2693790C"/>
    <w:rsid w:val="269A181C"/>
    <w:rsid w:val="26F8BB0A"/>
    <w:rsid w:val="2711687B"/>
    <w:rsid w:val="2723FF61"/>
    <w:rsid w:val="27E37476"/>
    <w:rsid w:val="27EBC5CE"/>
    <w:rsid w:val="2804EE1E"/>
    <w:rsid w:val="283C8B3A"/>
    <w:rsid w:val="29492BDA"/>
    <w:rsid w:val="2988B66F"/>
    <w:rsid w:val="29F9BD4B"/>
    <w:rsid w:val="2A0F8E20"/>
    <w:rsid w:val="2AA6E699"/>
    <w:rsid w:val="2B3B2E01"/>
    <w:rsid w:val="2B525D25"/>
    <w:rsid w:val="2C55A0E3"/>
    <w:rsid w:val="2D106CB7"/>
    <w:rsid w:val="2D2087DD"/>
    <w:rsid w:val="2D671263"/>
    <w:rsid w:val="2DAB633A"/>
    <w:rsid w:val="2DBE98E1"/>
    <w:rsid w:val="2DCDC04A"/>
    <w:rsid w:val="2DEA1B36"/>
    <w:rsid w:val="2E608482"/>
    <w:rsid w:val="2E981190"/>
    <w:rsid w:val="2EBA92D1"/>
    <w:rsid w:val="2F78D344"/>
    <w:rsid w:val="2F950A4E"/>
    <w:rsid w:val="2F9A7344"/>
    <w:rsid w:val="2FEC7F70"/>
    <w:rsid w:val="3003FBF1"/>
    <w:rsid w:val="30061B21"/>
    <w:rsid w:val="3028E2C1"/>
    <w:rsid w:val="30518BA6"/>
    <w:rsid w:val="30E2E0C6"/>
    <w:rsid w:val="314A1F78"/>
    <w:rsid w:val="317A4523"/>
    <w:rsid w:val="317AAF7C"/>
    <w:rsid w:val="318AEE34"/>
    <w:rsid w:val="325625A0"/>
    <w:rsid w:val="32577521"/>
    <w:rsid w:val="3269955C"/>
    <w:rsid w:val="32C7D5FB"/>
    <w:rsid w:val="3316960E"/>
    <w:rsid w:val="3354B836"/>
    <w:rsid w:val="33B0D703"/>
    <w:rsid w:val="33B96EA8"/>
    <w:rsid w:val="33DC7553"/>
    <w:rsid w:val="33F01E54"/>
    <w:rsid w:val="33FFBE6D"/>
    <w:rsid w:val="34004A9D"/>
    <w:rsid w:val="347D008F"/>
    <w:rsid w:val="34D23636"/>
    <w:rsid w:val="352657D9"/>
    <w:rsid w:val="35A0948D"/>
    <w:rsid w:val="35B4B8A0"/>
    <w:rsid w:val="35D04936"/>
    <w:rsid w:val="3663A0FD"/>
    <w:rsid w:val="36CE83FF"/>
    <w:rsid w:val="36E129F8"/>
    <w:rsid w:val="36EA82DC"/>
    <w:rsid w:val="372D4424"/>
    <w:rsid w:val="3750D7AA"/>
    <w:rsid w:val="37C622B9"/>
    <w:rsid w:val="3838C7D4"/>
    <w:rsid w:val="385E1B18"/>
    <w:rsid w:val="387E8318"/>
    <w:rsid w:val="38A6CAFB"/>
    <w:rsid w:val="38D4FD1F"/>
    <w:rsid w:val="3948E9CE"/>
    <w:rsid w:val="39EE9518"/>
    <w:rsid w:val="39FD96DF"/>
    <w:rsid w:val="3A3BAAF0"/>
    <w:rsid w:val="3AA22120"/>
    <w:rsid w:val="3AC6CC75"/>
    <w:rsid w:val="3AE1F1F6"/>
    <w:rsid w:val="3B20D3F0"/>
    <w:rsid w:val="3BD97941"/>
    <w:rsid w:val="3C751E75"/>
    <w:rsid w:val="3D4EA514"/>
    <w:rsid w:val="3DD239FE"/>
    <w:rsid w:val="3ED76E84"/>
    <w:rsid w:val="3EFFA7D6"/>
    <w:rsid w:val="3F6F5CCE"/>
    <w:rsid w:val="3F78F6DA"/>
    <w:rsid w:val="3FC4D8B8"/>
    <w:rsid w:val="400729CB"/>
    <w:rsid w:val="41642B01"/>
    <w:rsid w:val="41E15B3A"/>
    <w:rsid w:val="41F3D20F"/>
    <w:rsid w:val="420EADDC"/>
    <w:rsid w:val="422050CA"/>
    <w:rsid w:val="42381766"/>
    <w:rsid w:val="4278479D"/>
    <w:rsid w:val="42973E32"/>
    <w:rsid w:val="42BC759E"/>
    <w:rsid w:val="42E84430"/>
    <w:rsid w:val="4332007C"/>
    <w:rsid w:val="4388F802"/>
    <w:rsid w:val="43A58DB0"/>
    <w:rsid w:val="44154C34"/>
    <w:rsid w:val="445B27A0"/>
    <w:rsid w:val="4464B48A"/>
    <w:rsid w:val="4467E12D"/>
    <w:rsid w:val="44ECC712"/>
    <w:rsid w:val="4518663D"/>
    <w:rsid w:val="459340E9"/>
    <w:rsid w:val="45C28FEF"/>
    <w:rsid w:val="470423BA"/>
    <w:rsid w:val="47075E8F"/>
    <w:rsid w:val="47386E71"/>
    <w:rsid w:val="4747FA7A"/>
    <w:rsid w:val="4753DD62"/>
    <w:rsid w:val="475972BA"/>
    <w:rsid w:val="476DA2E9"/>
    <w:rsid w:val="4784030D"/>
    <w:rsid w:val="479E8FDE"/>
    <w:rsid w:val="47C86836"/>
    <w:rsid w:val="47E5F04E"/>
    <w:rsid w:val="4842E0AA"/>
    <w:rsid w:val="486F4102"/>
    <w:rsid w:val="4903F9CF"/>
    <w:rsid w:val="4922B941"/>
    <w:rsid w:val="4A6D26C5"/>
    <w:rsid w:val="4A8EA53B"/>
    <w:rsid w:val="4B078B2A"/>
    <w:rsid w:val="4B11B30E"/>
    <w:rsid w:val="4C714354"/>
    <w:rsid w:val="4CC14EF7"/>
    <w:rsid w:val="4CF671B2"/>
    <w:rsid w:val="4D28F9C6"/>
    <w:rsid w:val="4D7FC23B"/>
    <w:rsid w:val="4D8BC397"/>
    <w:rsid w:val="4E56A002"/>
    <w:rsid w:val="4E83C46E"/>
    <w:rsid w:val="4EA1575F"/>
    <w:rsid w:val="4EAF05BB"/>
    <w:rsid w:val="4EDB3107"/>
    <w:rsid w:val="4F1DF00D"/>
    <w:rsid w:val="502A3B93"/>
    <w:rsid w:val="504568DA"/>
    <w:rsid w:val="509E9F47"/>
    <w:rsid w:val="50BE8339"/>
    <w:rsid w:val="50C70A3D"/>
    <w:rsid w:val="517EF1BC"/>
    <w:rsid w:val="51DCDE37"/>
    <w:rsid w:val="51F05A16"/>
    <w:rsid w:val="530BBDB6"/>
    <w:rsid w:val="5363E6F1"/>
    <w:rsid w:val="5367D868"/>
    <w:rsid w:val="53695957"/>
    <w:rsid w:val="5419440F"/>
    <w:rsid w:val="541E90F7"/>
    <w:rsid w:val="547B8153"/>
    <w:rsid w:val="54CC5B2A"/>
    <w:rsid w:val="54E39000"/>
    <w:rsid w:val="54FB5BC8"/>
    <w:rsid w:val="5592F37C"/>
    <w:rsid w:val="55A6BC51"/>
    <w:rsid w:val="55CA0DC4"/>
    <w:rsid w:val="572D94ED"/>
    <w:rsid w:val="57393EDE"/>
    <w:rsid w:val="57699950"/>
    <w:rsid w:val="589FFE39"/>
    <w:rsid w:val="58D9A406"/>
    <w:rsid w:val="58DA3B7E"/>
    <w:rsid w:val="59B2450D"/>
    <w:rsid w:val="59C4A2B7"/>
    <w:rsid w:val="59D393FB"/>
    <w:rsid w:val="59FE2321"/>
    <w:rsid w:val="5A0C3BF6"/>
    <w:rsid w:val="5AB07FE0"/>
    <w:rsid w:val="5AB9D3DE"/>
    <w:rsid w:val="5B2E12DC"/>
    <w:rsid w:val="5B45E0F2"/>
    <w:rsid w:val="5B5839DA"/>
    <w:rsid w:val="5B671986"/>
    <w:rsid w:val="5B8C4F18"/>
    <w:rsid w:val="5BAB3CD9"/>
    <w:rsid w:val="5C312AC0"/>
    <w:rsid w:val="5CCC90DE"/>
    <w:rsid w:val="5D235468"/>
    <w:rsid w:val="5D6D12E8"/>
    <w:rsid w:val="5D8DC0F7"/>
    <w:rsid w:val="5DECB46F"/>
    <w:rsid w:val="5E147D4F"/>
    <w:rsid w:val="5E1D4F8E"/>
    <w:rsid w:val="5E234E0E"/>
    <w:rsid w:val="5E5207C5"/>
    <w:rsid w:val="5E717CBA"/>
    <w:rsid w:val="5EA9F397"/>
    <w:rsid w:val="5EE03F65"/>
    <w:rsid w:val="5FB0BF17"/>
    <w:rsid w:val="5FB501FB"/>
    <w:rsid w:val="5FEB15D7"/>
    <w:rsid w:val="6028FE9B"/>
    <w:rsid w:val="60A8F309"/>
    <w:rsid w:val="612A8284"/>
    <w:rsid w:val="615FC5D7"/>
    <w:rsid w:val="618540A1"/>
    <w:rsid w:val="61946760"/>
    <w:rsid w:val="6214B347"/>
    <w:rsid w:val="62242365"/>
    <w:rsid w:val="626E4F56"/>
    <w:rsid w:val="62BE92CF"/>
    <w:rsid w:val="62BEFCD7"/>
    <w:rsid w:val="62DF5BDA"/>
    <w:rsid w:val="6326CE4D"/>
    <w:rsid w:val="635F9A99"/>
    <w:rsid w:val="639B5274"/>
    <w:rsid w:val="63E27FD3"/>
    <w:rsid w:val="63F0F75A"/>
    <w:rsid w:val="646913B2"/>
    <w:rsid w:val="65527FDE"/>
    <w:rsid w:val="65824DAC"/>
    <w:rsid w:val="65DD3253"/>
    <w:rsid w:val="66051E5E"/>
    <w:rsid w:val="661AD8E6"/>
    <w:rsid w:val="662335AB"/>
    <w:rsid w:val="6693264B"/>
    <w:rsid w:val="66FB7425"/>
    <w:rsid w:val="670E4B8B"/>
    <w:rsid w:val="675127BA"/>
    <w:rsid w:val="6767623B"/>
    <w:rsid w:val="679C84CB"/>
    <w:rsid w:val="67A7FE26"/>
    <w:rsid w:val="67D3363B"/>
    <w:rsid w:val="68175BFD"/>
    <w:rsid w:val="68D4DA06"/>
    <w:rsid w:val="695F26D9"/>
    <w:rsid w:val="69AED28C"/>
    <w:rsid w:val="69BB856F"/>
    <w:rsid w:val="69E3D811"/>
    <w:rsid w:val="6A08D2D9"/>
    <w:rsid w:val="6A14E8FB"/>
    <w:rsid w:val="6A1E691D"/>
    <w:rsid w:val="6A597496"/>
    <w:rsid w:val="6A66C051"/>
    <w:rsid w:val="6ADD15C5"/>
    <w:rsid w:val="6AFCBCB8"/>
    <w:rsid w:val="6B68F54E"/>
    <w:rsid w:val="6B8DA0A3"/>
    <w:rsid w:val="6BA840F8"/>
    <w:rsid w:val="6C751655"/>
    <w:rsid w:val="6D580318"/>
    <w:rsid w:val="6DE3EFFD"/>
    <w:rsid w:val="6E59A131"/>
    <w:rsid w:val="6E75F032"/>
    <w:rsid w:val="6EA42D78"/>
    <w:rsid w:val="6ECBF0A9"/>
    <w:rsid w:val="6EDC3EB3"/>
    <w:rsid w:val="6EE066E6"/>
    <w:rsid w:val="6EE394C1"/>
    <w:rsid w:val="6EE8F196"/>
    <w:rsid w:val="6F02A23C"/>
    <w:rsid w:val="6F0D9CEB"/>
    <w:rsid w:val="6F8B1618"/>
    <w:rsid w:val="6FA52F33"/>
    <w:rsid w:val="6FE85FBB"/>
    <w:rsid w:val="70575921"/>
    <w:rsid w:val="7057EB64"/>
    <w:rsid w:val="710EAFD5"/>
    <w:rsid w:val="71667532"/>
    <w:rsid w:val="71A90E41"/>
    <w:rsid w:val="721C9649"/>
    <w:rsid w:val="72C56478"/>
    <w:rsid w:val="72D026E1"/>
    <w:rsid w:val="72F66791"/>
    <w:rsid w:val="731B12E6"/>
    <w:rsid w:val="733E9C8B"/>
    <w:rsid w:val="73977EE1"/>
    <w:rsid w:val="73BD5157"/>
    <w:rsid w:val="7411658F"/>
    <w:rsid w:val="74AFBA58"/>
    <w:rsid w:val="74B94127"/>
    <w:rsid w:val="74BB3965"/>
    <w:rsid w:val="74E5428A"/>
    <w:rsid w:val="74E836E7"/>
    <w:rsid w:val="750EA8A4"/>
    <w:rsid w:val="7538F757"/>
    <w:rsid w:val="75715A7C"/>
    <w:rsid w:val="76A7B67E"/>
    <w:rsid w:val="76C6083D"/>
    <w:rsid w:val="76DD38FE"/>
    <w:rsid w:val="771BFA63"/>
    <w:rsid w:val="771D973E"/>
    <w:rsid w:val="77BE21F0"/>
    <w:rsid w:val="77C1EB2E"/>
    <w:rsid w:val="77C344A3"/>
    <w:rsid w:val="78959558"/>
    <w:rsid w:val="79341D38"/>
    <w:rsid w:val="794A7DE2"/>
    <w:rsid w:val="795E2D7E"/>
    <w:rsid w:val="7968D56F"/>
    <w:rsid w:val="797B11D1"/>
    <w:rsid w:val="799F3051"/>
    <w:rsid w:val="79C6A0F2"/>
    <w:rsid w:val="7A0D1959"/>
    <w:rsid w:val="7A264E49"/>
    <w:rsid w:val="7AF95A1A"/>
    <w:rsid w:val="7B9A771C"/>
    <w:rsid w:val="7C322535"/>
    <w:rsid w:val="7CC97D10"/>
    <w:rsid w:val="7D3D35DB"/>
    <w:rsid w:val="7DA0E5E0"/>
    <w:rsid w:val="7DC367EA"/>
    <w:rsid w:val="7E019F7A"/>
    <w:rsid w:val="7E294027"/>
    <w:rsid w:val="7E6F3C78"/>
    <w:rsid w:val="7F1B954C"/>
    <w:rsid w:val="7F2983F5"/>
    <w:rsid w:val="7F4A6543"/>
    <w:rsid w:val="7F4E4E10"/>
    <w:rsid w:val="7F67FA7A"/>
    <w:rsid w:val="7F7826EE"/>
    <w:rsid w:val="7F9775DC"/>
    <w:rsid w:val="7FB0AF4C"/>
    <w:rsid w:val="7FE55B27"/>
    <w:rsid w:val="7FED15DC"/>
  </w:rsids>
  <m:mathPr>
    <m:mathFont m:val="Cambria Math"/>
    <m:brkBin m:val="before"/>
    <m:brkBinSub m:val="--"/>
    <m:smallFrac m:val="0"/>
    <m:dispDef/>
    <m:lMargin m:val="0"/>
    <m:rMargin m:val="0"/>
    <m:defJc m:val="centerGroup"/>
    <m:wrapIndent m:val="1440"/>
    <m:intLim m:val="subSup"/>
    <m:naryLim m:val="undOvr"/>
  </m:mathPr>
  <w:themeFontLang w:val="da-DK"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DD5FF9"/>
  <w15:chartTrackingRefBased/>
  <w15:docId w15:val="{39C800BE-66D2-4178-9AB4-8102F51A6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049D"/>
  </w:style>
  <w:style w:type="paragraph" w:styleId="Overskrift1">
    <w:name w:val="heading 1"/>
    <w:aliases w:val="MedCom: Overskrift 1"/>
    <w:basedOn w:val="Normal"/>
    <w:next w:val="Normal"/>
    <w:link w:val="Overskrift1Tegn"/>
    <w:uiPriority w:val="99"/>
    <w:qFormat/>
    <w:rsid w:val="009804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9804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715CF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Overskrift4">
    <w:name w:val="heading 4"/>
    <w:basedOn w:val="Normal"/>
    <w:next w:val="Normal"/>
    <w:link w:val="Overskrift4Tegn"/>
    <w:uiPriority w:val="9"/>
    <w:unhideWhenUsed/>
    <w:qFormat/>
    <w:rsid w:val="00756B9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aliases w:val="MedCom: Overskrift 1 Tegn"/>
    <w:basedOn w:val="Standardskrifttypeiafsnit"/>
    <w:link w:val="Overskrift1"/>
    <w:uiPriority w:val="99"/>
    <w:rsid w:val="0098049D"/>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typeiafsnit"/>
    <w:link w:val="Overskrift2"/>
    <w:uiPriority w:val="9"/>
    <w:rsid w:val="0098049D"/>
    <w:rPr>
      <w:rFonts w:asciiTheme="majorHAnsi" w:eastAsiaTheme="majorEastAsia" w:hAnsiTheme="majorHAnsi" w:cstheme="majorBidi"/>
      <w:color w:val="2F5496" w:themeColor="accent1" w:themeShade="BF"/>
      <w:sz w:val="26"/>
      <w:szCs w:val="26"/>
    </w:rPr>
  </w:style>
  <w:style w:type="paragraph" w:styleId="Sidehoved">
    <w:name w:val="header"/>
    <w:basedOn w:val="Normal"/>
    <w:link w:val="SidehovedTegn"/>
    <w:uiPriority w:val="99"/>
    <w:unhideWhenUsed/>
    <w:rsid w:val="0098049D"/>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98049D"/>
  </w:style>
  <w:style w:type="paragraph" w:styleId="Sidefod">
    <w:name w:val="footer"/>
    <w:basedOn w:val="Normal"/>
    <w:link w:val="SidefodTegn"/>
    <w:uiPriority w:val="99"/>
    <w:unhideWhenUsed/>
    <w:rsid w:val="0098049D"/>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98049D"/>
  </w:style>
  <w:style w:type="table" w:customStyle="1" w:styleId="Tabel-Gitter1">
    <w:name w:val="Tabel - Gitter1"/>
    <w:basedOn w:val="Tabel-Normal"/>
    <w:next w:val="Tabel-Gitter"/>
    <w:uiPriority w:val="59"/>
    <w:rsid w:val="0098049D"/>
    <w:pPr>
      <w:spacing w:after="0" w:line="240" w:lineRule="auto"/>
    </w:pPr>
    <w:rPr>
      <w:rFonts w:eastAsia="Times New Roman"/>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Gitter">
    <w:name w:val="Table Grid"/>
    <w:basedOn w:val="Tabel-Normal"/>
    <w:uiPriority w:val="59"/>
    <w:rsid w:val="009804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henvisning">
    <w:name w:val="annotation reference"/>
    <w:basedOn w:val="Standardskrifttypeiafsnit"/>
    <w:uiPriority w:val="99"/>
    <w:unhideWhenUsed/>
    <w:rsid w:val="0098049D"/>
    <w:rPr>
      <w:sz w:val="16"/>
      <w:szCs w:val="16"/>
    </w:rPr>
  </w:style>
  <w:style w:type="paragraph" w:styleId="Kommentartekst">
    <w:name w:val="annotation text"/>
    <w:basedOn w:val="Normal"/>
    <w:link w:val="KommentartekstTegn"/>
    <w:uiPriority w:val="99"/>
    <w:unhideWhenUsed/>
    <w:rsid w:val="0098049D"/>
    <w:pPr>
      <w:spacing w:line="240" w:lineRule="auto"/>
    </w:pPr>
    <w:rPr>
      <w:sz w:val="20"/>
      <w:szCs w:val="20"/>
    </w:rPr>
  </w:style>
  <w:style w:type="character" w:customStyle="1" w:styleId="KommentartekstTegn">
    <w:name w:val="Kommentartekst Tegn"/>
    <w:basedOn w:val="Standardskrifttypeiafsnit"/>
    <w:link w:val="Kommentartekst"/>
    <w:uiPriority w:val="99"/>
    <w:rsid w:val="0098049D"/>
    <w:rPr>
      <w:sz w:val="20"/>
      <w:szCs w:val="20"/>
    </w:rPr>
  </w:style>
  <w:style w:type="table" w:customStyle="1" w:styleId="Tabel-Gitter2">
    <w:name w:val="Tabel - Gitter2"/>
    <w:basedOn w:val="Tabel-Normal"/>
    <w:next w:val="Tabel-Gitter"/>
    <w:uiPriority w:val="59"/>
    <w:rsid w:val="0098049D"/>
    <w:pPr>
      <w:spacing w:after="0" w:line="240" w:lineRule="auto"/>
    </w:pPr>
    <w:rPr>
      <w:rFonts w:eastAsia="Times New Roman"/>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afsnit">
    <w:name w:val="List Paragraph"/>
    <w:basedOn w:val="Normal"/>
    <w:uiPriority w:val="34"/>
    <w:qFormat/>
    <w:rsid w:val="0098049D"/>
    <w:pPr>
      <w:spacing w:line="276" w:lineRule="auto"/>
      <w:ind w:left="720"/>
      <w:contextualSpacing/>
    </w:pPr>
    <w:rPr>
      <w:rFonts w:eastAsiaTheme="minorEastAsia"/>
      <w:szCs w:val="21"/>
    </w:rPr>
  </w:style>
  <w:style w:type="paragraph" w:styleId="Overskrift">
    <w:name w:val="TOC Heading"/>
    <w:basedOn w:val="Overskrift1"/>
    <w:next w:val="Normal"/>
    <w:uiPriority w:val="39"/>
    <w:unhideWhenUsed/>
    <w:qFormat/>
    <w:rsid w:val="0098049D"/>
    <w:pPr>
      <w:outlineLvl w:val="9"/>
    </w:pPr>
    <w:rPr>
      <w:lang w:eastAsia="da-DK"/>
    </w:rPr>
  </w:style>
  <w:style w:type="paragraph" w:styleId="Indholdsfortegnelse1">
    <w:name w:val="toc 1"/>
    <w:basedOn w:val="Normal"/>
    <w:next w:val="Normal"/>
    <w:autoRedefine/>
    <w:uiPriority w:val="39"/>
    <w:unhideWhenUsed/>
    <w:rsid w:val="00513FA7"/>
    <w:pPr>
      <w:tabs>
        <w:tab w:val="left" w:pos="440"/>
        <w:tab w:val="right" w:leader="dot" w:pos="13426"/>
      </w:tabs>
      <w:spacing w:after="100"/>
    </w:pPr>
  </w:style>
  <w:style w:type="paragraph" w:styleId="Indholdsfortegnelse2">
    <w:name w:val="toc 2"/>
    <w:basedOn w:val="Normal"/>
    <w:next w:val="Normal"/>
    <w:autoRedefine/>
    <w:uiPriority w:val="39"/>
    <w:unhideWhenUsed/>
    <w:rsid w:val="00D86EB3"/>
    <w:pPr>
      <w:tabs>
        <w:tab w:val="left" w:pos="880"/>
        <w:tab w:val="right" w:leader="dot" w:pos="13426"/>
      </w:tabs>
      <w:spacing w:after="100"/>
      <w:ind w:left="220"/>
    </w:pPr>
  </w:style>
  <w:style w:type="character" w:styleId="Hyperlink">
    <w:name w:val="Hyperlink"/>
    <w:basedOn w:val="Standardskrifttypeiafsnit"/>
    <w:uiPriority w:val="99"/>
    <w:unhideWhenUsed/>
    <w:rsid w:val="00EA2B7E"/>
    <w:rPr>
      <w:color w:val="0563C1" w:themeColor="hyperlink"/>
      <w:u w:val="single"/>
    </w:rPr>
  </w:style>
  <w:style w:type="character" w:styleId="Pladsholdertekst">
    <w:name w:val="Placeholder Text"/>
    <w:basedOn w:val="Standardskrifttypeiafsnit"/>
    <w:uiPriority w:val="99"/>
    <w:semiHidden/>
    <w:rsid w:val="00C71E84"/>
    <w:rPr>
      <w:color w:val="808080"/>
    </w:rPr>
  </w:style>
  <w:style w:type="paragraph" w:styleId="Kommentaremne">
    <w:name w:val="annotation subject"/>
    <w:basedOn w:val="Kommentartekst"/>
    <w:next w:val="Kommentartekst"/>
    <w:link w:val="KommentaremneTegn"/>
    <w:uiPriority w:val="99"/>
    <w:semiHidden/>
    <w:unhideWhenUsed/>
    <w:rsid w:val="00C71E84"/>
    <w:rPr>
      <w:b/>
      <w:bCs/>
    </w:rPr>
  </w:style>
  <w:style w:type="character" w:customStyle="1" w:styleId="KommentaremneTegn">
    <w:name w:val="Kommentaremne Tegn"/>
    <w:basedOn w:val="KommentartekstTegn"/>
    <w:link w:val="Kommentaremne"/>
    <w:uiPriority w:val="99"/>
    <w:semiHidden/>
    <w:rsid w:val="00C71E84"/>
    <w:rPr>
      <w:b/>
      <w:bCs/>
      <w:sz w:val="20"/>
      <w:szCs w:val="20"/>
    </w:rPr>
  </w:style>
  <w:style w:type="paragraph" w:customStyle="1" w:styleId="MedComHyperlink">
    <w:name w:val="MedCom: Hyperlink"/>
    <w:basedOn w:val="Normal"/>
    <w:link w:val="MedComHyperlinkChar"/>
    <w:qFormat/>
    <w:rsid w:val="000E7077"/>
    <w:pPr>
      <w:spacing w:before="60" w:after="60" w:line="240" w:lineRule="auto"/>
    </w:pPr>
    <w:rPr>
      <w:rFonts w:eastAsia="Times New Roman" w:cs="Times New Roman"/>
      <w:color w:val="315A7A"/>
      <w:sz w:val="20"/>
      <w:szCs w:val="24"/>
      <w:u w:val="single"/>
    </w:rPr>
  </w:style>
  <w:style w:type="character" w:customStyle="1" w:styleId="MedComHyperlinkChar">
    <w:name w:val="MedCom: Hyperlink Char"/>
    <w:basedOn w:val="Standardskrifttypeiafsnit"/>
    <w:link w:val="MedComHyperlink"/>
    <w:rsid w:val="000E7077"/>
    <w:rPr>
      <w:rFonts w:eastAsia="Times New Roman" w:cs="Times New Roman"/>
      <w:color w:val="315A7A"/>
      <w:sz w:val="20"/>
      <w:szCs w:val="24"/>
      <w:u w:val="single"/>
    </w:rPr>
  </w:style>
  <w:style w:type="character" w:styleId="Ulstomtale">
    <w:name w:val="Unresolved Mention"/>
    <w:basedOn w:val="Standardskrifttypeiafsnit"/>
    <w:uiPriority w:val="99"/>
    <w:semiHidden/>
    <w:unhideWhenUsed/>
    <w:rsid w:val="00FA03FB"/>
    <w:rPr>
      <w:color w:val="605E5C"/>
      <w:shd w:val="clear" w:color="auto" w:fill="E1DFDD"/>
    </w:rPr>
  </w:style>
  <w:style w:type="character" w:styleId="BesgtLink">
    <w:name w:val="FollowedHyperlink"/>
    <w:basedOn w:val="Standardskrifttypeiafsnit"/>
    <w:uiPriority w:val="99"/>
    <w:semiHidden/>
    <w:unhideWhenUsed/>
    <w:rsid w:val="00FA03FB"/>
    <w:rPr>
      <w:color w:val="954F72" w:themeColor="followedHyperlink"/>
      <w:u w:val="single"/>
    </w:rPr>
  </w:style>
  <w:style w:type="character" w:customStyle="1" w:styleId="Overskrift3Tegn">
    <w:name w:val="Overskrift 3 Tegn"/>
    <w:basedOn w:val="Standardskrifttypeiafsnit"/>
    <w:link w:val="Overskrift3"/>
    <w:uiPriority w:val="9"/>
    <w:rsid w:val="00715CF0"/>
    <w:rPr>
      <w:rFonts w:asciiTheme="majorHAnsi" w:eastAsiaTheme="majorEastAsia" w:hAnsiTheme="majorHAnsi" w:cstheme="majorBidi"/>
      <w:color w:val="1F3763" w:themeColor="accent1" w:themeShade="7F"/>
      <w:sz w:val="24"/>
      <w:szCs w:val="24"/>
    </w:rPr>
  </w:style>
  <w:style w:type="paragraph" w:styleId="Fodnotetekst">
    <w:name w:val="footnote text"/>
    <w:basedOn w:val="Normal"/>
    <w:link w:val="FodnotetekstTegn"/>
    <w:uiPriority w:val="99"/>
    <w:unhideWhenUsed/>
    <w:rsid w:val="00FC4155"/>
    <w:pPr>
      <w:spacing w:after="0" w:line="240" w:lineRule="auto"/>
    </w:pPr>
    <w:rPr>
      <w:sz w:val="20"/>
      <w:szCs w:val="20"/>
    </w:rPr>
  </w:style>
  <w:style w:type="character" w:customStyle="1" w:styleId="FodnotetekstTegn">
    <w:name w:val="Fodnotetekst Tegn"/>
    <w:basedOn w:val="Standardskrifttypeiafsnit"/>
    <w:link w:val="Fodnotetekst"/>
    <w:uiPriority w:val="99"/>
    <w:rsid w:val="00FC4155"/>
    <w:rPr>
      <w:sz w:val="20"/>
      <w:szCs w:val="20"/>
    </w:rPr>
  </w:style>
  <w:style w:type="character" w:styleId="Fodnotehenvisning">
    <w:name w:val="footnote reference"/>
    <w:basedOn w:val="Standardskrifttypeiafsnit"/>
    <w:uiPriority w:val="99"/>
    <w:unhideWhenUsed/>
    <w:rsid w:val="00FC4155"/>
    <w:rPr>
      <w:vertAlign w:val="superscript"/>
    </w:rPr>
  </w:style>
  <w:style w:type="paragraph" w:styleId="Indholdsfortegnelse3">
    <w:name w:val="toc 3"/>
    <w:basedOn w:val="Normal"/>
    <w:next w:val="Normal"/>
    <w:autoRedefine/>
    <w:uiPriority w:val="39"/>
    <w:unhideWhenUsed/>
    <w:rsid w:val="00513FA7"/>
    <w:pPr>
      <w:spacing w:after="100"/>
      <w:ind w:left="440"/>
    </w:pPr>
  </w:style>
  <w:style w:type="character" w:customStyle="1" w:styleId="Overskrift4Tegn">
    <w:name w:val="Overskrift 4 Tegn"/>
    <w:basedOn w:val="Standardskrifttypeiafsnit"/>
    <w:link w:val="Overskrift4"/>
    <w:uiPriority w:val="9"/>
    <w:rsid w:val="00756B92"/>
    <w:rPr>
      <w:rFonts w:asciiTheme="majorHAnsi" w:eastAsiaTheme="majorEastAsia" w:hAnsiTheme="majorHAnsi" w:cstheme="majorBidi"/>
      <w:i/>
      <w:iCs/>
      <w:color w:val="2F5496" w:themeColor="accent1" w:themeShade="BF"/>
    </w:rPr>
  </w:style>
  <w:style w:type="character" w:styleId="Svaghenvisning">
    <w:name w:val="Subtle Reference"/>
    <w:basedOn w:val="Standardskrifttypeiafsnit"/>
    <w:uiPriority w:val="31"/>
    <w:qFormat/>
    <w:rsid w:val="00915E51"/>
    <w:rPr>
      <w:smallCaps/>
      <w:color w:val="5A5A5A" w:themeColor="text1" w:themeTint="A5"/>
    </w:rPr>
  </w:style>
  <w:style w:type="paragraph" w:styleId="Billedtekst">
    <w:name w:val="caption"/>
    <w:basedOn w:val="Normal"/>
    <w:next w:val="Normal"/>
    <w:uiPriority w:val="35"/>
    <w:unhideWhenUsed/>
    <w:qFormat/>
    <w:rsid w:val="00DA05F7"/>
    <w:pPr>
      <w:spacing w:after="200" w:line="240" w:lineRule="auto"/>
    </w:pPr>
    <w:rPr>
      <w:i/>
      <w:iCs/>
      <w:color w:val="44546A" w:themeColor="text2"/>
      <w:sz w:val="18"/>
      <w:szCs w:val="18"/>
    </w:rPr>
  </w:style>
  <w:style w:type="paragraph" w:styleId="Korrektur">
    <w:name w:val="Revision"/>
    <w:hidden/>
    <w:uiPriority w:val="99"/>
    <w:semiHidden/>
    <w:rsid w:val="00F54EA0"/>
    <w:pPr>
      <w:spacing w:after="0" w:line="240" w:lineRule="auto"/>
    </w:pPr>
  </w:style>
  <w:style w:type="character" w:customStyle="1" w:styleId="normaltextrun">
    <w:name w:val="normaltextrun"/>
    <w:basedOn w:val="Standardskrifttypeiafsnit"/>
    <w:rsid w:val="00507746"/>
  </w:style>
  <w:style w:type="character" w:customStyle="1" w:styleId="eop">
    <w:name w:val="eop"/>
    <w:basedOn w:val="Standardskrifttypeiafsnit"/>
    <w:rsid w:val="00F84364"/>
  </w:style>
  <w:style w:type="character" w:styleId="Omtal">
    <w:name w:val="Mention"/>
    <w:basedOn w:val="Standardskrifttypeiafsnit"/>
    <w:uiPriority w:val="99"/>
    <w:unhideWhenUsed/>
    <w:rsid w:val="00343F85"/>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235502">
      <w:bodyDiv w:val="1"/>
      <w:marLeft w:val="0"/>
      <w:marRight w:val="0"/>
      <w:marTop w:val="0"/>
      <w:marBottom w:val="0"/>
      <w:divBdr>
        <w:top w:val="none" w:sz="0" w:space="0" w:color="auto"/>
        <w:left w:val="none" w:sz="0" w:space="0" w:color="auto"/>
        <w:bottom w:val="none" w:sz="0" w:space="0" w:color="auto"/>
        <w:right w:val="none" w:sz="0" w:space="0" w:color="auto"/>
      </w:divBdr>
    </w:div>
    <w:div w:id="882789925">
      <w:bodyDiv w:val="1"/>
      <w:marLeft w:val="0"/>
      <w:marRight w:val="0"/>
      <w:marTop w:val="0"/>
      <w:marBottom w:val="0"/>
      <w:divBdr>
        <w:top w:val="none" w:sz="0" w:space="0" w:color="auto"/>
        <w:left w:val="none" w:sz="0" w:space="0" w:color="auto"/>
        <w:bottom w:val="none" w:sz="0" w:space="0" w:color="auto"/>
        <w:right w:val="none" w:sz="0" w:space="0" w:color="auto"/>
      </w:divBdr>
    </w:div>
    <w:div w:id="1002899583">
      <w:bodyDiv w:val="1"/>
      <w:marLeft w:val="0"/>
      <w:marRight w:val="0"/>
      <w:marTop w:val="0"/>
      <w:marBottom w:val="0"/>
      <w:divBdr>
        <w:top w:val="none" w:sz="0" w:space="0" w:color="auto"/>
        <w:left w:val="none" w:sz="0" w:space="0" w:color="auto"/>
        <w:bottom w:val="none" w:sz="0" w:space="0" w:color="auto"/>
        <w:right w:val="none" w:sz="0" w:space="0" w:color="auto"/>
      </w:divBdr>
    </w:div>
    <w:div w:id="1602488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edcomdk.github.io/dk-medcom-carecommunication/" TargetMode="External"/><Relationship Id="rId18" Type="http://schemas.openxmlformats.org/officeDocument/2006/relationships/hyperlink" Target="https://fhir.medcom.dk/" TargetMode="External"/><Relationship Id="rId26" Type="http://schemas.openxmlformats.org/officeDocument/2006/relationships/hyperlink" Target="https://medcomdk.github.io/dk-medcom-core/assets/documents/MedComCore-Styling_the_XHTML.html" TargetMode="External"/><Relationship Id="rId39" Type="http://schemas.openxmlformats.org/officeDocument/2006/relationships/theme" Target="theme/theme1.xml"/><Relationship Id="rId21" Type="http://schemas.openxmlformats.org/officeDocument/2006/relationships/hyperlink" Target="https://medcomdk.github.io/MedComLandingPage/assets/documents/TouchStoneGettingStarted.html" TargetMode="External"/><Relationship Id="rId34"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hyperlink" Target="mailto:fhir@medcom.dk" TargetMode="External"/><Relationship Id="rId17" Type="http://schemas.openxmlformats.org/officeDocument/2006/relationships/hyperlink" Target="https://www.medcom.dk/opslag/koder-tabeller-ydere/tabeller/nationale-test-cpr-numre" TargetMode="External"/><Relationship Id="rId25" Type="http://schemas.openxmlformats.org/officeDocument/2006/relationships/hyperlink" Target="https://medcomfhir.dk/ig/terminology/ValueSet-medcom-core-attachmentMimeTypes.html" TargetMode="External"/><Relationship Id="rId33" Type="http://schemas.openxmlformats.org/officeDocument/2006/relationships/footer" Target="footer2.xml"/><Relationship Id="rId38"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http://svn.medcom.dk/svn/qms/Offentlig/SOPer/SOP-7.2-MedComs%20test%20og%20certificering_godkendelse.docx" TargetMode="External"/><Relationship Id="rId20" Type="http://schemas.openxmlformats.org/officeDocument/2006/relationships/hyperlink" Target="mailto:fhir@medcom.dk" TargetMode="External"/><Relationship Id="rId29" Type="http://schemas.openxmlformats.org/officeDocument/2006/relationships/hyperlink" Target="https://medcomfhir.dk/ig/terminology/CodeSystem-medcom-messaging-cancellation-reason.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fhir@medcom.dk" TargetMode="External"/><Relationship Id="rId24" Type="http://schemas.openxmlformats.org/officeDocument/2006/relationships/hyperlink" Target="mailto:fhir@medcom.dk" TargetMode="External"/><Relationship Id="rId32" Type="http://schemas.openxmlformats.org/officeDocument/2006/relationships/footer" Target="footer1.xml"/><Relationship Id="rId37" Type="http://schemas.microsoft.com/office/2011/relationships/people" Target="people.xml"/><Relationship Id="rId5" Type="http://schemas.openxmlformats.org/officeDocument/2006/relationships/numbering" Target="numbering.xml"/><Relationship Id="rId15" Type="http://schemas.openxmlformats.org/officeDocument/2006/relationships/hyperlink" Target="https://medcomdk.github.io/MedCom-FHIR-Communication/" TargetMode="External"/><Relationship Id="rId23" Type="http://schemas.openxmlformats.org/officeDocument/2006/relationships/hyperlink" Target="mailto:fhir@medcom.dk" TargetMode="External"/><Relationship Id="rId28" Type="http://schemas.openxmlformats.org/officeDocument/2006/relationships/hyperlink" Target="https://medcomfhir.dk/ig/terminology/ValueSet-medcom-core-attachmentMimeTypes.html" TargetMode="External"/><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touchstone.aegis.net/touchstone/" TargetMode="External"/><Relationship Id="rId31"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medcomfhir.dk/ig/carecommunication/" TargetMode="External"/><Relationship Id="rId22" Type="http://schemas.openxmlformats.org/officeDocument/2006/relationships/hyperlink" Target="https://medcomdk.github.io/MedComLandingPage/assets/documents/TouchStoneGettingStarted.html" TargetMode="External"/><Relationship Id="rId27" Type="http://schemas.openxmlformats.org/officeDocument/2006/relationships/hyperlink" Target="https://medcomfhir.dk/ig/terminology/ValueSet-medcom-core-attachmentMimeTypes.html" TargetMode="External"/><Relationship Id="rId30" Type="http://schemas.openxmlformats.org/officeDocument/2006/relationships/header" Target="header1.xml"/><Relationship Id="rId35" Type="http://schemas.openxmlformats.org/officeDocument/2006/relationships/footer" Target="footer3.xml"/><Relationship Id="rId8" Type="http://schemas.openxmlformats.org/officeDocument/2006/relationships/webSettings" Target="webSettings.xml"/><Relationship Id="rId3" Type="http://schemas.openxmlformats.org/officeDocument/2006/relationships/customXml" Target="../customXml/item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139E873837A4D98A3BBD8F6F8AF1733"/>
        <w:category>
          <w:name w:val="Generelt"/>
          <w:gallery w:val="placeholder"/>
        </w:category>
        <w:types>
          <w:type w:val="bbPlcHdr"/>
        </w:types>
        <w:behaviors>
          <w:behavior w:val="content"/>
        </w:behaviors>
        <w:guid w:val="{0CF1EB2C-EF9D-4729-9806-3F7747C7D262}"/>
      </w:docPartPr>
      <w:docPartBody>
        <w:p w:rsidR="001172BC" w:rsidRDefault="007C03E7" w:rsidP="007C03E7">
          <w:pPr>
            <w:pStyle w:val="D139E873837A4D98A3BBD8F6F8AF1733"/>
          </w:pPr>
          <w:r w:rsidRPr="00775F80">
            <w:rPr>
              <w:rStyle w:val="Pladsholdertekst"/>
              <w:rFonts w:eastAsia="Calibri"/>
            </w:rPr>
            <w:t>Vælg</w:t>
          </w:r>
        </w:p>
      </w:docPartBody>
    </w:docPart>
    <w:docPart>
      <w:docPartPr>
        <w:name w:val="9EA2E59E8F5444799AEBD1C3D132FF4E"/>
        <w:category>
          <w:name w:val="Generelt"/>
          <w:gallery w:val="placeholder"/>
        </w:category>
        <w:types>
          <w:type w:val="bbPlcHdr"/>
        </w:types>
        <w:behaviors>
          <w:behavior w:val="content"/>
        </w:behaviors>
        <w:guid w:val="{70A6DF02-8E85-4111-851C-EEF1286379FD}"/>
      </w:docPartPr>
      <w:docPartBody>
        <w:p w:rsidR="00104681" w:rsidRDefault="001172BC" w:rsidP="001172BC">
          <w:pPr>
            <w:pStyle w:val="9EA2E59E8F5444799AEBD1C3D132FF4E"/>
          </w:pPr>
          <w:r w:rsidRPr="00775F80">
            <w:rPr>
              <w:rStyle w:val="Pladsholdertekst"/>
              <w:rFonts w:eastAsia="Calibri"/>
            </w:rPr>
            <w:t>Vælg</w:t>
          </w:r>
        </w:p>
      </w:docPartBody>
    </w:docPart>
    <w:docPart>
      <w:docPartPr>
        <w:name w:val="19E16402C0F544D28B308646DE00F1E8"/>
        <w:category>
          <w:name w:val="Generelt"/>
          <w:gallery w:val="placeholder"/>
        </w:category>
        <w:types>
          <w:type w:val="bbPlcHdr"/>
        </w:types>
        <w:behaviors>
          <w:behavior w:val="content"/>
        </w:behaviors>
        <w:guid w:val="{C6C43586-B998-4635-AC01-C6E9F59BD5DF}"/>
      </w:docPartPr>
      <w:docPartBody>
        <w:p w:rsidR="00104681" w:rsidRDefault="001172BC" w:rsidP="001172BC">
          <w:pPr>
            <w:pStyle w:val="19E16402C0F544D28B308646DE00F1E8"/>
          </w:pPr>
          <w:r w:rsidRPr="00775F80">
            <w:rPr>
              <w:rStyle w:val="Pladsholdertekst"/>
              <w:rFonts w:eastAsia="Calibri"/>
            </w:rPr>
            <w:t>Vælg</w:t>
          </w:r>
        </w:p>
      </w:docPartBody>
    </w:docPart>
    <w:docPart>
      <w:docPartPr>
        <w:name w:val="6F60B2981FD841E3934824422507B5E0"/>
        <w:category>
          <w:name w:val="Generelt"/>
          <w:gallery w:val="placeholder"/>
        </w:category>
        <w:types>
          <w:type w:val="bbPlcHdr"/>
        </w:types>
        <w:behaviors>
          <w:behavior w:val="content"/>
        </w:behaviors>
        <w:guid w:val="{FCEB4F93-9E06-4B2D-9DEA-CC1CCA3A7543}"/>
      </w:docPartPr>
      <w:docPartBody>
        <w:p w:rsidR="00104681" w:rsidRDefault="001172BC" w:rsidP="001172BC">
          <w:pPr>
            <w:pStyle w:val="6F60B2981FD841E3934824422507B5E0"/>
          </w:pPr>
          <w:r w:rsidRPr="00775F80">
            <w:rPr>
              <w:rStyle w:val="Pladsholdertekst"/>
              <w:rFonts w:eastAsia="Calibri"/>
            </w:rPr>
            <w:t>Vælg</w:t>
          </w:r>
        </w:p>
      </w:docPartBody>
    </w:docPart>
    <w:docPart>
      <w:docPartPr>
        <w:name w:val="C7952385272C426E9C4CA8B9DDBDD76F"/>
        <w:category>
          <w:name w:val="Generelt"/>
          <w:gallery w:val="placeholder"/>
        </w:category>
        <w:types>
          <w:type w:val="bbPlcHdr"/>
        </w:types>
        <w:behaviors>
          <w:behavior w:val="content"/>
        </w:behaviors>
        <w:guid w:val="{096BC3A1-5005-4C57-95A3-138004F6D15E}"/>
      </w:docPartPr>
      <w:docPartBody>
        <w:p w:rsidR="00104681" w:rsidRDefault="001172BC" w:rsidP="001172BC">
          <w:pPr>
            <w:pStyle w:val="C7952385272C426E9C4CA8B9DDBDD76F"/>
          </w:pPr>
          <w:r w:rsidRPr="00775F80">
            <w:rPr>
              <w:rStyle w:val="Pladsholdertekst"/>
              <w:rFonts w:eastAsia="Calibri"/>
            </w:rPr>
            <w:t>Vælg</w:t>
          </w:r>
        </w:p>
      </w:docPartBody>
    </w:docPart>
    <w:docPart>
      <w:docPartPr>
        <w:name w:val="E78D0A87112B4A27AAF52D6C359C7E4E"/>
        <w:category>
          <w:name w:val="Generelt"/>
          <w:gallery w:val="placeholder"/>
        </w:category>
        <w:types>
          <w:type w:val="bbPlcHdr"/>
        </w:types>
        <w:behaviors>
          <w:behavior w:val="content"/>
        </w:behaviors>
        <w:guid w:val="{E301B0F7-3382-4009-8D8D-E2D481BC6B6B}"/>
      </w:docPartPr>
      <w:docPartBody>
        <w:p w:rsidR="00F053EC" w:rsidRDefault="00DE2846" w:rsidP="00DE2846">
          <w:pPr>
            <w:pStyle w:val="E78D0A87112B4A27AAF52D6C359C7E4E"/>
          </w:pPr>
          <w:r w:rsidRPr="00775F80">
            <w:rPr>
              <w:rStyle w:val="Pladsholdertekst"/>
              <w:rFonts w:eastAsia="Calibri"/>
            </w:rPr>
            <w:t>Vælg</w:t>
          </w:r>
        </w:p>
      </w:docPartBody>
    </w:docPart>
    <w:docPart>
      <w:docPartPr>
        <w:name w:val="40E6FD9297EC45658166E8B226BD9270"/>
        <w:category>
          <w:name w:val="Generelt"/>
          <w:gallery w:val="placeholder"/>
        </w:category>
        <w:types>
          <w:type w:val="bbPlcHdr"/>
        </w:types>
        <w:behaviors>
          <w:behavior w:val="content"/>
        </w:behaviors>
        <w:guid w:val="{0574553B-18AB-4981-83A7-35D5AD9AC995}"/>
      </w:docPartPr>
      <w:docPartBody>
        <w:p w:rsidR="00F053EC" w:rsidRDefault="00DE2846" w:rsidP="00DE2846">
          <w:pPr>
            <w:pStyle w:val="40E6FD9297EC45658166E8B226BD9270"/>
          </w:pPr>
          <w:r w:rsidRPr="00775F80">
            <w:rPr>
              <w:rStyle w:val="Pladsholdertekst"/>
              <w:rFonts w:eastAsia="Calibri"/>
            </w:rPr>
            <w:t>Vælg</w:t>
          </w:r>
        </w:p>
      </w:docPartBody>
    </w:docPart>
    <w:docPart>
      <w:docPartPr>
        <w:name w:val="CE3ED776507E404EB4581F28C67949A3"/>
        <w:category>
          <w:name w:val="Generelt"/>
          <w:gallery w:val="placeholder"/>
        </w:category>
        <w:types>
          <w:type w:val="bbPlcHdr"/>
        </w:types>
        <w:behaviors>
          <w:behavior w:val="content"/>
        </w:behaviors>
        <w:guid w:val="{1B84F5C9-A362-495B-8AD7-DE810FE83EAC}"/>
      </w:docPartPr>
      <w:docPartBody>
        <w:p w:rsidR="00F053EC" w:rsidRDefault="00DE2846" w:rsidP="00DE2846">
          <w:pPr>
            <w:pStyle w:val="CE3ED776507E404EB4581F28C67949A3"/>
          </w:pPr>
          <w:r w:rsidRPr="00775F80">
            <w:rPr>
              <w:rStyle w:val="Pladsholdertekst"/>
              <w:rFonts w:eastAsia="Calibri"/>
            </w:rPr>
            <w:t>Vælg</w:t>
          </w:r>
        </w:p>
      </w:docPartBody>
    </w:docPart>
    <w:docPart>
      <w:docPartPr>
        <w:name w:val="2AE4271E439B43AFB048656A95231078"/>
        <w:category>
          <w:name w:val="Generelt"/>
          <w:gallery w:val="placeholder"/>
        </w:category>
        <w:types>
          <w:type w:val="bbPlcHdr"/>
        </w:types>
        <w:behaviors>
          <w:behavior w:val="content"/>
        </w:behaviors>
        <w:guid w:val="{B0A680EB-9445-4ACA-A1E8-278436615A6F}"/>
      </w:docPartPr>
      <w:docPartBody>
        <w:p w:rsidR="00F053EC" w:rsidRDefault="00DE2846" w:rsidP="00DE2846">
          <w:pPr>
            <w:pStyle w:val="2AE4271E439B43AFB048656A95231078"/>
          </w:pPr>
          <w:r w:rsidRPr="00775F80">
            <w:rPr>
              <w:rStyle w:val="Pladsholdertekst"/>
              <w:rFonts w:eastAsia="Calibri"/>
            </w:rPr>
            <w:t>Vælg</w:t>
          </w:r>
        </w:p>
      </w:docPartBody>
    </w:docPart>
    <w:docPart>
      <w:docPartPr>
        <w:name w:val="7333B7C71AAC4DFD94DF7893CFE987A8"/>
        <w:category>
          <w:name w:val="Generelt"/>
          <w:gallery w:val="placeholder"/>
        </w:category>
        <w:types>
          <w:type w:val="bbPlcHdr"/>
        </w:types>
        <w:behaviors>
          <w:behavior w:val="content"/>
        </w:behaviors>
        <w:guid w:val="{212B0150-B3A2-475F-B940-879800101678}"/>
      </w:docPartPr>
      <w:docPartBody>
        <w:p w:rsidR="00F053EC" w:rsidRDefault="00DE2846" w:rsidP="00DE2846">
          <w:pPr>
            <w:pStyle w:val="7333B7C71AAC4DFD94DF7893CFE987A8"/>
          </w:pPr>
          <w:r w:rsidRPr="00775F80">
            <w:rPr>
              <w:rStyle w:val="Pladsholdertekst"/>
              <w:rFonts w:eastAsia="Calibri"/>
            </w:rPr>
            <w:t>Vælg</w:t>
          </w:r>
        </w:p>
      </w:docPartBody>
    </w:docPart>
    <w:docPart>
      <w:docPartPr>
        <w:name w:val="C62889012848440CB3C272699D1B9344"/>
        <w:category>
          <w:name w:val="Generelt"/>
          <w:gallery w:val="placeholder"/>
        </w:category>
        <w:types>
          <w:type w:val="bbPlcHdr"/>
        </w:types>
        <w:behaviors>
          <w:behavior w:val="content"/>
        </w:behaviors>
        <w:guid w:val="{1475CA5C-770D-4C45-87C7-8151DD3D85BD}"/>
      </w:docPartPr>
      <w:docPartBody>
        <w:p w:rsidR="00D04144" w:rsidRDefault="00F053EC" w:rsidP="00F053EC">
          <w:pPr>
            <w:pStyle w:val="C62889012848440CB3C272699D1B9344"/>
          </w:pPr>
          <w:r w:rsidRPr="00775F80">
            <w:rPr>
              <w:rStyle w:val="Pladsholdertekst"/>
              <w:rFonts w:eastAsia="Calibri"/>
            </w:rPr>
            <w:t>Vælg</w:t>
          </w:r>
        </w:p>
      </w:docPartBody>
    </w:docPart>
    <w:docPart>
      <w:docPartPr>
        <w:name w:val="19C0866054E14DB4BDD893C020227262"/>
        <w:category>
          <w:name w:val="Generelt"/>
          <w:gallery w:val="placeholder"/>
        </w:category>
        <w:types>
          <w:type w:val="bbPlcHdr"/>
        </w:types>
        <w:behaviors>
          <w:behavior w:val="content"/>
        </w:behaviors>
        <w:guid w:val="{F05E90C6-F572-4A0E-8CE6-89604908A426}"/>
      </w:docPartPr>
      <w:docPartBody>
        <w:p w:rsidR="00D04144" w:rsidRDefault="00F053EC" w:rsidP="00F053EC">
          <w:pPr>
            <w:pStyle w:val="19C0866054E14DB4BDD893C020227262"/>
          </w:pPr>
          <w:r w:rsidRPr="00775F80">
            <w:rPr>
              <w:rStyle w:val="Pladsholdertekst"/>
              <w:rFonts w:eastAsia="Calibri"/>
            </w:rPr>
            <w:t>Vælg</w:t>
          </w:r>
        </w:p>
      </w:docPartBody>
    </w:docPart>
    <w:docPart>
      <w:docPartPr>
        <w:name w:val="A841288F22AF48BFAB474B93D2930AE7"/>
        <w:category>
          <w:name w:val="Generelt"/>
          <w:gallery w:val="placeholder"/>
        </w:category>
        <w:types>
          <w:type w:val="bbPlcHdr"/>
        </w:types>
        <w:behaviors>
          <w:behavior w:val="content"/>
        </w:behaviors>
        <w:guid w:val="{FF577489-D731-402C-986F-048376D87255}"/>
      </w:docPartPr>
      <w:docPartBody>
        <w:p w:rsidR="00D04144" w:rsidRDefault="00F053EC" w:rsidP="00F053EC">
          <w:pPr>
            <w:pStyle w:val="A841288F22AF48BFAB474B93D2930AE7"/>
          </w:pPr>
          <w:r w:rsidRPr="00775F80">
            <w:rPr>
              <w:rStyle w:val="Pladsholdertekst"/>
              <w:rFonts w:eastAsia="Calibri"/>
            </w:rPr>
            <w:t>Vælg</w:t>
          </w:r>
        </w:p>
      </w:docPartBody>
    </w:docPart>
    <w:docPart>
      <w:docPartPr>
        <w:name w:val="E526EE73ACD74C08BB3CF5EFDA24D009"/>
        <w:category>
          <w:name w:val="Generelt"/>
          <w:gallery w:val="placeholder"/>
        </w:category>
        <w:types>
          <w:type w:val="bbPlcHdr"/>
        </w:types>
        <w:behaviors>
          <w:behavior w:val="content"/>
        </w:behaviors>
        <w:guid w:val="{8A14EA52-F128-4017-9CD7-4B9D4C4DEA20}"/>
      </w:docPartPr>
      <w:docPartBody>
        <w:p w:rsidR="00D04144" w:rsidRDefault="00F053EC" w:rsidP="00F053EC">
          <w:pPr>
            <w:pStyle w:val="E526EE73ACD74C08BB3CF5EFDA24D009"/>
          </w:pPr>
          <w:r w:rsidRPr="00775F80">
            <w:rPr>
              <w:rStyle w:val="Pladsholdertekst"/>
              <w:rFonts w:eastAsia="Calibri"/>
            </w:rPr>
            <w:t>Vælg</w:t>
          </w:r>
        </w:p>
      </w:docPartBody>
    </w:docPart>
    <w:docPart>
      <w:docPartPr>
        <w:name w:val="84D92BB6BCA1482E9C13065C7F1BC864"/>
        <w:category>
          <w:name w:val="Generelt"/>
          <w:gallery w:val="placeholder"/>
        </w:category>
        <w:types>
          <w:type w:val="bbPlcHdr"/>
        </w:types>
        <w:behaviors>
          <w:behavior w:val="content"/>
        </w:behaviors>
        <w:guid w:val="{47DF513F-09AE-4A80-A037-D4D075732951}"/>
      </w:docPartPr>
      <w:docPartBody>
        <w:p w:rsidR="00D04144" w:rsidRDefault="00F053EC" w:rsidP="00F053EC">
          <w:pPr>
            <w:pStyle w:val="84D92BB6BCA1482E9C13065C7F1BC864"/>
          </w:pPr>
          <w:r w:rsidRPr="00775F80">
            <w:rPr>
              <w:rStyle w:val="Pladsholdertekst"/>
              <w:rFonts w:eastAsia="Calibri"/>
            </w:rPr>
            <w:t>Vælg</w:t>
          </w:r>
        </w:p>
      </w:docPartBody>
    </w:docPart>
    <w:docPart>
      <w:docPartPr>
        <w:name w:val="4340E24445F84727B8DF05B8D87DCAC7"/>
        <w:category>
          <w:name w:val="Generelt"/>
          <w:gallery w:val="placeholder"/>
        </w:category>
        <w:types>
          <w:type w:val="bbPlcHdr"/>
        </w:types>
        <w:behaviors>
          <w:behavior w:val="content"/>
        </w:behaviors>
        <w:guid w:val="{811FBE64-A474-4BDA-947C-9E05F7474044}"/>
      </w:docPartPr>
      <w:docPartBody>
        <w:p w:rsidR="00D04144" w:rsidRDefault="00F053EC" w:rsidP="00F053EC">
          <w:pPr>
            <w:pStyle w:val="4340E24445F84727B8DF05B8D87DCAC7"/>
          </w:pPr>
          <w:r w:rsidRPr="00775F80">
            <w:rPr>
              <w:rStyle w:val="Pladsholdertekst"/>
              <w:rFonts w:eastAsia="Calibri"/>
            </w:rPr>
            <w:t>Vælg</w:t>
          </w:r>
        </w:p>
      </w:docPartBody>
    </w:docPart>
    <w:docPart>
      <w:docPartPr>
        <w:name w:val="8F425F995EAD4926A3AC4A46687A51F7"/>
        <w:category>
          <w:name w:val="Generelt"/>
          <w:gallery w:val="placeholder"/>
        </w:category>
        <w:types>
          <w:type w:val="bbPlcHdr"/>
        </w:types>
        <w:behaviors>
          <w:behavior w:val="content"/>
        </w:behaviors>
        <w:guid w:val="{8F4ED1CC-720A-44B9-9960-8E0B43EB09C9}"/>
      </w:docPartPr>
      <w:docPartBody>
        <w:p w:rsidR="00D04144" w:rsidRDefault="00F053EC" w:rsidP="00F053EC">
          <w:pPr>
            <w:pStyle w:val="8F425F995EAD4926A3AC4A46687A51F7"/>
          </w:pPr>
          <w:r w:rsidRPr="00775F80">
            <w:rPr>
              <w:rStyle w:val="Pladsholdertekst"/>
              <w:rFonts w:eastAsia="Calibri"/>
            </w:rPr>
            <w:t>Vælg</w:t>
          </w:r>
        </w:p>
      </w:docPartBody>
    </w:docPart>
    <w:docPart>
      <w:docPartPr>
        <w:name w:val="B71973F0ED1941FA9FD47BBA7A325576"/>
        <w:category>
          <w:name w:val="Generelt"/>
          <w:gallery w:val="placeholder"/>
        </w:category>
        <w:types>
          <w:type w:val="bbPlcHdr"/>
        </w:types>
        <w:behaviors>
          <w:behavior w:val="content"/>
        </w:behaviors>
        <w:guid w:val="{C9716A04-F568-4527-AA39-D35D8D84B235}"/>
      </w:docPartPr>
      <w:docPartBody>
        <w:p w:rsidR="00D04144" w:rsidRDefault="00F053EC" w:rsidP="00F053EC">
          <w:pPr>
            <w:pStyle w:val="B71973F0ED1941FA9FD47BBA7A325576"/>
          </w:pPr>
          <w:r w:rsidRPr="00775F80">
            <w:rPr>
              <w:rStyle w:val="Pladsholdertekst"/>
              <w:rFonts w:eastAsia="Calibri"/>
            </w:rPr>
            <w:t>Vælg</w:t>
          </w:r>
        </w:p>
      </w:docPartBody>
    </w:docPart>
    <w:docPart>
      <w:docPartPr>
        <w:name w:val="83E56278B3514B3F825C16A694FDE78D"/>
        <w:category>
          <w:name w:val="Generelt"/>
          <w:gallery w:val="placeholder"/>
        </w:category>
        <w:types>
          <w:type w:val="bbPlcHdr"/>
        </w:types>
        <w:behaviors>
          <w:behavior w:val="content"/>
        </w:behaviors>
        <w:guid w:val="{D9900266-C073-4DB5-8AC2-11796755F6F2}"/>
      </w:docPartPr>
      <w:docPartBody>
        <w:p w:rsidR="00D04144" w:rsidRDefault="00F053EC" w:rsidP="00F053EC">
          <w:pPr>
            <w:pStyle w:val="83E56278B3514B3F825C16A694FDE78D"/>
          </w:pPr>
          <w:r w:rsidRPr="00775F80">
            <w:rPr>
              <w:rStyle w:val="Pladsholdertekst"/>
              <w:rFonts w:eastAsia="Calibri"/>
            </w:rPr>
            <w:t>Vælg</w:t>
          </w:r>
        </w:p>
      </w:docPartBody>
    </w:docPart>
    <w:docPart>
      <w:docPartPr>
        <w:name w:val="5027188F71914F4F94C809AB57076E1A"/>
        <w:category>
          <w:name w:val="Generelt"/>
          <w:gallery w:val="placeholder"/>
        </w:category>
        <w:types>
          <w:type w:val="bbPlcHdr"/>
        </w:types>
        <w:behaviors>
          <w:behavior w:val="content"/>
        </w:behaviors>
        <w:guid w:val="{5A475568-B1EE-4BEA-AB12-7FEA7B85B0A8}"/>
      </w:docPartPr>
      <w:docPartBody>
        <w:p w:rsidR="00D04144" w:rsidRDefault="00F053EC" w:rsidP="00F053EC">
          <w:pPr>
            <w:pStyle w:val="5027188F71914F4F94C809AB57076E1A"/>
          </w:pPr>
          <w:r w:rsidRPr="00775F80">
            <w:rPr>
              <w:rStyle w:val="Pladsholdertekst"/>
              <w:rFonts w:eastAsia="Calibri"/>
            </w:rPr>
            <w:t>Vælg</w:t>
          </w:r>
        </w:p>
      </w:docPartBody>
    </w:docPart>
    <w:docPart>
      <w:docPartPr>
        <w:name w:val="3622B9C901B64382ADB459C82D86CEB2"/>
        <w:category>
          <w:name w:val="Generelt"/>
          <w:gallery w:val="placeholder"/>
        </w:category>
        <w:types>
          <w:type w:val="bbPlcHdr"/>
        </w:types>
        <w:behaviors>
          <w:behavior w:val="content"/>
        </w:behaviors>
        <w:guid w:val="{EE703F8A-9EB5-438F-8C95-8AC665308870}"/>
      </w:docPartPr>
      <w:docPartBody>
        <w:p w:rsidR="00D04144" w:rsidRDefault="00F053EC" w:rsidP="00F053EC">
          <w:pPr>
            <w:pStyle w:val="3622B9C901B64382ADB459C82D86CEB2"/>
          </w:pPr>
          <w:r w:rsidRPr="00775F80">
            <w:rPr>
              <w:rStyle w:val="Pladsholdertekst"/>
              <w:rFonts w:eastAsia="Calibri"/>
            </w:rPr>
            <w:t>Vælg</w:t>
          </w:r>
        </w:p>
      </w:docPartBody>
    </w:docPart>
    <w:docPart>
      <w:docPartPr>
        <w:name w:val="06C2E257BF444B938228F696662D4189"/>
        <w:category>
          <w:name w:val="Generelt"/>
          <w:gallery w:val="placeholder"/>
        </w:category>
        <w:types>
          <w:type w:val="bbPlcHdr"/>
        </w:types>
        <w:behaviors>
          <w:behavior w:val="content"/>
        </w:behaviors>
        <w:guid w:val="{A0371084-15F4-4798-8C21-763DEDBDF788}"/>
      </w:docPartPr>
      <w:docPartBody>
        <w:p w:rsidR="00D04144" w:rsidRDefault="00F053EC" w:rsidP="00F053EC">
          <w:pPr>
            <w:pStyle w:val="06C2E257BF444B938228F696662D4189"/>
          </w:pPr>
          <w:r w:rsidRPr="00775F80">
            <w:rPr>
              <w:rStyle w:val="Pladsholdertekst"/>
              <w:rFonts w:eastAsia="Calibri"/>
            </w:rPr>
            <w:t>Vælg</w:t>
          </w:r>
        </w:p>
      </w:docPartBody>
    </w:docPart>
    <w:docPart>
      <w:docPartPr>
        <w:name w:val="C12119324DDD445FBF9827FF0494A024"/>
        <w:category>
          <w:name w:val="Generelt"/>
          <w:gallery w:val="placeholder"/>
        </w:category>
        <w:types>
          <w:type w:val="bbPlcHdr"/>
        </w:types>
        <w:behaviors>
          <w:behavior w:val="content"/>
        </w:behaviors>
        <w:guid w:val="{D3D56E49-D86C-4B10-9537-12055C31CDD3}"/>
      </w:docPartPr>
      <w:docPartBody>
        <w:p w:rsidR="00D04144" w:rsidRDefault="00F053EC" w:rsidP="00F053EC">
          <w:pPr>
            <w:pStyle w:val="C12119324DDD445FBF9827FF0494A024"/>
          </w:pPr>
          <w:r w:rsidRPr="00775F80">
            <w:rPr>
              <w:rStyle w:val="Pladsholdertekst"/>
              <w:rFonts w:eastAsia="Calibri"/>
            </w:rPr>
            <w:t>Vælg</w:t>
          </w:r>
        </w:p>
      </w:docPartBody>
    </w:docPart>
    <w:docPart>
      <w:docPartPr>
        <w:name w:val="CFCE3E73F98546AA8326D6E0429AC240"/>
        <w:category>
          <w:name w:val="Generelt"/>
          <w:gallery w:val="placeholder"/>
        </w:category>
        <w:types>
          <w:type w:val="bbPlcHdr"/>
        </w:types>
        <w:behaviors>
          <w:behavior w:val="content"/>
        </w:behaviors>
        <w:guid w:val="{B214E866-4C64-4582-9E7C-1AB665226BF8}"/>
      </w:docPartPr>
      <w:docPartBody>
        <w:p w:rsidR="00D04144" w:rsidRDefault="00F053EC" w:rsidP="00F053EC">
          <w:pPr>
            <w:pStyle w:val="CFCE3E73F98546AA8326D6E0429AC240"/>
          </w:pPr>
          <w:r w:rsidRPr="00775F80">
            <w:rPr>
              <w:rStyle w:val="Pladsholdertekst"/>
              <w:rFonts w:eastAsia="Calibri"/>
            </w:rPr>
            <w:t>Vælg</w:t>
          </w:r>
        </w:p>
      </w:docPartBody>
    </w:docPart>
    <w:docPart>
      <w:docPartPr>
        <w:name w:val="2EB06F22460C4125A0AB766E6370E409"/>
        <w:category>
          <w:name w:val="Generelt"/>
          <w:gallery w:val="placeholder"/>
        </w:category>
        <w:types>
          <w:type w:val="bbPlcHdr"/>
        </w:types>
        <w:behaviors>
          <w:behavior w:val="content"/>
        </w:behaviors>
        <w:guid w:val="{326F318A-9672-4749-BFCE-33DF33482746}"/>
      </w:docPartPr>
      <w:docPartBody>
        <w:p w:rsidR="00D04144" w:rsidRDefault="00F053EC" w:rsidP="00F053EC">
          <w:pPr>
            <w:pStyle w:val="2EB06F22460C4125A0AB766E6370E409"/>
          </w:pPr>
          <w:r w:rsidRPr="00775F80">
            <w:rPr>
              <w:rStyle w:val="Pladsholdertekst"/>
              <w:rFonts w:eastAsia="Calibri"/>
            </w:rPr>
            <w:t>Vælg</w:t>
          </w:r>
        </w:p>
      </w:docPartBody>
    </w:docPart>
    <w:docPart>
      <w:docPartPr>
        <w:name w:val="3B5887AF08EA44A699C0FF23E5C018F3"/>
        <w:category>
          <w:name w:val="Generelt"/>
          <w:gallery w:val="placeholder"/>
        </w:category>
        <w:types>
          <w:type w:val="bbPlcHdr"/>
        </w:types>
        <w:behaviors>
          <w:behavior w:val="content"/>
        </w:behaviors>
        <w:guid w:val="{DCABCDDC-4799-4CFF-B4B8-8E72D13DA5CF}"/>
      </w:docPartPr>
      <w:docPartBody>
        <w:p w:rsidR="00D04144" w:rsidRDefault="00F053EC" w:rsidP="00F053EC">
          <w:pPr>
            <w:pStyle w:val="3B5887AF08EA44A699C0FF23E5C018F3"/>
          </w:pPr>
          <w:r w:rsidRPr="00775F80">
            <w:rPr>
              <w:rStyle w:val="Pladsholdertekst"/>
              <w:rFonts w:eastAsia="Calibri"/>
            </w:rPr>
            <w:t>Vælg</w:t>
          </w:r>
        </w:p>
      </w:docPartBody>
    </w:docPart>
    <w:docPart>
      <w:docPartPr>
        <w:name w:val="BC180D512F344785B83C24F12A46E033"/>
        <w:category>
          <w:name w:val="Generelt"/>
          <w:gallery w:val="placeholder"/>
        </w:category>
        <w:types>
          <w:type w:val="bbPlcHdr"/>
        </w:types>
        <w:behaviors>
          <w:behavior w:val="content"/>
        </w:behaviors>
        <w:guid w:val="{B515305D-EB9C-44AF-8DAC-66F75D8C953D}"/>
      </w:docPartPr>
      <w:docPartBody>
        <w:p w:rsidR="00D04144" w:rsidRDefault="00F053EC" w:rsidP="00F053EC">
          <w:pPr>
            <w:pStyle w:val="BC180D512F344785B83C24F12A46E033"/>
          </w:pPr>
          <w:r w:rsidRPr="00775F80">
            <w:rPr>
              <w:rStyle w:val="Pladsholdertekst"/>
              <w:rFonts w:eastAsia="Calibri"/>
            </w:rPr>
            <w:t>Vælg</w:t>
          </w:r>
        </w:p>
      </w:docPartBody>
    </w:docPart>
    <w:docPart>
      <w:docPartPr>
        <w:name w:val="7E2B00EC755248B095A4CAC6A7F74745"/>
        <w:category>
          <w:name w:val="Generelt"/>
          <w:gallery w:val="placeholder"/>
        </w:category>
        <w:types>
          <w:type w:val="bbPlcHdr"/>
        </w:types>
        <w:behaviors>
          <w:behavior w:val="content"/>
        </w:behaviors>
        <w:guid w:val="{D0287AC2-C9FE-4744-AAD8-10149606E690}"/>
      </w:docPartPr>
      <w:docPartBody>
        <w:p w:rsidR="00583541" w:rsidRDefault="00D04144" w:rsidP="00D04144">
          <w:pPr>
            <w:pStyle w:val="7E2B00EC755248B095A4CAC6A7F74745"/>
          </w:pPr>
          <w:r w:rsidRPr="00775F80">
            <w:rPr>
              <w:rStyle w:val="Pladsholdertekst"/>
              <w:rFonts w:eastAsia="Calibri"/>
            </w:rPr>
            <w:t>Vælg</w:t>
          </w:r>
        </w:p>
      </w:docPartBody>
    </w:docPart>
    <w:docPart>
      <w:docPartPr>
        <w:name w:val="01876B8A6D184CF6A97EA93B9DC8E673"/>
        <w:category>
          <w:name w:val="Generelt"/>
          <w:gallery w:val="placeholder"/>
        </w:category>
        <w:types>
          <w:type w:val="bbPlcHdr"/>
        </w:types>
        <w:behaviors>
          <w:behavior w:val="content"/>
        </w:behaviors>
        <w:guid w:val="{E38AF6E8-22FA-45F9-BFC1-16EEFC1CB8E9}"/>
      </w:docPartPr>
      <w:docPartBody>
        <w:p w:rsidR="00583541" w:rsidRDefault="00D04144" w:rsidP="00D04144">
          <w:pPr>
            <w:pStyle w:val="01876B8A6D184CF6A97EA93B9DC8E673"/>
          </w:pPr>
          <w:r w:rsidRPr="00775F80">
            <w:rPr>
              <w:rStyle w:val="Pladsholdertekst"/>
              <w:rFonts w:eastAsia="Calibri"/>
            </w:rPr>
            <w:t>Vælg</w:t>
          </w:r>
        </w:p>
      </w:docPartBody>
    </w:docPart>
    <w:docPart>
      <w:docPartPr>
        <w:name w:val="A8D9D6E781AF45A5B2A643B1FD5F1E49"/>
        <w:category>
          <w:name w:val="Generelt"/>
          <w:gallery w:val="placeholder"/>
        </w:category>
        <w:types>
          <w:type w:val="bbPlcHdr"/>
        </w:types>
        <w:behaviors>
          <w:behavior w:val="content"/>
        </w:behaviors>
        <w:guid w:val="{DA6DA0AE-C3E5-443F-A0CD-D7B24370CC05}"/>
      </w:docPartPr>
      <w:docPartBody>
        <w:p w:rsidR="003012A1" w:rsidRDefault="00583541" w:rsidP="00583541">
          <w:pPr>
            <w:pStyle w:val="A8D9D6E781AF45A5B2A643B1FD5F1E49"/>
          </w:pPr>
          <w:r w:rsidRPr="00775F80">
            <w:rPr>
              <w:rStyle w:val="Pladsholdertekst"/>
              <w:rFonts w:eastAsia="Calibri"/>
            </w:rPr>
            <w:t>Vælg</w:t>
          </w:r>
        </w:p>
      </w:docPartBody>
    </w:docPart>
    <w:docPart>
      <w:docPartPr>
        <w:name w:val="6B5A344E980547D19BC02127A49DBB64"/>
        <w:category>
          <w:name w:val="Generelt"/>
          <w:gallery w:val="placeholder"/>
        </w:category>
        <w:types>
          <w:type w:val="bbPlcHdr"/>
        </w:types>
        <w:behaviors>
          <w:behavior w:val="content"/>
        </w:behaviors>
        <w:guid w:val="{AC246C22-9FDA-4A88-9054-F01F317C2A6C}"/>
      </w:docPartPr>
      <w:docPartBody>
        <w:p w:rsidR="003012A1" w:rsidRDefault="00583541" w:rsidP="00583541">
          <w:pPr>
            <w:pStyle w:val="6B5A344E980547D19BC02127A49DBB64"/>
          </w:pPr>
          <w:r w:rsidRPr="00775F80">
            <w:rPr>
              <w:rStyle w:val="Pladsholdertekst"/>
              <w:rFonts w:eastAsia="Calibri"/>
            </w:rPr>
            <w:t>Vælg</w:t>
          </w:r>
        </w:p>
      </w:docPartBody>
    </w:docPart>
    <w:docPart>
      <w:docPartPr>
        <w:name w:val="C1803AD98D084DC38FACD346FA993B57"/>
        <w:category>
          <w:name w:val="Generelt"/>
          <w:gallery w:val="placeholder"/>
        </w:category>
        <w:types>
          <w:type w:val="bbPlcHdr"/>
        </w:types>
        <w:behaviors>
          <w:behavior w:val="content"/>
        </w:behaviors>
        <w:guid w:val="{010A16E8-996F-4A01-B8CA-9625A3891224}"/>
      </w:docPartPr>
      <w:docPartBody>
        <w:p w:rsidR="003012A1" w:rsidRDefault="00583541" w:rsidP="00583541">
          <w:pPr>
            <w:pStyle w:val="C1803AD98D084DC38FACD346FA993B57"/>
          </w:pPr>
          <w:r w:rsidRPr="00775F80">
            <w:rPr>
              <w:rStyle w:val="Pladsholdertekst"/>
              <w:rFonts w:eastAsia="Calibri"/>
            </w:rPr>
            <w:t>Vælg</w:t>
          </w:r>
        </w:p>
      </w:docPartBody>
    </w:docPart>
    <w:docPart>
      <w:docPartPr>
        <w:name w:val="380365B2CD0740249AF50663DFB47AA2"/>
        <w:category>
          <w:name w:val="Generelt"/>
          <w:gallery w:val="placeholder"/>
        </w:category>
        <w:types>
          <w:type w:val="bbPlcHdr"/>
        </w:types>
        <w:behaviors>
          <w:behavior w:val="content"/>
        </w:behaviors>
        <w:guid w:val="{14641DFC-BF79-450C-9CE0-1D3B85A1B1B5}"/>
      </w:docPartPr>
      <w:docPartBody>
        <w:p w:rsidR="003012A1" w:rsidRDefault="00583541" w:rsidP="00583541">
          <w:pPr>
            <w:pStyle w:val="380365B2CD0740249AF50663DFB47AA2"/>
          </w:pPr>
          <w:r w:rsidRPr="00775F80">
            <w:rPr>
              <w:rStyle w:val="Pladsholdertekst"/>
              <w:rFonts w:eastAsia="Calibri"/>
            </w:rPr>
            <w:t>Vælg</w:t>
          </w:r>
        </w:p>
      </w:docPartBody>
    </w:docPart>
    <w:docPart>
      <w:docPartPr>
        <w:name w:val="C3C294C9B6E9479C98DCEF160CB7B463"/>
        <w:category>
          <w:name w:val="Generelt"/>
          <w:gallery w:val="placeholder"/>
        </w:category>
        <w:types>
          <w:type w:val="bbPlcHdr"/>
        </w:types>
        <w:behaviors>
          <w:behavior w:val="content"/>
        </w:behaviors>
        <w:guid w:val="{A3F1F506-41BB-4272-80BE-2A8000DD5021}"/>
      </w:docPartPr>
      <w:docPartBody>
        <w:p w:rsidR="003012A1" w:rsidRDefault="00583541" w:rsidP="00583541">
          <w:pPr>
            <w:pStyle w:val="C3C294C9B6E9479C98DCEF160CB7B463"/>
          </w:pPr>
          <w:r w:rsidRPr="00775F80">
            <w:rPr>
              <w:rStyle w:val="Pladsholdertekst"/>
              <w:rFonts w:eastAsia="Calibri"/>
            </w:rPr>
            <w:t>Vælg</w:t>
          </w:r>
        </w:p>
      </w:docPartBody>
    </w:docPart>
    <w:docPart>
      <w:docPartPr>
        <w:name w:val="B78A27269E264871939A7EFBF67E53A7"/>
        <w:category>
          <w:name w:val="Generelt"/>
          <w:gallery w:val="placeholder"/>
        </w:category>
        <w:types>
          <w:type w:val="bbPlcHdr"/>
        </w:types>
        <w:behaviors>
          <w:behavior w:val="content"/>
        </w:behaviors>
        <w:guid w:val="{ACDEDF10-4E9F-4AC4-A581-1347293EB9D2}"/>
      </w:docPartPr>
      <w:docPartBody>
        <w:p w:rsidR="003012A1" w:rsidRDefault="00583541" w:rsidP="00583541">
          <w:pPr>
            <w:pStyle w:val="B78A27269E264871939A7EFBF67E53A7"/>
          </w:pPr>
          <w:r w:rsidRPr="00775F80">
            <w:rPr>
              <w:rStyle w:val="Pladsholdertekst"/>
              <w:rFonts w:eastAsia="Calibri"/>
            </w:rPr>
            <w:t>Vælg</w:t>
          </w:r>
        </w:p>
      </w:docPartBody>
    </w:docPart>
    <w:docPart>
      <w:docPartPr>
        <w:name w:val="F7B3311DEC5948F799BC9B0666A7E53A"/>
        <w:category>
          <w:name w:val="Generelt"/>
          <w:gallery w:val="placeholder"/>
        </w:category>
        <w:types>
          <w:type w:val="bbPlcHdr"/>
        </w:types>
        <w:behaviors>
          <w:behavior w:val="content"/>
        </w:behaviors>
        <w:guid w:val="{C9BD9706-5EAA-475C-A924-216C56B7F42A}"/>
      </w:docPartPr>
      <w:docPartBody>
        <w:p w:rsidR="003012A1" w:rsidRDefault="00583541" w:rsidP="00583541">
          <w:pPr>
            <w:pStyle w:val="F7B3311DEC5948F799BC9B0666A7E53A"/>
          </w:pPr>
          <w:r w:rsidRPr="00775F80">
            <w:rPr>
              <w:rStyle w:val="Pladsholdertekst"/>
              <w:rFonts w:eastAsia="Calibri"/>
            </w:rPr>
            <w:t>Vælg</w:t>
          </w:r>
        </w:p>
      </w:docPartBody>
    </w:docPart>
    <w:docPart>
      <w:docPartPr>
        <w:name w:val="DE0BE7F20C2049ADABCF1C7C26F81EFF"/>
        <w:category>
          <w:name w:val="Generelt"/>
          <w:gallery w:val="placeholder"/>
        </w:category>
        <w:types>
          <w:type w:val="bbPlcHdr"/>
        </w:types>
        <w:behaviors>
          <w:behavior w:val="content"/>
        </w:behaviors>
        <w:guid w:val="{27717A89-CED3-4180-AE80-AE61740AC8A7}"/>
      </w:docPartPr>
      <w:docPartBody>
        <w:p w:rsidR="003012A1" w:rsidRDefault="00583541" w:rsidP="00583541">
          <w:pPr>
            <w:pStyle w:val="DE0BE7F20C2049ADABCF1C7C26F81EFF"/>
          </w:pPr>
          <w:r w:rsidRPr="00775F80">
            <w:rPr>
              <w:rStyle w:val="Pladsholdertekst"/>
              <w:rFonts w:eastAsia="Calibri"/>
            </w:rPr>
            <w:t>Vælg</w:t>
          </w:r>
        </w:p>
      </w:docPartBody>
    </w:docPart>
    <w:docPart>
      <w:docPartPr>
        <w:name w:val="A69773AD1A3F414D9DCDED9F907C0A8B"/>
        <w:category>
          <w:name w:val="Generelt"/>
          <w:gallery w:val="placeholder"/>
        </w:category>
        <w:types>
          <w:type w:val="bbPlcHdr"/>
        </w:types>
        <w:behaviors>
          <w:behavior w:val="content"/>
        </w:behaviors>
        <w:guid w:val="{3C53AD2D-7943-48F5-8297-3BAA7A372AA9}"/>
      </w:docPartPr>
      <w:docPartBody>
        <w:p w:rsidR="003012A1" w:rsidRDefault="00583541" w:rsidP="00583541">
          <w:pPr>
            <w:pStyle w:val="A69773AD1A3F414D9DCDED9F907C0A8B"/>
          </w:pPr>
          <w:r w:rsidRPr="00775F80">
            <w:rPr>
              <w:rStyle w:val="Pladsholdertekst"/>
              <w:rFonts w:eastAsia="Calibri"/>
            </w:rPr>
            <w:t>Vælg</w:t>
          </w:r>
        </w:p>
      </w:docPartBody>
    </w:docPart>
    <w:docPart>
      <w:docPartPr>
        <w:name w:val="6C73D2D75D1646D38623C6A1D9ABD10F"/>
        <w:category>
          <w:name w:val="Generelt"/>
          <w:gallery w:val="placeholder"/>
        </w:category>
        <w:types>
          <w:type w:val="bbPlcHdr"/>
        </w:types>
        <w:behaviors>
          <w:behavior w:val="content"/>
        </w:behaviors>
        <w:guid w:val="{46E6DA21-11A7-4FB1-A843-018CAF7E1C88}"/>
      </w:docPartPr>
      <w:docPartBody>
        <w:p w:rsidR="003012A1" w:rsidRDefault="00583541" w:rsidP="00583541">
          <w:pPr>
            <w:pStyle w:val="6C73D2D75D1646D38623C6A1D9ABD10F"/>
          </w:pPr>
          <w:r w:rsidRPr="00775F80">
            <w:rPr>
              <w:rStyle w:val="Pladsholdertekst"/>
              <w:rFonts w:eastAsia="Calibri"/>
            </w:rPr>
            <w:t>Vælg</w:t>
          </w:r>
        </w:p>
      </w:docPartBody>
    </w:docPart>
    <w:docPart>
      <w:docPartPr>
        <w:name w:val="5477020640014E8785CED22F7D12665B"/>
        <w:category>
          <w:name w:val="Generelt"/>
          <w:gallery w:val="placeholder"/>
        </w:category>
        <w:types>
          <w:type w:val="bbPlcHdr"/>
        </w:types>
        <w:behaviors>
          <w:behavior w:val="content"/>
        </w:behaviors>
        <w:guid w:val="{6B139319-3367-4524-810A-519175303E47}"/>
      </w:docPartPr>
      <w:docPartBody>
        <w:p w:rsidR="003012A1" w:rsidRDefault="00583541" w:rsidP="00583541">
          <w:pPr>
            <w:pStyle w:val="5477020640014E8785CED22F7D12665B"/>
          </w:pPr>
          <w:r w:rsidRPr="00775F80">
            <w:rPr>
              <w:rStyle w:val="Pladsholdertekst"/>
              <w:rFonts w:eastAsia="Calibri"/>
            </w:rPr>
            <w:t>Vælg</w:t>
          </w:r>
        </w:p>
      </w:docPartBody>
    </w:docPart>
    <w:docPart>
      <w:docPartPr>
        <w:name w:val="1ADA02C9D5564765BCF9CCB1195EBC53"/>
        <w:category>
          <w:name w:val="Generelt"/>
          <w:gallery w:val="placeholder"/>
        </w:category>
        <w:types>
          <w:type w:val="bbPlcHdr"/>
        </w:types>
        <w:behaviors>
          <w:behavior w:val="content"/>
        </w:behaviors>
        <w:guid w:val="{1C91623E-54C5-4C08-9EA3-8673292561F5}"/>
      </w:docPartPr>
      <w:docPartBody>
        <w:p w:rsidR="003012A1" w:rsidRDefault="00583541" w:rsidP="00583541">
          <w:pPr>
            <w:pStyle w:val="1ADA02C9D5564765BCF9CCB1195EBC53"/>
          </w:pPr>
          <w:r w:rsidRPr="00775F80">
            <w:rPr>
              <w:rStyle w:val="Pladsholdertekst"/>
              <w:rFonts w:eastAsia="Calibri"/>
            </w:rPr>
            <w:t>Vælg</w:t>
          </w:r>
        </w:p>
      </w:docPartBody>
    </w:docPart>
    <w:docPart>
      <w:docPartPr>
        <w:name w:val="753478A68CAA4646B1999E83F1A9AF83"/>
        <w:category>
          <w:name w:val="Generelt"/>
          <w:gallery w:val="placeholder"/>
        </w:category>
        <w:types>
          <w:type w:val="bbPlcHdr"/>
        </w:types>
        <w:behaviors>
          <w:behavior w:val="content"/>
        </w:behaviors>
        <w:guid w:val="{D767C695-3413-400B-AC78-0DA34CEE4C47}"/>
      </w:docPartPr>
      <w:docPartBody>
        <w:p w:rsidR="003012A1" w:rsidRDefault="00583541" w:rsidP="00583541">
          <w:pPr>
            <w:pStyle w:val="753478A68CAA4646B1999E83F1A9AF83"/>
          </w:pPr>
          <w:r w:rsidRPr="00775F80">
            <w:rPr>
              <w:rStyle w:val="Pladsholdertekst"/>
              <w:rFonts w:eastAsia="Calibri"/>
            </w:rPr>
            <w:t>Vælg</w:t>
          </w:r>
        </w:p>
      </w:docPartBody>
    </w:docPart>
    <w:docPart>
      <w:docPartPr>
        <w:name w:val="B22E21915A444757BECB2635AA142ED9"/>
        <w:category>
          <w:name w:val="Generelt"/>
          <w:gallery w:val="placeholder"/>
        </w:category>
        <w:types>
          <w:type w:val="bbPlcHdr"/>
        </w:types>
        <w:behaviors>
          <w:behavior w:val="content"/>
        </w:behaviors>
        <w:guid w:val="{AABD9D0F-0B6F-4097-B0D0-76AA2075DEEC}"/>
      </w:docPartPr>
      <w:docPartBody>
        <w:p w:rsidR="003012A1" w:rsidRDefault="00583541" w:rsidP="00583541">
          <w:pPr>
            <w:pStyle w:val="B22E21915A444757BECB2635AA142ED9"/>
          </w:pPr>
          <w:r w:rsidRPr="00775F80">
            <w:rPr>
              <w:rStyle w:val="Pladsholdertekst"/>
              <w:rFonts w:eastAsia="Calibri"/>
            </w:rPr>
            <w:t>Vælg</w:t>
          </w:r>
        </w:p>
      </w:docPartBody>
    </w:docPart>
    <w:docPart>
      <w:docPartPr>
        <w:name w:val="146DA069755540FDBAF0814F57E7DC37"/>
        <w:category>
          <w:name w:val="Generelt"/>
          <w:gallery w:val="placeholder"/>
        </w:category>
        <w:types>
          <w:type w:val="bbPlcHdr"/>
        </w:types>
        <w:behaviors>
          <w:behavior w:val="content"/>
        </w:behaviors>
        <w:guid w:val="{21338E7F-BC19-4F74-B564-47EBCAB6EF99}"/>
      </w:docPartPr>
      <w:docPartBody>
        <w:p w:rsidR="003012A1" w:rsidRDefault="00583541" w:rsidP="00583541">
          <w:pPr>
            <w:pStyle w:val="146DA069755540FDBAF0814F57E7DC37"/>
          </w:pPr>
          <w:r w:rsidRPr="00775F80">
            <w:rPr>
              <w:rStyle w:val="Pladsholdertekst"/>
              <w:rFonts w:eastAsia="Calibri"/>
            </w:rPr>
            <w:t>Vælg</w:t>
          </w:r>
        </w:p>
      </w:docPartBody>
    </w:docPart>
    <w:docPart>
      <w:docPartPr>
        <w:name w:val="B7941CF6952A4FCDA6EEE4E2C23374A7"/>
        <w:category>
          <w:name w:val="Generelt"/>
          <w:gallery w:val="placeholder"/>
        </w:category>
        <w:types>
          <w:type w:val="bbPlcHdr"/>
        </w:types>
        <w:behaviors>
          <w:behavior w:val="content"/>
        </w:behaviors>
        <w:guid w:val="{C0AD3E51-002B-4449-B910-16CC09999929}"/>
      </w:docPartPr>
      <w:docPartBody>
        <w:p w:rsidR="003012A1" w:rsidRDefault="00583541" w:rsidP="00583541">
          <w:pPr>
            <w:pStyle w:val="B7941CF6952A4FCDA6EEE4E2C23374A7"/>
          </w:pPr>
          <w:r w:rsidRPr="00775F80">
            <w:rPr>
              <w:rStyle w:val="Pladsholdertekst"/>
              <w:rFonts w:eastAsia="Calibri"/>
            </w:rPr>
            <w:t>Vælg</w:t>
          </w:r>
        </w:p>
      </w:docPartBody>
    </w:docPart>
    <w:docPart>
      <w:docPartPr>
        <w:name w:val="78C4447913C24BDCA4BF7B9FA8757F7A"/>
        <w:category>
          <w:name w:val="Generelt"/>
          <w:gallery w:val="placeholder"/>
        </w:category>
        <w:types>
          <w:type w:val="bbPlcHdr"/>
        </w:types>
        <w:behaviors>
          <w:behavior w:val="content"/>
        </w:behaviors>
        <w:guid w:val="{148B6471-6AF2-436F-8B62-172DDBE90238}"/>
      </w:docPartPr>
      <w:docPartBody>
        <w:p w:rsidR="003012A1" w:rsidRDefault="00583541" w:rsidP="00583541">
          <w:pPr>
            <w:pStyle w:val="78C4447913C24BDCA4BF7B9FA8757F7A"/>
          </w:pPr>
          <w:r w:rsidRPr="00775F80">
            <w:rPr>
              <w:rStyle w:val="Pladsholdertekst"/>
              <w:rFonts w:eastAsia="Calibri"/>
            </w:rPr>
            <w:t>Vælg</w:t>
          </w:r>
        </w:p>
      </w:docPartBody>
    </w:docPart>
    <w:docPart>
      <w:docPartPr>
        <w:name w:val="7CBD012F151D46F8A0D295F53C0BC1C8"/>
        <w:category>
          <w:name w:val="Generelt"/>
          <w:gallery w:val="placeholder"/>
        </w:category>
        <w:types>
          <w:type w:val="bbPlcHdr"/>
        </w:types>
        <w:behaviors>
          <w:behavior w:val="content"/>
        </w:behaviors>
        <w:guid w:val="{F6D7BEE4-CD2C-4FA0-B21E-29008ADA27D4}"/>
      </w:docPartPr>
      <w:docPartBody>
        <w:p w:rsidR="00865449" w:rsidRDefault="003012A1" w:rsidP="003012A1">
          <w:pPr>
            <w:pStyle w:val="7CBD012F151D46F8A0D295F53C0BC1C8"/>
          </w:pPr>
          <w:r w:rsidRPr="00775F80">
            <w:rPr>
              <w:rStyle w:val="Pladsholdertekst"/>
              <w:rFonts w:eastAsia="Calibri"/>
            </w:rPr>
            <w:t>Vælg</w:t>
          </w:r>
        </w:p>
      </w:docPartBody>
    </w:docPart>
    <w:docPart>
      <w:docPartPr>
        <w:name w:val="F42EBAA501BE48C4972A4BEB947F5E9D"/>
        <w:category>
          <w:name w:val="Generelt"/>
          <w:gallery w:val="placeholder"/>
        </w:category>
        <w:types>
          <w:type w:val="bbPlcHdr"/>
        </w:types>
        <w:behaviors>
          <w:behavior w:val="content"/>
        </w:behaviors>
        <w:guid w:val="{79F84712-ECC0-4148-A31A-A5EBC1009A3E}"/>
      </w:docPartPr>
      <w:docPartBody>
        <w:p w:rsidR="00865449" w:rsidRDefault="003012A1" w:rsidP="003012A1">
          <w:pPr>
            <w:pStyle w:val="F42EBAA501BE48C4972A4BEB947F5E9D"/>
          </w:pPr>
          <w:r w:rsidRPr="00775F80">
            <w:rPr>
              <w:rStyle w:val="Pladsholdertekst"/>
              <w:rFonts w:eastAsia="Calibri"/>
            </w:rPr>
            <w:t>Vælg</w:t>
          </w:r>
        </w:p>
      </w:docPartBody>
    </w:docPart>
    <w:docPart>
      <w:docPartPr>
        <w:name w:val="663C624701C8402B84E7DB96B580CA55"/>
        <w:category>
          <w:name w:val="Generelt"/>
          <w:gallery w:val="placeholder"/>
        </w:category>
        <w:types>
          <w:type w:val="bbPlcHdr"/>
        </w:types>
        <w:behaviors>
          <w:behavior w:val="content"/>
        </w:behaviors>
        <w:guid w:val="{A3C93885-03FA-4B32-8646-44F927E7A201}"/>
      </w:docPartPr>
      <w:docPartBody>
        <w:p w:rsidR="00865449" w:rsidRDefault="003012A1" w:rsidP="003012A1">
          <w:pPr>
            <w:pStyle w:val="663C624701C8402B84E7DB96B580CA55"/>
          </w:pPr>
          <w:r w:rsidRPr="00775F80">
            <w:rPr>
              <w:rStyle w:val="Pladsholdertekst"/>
              <w:rFonts w:eastAsia="Calibri"/>
            </w:rPr>
            <w:t>Vælg</w:t>
          </w:r>
        </w:p>
      </w:docPartBody>
    </w:docPart>
    <w:docPart>
      <w:docPartPr>
        <w:name w:val="5B95136548EB4842A5CA91E8DBF0D146"/>
        <w:category>
          <w:name w:val="Generelt"/>
          <w:gallery w:val="placeholder"/>
        </w:category>
        <w:types>
          <w:type w:val="bbPlcHdr"/>
        </w:types>
        <w:behaviors>
          <w:behavior w:val="content"/>
        </w:behaviors>
        <w:guid w:val="{DC00C675-C8C3-435A-85F3-91C81D470A0C}"/>
      </w:docPartPr>
      <w:docPartBody>
        <w:p w:rsidR="00865449" w:rsidRDefault="003012A1" w:rsidP="003012A1">
          <w:pPr>
            <w:pStyle w:val="5B95136548EB4842A5CA91E8DBF0D146"/>
          </w:pPr>
          <w:r w:rsidRPr="00775F80">
            <w:rPr>
              <w:rStyle w:val="Pladsholdertekst"/>
              <w:rFonts w:eastAsia="Calibri"/>
            </w:rPr>
            <w:t>Vælg</w:t>
          </w:r>
        </w:p>
      </w:docPartBody>
    </w:docPart>
    <w:docPart>
      <w:docPartPr>
        <w:name w:val="D5C71A32AC134D69B5CB708BE6D5AA2D"/>
        <w:category>
          <w:name w:val="Generelt"/>
          <w:gallery w:val="placeholder"/>
        </w:category>
        <w:types>
          <w:type w:val="bbPlcHdr"/>
        </w:types>
        <w:behaviors>
          <w:behavior w:val="content"/>
        </w:behaviors>
        <w:guid w:val="{F5F4C31D-9D0E-49EF-990E-EF49C89BB135}"/>
      </w:docPartPr>
      <w:docPartBody>
        <w:p w:rsidR="00865449" w:rsidRDefault="003012A1" w:rsidP="003012A1">
          <w:pPr>
            <w:pStyle w:val="D5C71A32AC134D69B5CB708BE6D5AA2D"/>
          </w:pPr>
          <w:r w:rsidRPr="00775F80">
            <w:rPr>
              <w:rStyle w:val="Pladsholdertekst"/>
              <w:rFonts w:eastAsia="Calibri"/>
            </w:rPr>
            <w:t>Vælg</w:t>
          </w:r>
        </w:p>
      </w:docPartBody>
    </w:docPart>
    <w:docPart>
      <w:docPartPr>
        <w:name w:val="BFE03A47C2EE4C98B9DAC04728FD3A6E"/>
        <w:category>
          <w:name w:val="Generelt"/>
          <w:gallery w:val="placeholder"/>
        </w:category>
        <w:types>
          <w:type w:val="bbPlcHdr"/>
        </w:types>
        <w:behaviors>
          <w:behavior w:val="content"/>
        </w:behaviors>
        <w:guid w:val="{778C9A17-41E8-46A2-9387-D229FD737FE8}"/>
      </w:docPartPr>
      <w:docPartBody>
        <w:p w:rsidR="00865449" w:rsidRDefault="003012A1" w:rsidP="003012A1">
          <w:pPr>
            <w:pStyle w:val="BFE03A47C2EE4C98B9DAC04728FD3A6E"/>
          </w:pPr>
          <w:r w:rsidRPr="00775F80">
            <w:rPr>
              <w:rStyle w:val="Pladsholdertekst"/>
              <w:rFonts w:eastAsia="Calibri"/>
            </w:rPr>
            <w:t>Vælg</w:t>
          </w:r>
        </w:p>
      </w:docPartBody>
    </w:docPart>
    <w:docPart>
      <w:docPartPr>
        <w:name w:val="2DE39EC3C02C46E29F9483F0F1DFA84C"/>
        <w:category>
          <w:name w:val="Generelt"/>
          <w:gallery w:val="placeholder"/>
        </w:category>
        <w:types>
          <w:type w:val="bbPlcHdr"/>
        </w:types>
        <w:behaviors>
          <w:behavior w:val="content"/>
        </w:behaviors>
        <w:guid w:val="{77CA89AF-5420-4C07-8C8A-E1C134D8D527}"/>
      </w:docPartPr>
      <w:docPartBody>
        <w:p w:rsidR="00865449" w:rsidRDefault="003012A1" w:rsidP="003012A1">
          <w:pPr>
            <w:pStyle w:val="2DE39EC3C02C46E29F9483F0F1DFA84C"/>
          </w:pPr>
          <w:r w:rsidRPr="00775F80">
            <w:rPr>
              <w:rStyle w:val="Pladsholdertekst"/>
              <w:rFonts w:eastAsia="Calibri"/>
            </w:rPr>
            <w:t>Vælg</w:t>
          </w:r>
        </w:p>
      </w:docPartBody>
    </w:docPart>
    <w:docPart>
      <w:docPartPr>
        <w:name w:val="FE1F5C16EF8D4F658EAC5310DE0CBBB5"/>
        <w:category>
          <w:name w:val="Generelt"/>
          <w:gallery w:val="placeholder"/>
        </w:category>
        <w:types>
          <w:type w:val="bbPlcHdr"/>
        </w:types>
        <w:behaviors>
          <w:behavior w:val="content"/>
        </w:behaviors>
        <w:guid w:val="{1961EB8C-5EA0-4C51-858C-0453D37F1A96}"/>
      </w:docPartPr>
      <w:docPartBody>
        <w:p w:rsidR="00865449" w:rsidRDefault="003012A1" w:rsidP="003012A1">
          <w:pPr>
            <w:pStyle w:val="FE1F5C16EF8D4F658EAC5310DE0CBBB5"/>
          </w:pPr>
          <w:r w:rsidRPr="00775F80">
            <w:rPr>
              <w:rStyle w:val="Pladsholdertekst"/>
              <w:rFonts w:eastAsia="Calibri"/>
            </w:rPr>
            <w:t>Vælg</w:t>
          </w:r>
        </w:p>
      </w:docPartBody>
    </w:docPart>
    <w:docPart>
      <w:docPartPr>
        <w:name w:val="8577C8A5BDDE402DA42A00732D720AF6"/>
        <w:category>
          <w:name w:val="Generelt"/>
          <w:gallery w:val="placeholder"/>
        </w:category>
        <w:types>
          <w:type w:val="bbPlcHdr"/>
        </w:types>
        <w:behaviors>
          <w:behavior w:val="content"/>
        </w:behaviors>
        <w:guid w:val="{495F44C7-FD89-4955-AB80-4FD24139F5CC}"/>
      </w:docPartPr>
      <w:docPartBody>
        <w:p w:rsidR="00865449" w:rsidRDefault="003012A1" w:rsidP="003012A1">
          <w:pPr>
            <w:pStyle w:val="8577C8A5BDDE402DA42A00732D720AF6"/>
          </w:pPr>
          <w:r w:rsidRPr="00775F80">
            <w:rPr>
              <w:rStyle w:val="Pladsholdertekst"/>
              <w:rFonts w:eastAsia="Calibri"/>
            </w:rPr>
            <w:t>Vælg</w:t>
          </w:r>
        </w:p>
      </w:docPartBody>
    </w:docPart>
    <w:docPart>
      <w:docPartPr>
        <w:name w:val="D2E47E0D294D4E4E9707DD0F1C9E6502"/>
        <w:category>
          <w:name w:val="Generelt"/>
          <w:gallery w:val="placeholder"/>
        </w:category>
        <w:types>
          <w:type w:val="bbPlcHdr"/>
        </w:types>
        <w:behaviors>
          <w:behavior w:val="content"/>
        </w:behaviors>
        <w:guid w:val="{E717F64E-DDEB-461C-BBE5-9F9E8B419045}"/>
      </w:docPartPr>
      <w:docPartBody>
        <w:p w:rsidR="00865449" w:rsidRDefault="003012A1" w:rsidP="003012A1">
          <w:pPr>
            <w:pStyle w:val="D2E47E0D294D4E4E9707DD0F1C9E6502"/>
          </w:pPr>
          <w:r w:rsidRPr="00775F80">
            <w:rPr>
              <w:rStyle w:val="Pladsholdertekst"/>
              <w:rFonts w:eastAsia="Calibri"/>
            </w:rPr>
            <w:t>Vælg</w:t>
          </w:r>
        </w:p>
      </w:docPartBody>
    </w:docPart>
    <w:docPart>
      <w:docPartPr>
        <w:name w:val="9C16F6D7B623442E8C7CA8C8DF3BFBD0"/>
        <w:category>
          <w:name w:val="Generelt"/>
          <w:gallery w:val="placeholder"/>
        </w:category>
        <w:types>
          <w:type w:val="bbPlcHdr"/>
        </w:types>
        <w:behaviors>
          <w:behavior w:val="content"/>
        </w:behaviors>
        <w:guid w:val="{77E25084-8A12-4CAF-90AA-04EDA452865E}"/>
      </w:docPartPr>
      <w:docPartBody>
        <w:p w:rsidR="00865449" w:rsidRDefault="003012A1" w:rsidP="003012A1">
          <w:pPr>
            <w:pStyle w:val="9C16F6D7B623442E8C7CA8C8DF3BFBD0"/>
          </w:pPr>
          <w:r w:rsidRPr="00775F80">
            <w:rPr>
              <w:rStyle w:val="Pladsholdertekst"/>
              <w:rFonts w:eastAsia="Calibri"/>
            </w:rPr>
            <w:t>Vælg</w:t>
          </w:r>
        </w:p>
      </w:docPartBody>
    </w:docPart>
    <w:docPart>
      <w:docPartPr>
        <w:name w:val="A1F2E66648BD45A6B50835FB44BE2D99"/>
        <w:category>
          <w:name w:val="Generelt"/>
          <w:gallery w:val="placeholder"/>
        </w:category>
        <w:types>
          <w:type w:val="bbPlcHdr"/>
        </w:types>
        <w:behaviors>
          <w:behavior w:val="content"/>
        </w:behaviors>
        <w:guid w:val="{494804D2-3407-4F22-B3B1-A245BBFADE2B}"/>
      </w:docPartPr>
      <w:docPartBody>
        <w:p w:rsidR="003E6FDB" w:rsidRDefault="00AB4552">
          <w:pPr>
            <w:pStyle w:val="A1F2E66648BD45A6B50835FB44BE2D99"/>
          </w:pPr>
          <w:r>
            <w:rPr>
              <w:rStyle w:val="Pladsholdertekst"/>
              <w:rFonts w:eastAsia="Calibri"/>
            </w:rPr>
            <w:t>Udfyldes af leverandør</w:t>
          </w:r>
        </w:p>
      </w:docPartBody>
    </w:docPart>
    <w:docPart>
      <w:docPartPr>
        <w:name w:val="4785BB8D179D48E09BF8FBCCD8B09888"/>
        <w:category>
          <w:name w:val="Generelt"/>
          <w:gallery w:val="placeholder"/>
        </w:category>
        <w:types>
          <w:type w:val="bbPlcHdr"/>
        </w:types>
        <w:behaviors>
          <w:behavior w:val="content"/>
        </w:behaviors>
        <w:guid w:val="{32405B00-978D-4463-8C3E-D49F3F898F11}"/>
      </w:docPartPr>
      <w:docPartBody>
        <w:p w:rsidR="003E6FDB" w:rsidRDefault="00AB4552">
          <w:pPr>
            <w:pStyle w:val="4785BB8D179D48E09BF8FBCCD8B09888"/>
          </w:pPr>
          <w:r>
            <w:rPr>
              <w:rStyle w:val="Pladsholdertekst"/>
              <w:rFonts w:eastAsia="Calibri"/>
            </w:rPr>
            <w:t>Udfyldes af leverandør</w:t>
          </w:r>
        </w:p>
      </w:docPartBody>
    </w:docPart>
    <w:docPart>
      <w:docPartPr>
        <w:name w:val="0EC57917D12B49C585B075D56EA0F388"/>
        <w:category>
          <w:name w:val="Generelt"/>
          <w:gallery w:val="placeholder"/>
        </w:category>
        <w:types>
          <w:type w:val="bbPlcHdr"/>
        </w:types>
        <w:behaviors>
          <w:behavior w:val="content"/>
        </w:behaviors>
        <w:guid w:val="{A3062389-26D9-4328-9782-A9091BA1C6F7}"/>
      </w:docPartPr>
      <w:docPartBody>
        <w:p w:rsidR="003E6FDB" w:rsidRDefault="00AB4552">
          <w:pPr>
            <w:pStyle w:val="0EC57917D12B49C585B075D56EA0F388"/>
          </w:pPr>
          <w:r>
            <w:rPr>
              <w:rStyle w:val="Pladsholdertekst"/>
              <w:rFonts w:eastAsia="Calibri"/>
            </w:rPr>
            <w:t>Udfyldes af leverandør</w:t>
          </w:r>
        </w:p>
      </w:docPartBody>
    </w:docPart>
    <w:docPart>
      <w:docPartPr>
        <w:name w:val="2D804EE943974A12BD44A17AF2F59333"/>
        <w:category>
          <w:name w:val="Generelt"/>
          <w:gallery w:val="placeholder"/>
        </w:category>
        <w:types>
          <w:type w:val="bbPlcHdr"/>
        </w:types>
        <w:behaviors>
          <w:behavior w:val="content"/>
        </w:behaviors>
        <w:guid w:val="{56176D7E-5783-4510-9ACE-7560410FE521}"/>
      </w:docPartPr>
      <w:docPartBody>
        <w:p w:rsidR="003E6FDB" w:rsidRDefault="00AB4552">
          <w:pPr>
            <w:pStyle w:val="2D804EE943974A12BD44A17AF2F59333"/>
          </w:pPr>
          <w:r>
            <w:rPr>
              <w:rStyle w:val="Pladsholdertekst"/>
              <w:rFonts w:eastAsia="Calibri"/>
            </w:rPr>
            <w:t>Udfyldes af leverandør</w:t>
          </w:r>
        </w:p>
      </w:docPartBody>
    </w:docPart>
    <w:docPart>
      <w:docPartPr>
        <w:name w:val="B53CA326B8F0475C9E39C528847107AF"/>
        <w:category>
          <w:name w:val="Generelt"/>
          <w:gallery w:val="placeholder"/>
        </w:category>
        <w:types>
          <w:type w:val="bbPlcHdr"/>
        </w:types>
        <w:behaviors>
          <w:behavior w:val="content"/>
        </w:behaviors>
        <w:guid w:val="{869B9E86-E244-4178-AD0A-118E3133E5A8}"/>
      </w:docPartPr>
      <w:docPartBody>
        <w:p w:rsidR="003E6FDB" w:rsidRDefault="00AB4552">
          <w:pPr>
            <w:pStyle w:val="B53CA326B8F0475C9E39C528847107AF"/>
          </w:pPr>
          <w:r>
            <w:rPr>
              <w:rStyle w:val="Pladsholdertekst"/>
              <w:rFonts w:eastAsia="Calibri"/>
            </w:rPr>
            <w:t>Udfyldes af leverandør</w:t>
          </w:r>
        </w:p>
      </w:docPartBody>
    </w:docPart>
    <w:docPart>
      <w:docPartPr>
        <w:name w:val="BA0F6E2D78794FD6BBAD77613CE91577"/>
        <w:category>
          <w:name w:val="Generelt"/>
          <w:gallery w:val="placeholder"/>
        </w:category>
        <w:types>
          <w:type w:val="bbPlcHdr"/>
        </w:types>
        <w:behaviors>
          <w:behavior w:val="content"/>
        </w:behaviors>
        <w:guid w:val="{6AF0F980-6913-44B9-8855-FB86006C711D}"/>
      </w:docPartPr>
      <w:docPartBody>
        <w:p w:rsidR="003E6FDB" w:rsidRDefault="00AB4552">
          <w:pPr>
            <w:pStyle w:val="BA0F6E2D78794FD6BBAD77613CE91577"/>
          </w:pPr>
          <w:r>
            <w:rPr>
              <w:rStyle w:val="Pladsholdertekst"/>
              <w:rFonts w:eastAsia="Calibri"/>
            </w:rPr>
            <w:t>Udfyldes af leverandør</w:t>
          </w:r>
        </w:p>
      </w:docPartBody>
    </w:docPart>
    <w:docPart>
      <w:docPartPr>
        <w:name w:val="33B32C524C6F419C8895524890B94772"/>
        <w:category>
          <w:name w:val="Generelt"/>
          <w:gallery w:val="placeholder"/>
        </w:category>
        <w:types>
          <w:type w:val="bbPlcHdr"/>
        </w:types>
        <w:behaviors>
          <w:behavior w:val="content"/>
        </w:behaviors>
        <w:guid w:val="{50EDB791-C681-4E3A-9FAD-ACDC3F32CFC6}"/>
      </w:docPartPr>
      <w:docPartBody>
        <w:p w:rsidR="003E6FDB" w:rsidRDefault="00AB4552">
          <w:pPr>
            <w:pStyle w:val="33B32C524C6F419C8895524890B94772"/>
          </w:pPr>
          <w:r>
            <w:rPr>
              <w:rStyle w:val="Pladsholdertekst"/>
              <w:rFonts w:eastAsia="Calibri"/>
            </w:rPr>
            <w:t>Udfyldes af leverandør</w:t>
          </w:r>
        </w:p>
      </w:docPartBody>
    </w:docPart>
    <w:docPart>
      <w:docPartPr>
        <w:name w:val="870ECE61AC22459184BF06ADDE2C26BF"/>
        <w:category>
          <w:name w:val="Generelt"/>
          <w:gallery w:val="placeholder"/>
        </w:category>
        <w:types>
          <w:type w:val="bbPlcHdr"/>
        </w:types>
        <w:behaviors>
          <w:behavior w:val="content"/>
        </w:behaviors>
        <w:guid w:val="{8DE5A141-3CC0-4CB5-AD8E-DB80CBCA0821}"/>
      </w:docPartPr>
      <w:docPartBody>
        <w:p w:rsidR="003E6FDB" w:rsidRDefault="00AB4552">
          <w:pPr>
            <w:pStyle w:val="870ECE61AC22459184BF06ADDE2C26BF"/>
          </w:pPr>
          <w:r>
            <w:rPr>
              <w:rStyle w:val="Pladsholdertekst"/>
              <w:rFonts w:eastAsia="Calibri"/>
            </w:rPr>
            <w:t>Udfyldes af leverandør</w:t>
          </w:r>
        </w:p>
      </w:docPartBody>
    </w:docPart>
    <w:docPart>
      <w:docPartPr>
        <w:name w:val="7DCE340466134C749F30FFE0B6FF7F98"/>
        <w:category>
          <w:name w:val="Generelt"/>
          <w:gallery w:val="placeholder"/>
        </w:category>
        <w:types>
          <w:type w:val="bbPlcHdr"/>
        </w:types>
        <w:behaviors>
          <w:behavior w:val="content"/>
        </w:behaviors>
        <w:guid w:val="{0F4478F4-832F-4B88-876F-2F61DCC7E9AF}"/>
      </w:docPartPr>
      <w:docPartBody>
        <w:p w:rsidR="003E6FDB" w:rsidRDefault="00AB4552">
          <w:pPr>
            <w:pStyle w:val="7DCE340466134C749F30FFE0B6FF7F98"/>
          </w:pPr>
          <w:r>
            <w:rPr>
              <w:rStyle w:val="Pladsholdertekst"/>
            </w:rPr>
            <w:t>Klik eller tryk for at angive en dato.</w:t>
          </w:r>
        </w:p>
      </w:docPartBody>
    </w:docPart>
    <w:docPart>
      <w:docPartPr>
        <w:name w:val="E48C7BD007CD4B2B8A46C12E2972F0D6"/>
        <w:category>
          <w:name w:val="Generelt"/>
          <w:gallery w:val="placeholder"/>
        </w:category>
        <w:types>
          <w:type w:val="bbPlcHdr"/>
        </w:types>
        <w:behaviors>
          <w:behavior w:val="content"/>
        </w:behaviors>
        <w:guid w:val="{94E8128E-09CA-4491-87E5-BDD6EA870716}"/>
      </w:docPartPr>
      <w:docPartBody>
        <w:p w:rsidR="009218A9" w:rsidRDefault="00841A49" w:rsidP="00841A49">
          <w:pPr>
            <w:pStyle w:val="E48C7BD007CD4B2B8A46C12E2972F0D6"/>
          </w:pPr>
          <w:r w:rsidRPr="00775F80">
            <w:rPr>
              <w:rStyle w:val="Pladsholdertekst"/>
              <w:rFonts w:eastAsia="Calibri"/>
            </w:rPr>
            <w:t>Vælg</w:t>
          </w:r>
        </w:p>
      </w:docPartBody>
    </w:docPart>
    <w:docPart>
      <w:docPartPr>
        <w:name w:val="30FF33C79E6F47D5BEC74EEB6E44825C"/>
        <w:category>
          <w:name w:val="Generelt"/>
          <w:gallery w:val="placeholder"/>
        </w:category>
        <w:types>
          <w:type w:val="bbPlcHdr"/>
        </w:types>
        <w:behaviors>
          <w:behavior w:val="content"/>
        </w:behaviors>
        <w:guid w:val="{0701B76D-E66A-4018-B5C2-9853C35A821A}"/>
      </w:docPartPr>
      <w:docPartBody>
        <w:p w:rsidR="00E80AEA" w:rsidRDefault="00E7654A" w:rsidP="00E7654A">
          <w:pPr>
            <w:pStyle w:val="30FF33C79E6F47D5BEC74EEB6E44825C"/>
          </w:pPr>
          <w:r w:rsidRPr="00775F80">
            <w:rPr>
              <w:rStyle w:val="Pladsholdertekst"/>
              <w:rFonts w:eastAsia="Calibri"/>
            </w:rPr>
            <w:t>Vælg</w:t>
          </w:r>
        </w:p>
      </w:docPartBody>
    </w:docPart>
    <w:docPart>
      <w:docPartPr>
        <w:name w:val="DBC82C7B68BD44389FA0FD6EB0E0BBEC"/>
        <w:category>
          <w:name w:val="Generelt"/>
          <w:gallery w:val="placeholder"/>
        </w:category>
        <w:types>
          <w:type w:val="bbPlcHdr"/>
        </w:types>
        <w:behaviors>
          <w:behavior w:val="content"/>
        </w:behaviors>
        <w:guid w:val="{31C1A486-FA23-4B03-B02F-4B30BCB9EB19}"/>
      </w:docPartPr>
      <w:docPartBody>
        <w:p w:rsidR="00E80AEA" w:rsidRDefault="00E7654A" w:rsidP="00E7654A">
          <w:pPr>
            <w:pStyle w:val="DBC82C7B68BD44389FA0FD6EB0E0BBEC"/>
          </w:pPr>
          <w:r w:rsidRPr="00775F80">
            <w:rPr>
              <w:rStyle w:val="Pladsholdertekst"/>
              <w:rFonts w:eastAsia="Calibri"/>
            </w:rPr>
            <w:t>Vælg</w:t>
          </w:r>
        </w:p>
      </w:docPartBody>
    </w:docPart>
    <w:docPart>
      <w:docPartPr>
        <w:name w:val="316F60A21C4C4888898934AE06FF9DAC"/>
        <w:category>
          <w:name w:val="Generelt"/>
          <w:gallery w:val="placeholder"/>
        </w:category>
        <w:types>
          <w:type w:val="bbPlcHdr"/>
        </w:types>
        <w:behaviors>
          <w:behavior w:val="content"/>
        </w:behaviors>
        <w:guid w:val="{CCA6E170-D292-451A-A4B8-C2CB0603ABB9}"/>
      </w:docPartPr>
      <w:docPartBody>
        <w:p w:rsidR="00E80AEA" w:rsidRDefault="00E7654A" w:rsidP="00E7654A">
          <w:pPr>
            <w:pStyle w:val="316F60A21C4C4888898934AE06FF9DAC"/>
          </w:pPr>
          <w:r w:rsidRPr="00775F80">
            <w:rPr>
              <w:rStyle w:val="Pladsholdertekst"/>
              <w:rFonts w:eastAsia="Calibri"/>
            </w:rPr>
            <w:t>Vælg</w:t>
          </w:r>
        </w:p>
      </w:docPartBody>
    </w:docPart>
    <w:docPart>
      <w:docPartPr>
        <w:name w:val="546F6830B873435D9BA9CF66CA5A509C"/>
        <w:category>
          <w:name w:val="Generelt"/>
          <w:gallery w:val="placeholder"/>
        </w:category>
        <w:types>
          <w:type w:val="bbPlcHdr"/>
        </w:types>
        <w:behaviors>
          <w:behavior w:val="content"/>
        </w:behaviors>
        <w:guid w:val="{F14886AA-9694-4144-B385-C6B86B1BDE3F}"/>
      </w:docPartPr>
      <w:docPartBody>
        <w:p w:rsidR="00E80AEA" w:rsidRDefault="00E7654A" w:rsidP="00E7654A">
          <w:pPr>
            <w:pStyle w:val="546F6830B873435D9BA9CF66CA5A509C"/>
          </w:pPr>
          <w:r w:rsidRPr="00775F80">
            <w:rPr>
              <w:rStyle w:val="Pladsholdertekst"/>
              <w:rFonts w:eastAsia="Calibri"/>
            </w:rPr>
            <w:t>Vælg</w:t>
          </w:r>
        </w:p>
      </w:docPartBody>
    </w:docPart>
    <w:docPart>
      <w:docPartPr>
        <w:name w:val="52731765E211478BAF62FCE48B3B802C"/>
        <w:category>
          <w:name w:val="Generelt"/>
          <w:gallery w:val="placeholder"/>
        </w:category>
        <w:types>
          <w:type w:val="bbPlcHdr"/>
        </w:types>
        <w:behaviors>
          <w:behavior w:val="content"/>
        </w:behaviors>
        <w:guid w:val="{5F773B06-55AC-4DD5-9A40-5185EE8757EB}"/>
      </w:docPartPr>
      <w:docPartBody>
        <w:p w:rsidR="00E80AEA" w:rsidRDefault="00E7654A" w:rsidP="00E7654A">
          <w:pPr>
            <w:pStyle w:val="52731765E211478BAF62FCE48B3B802C"/>
          </w:pPr>
          <w:r w:rsidRPr="00775F80">
            <w:rPr>
              <w:rStyle w:val="Pladsholdertekst"/>
              <w:rFonts w:eastAsia="Calibri"/>
            </w:rPr>
            <w:t>Vælg</w:t>
          </w:r>
        </w:p>
      </w:docPartBody>
    </w:docPart>
    <w:docPart>
      <w:docPartPr>
        <w:name w:val="895BF5AEDDAD41BC80429DC64A775A79"/>
        <w:category>
          <w:name w:val="Generelt"/>
          <w:gallery w:val="placeholder"/>
        </w:category>
        <w:types>
          <w:type w:val="bbPlcHdr"/>
        </w:types>
        <w:behaviors>
          <w:behavior w:val="content"/>
        </w:behaviors>
        <w:guid w:val="{B82EA317-AD9E-489A-ABFC-DD22E07C961E}"/>
      </w:docPartPr>
      <w:docPartBody>
        <w:p w:rsidR="00E80AEA" w:rsidRDefault="00E7654A" w:rsidP="00E7654A">
          <w:pPr>
            <w:pStyle w:val="895BF5AEDDAD41BC80429DC64A775A79"/>
          </w:pPr>
          <w:r w:rsidRPr="00775F80">
            <w:rPr>
              <w:rStyle w:val="Pladsholdertekst"/>
              <w:rFonts w:eastAsia="Calibri"/>
            </w:rPr>
            <w:t>Vælg</w:t>
          </w:r>
        </w:p>
      </w:docPartBody>
    </w:docPart>
    <w:docPart>
      <w:docPartPr>
        <w:name w:val="094A2B51A80442C491E2057FC49683D8"/>
        <w:category>
          <w:name w:val="Generelt"/>
          <w:gallery w:val="placeholder"/>
        </w:category>
        <w:types>
          <w:type w:val="bbPlcHdr"/>
        </w:types>
        <w:behaviors>
          <w:behavior w:val="content"/>
        </w:behaviors>
        <w:guid w:val="{095CE53B-97B2-4C83-8DF3-F7CA7964A260}"/>
      </w:docPartPr>
      <w:docPartBody>
        <w:p w:rsidR="00E80AEA" w:rsidRDefault="00E7654A" w:rsidP="00E7654A">
          <w:pPr>
            <w:pStyle w:val="094A2B51A80442C491E2057FC49683D8"/>
          </w:pPr>
          <w:r w:rsidRPr="00775F80">
            <w:rPr>
              <w:rStyle w:val="Pladsholdertekst"/>
              <w:rFonts w:eastAsia="Calibri"/>
            </w:rPr>
            <w:t>Vælg</w:t>
          </w:r>
        </w:p>
      </w:docPartBody>
    </w:docPart>
    <w:docPart>
      <w:docPartPr>
        <w:name w:val="C38C2F5C3D724A40BEFAF8E7986FB26D"/>
        <w:category>
          <w:name w:val="Generelt"/>
          <w:gallery w:val="placeholder"/>
        </w:category>
        <w:types>
          <w:type w:val="bbPlcHdr"/>
        </w:types>
        <w:behaviors>
          <w:behavior w:val="content"/>
        </w:behaviors>
        <w:guid w:val="{8220FAF2-7FAD-4D9C-8B6E-2C33E85C0719}"/>
      </w:docPartPr>
      <w:docPartBody>
        <w:p w:rsidR="00E80AEA" w:rsidRDefault="00E7654A" w:rsidP="00E7654A">
          <w:pPr>
            <w:pStyle w:val="C38C2F5C3D724A40BEFAF8E7986FB26D"/>
          </w:pPr>
          <w:r>
            <w:rPr>
              <w:rStyle w:val="Pladsholdertekst"/>
              <w:rFonts w:eastAsia="Calibri"/>
            </w:rPr>
            <w:t>Indsæt forventet resultat</w:t>
          </w:r>
        </w:p>
      </w:docPartBody>
    </w:docPart>
    <w:docPart>
      <w:docPartPr>
        <w:name w:val="732C34EEC9A847BBBD38442CE9CEAFE1"/>
        <w:category>
          <w:name w:val="Generelt"/>
          <w:gallery w:val="placeholder"/>
        </w:category>
        <w:types>
          <w:type w:val="bbPlcHdr"/>
        </w:types>
        <w:behaviors>
          <w:behavior w:val="content"/>
        </w:behaviors>
        <w:guid w:val="{9E96BFA7-AB2B-453D-A6A2-81CB31A8D8E0}"/>
      </w:docPartPr>
      <w:docPartBody>
        <w:p w:rsidR="00E80AEA" w:rsidRDefault="00E7654A" w:rsidP="00E7654A">
          <w:pPr>
            <w:pStyle w:val="732C34EEC9A847BBBD38442CE9CEAFE1"/>
          </w:pPr>
          <w:r w:rsidRPr="00775F80">
            <w:rPr>
              <w:rStyle w:val="Pladsholdertekst"/>
              <w:rFonts w:eastAsia="Calibri"/>
            </w:rPr>
            <w:t>Vælg</w:t>
          </w:r>
        </w:p>
      </w:docPartBody>
    </w:docPart>
    <w:docPart>
      <w:docPartPr>
        <w:name w:val="2E5F5675D0ED4A05BE59DD6B18B66A2E"/>
        <w:category>
          <w:name w:val="Generelt"/>
          <w:gallery w:val="placeholder"/>
        </w:category>
        <w:types>
          <w:type w:val="bbPlcHdr"/>
        </w:types>
        <w:behaviors>
          <w:behavior w:val="content"/>
        </w:behaviors>
        <w:guid w:val="{0D21623D-1008-4E04-AA12-D5D87A353754}"/>
      </w:docPartPr>
      <w:docPartBody>
        <w:p w:rsidR="00E80AEA" w:rsidRDefault="00E7654A" w:rsidP="00E7654A">
          <w:pPr>
            <w:pStyle w:val="2E5F5675D0ED4A05BE59DD6B18B66A2E"/>
          </w:pPr>
          <w:r w:rsidRPr="00775F80">
            <w:rPr>
              <w:rStyle w:val="Pladsholdertekst"/>
              <w:rFonts w:eastAsia="Calibri"/>
            </w:rPr>
            <w:t>Vælg</w:t>
          </w:r>
        </w:p>
      </w:docPartBody>
    </w:docPart>
    <w:docPart>
      <w:docPartPr>
        <w:name w:val="37E7C46801384387AA8FE7DF7AE32C5A"/>
        <w:category>
          <w:name w:val="Generelt"/>
          <w:gallery w:val="placeholder"/>
        </w:category>
        <w:types>
          <w:type w:val="bbPlcHdr"/>
        </w:types>
        <w:behaviors>
          <w:behavior w:val="content"/>
        </w:behaviors>
        <w:guid w:val="{249A47FA-536A-42C4-8298-50638B875D44}"/>
      </w:docPartPr>
      <w:docPartBody>
        <w:p w:rsidR="00E80AEA" w:rsidRDefault="00E7654A" w:rsidP="00E7654A">
          <w:pPr>
            <w:pStyle w:val="37E7C46801384387AA8FE7DF7AE32C5A"/>
          </w:pPr>
          <w:r w:rsidRPr="00775F80">
            <w:rPr>
              <w:rStyle w:val="Pladsholdertekst"/>
              <w:rFonts w:eastAsia="Calibri"/>
            </w:rPr>
            <w:t>Vælg</w:t>
          </w:r>
        </w:p>
      </w:docPartBody>
    </w:docPart>
    <w:docPart>
      <w:docPartPr>
        <w:name w:val="31F759BA159E4A3AB477173A167E2C46"/>
        <w:category>
          <w:name w:val="Generelt"/>
          <w:gallery w:val="placeholder"/>
        </w:category>
        <w:types>
          <w:type w:val="bbPlcHdr"/>
        </w:types>
        <w:behaviors>
          <w:behavior w:val="content"/>
        </w:behaviors>
        <w:guid w:val="{868A857E-AF83-4530-83ED-59CE158B43A2}"/>
      </w:docPartPr>
      <w:docPartBody>
        <w:p w:rsidR="009A30AD" w:rsidRDefault="004F1A1B">
          <w:pPr>
            <w:pStyle w:val="31F759BA159E4A3AB477173A167E2C46"/>
          </w:pPr>
          <w:r w:rsidRPr="00775F80">
            <w:rPr>
              <w:rStyle w:val="Pladsholdertekst"/>
              <w:rFonts w:eastAsia="Calibri"/>
            </w:rPr>
            <w:t>Vælg</w:t>
          </w:r>
        </w:p>
      </w:docPartBody>
    </w:docPart>
    <w:docPart>
      <w:docPartPr>
        <w:name w:val="402959BF2E08483A97DE930809C8622B"/>
        <w:category>
          <w:name w:val="Generelt"/>
          <w:gallery w:val="placeholder"/>
        </w:category>
        <w:types>
          <w:type w:val="bbPlcHdr"/>
        </w:types>
        <w:behaviors>
          <w:behavior w:val="content"/>
        </w:behaviors>
        <w:guid w:val="{BED92524-6EF9-4718-91F4-A65598FCB1A6}"/>
      </w:docPartPr>
      <w:docPartBody>
        <w:p w:rsidR="004F1A1B" w:rsidRDefault="009A30AD" w:rsidP="009A30AD">
          <w:pPr>
            <w:pStyle w:val="402959BF2E08483A97DE930809C8622B"/>
          </w:pPr>
          <w:r w:rsidRPr="00775F80">
            <w:rPr>
              <w:rStyle w:val="Pladsholdertekst"/>
              <w:rFonts w:eastAsia="Calibri"/>
            </w:rPr>
            <w:t>Vælg</w:t>
          </w:r>
        </w:p>
      </w:docPartBody>
    </w:docPart>
    <w:docPart>
      <w:docPartPr>
        <w:name w:val="F36E0FB615984AE28283DDE6AFD3B6B6"/>
        <w:category>
          <w:name w:val="Generelt"/>
          <w:gallery w:val="placeholder"/>
        </w:category>
        <w:types>
          <w:type w:val="bbPlcHdr"/>
        </w:types>
        <w:behaviors>
          <w:behavior w:val="content"/>
        </w:behaviors>
        <w:guid w:val="{E5425057-E4E2-4B91-90B5-38E480F56A44}"/>
      </w:docPartPr>
      <w:docPartBody>
        <w:p w:rsidR="004F1A1B" w:rsidRDefault="009A30AD" w:rsidP="009A30AD">
          <w:pPr>
            <w:pStyle w:val="F36E0FB615984AE28283DDE6AFD3B6B6"/>
          </w:pPr>
          <w:r w:rsidRPr="00775F80">
            <w:rPr>
              <w:rStyle w:val="Pladsholdertekst"/>
              <w:rFonts w:eastAsia="Calibri"/>
            </w:rPr>
            <w:t>Vælg</w:t>
          </w:r>
        </w:p>
      </w:docPartBody>
    </w:docPart>
    <w:docPart>
      <w:docPartPr>
        <w:name w:val="99786F140C7C44D3A6ECBA8E42288E9C"/>
        <w:category>
          <w:name w:val="Generelt"/>
          <w:gallery w:val="placeholder"/>
        </w:category>
        <w:types>
          <w:type w:val="bbPlcHdr"/>
        </w:types>
        <w:behaviors>
          <w:behavior w:val="content"/>
        </w:behaviors>
        <w:guid w:val="{1A0787A8-D6D9-4168-9762-BDAA5DE7BE45}"/>
      </w:docPartPr>
      <w:docPartBody>
        <w:p w:rsidR="004F1A1B" w:rsidRDefault="009A30AD" w:rsidP="009A30AD">
          <w:pPr>
            <w:pStyle w:val="99786F140C7C44D3A6ECBA8E42288E9C"/>
          </w:pPr>
          <w:r w:rsidRPr="00775F80">
            <w:rPr>
              <w:rStyle w:val="Pladsholdertekst"/>
              <w:rFonts w:eastAsia="Calibri"/>
            </w:rPr>
            <w:t>Vælg</w:t>
          </w:r>
        </w:p>
      </w:docPartBody>
    </w:docPart>
    <w:docPart>
      <w:docPartPr>
        <w:name w:val="927F8670F3F8415D99CBA21F63553DED"/>
        <w:category>
          <w:name w:val="Generelt"/>
          <w:gallery w:val="placeholder"/>
        </w:category>
        <w:types>
          <w:type w:val="bbPlcHdr"/>
        </w:types>
        <w:behaviors>
          <w:behavior w:val="content"/>
        </w:behaviors>
        <w:guid w:val="{2A90FEFE-16DC-403E-97C7-83414BC22B90}"/>
      </w:docPartPr>
      <w:docPartBody>
        <w:p w:rsidR="004F1A1B" w:rsidRDefault="009A30AD" w:rsidP="009A30AD">
          <w:pPr>
            <w:pStyle w:val="927F8670F3F8415D99CBA21F63553DED"/>
          </w:pPr>
          <w:r w:rsidRPr="00775F80">
            <w:rPr>
              <w:rStyle w:val="Pladsholdertekst"/>
              <w:rFonts w:eastAsia="Calibri"/>
            </w:rPr>
            <w:t>Vælg</w:t>
          </w:r>
        </w:p>
      </w:docPartBody>
    </w:docPart>
    <w:docPart>
      <w:docPartPr>
        <w:name w:val="F853D6220C914E8C8460999E463CBEFA"/>
        <w:category>
          <w:name w:val="Generelt"/>
          <w:gallery w:val="placeholder"/>
        </w:category>
        <w:types>
          <w:type w:val="bbPlcHdr"/>
        </w:types>
        <w:behaviors>
          <w:behavior w:val="content"/>
        </w:behaviors>
        <w:guid w:val="{5B7FAA2F-C1F0-49DF-99ED-9A4C019C87D5}"/>
      </w:docPartPr>
      <w:docPartBody>
        <w:p w:rsidR="004F1A1B" w:rsidRDefault="009A30AD" w:rsidP="009A30AD">
          <w:pPr>
            <w:pStyle w:val="F853D6220C914E8C8460999E463CBEFA"/>
          </w:pPr>
          <w:r w:rsidRPr="00775F80">
            <w:rPr>
              <w:rStyle w:val="Pladsholdertekst"/>
              <w:rFonts w:eastAsia="Calibri"/>
            </w:rPr>
            <w:t>Vælg</w:t>
          </w:r>
        </w:p>
      </w:docPartBody>
    </w:docPart>
    <w:docPart>
      <w:docPartPr>
        <w:name w:val="0661194163B34AEA85A188B8D7CCD85E"/>
        <w:category>
          <w:name w:val="Generelt"/>
          <w:gallery w:val="placeholder"/>
        </w:category>
        <w:types>
          <w:type w:val="bbPlcHdr"/>
        </w:types>
        <w:behaviors>
          <w:behavior w:val="content"/>
        </w:behaviors>
        <w:guid w:val="{0F4FC022-BC4C-4AA6-A18B-1E59560F46E4}"/>
      </w:docPartPr>
      <w:docPartBody>
        <w:p w:rsidR="004F1A1B" w:rsidRDefault="009A30AD" w:rsidP="009A30AD">
          <w:pPr>
            <w:pStyle w:val="0661194163B34AEA85A188B8D7CCD85E"/>
          </w:pPr>
          <w:r w:rsidRPr="00775F80">
            <w:rPr>
              <w:rStyle w:val="Pladsholdertekst"/>
              <w:rFonts w:eastAsia="Calibri"/>
            </w:rPr>
            <w:t>Vælg</w:t>
          </w:r>
        </w:p>
      </w:docPartBody>
    </w:docPart>
    <w:docPart>
      <w:docPartPr>
        <w:name w:val="30C5CDEEAF8645EBB3D8B2652D9AD688"/>
        <w:category>
          <w:name w:val="Generelt"/>
          <w:gallery w:val="placeholder"/>
        </w:category>
        <w:types>
          <w:type w:val="bbPlcHdr"/>
        </w:types>
        <w:behaviors>
          <w:behavior w:val="content"/>
        </w:behaviors>
        <w:guid w:val="{9B486A2A-A020-4E6B-817C-1808C4652ED0}"/>
      </w:docPartPr>
      <w:docPartBody>
        <w:p w:rsidR="004F1A1B" w:rsidRDefault="009A30AD" w:rsidP="009A30AD">
          <w:pPr>
            <w:pStyle w:val="30C5CDEEAF8645EBB3D8B2652D9AD688"/>
          </w:pPr>
          <w:r w:rsidRPr="00775F80">
            <w:rPr>
              <w:rStyle w:val="Pladsholdertekst"/>
              <w:rFonts w:eastAsia="Calibri"/>
            </w:rPr>
            <w:t>Vælg</w:t>
          </w:r>
        </w:p>
      </w:docPartBody>
    </w:docPart>
    <w:docPart>
      <w:docPartPr>
        <w:name w:val="0C2012249CD44C73941D8398863708C0"/>
        <w:category>
          <w:name w:val="Generelt"/>
          <w:gallery w:val="placeholder"/>
        </w:category>
        <w:types>
          <w:type w:val="bbPlcHdr"/>
        </w:types>
        <w:behaviors>
          <w:behavior w:val="content"/>
        </w:behaviors>
        <w:guid w:val="{3DA8396D-AC85-46FE-8DDE-47793B287523}"/>
      </w:docPartPr>
      <w:docPartBody>
        <w:p w:rsidR="00FF02C6" w:rsidRDefault="007E7DC3" w:rsidP="007E7DC3">
          <w:pPr>
            <w:pStyle w:val="0C2012249CD44C73941D8398863708C0"/>
          </w:pPr>
          <w:r w:rsidRPr="00775F80">
            <w:rPr>
              <w:rStyle w:val="Pladsholdertekst"/>
              <w:rFonts w:eastAsia="Calibri"/>
            </w:rPr>
            <w:t>Vælg</w:t>
          </w:r>
        </w:p>
      </w:docPartBody>
    </w:docPart>
    <w:docPart>
      <w:docPartPr>
        <w:name w:val="A70FEA70B0694D649216B50B1FB79CA4"/>
        <w:category>
          <w:name w:val="Generelt"/>
          <w:gallery w:val="placeholder"/>
        </w:category>
        <w:types>
          <w:type w:val="bbPlcHdr"/>
        </w:types>
        <w:behaviors>
          <w:behavior w:val="content"/>
        </w:behaviors>
        <w:guid w:val="{DEFB8996-ECE1-444A-AAC4-2538FDDD72AF}"/>
      </w:docPartPr>
      <w:docPartBody>
        <w:p w:rsidR="00FF02C6" w:rsidRDefault="007E7DC3" w:rsidP="007E7DC3">
          <w:pPr>
            <w:pStyle w:val="A70FEA70B0694D649216B50B1FB79CA4"/>
          </w:pPr>
          <w:r w:rsidRPr="00775F80">
            <w:rPr>
              <w:rStyle w:val="Pladsholdertekst"/>
              <w:rFonts w:eastAsia="Calibri"/>
            </w:rPr>
            <w:t>Vælg</w:t>
          </w:r>
        </w:p>
      </w:docPartBody>
    </w:docPart>
    <w:docPart>
      <w:docPartPr>
        <w:name w:val="8320981CEB6D46D3A440D7ECAF5695ED"/>
        <w:category>
          <w:name w:val="Generelt"/>
          <w:gallery w:val="placeholder"/>
        </w:category>
        <w:types>
          <w:type w:val="bbPlcHdr"/>
        </w:types>
        <w:behaviors>
          <w:behavior w:val="content"/>
        </w:behaviors>
        <w:guid w:val="{A4D67FDD-810F-4CA8-AD56-25F112E9F4BE}"/>
      </w:docPartPr>
      <w:docPartBody>
        <w:p w:rsidR="00FF02C6" w:rsidRDefault="007E7DC3" w:rsidP="007E7DC3">
          <w:pPr>
            <w:pStyle w:val="8320981CEB6D46D3A440D7ECAF5695ED"/>
          </w:pPr>
          <w:r w:rsidRPr="00775F80">
            <w:rPr>
              <w:rStyle w:val="Pladsholdertekst"/>
              <w:rFonts w:eastAsia="Calibri"/>
            </w:rPr>
            <w:t>Vælg</w:t>
          </w:r>
        </w:p>
      </w:docPartBody>
    </w:docPart>
    <w:docPart>
      <w:docPartPr>
        <w:name w:val="93540A31C84C4F2E8767602E16D17095"/>
        <w:category>
          <w:name w:val="Generelt"/>
          <w:gallery w:val="placeholder"/>
        </w:category>
        <w:types>
          <w:type w:val="bbPlcHdr"/>
        </w:types>
        <w:behaviors>
          <w:behavior w:val="content"/>
        </w:behaviors>
        <w:guid w:val="{2BFAB721-43CE-4D1C-8C71-B883E140FEED}"/>
      </w:docPartPr>
      <w:docPartBody>
        <w:p w:rsidR="00301862" w:rsidRDefault="00FF02C6" w:rsidP="00FF02C6">
          <w:pPr>
            <w:pStyle w:val="93540A31C84C4F2E8767602E16D17095"/>
          </w:pPr>
          <w:r w:rsidRPr="00775F80">
            <w:rPr>
              <w:rStyle w:val="Pladsholdertekst"/>
              <w:rFonts w:eastAsia="Calibri"/>
            </w:rPr>
            <w:t>Vælg</w:t>
          </w:r>
        </w:p>
      </w:docPartBody>
    </w:docPart>
    <w:docPart>
      <w:docPartPr>
        <w:name w:val="E03118892C884636A3D268BB9DB8F7EA"/>
        <w:category>
          <w:name w:val="Generelt"/>
          <w:gallery w:val="placeholder"/>
        </w:category>
        <w:types>
          <w:type w:val="bbPlcHdr"/>
        </w:types>
        <w:behaviors>
          <w:behavior w:val="content"/>
        </w:behaviors>
        <w:guid w:val="{07D99BA1-5641-4D7F-8E1C-00EFDBD0C562}"/>
      </w:docPartPr>
      <w:docPartBody>
        <w:p w:rsidR="00301862" w:rsidRDefault="00FF02C6" w:rsidP="00FF02C6">
          <w:pPr>
            <w:pStyle w:val="E03118892C884636A3D268BB9DB8F7EA"/>
          </w:pPr>
          <w:r w:rsidRPr="00775F80">
            <w:rPr>
              <w:rStyle w:val="Pladsholdertekst"/>
              <w:rFonts w:eastAsia="Calibri"/>
            </w:rPr>
            <w:t>Vælg</w:t>
          </w:r>
        </w:p>
      </w:docPartBody>
    </w:docPart>
    <w:docPart>
      <w:docPartPr>
        <w:name w:val="172E26F521204F0AACA88A127280DB28"/>
        <w:category>
          <w:name w:val="Generelt"/>
          <w:gallery w:val="placeholder"/>
        </w:category>
        <w:types>
          <w:type w:val="bbPlcHdr"/>
        </w:types>
        <w:behaviors>
          <w:behavior w:val="content"/>
        </w:behaviors>
        <w:guid w:val="{F73ED780-7360-403D-9313-611972830003}"/>
      </w:docPartPr>
      <w:docPartBody>
        <w:p w:rsidR="00AB2E58" w:rsidRDefault="00000000">
          <w:pPr>
            <w:pStyle w:val="172E26F521204F0AACA88A127280DB28"/>
          </w:pPr>
          <w:r w:rsidRPr="00775F80">
            <w:rPr>
              <w:rStyle w:val="Pladsholdertekst"/>
              <w:rFonts w:eastAsia="Calibri"/>
            </w:rPr>
            <w:t>Vælg</w:t>
          </w:r>
        </w:p>
      </w:docPartBody>
    </w:docPart>
    <w:docPart>
      <w:docPartPr>
        <w:name w:val="7A1B2F302A5945A8BCEC9E0EC7ACDCC8"/>
        <w:category>
          <w:name w:val="Generelt"/>
          <w:gallery w:val="placeholder"/>
        </w:category>
        <w:types>
          <w:type w:val="bbPlcHdr"/>
        </w:types>
        <w:behaviors>
          <w:behavior w:val="content"/>
        </w:behaviors>
        <w:guid w:val="{8CD70E7E-D821-420D-B836-4F9BEE0EAB7C}"/>
      </w:docPartPr>
      <w:docPartBody>
        <w:p w:rsidR="00AB2E58" w:rsidRDefault="00000000">
          <w:pPr>
            <w:pStyle w:val="7A1B2F302A5945A8BCEC9E0EC7ACDCC8"/>
          </w:pPr>
          <w:r w:rsidRPr="00775F80">
            <w:rPr>
              <w:rStyle w:val="Pladsholdertekst"/>
              <w:rFonts w:eastAsia="Calibri"/>
            </w:rPr>
            <w:t>Vælg</w:t>
          </w:r>
        </w:p>
      </w:docPartBody>
    </w:docPart>
    <w:docPart>
      <w:docPartPr>
        <w:name w:val="760F5CA39AC24B7383C2AC3F8FB20818"/>
        <w:category>
          <w:name w:val="Generelt"/>
          <w:gallery w:val="placeholder"/>
        </w:category>
        <w:types>
          <w:type w:val="bbPlcHdr"/>
        </w:types>
        <w:behaviors>
          <w:behavior w:val="content"/>
        </w:behaviors>
        <w:guid w:val="{86F9CF91-2DE5-48CB-8FBA-EAEDFFA5F279}"/>
      </w:docPartPr>
      <w:docPartBody>
        <w:p w:rsidR="00AB2E58" w:rsidRDefault="00301862" w:rsidP="00301862">
          <w:pPr>
            <w:pStyle w:val="760F5CA39AC24B7383C2AC3F8FB20818"/>
          </w:pPr>
          <w:r w:rsidRPr="00775F80">
            <w:rPr>
              <w:rStyle w:val="Pladsholdertekst"/>
              <w:rFonts w:eastAsia="Calibri"/>
            </w:rPr>
            <w:t>Vælg</w:t>
          </w:r>
        </w:p>
      </w:docPartBody>
    </w:docPart>
    <w:docPart>
      <w:docPartPr>
        <w:name w:val="E8F4BEFDFB964E24847B79F3505A5BE6"/>
        <w:category>
          <w:name w:val="Generelt"/>
          <w:gallery w:val="placeholder"/>
        </w:category>
        <w:types>
          <w:type w:val="bbPlcHdr"/>
        </w:types>
        <w:behaviors>
          <w:behavior w:val="content"/>
        </w:behaviors>
        <w:guid w:val="{5216686F-06D6-435A-ACAC-8C72EC9C88E8}"/>
      </w:docPartPr>
      <w:docPartBody>
        <w:p w:rsidR="00A014C3" w:rsidRDefault="00623856" w:rsidP="00623856">
          <w:pPr>
            <w:pStyle w:val="E8F4BEFDFB964E24847B79F3505A5BE6"/>
          </w:pPr>
          <w:r w:rsidRPr="00775F80">
            <w:rPr>
              <w:rStyle w:val="Pladsholdertekst"/>
              <w:rFonts w:eastAsia="Calibri"/>
            </w:rPr>
            <w:t>Vælg</w:t>
          </w:r>
        </w:p>
      </w:docPartBody>
    </w:docPart>
    <w:docPart>
      <w:docPartPr>
        <w:name w:val="2B296A826AC24BA2993556CB1319341C"/>
        <w:category>
          <w:name w:val="Generelt"/>
          <w:gallery w:val="placeholder"/>
        </w:category>
        <w:types>
          <w:type w:val="bbPlcHdr"/>
        </w:types>
        <w:behaviors>
          <w:behavior w:val="content"/>
        </w:behaviors>
        <w:guid w:val="{3BA39B5E-157C-48E3-BACF-FEED162F6AAC}"/>
      </w:docPartPr>
      <w:docPartBody>
        <w:p w:rsidR="00A014C3" w:rsidRDefault="00623856" w:rsidP="00623856">
          <w:pPr>
            <w:pStyle w:val="2B296A826AC24BA2993556CB1319341C"/>
          </w:pPr>
          <w:r w:rsidRPr="00775F80">
            <w:rPr>
              <w:rStyle w:val="Pladsholdertekst"/>
              <w:rFonts w:eastAsia="Calibri"/>
            </w:rPr>
            <w:t>Vælg</w:t>
          </w:r>
        </w:p>
      </w:docPartBody>
    </w:docPart>
    <w:docPart>
      <w:docPartPr>
        <w:name w:val="FC6EE0B3BE6248989C1883A1091758AA"/>
        <w:category>
          <w:name w:val="Generelt"/>
          <w:gallery w:val="placeholder"/>
        </w:category>
        <w:types>
          <w:type w:val="bbPlcHdr"/>
        </w:types>
        <w:behaviors>
          <w:behavior w:val="content"/>
        </w:behaviors>
        <w:guid w:val="{AC5683F9-9C25-4EDB-9C46-5929E63483BA}"/>
      </w:docPartPr>
      <w:docPartBody>
        <w:p w:rsidR="006E274F" w:rsidRDefault="006760A2" w:rsidP="006760A2">
          <w:pPr>
            <w:pStyle w:val="FC6EE0B3BE6248989C1883A1091758AA"/>
          </w:pPr>
          <w:r w:rsidRPr="00775F80">
            <w:rPr>
              <w:rStyle w:val="Pladsholdertekst"/>
              <w:rFonts w:eastAsia="Calibri"/>
            </w:rPr>
            <w:t>Vælg</w:t>
          </w:r>
        </w:p>
      </w:docPartBody>
    </w:docPart>
    <w:docPart>
      <w:docPartPr>
        <w:name w:val="C2F9E8E8C46A483AA54427A8B5ADF5B8"/>
        <w:category>
          <w:name w:val="Generelt"/>
          <w:gallery w:val="placeholder"/>
        </w:category>
        <w:types>
          <w:type w:val="bbPlcHdr"/>
        </w:types>
        <w:behaviors>
          <w:behavior w:val="content"/>
        </w:behaviors>
        <w:guid w:val="{5D46D22D-8FEF-4EEC-ABF9-95646C0E3213}"/>
      </w:docPartPr>
      <w:docPartBody>
        <w:p w:rsidR="006E274F" w:rsidRDefault="006760A2" w:rsidP="006760A2">
          <w:pPr>
            <w:pStyle w:val="C2F9E8E8C46A483AA54427A8B5ADF5B8"/>
          </w:pPr>
          <w:r w:rsidRPr="00775F80">
            <w:rPr>
              <w:rStyle w:val="Pladsholdertekst"/>
              <w:rFonts w:eastAsia="Calibri"/>
            </w:rPr>
            <w:t>Vælg</w:t>
          </w:r>
        </w:p>
      </w:docPartBody>
    </w:docPart>
    <w:docPart>
      <w:docPartPr>
        <w:name w:val="009E6185DBF24C27A8AA4E460334CE97"/>
        <w:category>
          <w:name w:val="Generelt"/>
          <w:gallery w:val="placeholder"/>
        </w:category>
        <w:types>
          <w:type w:val="bbPlcHdr"/>
        </w:types>
        <w:behaviors>
          <w:behavior w:val="content"/>
        </w:behaviors>
        <w:guid w:val="{8173AF2C-E2D4-49C6-AEA8-608DB0A1B747}"/>
      </w:docPartPr>
      <w:docPartBody>
        <w:p w:rsidR="006E274F" w:rsidRDefault="006760A2" w:rsidP="006760A2">
          <w:pPr>
            <w:pStyle w:val="009E6185DBF24C27A8AA4E460334CE97"/>
          </w:pPr>
          <w:r w:rsidRPr="00775F80">
            <w:rPr>
              <w:rStyle w:val="Pladsholdertekst"/>
              <w:rFonts w:eastAsia="Calibri"/>
            </w:rPr>
            <w:t>Vælg</w:t>
          </w:r>
        </w:p>
      </w:docPartBody>
    </w:docPart>
    <w:docPart>
      <w:docPartPr>
        <w:name w:val="0AC1F1FC7E9F4810A4EE987B5265CB44"/>
        <w:category>
          <w:name w:val="Generelt"/>
          <w:gallery w:val="placeholder"/>
        </w:category>
        <w:types>
          <w:type w:val="bbPlcHdr"/>
        </w:types>
        <w:behaviors>
          <w:behavior w:val="content"/>
        </w:behaviors>
        <w:guid w:val="{600F6F4B-076F-4934-A2AE-D75D00B73376}"/>
      </w:docPartPr>
      <w:docPartBody>
        <w:p w:rsidR="006E274F" w:rsidRDefault="006760A2" w:rsidP="006760A2">
          <w:pPr>
            <w:pStyle w:val="0AC1F1FC7E9F4810A4EE987B5265CB44"/>
          </w:pPr>
          <w:r w:rsidRPr="00775F80">
            <w:rPr>
              <w:rStyle w:val="Pladsholdertekst"/>
              <w:rFonts w:eastAsia="Calibri"/>
            </w:rPr>
            <w:t>Vælg</w:t>
          </w:r>
        </w:p>
      </w:docPartBody>
    </w:docPart>
    <w:docPart>
      <w:docPartPr>
        <w:name w:val="831EB7323A9947EF82B388312D9E28E7"/>
        <w:category>
          <w:name w:val="Generelt"/>
          <w:gallery w:val="placeholder"/>
        </w:category>
        <w:types>
          <w:type w:val="bbPlcHdr"/>
        </w:types>
        <w:behaviors>
          <w:behavior w:val="content"/>
        </w:behaviors>
        <w:guid w:val="{CE0F4C1C-2314-4A5C-ADFD-FED2BD185276}"/>
      </w:docPartPr>
      <w:docPartBody>
        <w:p w:rsidR="006E274F" w:rsidRDefault="006760A2" w:rsidP="006760A2">
          <w:pPr>
            <w:pStyle w:val="831EB7323A9947EF82B388312D9E28E7"/>
          </w:pPr>
          <w:r w:rsidRPr="00775F80">
            <w:rPr>
              <w:rStyle w:val="Pladsholdertekst"/>
              <w:rFonts w:eastAsia="Calibri"/>
            </w:rPr>
            <w:t>Vælg</w:t>
          </w:r>
        </w:p>
      </w:docPartBody>
    </w:docPart>
    <w:docPart>
      <w:docPartPr>
        <w:name w:val="D4BFA079E1154F9BB1E21D03A9F1246C"/>
        <w:category>
          <w:name w:val="Generelt"/>
          <w:gallery w:val="placeholder"/>
        </w:category>
        <w:types>
          <w:type w:val="bbPlcHdr"/>
        </w:types>
        <w:behaviors>
          <w:behavior w:val="content"/>
        </w:behaviors>
        <w:guid w:val="{062C697D-3B0A-4EA5-969E-11006208846E}"/>
      </w:docPartPr>
      <w:docPartBody>
        <w:p w:rsidR="006E274F" w:rsidRDefault="006760A2" w:rsidP="006760A2">
          <w:pPr>
            <w:pStyle w:val="D4BFA079E1154F9BB1E21D03A9F1246C"/>
          </w:pPr>
          <w:r w:rsidRPr="00775F80">
            <w:rPr>
              <w:rStyle w:val="Pladsholdertekst"/>
              <w:rFonts w:eastAsia="Calibri"/>
            </w:rPr>
            <w:t>Vælg</w:t>
          </w:r>
        </w:p>
      </w:docPartBody>
    </w:docPart>
    <w:docPart>
      <w:docPartPr>
        <w:name w:val="CB9E7466209641C89AAF3692B5772AC7"/>
        <w:category>
          <w:name w:val="Generelt"/>
          <w:gallery w:val="placeholder"/>
        </w:category>
        <w:types>
          <w:type w:val="bbPlcHdr"/>
        </w:types>
        <w:behaviors>
          <w:behavior w:val="content"/>
        </w:behaviors>
        <w:guid w:val="{92276246-AA26-46FC-95ED-B888DF592624}"/>
      </w:docPartPr>
      <w:docPartBody>
        <w:p w:rsidR="006E274F" w:rsidRDefault="006760A2" w:rsidP="006760A2">
          <w:pPr>
            <w:pStyle w:val="CB9E7466209641C89AAF3692B5772AC7"/>
          </w:pPr>
          <w:r w:rsidRPr="00775F80">
            <w:rPr>
              <w:rStyle w:val="Pladsholdertekst"/>
              <w:rFonts w:eastAsia="Calibri"/>
            </w:rPr>
            <w:t>Vælg</w:t>
          </w:r>
        </w:p>
      </w:docPartBody>
    </w:docPart>
    <w:docPart>
      <w:docPartPr>
        <w:name w:val="DE9E7CCD93F046BFA7E9691203811A4F"/>
        <w:category>
          <w:name w:val="Generelt"/>
          <w:gallery w:val="placeholder"/>
        </w:category>
        <w:types>
          <w:type w:val="bbPlcHdr"/>
        </w:types>
        <w:behaviors>
          <w:behavior w:val="content"/>
        </w:behaviors>
        <w:guid w:val="{35B81454-54CC-47FC-BD3C-26413839D12D}"/>
      </w:docPartPr>
      <w:docPartBody>
        <w:p w:rsidR="006E274F" w:rsidRDefault="006760A2" w:rsidP="006760A2">
          <w:pPr>
            <w:pStyle w:val="DE9E7CCD93F046BFA7E9691203811A4F"/>
          </w:pPr>
          <w:r w:rsidRPr="00775F80">
            <w:rPr>
              <w:rStyle w:val="Pladsholdertekst"/>
              <w:rFonts w:eastAsia="Calibri"/>
            </w:rPr>
            <w:t>Vælg</w:t>
          </w:r>
        </w:p>
      </w:docPartBody>
    </w:docPart>
    <w:docPart>
      <w:docPartPr>
        <w:name w:val="3904A00A31C542418526F4F157C325F6"/>
        <w:category>
          <w:name w:val="Generelt"/>
          <w:gallery w:val="placeholder"/>
        </w:category>
        <w:types>
          <w:type w:val="bbPlcHdr"/>
        </w:types>
        <w:behaviors>
          <w:behavior w:val="content"/>
        </w:behaviors>
        <w:guid w:val="{B8F070D9-6DA1-4C86-BA0B-AA3027F8012B}"/>
      </w:docPartPr>
      <w:docPartBody>
        <w:p w:rsidR="006E274F" w:rsidRDefault="006760A2" w:rsidP="006760A2">
          <w:pPr>
            <w:pStyle w:val="3904A00A31C542418526F4F157C325F6"/>
          </w:pPr>
          <w:r w:rsidRPr="00775F80">
            <w:rPr>
              <w:rStyle w:val="Pladsholdertekst"/>
              <w:rFonts w:eastAsia="Calibri"/>
            </w:rPr>
            <w:t>Vælg</w:t>
          </w:r>
        </w:p>
      </w:docPartBody>
    </w:docPart>
    <w:docPart>
      <w:docPartPr>
        <w:name w:val="DA705F1EACC74824B1D8873232346E7A"/>
        <w:category>
          <w:name w:val="Generelt"/>
          <w:gallery w:val="placeholder"/>
        </w:category>
        <w:types>
          <w:type w:val="bbPlcHdr"/>
        </w:types>
        <w:behaviors>
          <w:behavior w:val="content"/>
        </w:behaviors>
        <w:guid w:val="{5AB804A8-58D0-45DF-8580-29B702A1C0A3}"/>
      </w:docPartPr>
      <w:docPartBody>
        <w:p w:rsidR="006E274F" w:rsidRDefault="006760A2" w:rsidP="006760A2">
          <w:pPr>
            <w:pStyle w:val="DA705F1EACC74824B1D8873232346E7A"/>
          </w:pPr>
          <w:r w:rsidRPr="00775F80">
            <w:rPr>
              <w:rStyle w:val="Pladsholdertekst"/>
              <w:rFonts w:eastAsia="Calibri"/>
            </w:rPr>
            <w:t>Vælg</w:t>
          </w:r>
        </w:p>
      </w:docPartBody>
    </w:docPart>
    <w:docPart>
      <w:docPartPr>
        <w:name w:val="F403BE9E136D4BEDB8DB643E1562E0B3"/>
        <w:category>
          <w:name w:val="Generelt"/>
          <w:gallery w:val="placeholder"/>
        </w:category>
        <w:types>
          <w:type w:val="bbPlcHdr"/>
        </w:types>
        <w:behaviors>
          <w:behavior w:val="content"/>
        </w:behaviors>
        <w:guid w:val="{6F6F517A-A785-450B-BA5E-94068119CFB1}"/>
      </w:docPartPr>
      <w:docPartBody>
        <w:p w:rsidR="006E274F" w:rsidRDefault="006760A2" w:rsidP="006760A2">
          <w:pPr>
            <w:pStyle w:val="F403BE9E136D4BEDB8DB643E1562E0B3"/>
          </w:pPr>
          <w:r w:rsidRPr="00775F80">
            <w:rPr>
              <w:rStyle w:val="Pladsholdertekst"/>
              <w:rFonts w:eastAsia="Calibri"/>
            </w:rPr>
            <w:t>Vælg</w:t>
          </w:r>
        </w:p>
      </w:docPartBody>
    </w:docPart>
    <w:docPart>
      <w:docPartPr>
        <w:name w:val="4F020067C234480E9AA73D2BDA1927D7"/>
        <w:category>
          <w:name w:val="Generelt"/>
          <w:gallery w:val="placeholder"/>
        </w:category>
        <w:types>
          <w:type w:val="bbPlcHdr"/>
        </w:types>
        <w:behaviors>
          <w:behavior w:val="content"/>
        </w:behaviors>
        <w:guid w:val="{5EA5F76F-0948-49B3-A853-80D1408143FC}"/>
      </w:docPartPr>
      <w:docPartBody>
        <w:p w:rsidR="006E274F" w:rsidRDefault="006760A2" w:rsidP="006760A2">
          <w:pPr>
            <w:pStyle w:val="4F020067C234480E9AA73D2BDA1927D7"/>
          </w:pPr>
          <w:r w:rsidRPr="00775F80">
            <w:rPr>
              <w:rStyle w:val="Pladsholdertekst"/>
              <w:rFonts w:eastAsia="Calibri"/>
            </w:rPr>
            <w:t>Vælg</w:t>
          </w:r>
        </w:p>
      </w:docPartBody>
    </w:docPart>
    <w:docPart>
      <w:docPartPr>
        <w:name w:val="7D5C07D6EA5D47AE8962CB01EF56BB59"/>
        <w:category>
          <w:name w:val="Generelt"/>
          <w:gallery w:val="placeholder"/>
        </w:category>
        <w:types>
          <w:type w:val="bbPlcHdr"/>
        </w:types>
        <w:behaviors>
          <w:behavior w:val="content"/>
        </w:behaviors>
        <w:guid w:val="{2F479A42-879C-4E6A-AB7F-01863F81BBB3}"/>
      </w:docPartPr>
      <w:docPartBody>
        <w:p w:rsidR="006E274F" w:rsidRDefault="006760A2" w:rsidP="006760A2">
          <w:pPr>
            <w:pStyle w:val="7D5C07D6EA5D47AE8962CB01EF56BB59"/>
          </w:pPr>
          <w:r w:rsidRPr="00775F80">
            <w:rPr>
              <w:rStyle w:val="Pladsholdertekst"/>
              <w:rFonts w:eastAsia="Calibri"/>
            </w:rPr>
            <w:t>Vælg</w:t>
          </w:r>
        </w:p>
      </w:docPartBody>
    </w:docPart>
    <w:docPart>
      <w:docPartPr>
        <w:name w:val="F19924FB3C5F4D9AAFA6E91C216CCD17"/>
        <w:category>
          <w:name w:val="Generelt"/>
          <w:gallery w:val="placeholder"/>
        </w:category>
        <w:types>
          <w:type w:val="bbPlcHdr"/>
        </w:types>
        <w:behaviors>
          <w:behavior w:val="content"/>
        </w:behaviors>
        <w:guid w:val="{C28A658A-DD3E-4804-B1DF-E5462A26CB15}"/>
      </w:docPartPr>
      <w:docPartBody>
        <w:p w:rsidR="00EE561B" w:rsidRDefault="006E274F" w:rsidP="006E274F">
          <w:pPr>
            <w:pStyle w:val="F19924FB3C5F4D9AAFA6E91C216CCD17"/>
          </w:pPr>
          <w:r w:rsidRPr="00775F80">
            <w:rPr>
              <w:rStyle w:val="Pladsholdertekst"/>
              <w:rFonts w:eastAsia="Calibri"/>
            </w:rPr>
            <w:t>Vælg</w:t>
          </w:r>
        </w:p>
      </w:docPartBody>
    </w:docPart>
    <w:docPart>
      <w:docPartPr>
        <w:name w:val="40D7F056621D4790AC4B5B378B1DBC38"/>
        <w:category>
          <w:name w:val="Generelt"/>
          <w:gallery w:val="placeholder"/>
        </w:category>
        <w:types>
          <w:type w:val="bbPlcHdr"/>
        </w:types>
        <w:behaviors>
          <w:behavior w:val="content"/>
        </w:behaviors>
        <w:guid w:val="{01D1097F-F217-4BCD-8BF2-C6964EC662B6}"/>
      </w:docPartPr>
      <w:docPartBody>
        <w:p w:rsidR="00EE561B" w:rsidRDefault="006E274F" w:rsidP="006E274F">
          <w:pPr>
            <w:pStyle w:val="40D7F056621D4790AC4B5B378B1DBC38"/>
          </w:pPr>
          <w:r w:rsidRPr="00775F80">
            <w:rPr>
              <w:rStyle w:val="Pladsholdertekst"/>
              <w:rFonts w:eastAsia="Calibri"/>
            </w:rPr>
            <w:t>Vælg</w:t>
          </w:r>
        </w:p>
      </w:docPartBody>
    </w:docPart>
    <w:docPart>
      <w:docPartPr>
        <w:name w:val="2240C5B0636B4A5DAE197D9C89D1CFFC"/>
        <w:category>
          <w:name w:val="Generelt"/>
          <w:gallery w:val="placeholder"/>
        </w:category>
        <w:types>
          <w:type w:val="bbPlcHdr"/>
        </w:types>
        <w:behaviors>
          <w:behavior w:val="content"/>
        </w:behaviors>
        <w:guid w:val="{5380D8D7-0AF0-4C9B-B15A-C30CFCF52699}"/>
      </w:docPartPr>
      <w:docPartBody>
        <w:p w:rsidR="00EE561B" w:rsidRDefault="006E274F" w:rsidP="006E274F">
          <w:pPr>
            <w:pStyle w:val="2240C5B0636B4A5DAE197D9C89D1CFFC"/>
          </w:pPr>
          <w:r w:rsidRPr="00775F80">
            <w:rPr>
              <w:rStyle w:val="Pladsholdertekst"/>
              <w:rFonts w:eastAsia="Calibri"/>
            </w:rPr>
            <w:t>Vælg</w:t>
          </w:r>
        </w:p>
      </w:docPartBody>
    </w:docPart>
    <w:docPart>
      <w:docPartPr>
        <w:name w:val="875F79BB11464E29A883F7F38161BF2F"/>
        <w:category>
          <w:name w:val="Generelt"/>
          <w:gallery w:val="placeholder"/>
        </w:category>
        <w:types>
          <w:type w:val="bbPlcHdr"/>
        </w:types>
        <w:behaviors>
          <w:behavior w:val="content"/>
        </w:behaviors>
        <w:guid w:val="{22BC649F-B505-466C-A5A5-D8D8FECFFB44}"/>
      </w:docPartPr>
      <w:docPartBody>
        <w:p w:rsidR="00EE561B" w:rsidRDefault="006E274F" w:rsidP="006E274F">
          <w:pPr>
            <w:pStyle w:val="875F79BB11464E29A883F7F38161BF2F"/>
          </w:pPr>
          <w:r w:rsidRPr="00775F80">
            <w:rPr>
              <w:rStyle w:val="Pladsholdertekst"/>
              <w:rFonts w:eastAsia="Calibri"/>
            </w:rPr>
            <w:t>Vælg</w:t>
          </w:r>
        </w:p>
      </w:docPartBody>
    </w:docPart>
    <w:docPart>
      <w:docPartPr>
        <w:name w:val="59670618DA524B229FDA2F91DFDB5D7E"/>
        <w:category>
          <w:name w:val="Generelt"/>
          <w:gallery w:val="placeholder"/>
        </w:category>
        <w:types>
          <w:type w:val="bbPlcHdr"/>
        </w:types>
        <w:behaviors>
          <w:behavior w:val="content"/>
        </w:behaviors>
        <w:guid w:val="{7063013D-6512-4D9D-AD6D-C5FA1B6F3C82}"/>
      </w:docPartPr>
      <w:docPartBody>
        <w:p w:rsidR="001716E8" w:rsidRDefault="00636C55" w:rsidP="00636C55">
          <w:pPr>
            <w:pStyle w:val="59670618DA524B229FDA2F91DFDB5D7E"/>
          </w:pPr>
          <w:r w:rsidRPr="00775F80">
            <w:rPr>
              <w:rStyle w:val="Pladsholdertekst"/>
              <w:rFonts w:eastAsia="Calibri"/>
            </w:rPr>
            <w:t>Vælg</w:t>
          </w:r>
        </w:p>
      </w:docPartBody>
    </w:docPart>
    <w:docPart>
      <w:docPartPr>
        <w:name w:val="9920B5B69663498383C729F137E3704E"/>
        <w:category>
          <w:name w:val="Generelt"/>
          <w:gallery w:val="placeholder"/>
        </w:category>
        <w:types>
          <w:type w:val="bbPlcHdr"/>
        </w:types>
        <w:behaviors>
          <w:behavior w:val="content"/>
        </w:behaviors>
        <w:guid w:val="{9BC0237D-5F3A-469B-AB51-A299EA10DC7F}"/>
      </w:docPartPr>
      <w:docPartBody>
        <w:p w:rsidR="001716E8" w:rsidRDefault="00636C55" w:rsidP="00636C55">
          <w:pPr>
            <w:pStyle w:val="9920B5B69663498383C729F137E3704E"/>
          </w:pPr>
          <w:r w:rsidRPr="00775F80">
            <w:rPr>
              <w:rStyle w:val="Pladsholdertekst"/>
              <w:rFonts w:eastAsia="Calibri"/>
            </w:rPr>
            <w:t>Vælg</w:t>
          </w:r>
        </w:p>
      </w:docPartBody>
    </w:docPart>
    <w:docPart>
      <w:docPartPr>
        <w:name w:val="46F9041BE3954060B6455C53D190A9DB"/>
        <w:category>
          <w:name w:val="Generelt"/>
          <w:gallery w:val="placeholder"/>
        </w:category>
        <w:types>
          <w:type w:val="bbPlcHdr"/>
        </w:types>
        <w:behaviors>
          <w:behavior w:val="content"/>
        </w:behaviors>
        <w:guid w:val="{ACD6912C-BE75-4E59-ABDB-2C6C01DA3934}"/>
      </w:docPartPr>
      <w:docPartBody>
        <w:p w:rsidR="001716E8" w:rsidRDefault="00636C55" w:rsidP="00636C55">
          <w:pPr>
            <w:pStyle w:val="46F9041BE3954060B6455C53D190A9DB"/>
          </w:pPr>
          <w:r w:rsidRPr="00775F80">
            <w:rPr>
              <w:rStyle w:val="Pladsholdertekst"/>
              <w:rFonts w:eastAsia="Calibri"/>
            </w:rPr>
            <w:t>Vælg</w:t>
          </w:r>
        </w:p>
      </w:docPartBody>
    </w:docPart>
    <w:docPart>
      <w:docPartPr>
        <w:name w:val="FEBD27BF20A04526924756A55C0EDF74"/>
        <w:category>
          <w:name w:val="Generelt"/>
          <w:gallery w:val="placeholder"/>
        </w:category>
        <w:types>
          <w:type w:val="bbPlcHdr"/>
        </w:types>
        <w:behaviors>
          <w:behavior w:val="content"/>
        </w:behaviors>
        <w:guid w:val="{89C6C766-CF11-44A4-87CD-594205CB3E65}"/>
      </w:docPartPr>
      <w:docPartBody>
        <w:p w:rsidR="001716E8" w:rsidRDefault="00636C55" w:rsidP="00636C55">
          <w:pPr>
            <w:pStyle w:val="FEBD27BF20A04526924756A55C0EDF74"/>
          </w:pPr>
          <w:r w:rsidRPr="00775F80">
            <w:rPr>
              <w:rStyle w:val="Pladsholdertekst"/>
              <w:rFonts w:eastAsia="Calibri"/>
            </w:rPr>
            <w:t>Vælg</w:t>
          </w:r>
        </w:p>
      </w:docPartBody>
    </w:docPart>
    <w:docPart>
      <w:docPartPr>
        <w:name w:val="4B417213499C435D8A42E13AFE9BD189"/>
        <w:category>
          <w:name w:val="Generelt"/>
          <w:gallery w:val="placeholder"/>
        </w:category>
        <w:types>
          <w:type w:val="bbPlcHdr"/>
        </w:types>
        <w:behaviors>
          <w:behavior w:val="content"/>
        </w:behaviors>
        <w:guid w:val="{1F192AA7-2015-48EF-84C4-ACFA1134322C}"/>
      </w:docPartPr>
      <w:docPartBody>
        <w:p w:rsidR="001716E8" w:rsidRDefault="00000000">
          <w:pPr>
            <w:pStyle w:val="4B417213499C435D8A42E13AFE9BD189"/>
          </w:pPr>
          <w:r w:rsidRPr="00775F80">
            <w:rPr>
              <w:rStyle w:val="Pladsholdertekst"/>
              <w:rFonts w:eastAsia="Calibri"/>
            </w:rPr>
            <w:t>Vælg</w:t>
          </w:r>
        </w:p>
      </w:docPartBody>
    </w:docPart>
    <w:docPart>
      <w:docPartPr>
        <w:name w:val="054DC1E2E5D14D8AB2402F92DE6989A8"/>
        <w:category>
          <w:name w:val="Generelt"/>
          <w:gallery w:val="placeholder"/>
        </w:category>
        <w:types>
          <w:type w:val="bbPlcHdr"/>
        </w:types>
        <w:behaviors>
          <w:behavior w:val="content"/>
        </w:behaviors>
        <w:guid w:val="{7AF5A1BD-0F17-4D1E-B4E4-CD1865D175BA}"/>
      </w:docPartPr>
      <w:docPartBody>
        <w:p w:rsidR="001716E8" w:rsidRDefault="00000000">
          <w:pPr>
            <w:pStyle w:val="054DC1E2E5D14D8AB2402F92DE6989A8"/>
          </w:pPr>
          <w:r w:rsidRPr="00775F80">
            <w:rPr>
              <w:rStyle w:val="Pladsholdertekst"/>
              <w:rFonts w:eastAsia="Calibri"/>
            </w:rPr>
            <w:t>Vælg</w:t>
          </w:r>
        </w:p>
      </w:docPartBody>
    </w:docPart>
    <w:docPart>
      <w:docPartPr>
        <w:name w:val="ABB083DD86C6445C9196E7E685ACAD4A"/>
        <w:category>
          <w:name w:val="Generelt"/>
          <w:gallery w:val="placeholder"/>
        </w:category>
        <w:types>
          <w:type w:val="bbPlcHdr"/>
        </w:types>
        <w:behaviors>
          <w:behavior w:val="content"/>
        </w:behaviors>
        <w:guid w:val="{6A786E40-B9A3-4C54-B826-54E491C5C374}"/>
      </w:docPartPr>
      <w:docPartBody>
        <w:p w:rsidR="001716E8" w:rsidRDefault="00000000">
          <w:pPr>
            <w:pStyle w:val="ABB083DD86C6445C9196E7E685ACAD4A"/>
          </w:pPr>
          <w:r w:rsidRPr="00775F80">
            <w:rPr>
              <w:rStyle w:val="Pladsholdertekst"/>
              <w:rFonts w:eastAsia="Calibri"/>
            </w:rPr>
            <w:t>Vælg</w:t>
          </w:r>
        </w:p>
      </w:docPartBody>
    </w:docPart>
    <w:docPart>
      <w:docPartPr>
        <w:name w:val="7B27D601D3ED491E89BB5B55E988C551"/>
        <w:category>
          <w:name w:val="Generelt"/>
          <w:gallery w:val="placeholder"/>
        </w:category>
        <w:types>
          <w:type w:val="bbPlcHdr"/>
        </w:types>
        <w:behaviors>
          <w:behavior w:val="content"/>
        </w:behaviors>
        <w:guid w:val="{80737E94-AE76-4921-87F7-0D076ACF9029}"/>
      </w:docPartPr>
      <w:docPartBody>
        <w:p w:rsidR="001716E8" w:rsidRDefault="00000000">
          <w:pPr>
            <w:pStyle w:val="7B27D601D3ED491E89BB5B55E988C551"/>
          </w:pPr>
          <w:r w:rsidRPr="00775F80">
            <w:rPr>
              <w:rStyle w:val="Pladsholdertekst"/>
              <w:rFonts w:eastAsia="Calibri"/>
            </w:rPr>
            <w:t>Vælg</w:t>
          </w:r>
        </w:p>
      </w:docPartBody>
    </w:docPart>
    <w:docPart>
      <w:docPartPr>
        <w:name w:val="0EB8C92138134260A3C6865BE479FC72"/>
        <w:category>
          <w:name w:val="Generelt"/>
          <w:gallery w:val="placeholder"/>
        </w:category>
        <w:types>
          <w:type w:val="bbPlcHdr"/>
        </w:types>
        <w:behaviors>
          <w:behavior w:val="content"/>
        </w:behaviors>
        <w:guid w:val="{1200E8EA-EDB5-4D80-987E-3F29A1D258A6}"/>
      </w:docPartPr>
      <w:docPartBody>
        <w:p w:rsidR="001716E8" w:rsidRDefault="00000000">
          <w:pPr>
            <w:pStyle w:val="0EB8C92138134260A3C6865BE479FC72"/>
          </w:pPr>
          <w:r w:rsidRPr="00775F80">
            <w:rPr>
              <w:rStyle w:val="Pladsholdertekst"/>
              <w:rFonts w:eastAsia="Calibri"/>
            </w:rPr>
            <w:t>Vælg</w:t>
          </w:r>
        </w:p>
      </w:docPartBody>
    </w:docPart>
    <w:docPart>
      <w:docPartPr>
        <w:name w:val="1326DDC3982F4E37B7208D53B43B7FE3"/>
        <w:category>
          <w:name w:val="Generelt"/>
          <w:gallery w:val="placeholder"/>
        </w:category>
        <w:types>
          <w:type w:val="bbPlcHdr"/>
        </w:types>
        <w:behaviors>
          <w:behavior w:val="content"/>
        </w:behaviors>
        <w:guid w:val="{83B423E5-6A67-4761-B062-40C4A5BB655E}"/>
      </w:docPartPr>
      <w:docPartBody>
        <w:p w:rsidR="001716E8" w:rsidRDefault="00000000">
          <w:pPr>
            <w:pStyle w:val="1326DDC3982F4E37B7208D53B43B7FE3"/>
          </w:pPr>
          <w:r w:rsidRPr="00775F80">
            <w:rPr>
              <w:rStyle w:val="Pladsholdertekst"/>
              <w:rFonts w:eastAsia="Calibri"/>
            </w:rPr>
            <w:t>Vælg</w:t>
          </w:r>
        </w:p>
      </w:docPartBody>
    </w:docPart>
    <w:docPart>
      <w:docPartPr>
        <w:name w:val="97862FC5521141C4A040C35DC89D562B"/>
        <w:category>
          <w:name w:val="Generelt"/>
          <w:gallery w:val="placeholder"/>
        </w:category>
        <w:types>
          <w:type w:val="bbPlcHdr"/>
        </w:types>
        <w:behaviors>
          <w:behavior w:val="content"/>
        </w:behaviors>
        <w:guid w:val="{C0890520-0803-4EC6-BECF-E6309335CBFB}"/>
      </w:docPartPr>
      <w:docPartBody>
        <w:p w:rsidR="002A5F4E" w:rsidRDefault="00411295" w:rsidP="00411295">
          <w:pPr>
            <w:pStyle w:val="97862FC5521141C4A040C35DC89D562B"/>
          </w:pPr>
          <w:r w:rsidRPr="00775F80">
            <w:rPr>
              <w:rStyle w:val="Pladsholdertekst"/>
              <w:rFonts w:eastAsia="Calibri"/>
            </w:rPr>
            <w:t>Vælg</w:t>
          </w:r>
        </w:p>
      </w:docPartBody>
    </w:docPart>
    <w:docPart>
      <w:docPartPr>
        <w:name w:val="E58A116FDC594972B013913420C99463"/>
        <w:category>
          <w:name w:val="Generelt"/>
          <w:gallery w:val="placeholder"/>
        </w:category>
        <w:types>
          <w:type w:val="bbPlcHdr"/>
        </w:types>
        <w:behaviors>
          <w:behavior w:val="content"/>
        </w:behaviors>
        <w:guid w:val="{FA8795A0-D304-4A0C-A579-20C7D8CDAC2F}"/>
      </w:docPartPr>
      <w:docPartBody>
        <w:p w:rsidR="002A5F4E" w:rsidRDefault="00411295" w:rsidP="00411295">
          <w:pPr>
            <w:pStyle w:val="E58A116FDC594972B013913420C99463"/>
          </w:pPr>
          <w:r w:rsidRPr="00775F80">
            <w:rPr>
              <w:rStyle w:val="Pladsholdertekst"/>
              <w:rFonts w:eastAsia="Calibri"/>
            </w:rPr>
            <w:t>Vælg</w:t>
          </w:r>
        </w:p>
      </w:docPartBody>
    </w:docPart>
    <w:docPart>
      <w:docPartPr>
        <w:name w:val="62FD537154AE4F2DB2233753ACDDE6D6"/>
        <w:category>
          <w:name w:val="Generelt"/>
          <w:gallery w:val="placeholder"/>
        </w:category>
        <w:types>
          <w:type w:val="bbPlcHdr"/>
        </w:types>
        <w:behaviors>
          <w:behavior w:val="content"/>
        </w:behaviors>
        <w:guid w:val="{8E3A19A1-B03F-4C5E-BD89-31091AB22499}"/>
      </w:docPartPr>
      <w:docPartBody>
        <w:p w:rsidR="002A5F4E" w:rsidRDefault="00411295" w:rsidP="00411295">
          <w:pPr>
            <w:pStyle w:val="62FD537154AE4F2DB2233753ACDDE6D6"/>
          </w:pPr>
          <w:r w:rsidRPr="00775F80">
            <w:rPr>
              <w:rStyle w:val="Pladsholdertekst"/>
              <w:rFonts w:eastAsia="Calibri"/>
            </w:rPr>
            <w:t>Vælg</w:t>
          </w:r>
        </w:p>
      </w:docPartBody>
    </w:docPart>
    <w:docPart>
      <w:docPartPr>
        <w:name w:val="7D381AB6440D42F3B6AB59A70CD25F5D"/>
        <w:category>
          <w:name w:val="Generelt"/>
          <w:gallery w:val="placeholder"/>
        </w:category>
        <w:types>
          <w:type w:val="bbPlcHdr"/>
        </w:types>
        <w:behaviors>
          <w:behavior w:val="content"/>
        </w:behaviors>
        <w:guid w:val="{0C647770-5BC2-4208-88DE-93B08DF1E316}"/>
      </w:docPartPr>
      <w:docPartBody>
        <w:p w:rsidR="002A5F4E" w:rsidRDefault="00411295" w:rsidP="00411295">
          <w:pPr>
            <w:pStyle w:val="7D381AB6440D42F3B6AB59A70CD25F5D"/>
          </w:pPr>
          <w:r w:rsidRPr="00775F80">
            <w:rPr>
              <w:rStyle w:val="Pladsholdertekst"/>
              <w:rFonts w:eastAsia="Calibri"/>
            </w:rPr>
            <w:t>Vælg</w:t>
          </w:r>
        </w:p>
      </w:docPartBody>
    </w:docPart>
    <w:docPart>
      <w:docPartPr>
        <w:name w:val="42DA99E7520B49CAB46D3130C44CDC48"/>
        <w:category>
          <w:name w:val="Generelt"/>
          <w:gallery w:val="placeholder"/>
        </w:category>
        <w:types>
          <w:type w:val="bbPlcHdr"/>
        </w:types>
        <w:behaviors>
          <w:behavior w:val="content"/>
        </w:behaviors>
        <w:guid w:val="{F98B85D9-E7A4-40F5-8CA7-BBB5BEBC0BEB}"/>
      </w:docPartPr>
      <w:docPartBody>
        <w:p w:rsidR="002A5F4E" w:rsidRDefault="00411295" w:rsidP="00411295">
          <w:pPr>
            <w:pStyle w:val="42DA99E7520B49CAB46D3130C44CDC48"/>
          </w:pPr>
          <w:r w:rsidRPr="00775F80">
            <w:rPr>
              <w:rStyle w:val="Pladsholdertekst"/>
              <w:rFonts w:eastAsia="Calibri"/>
            </w:rPr>
            <w:t>Vælg</w:t>
          </w:r>
        </w:p>
      </w:docPartBody>
    </w:docPart>
    <w:docPart>
      <w:docPartPr>
        <w:name w:val="BEEAF566CFBF4713B403536A0051A550"/>
        <w:category>
          <w:name w:val="Generelt"/>
          <w:gallery w:val="placeholder"/>
        </w:category>
        <w:types>
          <w:type w:val="bbPlcHdr"/>
        </w:types>
        <w:behaviors>
          <w:behavior w:val="content"/>
        </w:behaviors>
        <w:guid w:val="{38A47B01-B8E5-4D6D-9FC5-89F7A6E84F43}"/>
      </w:docPartPr>
      <w:docPartBody>
        <w:p w:rsidR="002A5F4E" w:rsidRDefault="00411295" w:rsidP="00411295">
          <w:pPr>
            <w:pStyle w:val="BEEAF566CFBF4713B403536A0051A550"/>
          </w:pPr>
          <w:r w:rsidRPr="00775F80">
            <w:rPr>
              <w:rStyle w:val="Pladsholdertekst"/>
              <w:rFonts w:eastAsia="Calibri"/>
            </w:rPr>
            <w:t>Vælg</w:t>
          </w:r>
        </w:p>
      </w:docPartBody>
    </w:docPart>
    <w:docPart>
      <w:docPartPr>
        <w:name w:val="40E97D458AE74024AE7A9090A1F7D71A"/>
        <w:category>
          <w:name w:val="Generelt"/>
          <w:gallery w:val="placeholder"/>
        </w:category>
        <w:types>
          <w:type w:val="bbPlcHdr"/>
        </w:types>
        <w:behaviors>
          <w:behavior w:val="content"/>
        </w:behaviors>
        <w:guid w:val="{ED55F951-89AE-4154-AFC4-0D4CAC36B3F7}"/>
      </w:docPartPr>
      <w:docPartBody>
        <w:p w:rsidR="002A5F4E" w:rsidRDefault="00411295" w:rsidP="00411295">
          <w:pPr>
            <w:pStyle w:val="40E97D458AE74024AE7A9090A1F7D71A"/>
          </w:pPr>
          <w:r w:rsidRPr="00775F80">
            <w:rPr>
              <w:rStyle w:val="Pladsholdertekst"/>
              <w:rFonts w:eastAsia="Calibri"/>
            </w:rPr>
            <w:t>Vælg</w:t>
          </w:r>
        </w:p>
      </w:docPartBody>
    </w:docPart>
    <w:docPart>
      <w:docPartPr>
        <w:name w:val="24E37FEC925E44348123FC267B46A467"/>
        <w:category>
          <w:name w:val="Generelt"/>
          <w:gallery w:val="placeholder"/>
        </w:category>
        <w:types>
          <w:type w:val="bbPlcHdr"/>
        </w:types>
        <w:behaviors>
          <w:behavior w:val="content"/>
        </w:behaviors>
        <w:guid w:val="{AC2EB442-9DA2-419A-A005-4BBCF9F15E7A}"/>
      </w:docPartPr>
      <w:docPartBody>
        <w:p w:rsidR="002A5F4E" w:rsidRDefault="00411295" w:rsidP="00411295">
          <w:pPr>
            <w:pStyle w:val="24E37FEC925E44348123FC267B46A467"/>
          </w:pPr>
          <w:r w:rsidRPr="00775F80">
            <w:rPr>
              <w:rStyle w:val="Pladsholdertekst"/>
              <w:rFonts w:eastAsia="Calibri"/>
            </w:rPr>
            <w:t>Vælg</w:t>
          </w:r>
        </w:p>
      </w:docPartBody>
    </w:docPart>
    <w:docPart>
      <w:docPartPr>
        <w:name w:val="CC6DBCAA3C6142DCB566A897AB7D6576"/>
        <w:category>
          <w:name w:val="Generelt"/>
          <w:gallery w:val="placeholder"/>
        </w:category>
        <w:types>
          <w:type w:val="bbPlcHdr"/>
        </w:types>
        <w:behaviors>
          <w:behavior w:val="content"/>
        </w:behaviors>
        <w:guid w:val="{C86D6595-6911-41DE-ACD8-7AA7BC396872}"/>
      </w:docPartPr>
      <w:docPartBody>
        <w:p w:rsidR="002A5F4E" w:rsidRDefault="00411295" w:rsidP="00411295">
          <w:pPr>
            <w:pStyle w:val="CC6DBCAA3C6142DCB566A897AB7D6576"/>
          </w:pPr>
          <w:r w:rsidRPr="00775F80">
            <w:rPr>
              <w:rStyle w:val="Pladsholdertekst"/>
              <w:rFonts w:eastAsia="Calibri"/>
            </w:rPr>
            <w:t>Vælg</w:t>
          </w:r>
        </w:p>
      </w:docPartBody>
    </w:docPart>
    <w:docPart>
      <w:docPartPr>
        <w:name w:val="1F25338980C641C1ACD1CB94188AE7EC"/>
        <w:category>
          <w:name w:val="Generelt"/>
          <w:gallery w:val="placeholder"/>
        </w:category>
        <w:types>
          <w:type w:val="bbPlcHdr"/>
        </w:types>
        <w:behaviors>
          <w:behavior w:val="content"/>
        </w:behaviors>
        <w:guid w:val="{96B113EE-ECBC-41AC-AB7F-E9B6E2D085EE}"/>
      </w:docPartPr>
      <w:docPartBody>
        <w:p w:rsidR="002A5F4E" w:rsidRDefault="00411295" w:rsidP="00411295">
          <w:pPr>
            <w:pStyle w:val="1F25338980C641C1ACD1CB94188AE7EC"/>
          </w:pPr>
          <w:r w:rsidRPr="00775F80">
            <w:rPr>
              <w:rStyle w:val="Pladsholdertekst"/>
              <w:rFonts w:eastAsia="Calibri"/>
            </w:rPr>
            <w:t>Vælg</w:t>
          </w:r>
        </w:p>
      </w:docPartBody>
    </w:docPart>
    <w:docPart>
      <w:docPartPr>
        <w:name w:val="812B2676328146BEAD9E217BDFC8D4D4"/>
        <w:category>
          <w:name w:val="Generelt"/>
          <w:gallery w:val="placeholder"/>
        </w:category>
        <w:types>
          <w:type w:val="bbPlcHdr"/>
        </w:types>
        <w:behaviors>
          <w:behavior w:val="content"/>
        </w:behaviors>
        <w:guid w:val="{2AEB7A76-D2D3-47AB-A3FC-C1F610C8D227}"/>
      </w:docPartPr>
      <w:docPartBody>
        <w:p w:rsidR="002A5F4E" w:rsidRDefault="00411295" w:rsidP="00411295">
          <w:pPr>
            <w:pStyle w:val="812B2676328146BEAD9E217BDFC8D4D4"/>
          </w:pPr>
          <w:r w:rsidRPr="00775F80">
            <w:rPr>
              <w:rStyle w:val="Pladsholdertekst"/>
              <w:rFonts w:eastAsia="Calibri"/>
            </w:rPr>
            <w:t>Vælg</w:t>
          </w:r>
        </w:p>
      </w:docPartBody>
    </w:docPart>
    <w:docPart>
      <w:docPartPr>
        <w:name w:val="25881A82466A4FD5BEF5F2016238810A"/>
        <w:category>
          <w:name w:val="Generelt"/>
          <w:gallery w:val="placeholder"/>
        </w:category>
        <w:types>
          <w:type w:val="bbPlcHdr"/>
        </w:types>
        <w:behaviors>
          <w:behavior w:val="content"/>
        </w:behaviors>
        <w:guid w:val="{B6DA80C2-B33E-40A1-A71F-4E0B18701105}"/>
      </w:docPartPr>
      <w:docPartBody>
        <w:p w:rsidR="00C1056F" w:rsidRDefault="002A5F4E" w:rsidP="002A5F4E">
          <w:pPr>
            <w:pStyle w:val="25881A82466A4FD5BEF5F2016238810A"/>
          </w:pPr>
          <w:r w:rsidRPr="00775F80">
            <w:rPr>
              <w:rStyle w:val="Pladsholdertekst"/>
              <w:rFonts w:eastAsia="Calibri"/>
            </w:rPr>
            <w:t>Vælg</w:t>
          </w:r>
        </w:p>
      </w:docPartBody>
    </w:docPart>
    <w:docPart>
      <w:docPartPr>
        <w:name w:val="683B9B33A8DA42ECA968FA466C059662"/>
        <w:category>
          <w:name w:val="Generelt"/>
          <w:gallery w:val="placeholder"/>
        </w:category>
        <w:types>
          <w:type w:val="bbPlcHdr"/>
        </w:types>
        <w:behaviors>
          <w:behavior w:val="content"/>
        </w:behaviors>
        <w:guid w:val="{325C1660-E3A4-4EAE-A301-D9256B169981}"/>
      </w:docPartPr>
      <w:docPartBody>
        <w:p w:rsidR="00C1056F" w:rsidRDefault="002A5F4E" w:rsidP="002A5F4E">
          <w:pPr>
            <w:pStyle w:val="683B9B33A8DA42ECA968FA466C059662"/>
          </w:pPr>
          <w:r w:rsidRPr="00775F80">
            <w:rPr>
              <w:rStyle w:val="Pladsholdertekst"/>
              <w:rFonts w:eastAsia="Calibri"/>
            </w:rPr>
            <w:t>Vælg</w:t>
          </w:r>
        </w:p>
      </w:docPartBody>
    </w:docPart>
    <w:docPart>
      <w:docPartPr>
        <w:name w:val="559B0EB6826D46C189A3F69BD5F3FBD0"/>
        <w:category>
          <w:name w:val="Generelt"/>
          <w:gallery w:val="placeholder"/>
        </w:category>
        <w:types>
          <w:type w:val="bbPlcHdr"/>
        </w:types>
        <w:behaviors>
          <w:behavior w:val="content"/>
        </w:behaviors>
        <w:guid w:val="{C693C99E-C58A-4679-99CA-45A422F14B59}"/>
      </w:docPartPr>
      <w:docPartBody>
        <w:p w:rsidR="00C1056F" w:rsidRDefault="002A5F4E" w:rsidP="002A5F4E">
          <w:pPr>
            <w:pStyle w:val="559B0EB6826D46C189A3F69BD5F3FBD0"/>
          </w:pPr>
          <w:r w:rsidRPr="00775F80">
            <w:rPr>
              <w:rStyle w:val="Pladsholdertekst"/>
              <w:rFonts w:eastAsia="Calibri"/>
            </w:rPr>
            <w:t>Vælg</w:t>
          </w:r>
        </w:p>
      </w:docPartBody>
    </w:docPart>
    <w:docPart>
      <w:docPartPr>
        <w:name w:val="BE037500796C4930A1E00A02FB8D84FE"/>
        <w:category>
          <w:name w:val="Generelt"/>
          <w:gallery w:val="placeholder"/>
        </w:category>
        <w:types>
          <w:type w:val="bbPlcHdr"/>
        </w:types>
        <w:behaviors>
          <w:behavior w:val="content"/>
        </w:behaviors>
        <w:guid w:val="{8BE2FD46-7943-436F-AA24-8B3E7F7CA49B}"/>
      </w:docPartPr>
      <w:docPartBody>
        <w:p w:rsidR="00C1056F" w:rsidRDefault="002A5F4E" w:rsidP="002A5F4E">
          <w:pPr>
            <w:pStyle w:val="BE037500796C4930A1E00A02FB8D84FE"/>
          </w:pPr>
          <w:r w:rsidRPr="00775F80">
            <w:rPr>
              <w:rStyle w:val="Pladsholdertekst"/>
              <w:rFonts w:eastAsia="Calibri"/>
            </w:rPr>
            <w:t>Vælg</w:t>
          </w:r>
        </w:p>
      </w:docPartBody>
    </w:docPart>
    <w:docPart>
      <w:docPartPr>
        <w:name w:val="456143641A28493FB9C184A6D082770D"/>
        <w:category>
          <w:name w:val="Generelt"/>
          <w:gallery w:val="placeholder"/>
        </w:category>
        <w:types>
          <w:type w:val="bbPlcHdr"/>
        </w:types>
        <w:behaviors>
          <w:behavior w:val="content"/>
        </w:behaviors>
        <w:guid w:val="{AE357183-7F9B-481A-A89C-5BD4F691EC0F}"/>
      </w:docPartPr>
      <w:docPartBody>
        <w:p w:rsidR="00C1056F" w:rsidRDefault="002A5F4E" w:rsidP="002A5F4E">
          <w:pPr>
            <w:pStyle w:val="456143641A28493FB9C184A6D082770D"/>
          </w:pPr>
          <w:r w:rsidRPr="00775F80">
            <w:rPr>
              <w:rStyle w:val="Pladsholdertekst"/>
              <w:rFonts w:eastAsia="Calibri"/>
            </w:rPr>
            <w:t>Vælg</w:t>
          </w:r>
        </w:p>
      </w:docPartBody>
    </w:docPart>
    <w:docPart>
      <w:docPartPr>
        <w:name w:val="8F7A3D6EC5A0473E9006A39AAD33BCA8"/>
        <w:category>
          <w:name w:val="Generelt"/>
          <w:gallery w:val="placeholder"/>
        </w:category>
        <w:types>
          <w:type w:val="bbPlcHdr"/>
        </w:types>
        <w:behaviors>
          <w:behavior w:val="content"/>
        </w:behaviors>
        <w:guid w:val="{8C8EF669-1BF6-4FF1-9052-7A1B09180ADB}"/>
      </w:docPartPr>
      <w:docPartBody>
        <w:p w:rsidR="00C1056F" w:rsidRDefault="002A5F4E" w:rsidP="002A5F4E">
          <w:pPr>
            <w:pStyle w:val="8F7A3D6EC5A0473E9006A39AAD33BCA8"/>
          </w:pPr>
          <w:r w:rsidRPr="00775F80">
            <w:rPr>
              <w:rStyle w:val="Pladsholdertekst"/>
              <w:rFonts w:eastAsia="Calibri"/>
            </w:rPr>
            <w:t>Vælg</w:t>
          </w:r>
        </w:p>
      </w:docPartBody>
    </w:docPart>
    <w:docPart>
      <w:docPartPr>
        <w:name w:val="B5768E231AA8426DBDCE61CFFE5592F4"/>
        <w:category>
          <w:name w:val="Generelt"/>
          <w:gallery w:val="placeholder"/>
        </w:category>
        <w:types>
          <w:type w:val="bbPlcHdr"/>
        </w:types>
        <w:behaviors>
          <w:behavior w:val="content"/>
        </w:behaviors>
        <w:guid w:val="{E6D047A9-990C-4045-82DC-166A24B700BF}"/>
      </w:docPartPr>
      <w:docPartBody>
        <w:p w:rsidR="00C1056F" w:rsidRDefault="002A5F4E" w:rsidP="002A5F4E">
          <w:pPr>
            <w:pStyle w:val="B5768E231AA8426DBDCE61CFFE5592F4"/>
          </w:pPr>
          <w:r w:rsidRPr="00775F80">
            <w:rPr>
              <w:rStyle w:val="Pladsholdertekst"/>
              <w:rFonts w:eastAsia="Calibri"/>
            </w:rPr>
            <w:t>Vælg</w:t>
          </w:r>
        </w:p>
      </w:docPartBody>
    </w:docPart>
    <w:docPart>
      <w:docPartPr>
        <w:name w:val="358D64658BF8476F9AC2E2F7CD584C07"/>
        <w:category>
          <w:name w:val="Generelt"/>
          <w:gallery w:val="placeholder"/>
        </w:category>
        <w:types>
          <w:type w:val="bbPlcHdr"/>
        </w:types>
        <w:behaviors>
          <w:behavior w:val="content"/>
        </w:behaviors>
        <w:guid w:val="{44E0647D-0E01-4BCA-AA67-28E4C97DCAE0}"/>
      </w:docPartPr>
      <w:docPartBody>
        <w:p w:rsidR="00C1056F" w:rsidRDefault="002A5F4E" w:rsidP="002A5F4E">
          <w:pPr>
            <w:pStyle w:val="358D64658BF8476F9AC2E2F7CD584C07"/>
          </w:pPr>
          <w:r w:rsidRPr="00775F80">
            <w:rPr>
              <w:rStyle w:val="Pladsholdertekst"/>
              <w:rFonts w:eastAsia="Calibri"/>
            </w:rPr>
            <w:t>Vælg</w:t>
          </w:r>
        </w:p>
      </w:docPartBody>
    </w:docPart>
    <w:docPart>
      <w:docPartPr>
        <w:name w:val="CC87164C87E142138A7B073DF223E810"/>
        <w:category>
          <w:name w:val="Generelt"/>
          <w:gallery w:val="placeholder"/>
        </w:category>
        <w:types>
          <w:type w:val="bbPlcHdr"/>
        </w:types>
        <w:behaviors>
          <w:behavior w:val="content"/>
        </w:behaviors>
        <w:guid w:val="{31125240-DD4A-4508-837D-CF935278E192}"/>
      </w:docPartPr>
      <w:docPartBody>
        <w:p w:rsidR="00C1056F" w:rsidRDefault="002A5F4E" w:rsidP="002A5F4E">
          <w:pPr>
            <w:pStyle w:val="CC87164C87E142138A7B073DF223E810"/>
          </w:pPr>
          <w:r w:rsidRPr="00775F80">
            <w:rPr>
              <w:rStyle w:val="Pladsholdertekst"/>
              <w:rFonts w:eastAsia="Calibri"/>
            </w:rPr>
            <w:t>Vælg</w:t>
          </w:r>
        </w:p>
      </w:docPartBody>
    </w:docPart>
    <w:docPart>
      <w:docPartPr>
        <w:name w:val="2DFC954FD25C41CDB3836A7B14069F33"/>
        <w:category>
          <w:name w:val="Generelt"/>
          <w:gallery w:val="placeholder"/>
        </w:category>
        <w:types>
          <w:type w:val="bbPlcHdr"/>
        </w:types>
        <w:behaviors>
          <w:behavior w:val="content"/>
        </w:behaviors>
        <w:guid w:val="{18AE96E1-3BAC-4AA2-8B59-02641094BEFD}"/>
      </w:docPartPr>
      <w:docPartBody>
        <w:p w:rsidR="00C1056F" w:rsidRDefault="002A5F4E" w:rsidP="002A5F4E">
          <w:pPr>
            <w:pStyle w:val="2DFC954FD25C41CDB3836A7B14069F33"/>
          </w:pPr>
          <w:r w:rsidRPr="00775F80">
            <w:rPr>
              <w:rStyle w:val="Pladsholdertekst"/>
              <w:rFonts w:eastAsia="Calibri"/>
            </w:rPr>
            <w:t>Vælg</w:t>
          </w:r>
        </w:p>
      </w:docPartBody>
    </w:docPart>
    <w:docPart>
      <w:docPartPr>
        <w:name w:val="BE7F55DC0BFF45178606FFFF242CFCD6"/>
        <w:category>
          <w:name w:val="Generelt"/>
          <w:gallery w:val="placeholder"/>
        </w:category>
        <w:types>
          <w:type w:val="bbPlcHdr"/>
        </w:types>
        <w:behaviors>
          <w:behavior w:val="content"/>
        </w:behaviors>
        <w:guid w:val="{F55D5DB9-449D-46F2-B84A-D5E89C59F240}"/>
      </w:docPartPr>
      <w:docPartBody>
        <w:p w:rsidR="00C1056F" w:rsidRDefault="002A5F4E" w:rsidP="002A5F4E">
          <w:pPr>
            <w:pStyle w:val="BE7F55DC0BFF45178606FFFF242CFCD6"/>
          </w:pPr>
          <w:r w:rsidRPr="00775F80">
            <w:rPr>
              <w:rStyle w:val="Pladsholdertekst"/>
              <w:rFonts w:eastAsia="Calibri"/>
            </w:rPr>
            <w:t>Vælg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E08"/>
    <w:rsid w:val="00016D9A"/>
    <w:rsid w:val="00036FDE"/>
    <w:rsid w:val="00104681"/>
    <w:rsid w:val="001172BC"/>
    <w:rsid w:val="001716E8"/>
    <w:rsid w:val="001A53DF"/>
    <w:rsid w:val="001C10E7"/>
    <w:rsid w:val="001D368F"/>
    <w:rsid w:val="00203C97"/>
    <w:rsid w:val="002261DE"/>
    <w:rsid w:val="002A5F4E"/>
    <w:rsid w:val="002C4B32"/>
    <w:rsid w:val="003012A1"/>
    <w:rsid w:val="00301862"/>
    <w:rsid w:val="0031339F"/>
    <w:rsid w:val="00314ECB"/>
    <w:rsid w:val="00317F58"/>
    <w:rsid w:val="00357530"/>
    <w:rsid w:val="00373B9D"/>
    <w:rsid w:val="003E6FDB"/>
    <w:rsid w:val="00411295"/>
    <w:rsid w:val="00417423"/>
    <w:rsid w:val="004F1A1B"/>
    <w:rsid w:val="00500C3E"/>
    <w:rsid w:val="0050555E"/>
    <w:rsid w:val="00550AFE"/>
    <w:rsid w:val="005748E4"/>
    <w:rsid w:val="00583541"/>
    <w:rsid w:val="00591C97"/>
    <w:rsid w:val="005A44D3"/>
    <w:rsid w:val="00623856"/>
    <w:rsid w:val="00636C55"/>
    <w:rsid w:val="00645CC1"/>
    <w:rsid w:val="006760A2"/>
    <w:rsid w:val="006D7FBC"/>
    <w:rsid w:val="006E274F"/>
    <w:rsid w:val="006F4B85"/>
    <w:rsid w:val="00735C52"/>
    <w:rsid w:val="00753295"/>
    <w:rsid w:val="007A0DF3"/>
    <w:rsid w:val="007C03E7"/>
    <w:rsid w:val="007E7DC3"/>
    <w:rsid w:val="008200FA"/>
    <w:rsid w:val="00841A49"/>
    <w:rsid w:val="00865449"/>
    <w:rsid w:val="00920987"/>
    <w:rsid w:val="009218A9"/>
    <w:rsid w:val="00947EC7"/>
    <w:rsid w:val="009926FC"/>
    <w:rsid w:val="009A30AD"/>
    <w:rsid w:val="009F66AC"/>
    <w:rsid w:val="00A014C3"/>
    <w:rsid w:val="00A05AF9"/>
    <w:rsid w:val="00A27C80"/>
    <w:rsid w:val="00A72ABB"/>
    <w:rsid w:val="00AB2E58"/>
    <w:rsid w:val="00AB4552"/>
    <w:rsid w:val="00B17325"/>
    <w:rsid w:val="00B265F6"/>
    <w:rsid w:val="00B82E9E"/>
    <w:rsid w:val="00BB3F5C"/>
    <w:rsid w:val="00BD7E08"/>
    <w:rsid w:val="00BF5A99"/>
    <w:rsid w:val="00C1056F"/>
    <w:rsid w:val="00C23392"/>
    <w:rsid w:val="00C456FE"/>
    <w:rsid w:val="00CF7635"/>
    <w:rsid w:val="00D0125F"/>
    <w:rsid w:val="00D04144"/>
    <w:rsid w:val="00D17485"/>
    <w:rsid w:val="00D92E7A"/>
    <w:rsid w:val="00DC220A"/>
    <w:rsid w:val="00DE2846"/>
    <w:rsid w:val="00E06DED"/>
    <w:rsid w:val="00E7654A"/>
    <w:rsid w:val="00E80AEA"/>
    <w:rsid w:val="00EE561B"/>
    <w:rsid w:val="00F053EC"/>
    <w:rsid w:val="00F20357"/>
    <w:rsid w:val="00FB0ECA"/>
    <w:rsid w:val="00FF02C6"/>
  </w:rsids>
  <m:mathPr>
    <m:mathFont m:val="Cambria Math"/>
    <m:brkBin m:val="before"/>
    <m:brkBinSub m:val="--"/>
    <m:smallFrac m:val="0"/>
    <m:dispDef/>
    <m:lMargin m:val="0"/>
    <m:rMargin m:val="0"/>
    <m:defJc m:val="centerGroup"/>
    <m:wrapIndent m:val="1440"/>
    <m:intLim m:val="subSup"/>
    <m:naryLim m:val="undOvr"/>
  </m:mathPr>
  <w:themeFontLang w:val="da-DK"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Pladsholdertekst">
    <w:name w:val="Placeholder Text"/>
    <w:basedOn w:val="Standardskrifttypeiafsnit"/>
    <w:uiPriority w:val="99"/>
    <w:semiHidden/>
    <w:rsid w:val="002A5F4E"/>
  </w:style>
  <w:style w:type="paragraph" w:customStyle="1" w:styleId="9EA2E59E8F5444799AEBD1C3D132FF4E">
    <w:name w:val="9EA2E59E8F5444799AEBD1C3D132FF4E"/>
    <w:rsid w:val="001172BC"/>
  </w:style>
  <w:style w:type="paragraph" w:customStyle="1" w:styleId="19E16402C0F544D28B308646DE00F1E8">
    <w:name w:val="19E16402C0F544D28B308646DE00F1E8"/>
    <w:rsid w:val="001172BC"/>
  </w:style>
  <w:style w:type="paragraph" w:customStyle="1" w:styleId="6F60B2981FD841E3934824422507B5E0">
    <w:name w:val="6F60B2981FD841E3934824422507B5E0"/>
    <w:rsid w:val="001172BC"/>
  </w:style>
  <w:style w:type="paragraph" w:customStyle="1" w:styleId="7CBD012F151D46F8A0D295F53C0BC1C8">
    <w:name w:val="7CBD012F151D46F8A0D295F53C0BC1C8"/>
    <w:rsid w:val="003012A1"/>
  </w:style>
  <w:style w:type="paragraph" w:customStyle="1" w:styleId="C7952385272C426E9C4CA8B9DDBDD76F">
    <w:name w:val="C7952385272C426E9C4CA8B9DDBDD76F"/>
    <w:rsid w:val="001172BC"/>
  </w:style>
  <w:style w:type="paragraph" w:customStyle="1" w:styleId="D139E873837A4D98A3BBD8F6F8AF1733">
    <w:name w:val="D139E873837A4D98A3BBD8F6F8AF1733"/>
    <w:rsid w:val="007C03E7"/>
  </w:style>
  <w:style w:type="paragraph" w:customStyle="1" w:styleId="7E2B00EC755248B095A4CAC6A7F74745">
    <w:name w:val="7E2B00EC755248B095A4CAC6A7F74745"/>
    <w:rsid w:val="00D04144"/>
  </w:style>
  <w:style w:type="paragraph" w:customStyle="1" w:styleId="01876B8A6D184CF6A97EA93B9DC8E673">
    <w:name w:val="01876B8A6D184CF6A97EA93B9DC8E673"/>
    <w:rsid w:val="00D04144"/>
  </w:style>
  <w:style w:type="paragraph" w:customStyle="1" w:styleId="C62889012848440CB3C272699D1B9344">
    <w:name w:val="C62889012848440CB3C272699D1B9344"/>
    <w:rsid w:val="00F053EC"/>
  </w:style>
  <w:style w:type="paragraph" w:customStyle="1" w:styleId="19C0866054E14DB4BDD893C020227262">
    <w:name w:val="19C0866054E14DB4BDD893C020227262"/>
    <w:rsid w:val="00F053EC"/>
  </w:style>
  <w:style w:type="paragraph" w:customStyle="1" w:styleId="A841288F22AF48BFAB474B93D2930AE7">
    <w:name w:val="A841288F22AF48BFAB474B93D2930AE7"/>
    <w:rsid w:val="00F053EC"/>
  </w:style>
  <w:style w:type="paragraph" w:customStyle="1" w:styleId="E526EE73ACD74C08BB3CF5EFDA24D009">
    <w:name w:val="E526EE73ACD74C08BB3CF5EFDA24D009"/>
    <w:rsid w:val="00F053EC"/>
  </w:style>
  <w:style w:type="paragraph" w:customStyle="1" w:styleId="F42EBAA501BE48C4972A4BEB947F5E9D">
    <w:name w:val="F42EBAA501BE48C4972A4BEB947F5E9D"/>
    <w:rsid w:val="003012A1"/>
  </w:style>
  <w:style w:type="paragraph" w:customStyle="1" w:styleId="663C624701C8402B84E7DB96B580CA55">
    <w:name w:val="663C624701C8402B84E7DB96B580CA55"/>
    <w:rsid w:val="003012A1"/>
  </w:style>
  <w:style w:type="paragraph" w:customStyle="1" w:styleId="5B95136548EB4842A5CA91E8DBF0D146">
    <w:name w:val="5B95136548EB4842A5CA91E8DBF0D146"/>
    <w:rsid w:val="003012A1"/>
  </w:style>
  <w:style w:type="paragraph" w:customStyle="1" w:styleId="D5C71A32AC134D69B5CB708BE6D5AA2D">
    <w:name w:val="D5C71A32AC134D69B5CB708BE6D5AA2D"/>
    <w:rsid w:val="003012A1"/>
  </w:style>
  <w:style w:type="paragraph" w:customStyle="1" w:styleId="172E26F521204F0AACA88A127280DB28">
    <w:name w:val="172E26F521204F0AACA88A127280DB28"/>
  </w:style>
  <w:style w:type="paragraph" w:customStyle="1" w:styleId="BFE03A47C2EE4C98B9DAC04728FD3A6E">
    <w:name w:val="BFE03A47C2EE4C98B9DAC04728FD3A6E"/>
    <w:rsid w:val="003012A1"/>
  </w:style>
  <w:style w:type="paragraph" w:customStyle="1" w:styleId="2DE39EC3C02C46E29F9483F0F1DFA84C">
    <w:name w:val="2DE39EC3C02C46E29F9483F0F1DFA84C"/>
    <w:rsid w:val="003012A1"/>
  </w:style>
  <w:style w:type="paragraph" w:customStyle="1" w:styleId="FE1F5C16EF8D4F658EAC5310DE0CBBB5">
    <w:name w:val="FE1F5C16EF8D4F658EAC5310DE0CBBB5"/>
    <w:rsid w:val="003012A1"/>
  </w:style>
  <w:style w:type="paragraph" w:customStyle="1" w:styleId="8577C8A5BDDE402DA42A00732D720AF6">
    <w:name w:val="8577C8A5BDDE402DA42A00732D720AF6"/>
    <w:rsid w:val="003012A1"/>
  </w:style>
  <w:style w:type="paragraph" w:customStyle="1" w:styleId="D2E47E0D294D4E4E9707DD0F1C9E6502">
    <w:name w:val="D2E47E0D294D4E4E9707DD0F1C9E6502"/>
    <w:rsid w:val="003012A1"/>
  </w:style>
  <w:style w:type="paragraph" w:customStyle="1" w:styleId="7A1B2F302A5945A8BCEC9E0EC7ACDCC8">
    <w:name w:val="7A1B2F302A5945A8BCEC9E0EC7ACDCC8"/>
  </w:style>
  <w:style w:type="paragraph" w:customStyle="1" w:styleId="9C16F6D7B623442E8C7CA8C8DF3BFBD0">
    <w:name w:val="9C16F6D7B623442E8C7CA8C8DF3BFBD0"/>
    <w:rsid w:val="003012A1"/>
  </w:style>
  <w:style w:type="paragraph" w:customStyle="1" w:styleId="760F5CA39AC24B7383C2AC3F8FB20818">
    <w:name w:val="760F5CA39AC24B7383C2AC3F8FB20818"/>
    <w:rsid w:val="00301862"/>
  </w:style>
  <w:style w:type="paragraph" w:customStyle="1" w:styleId="84D92BB6BCA1482E9C13065C7F1BC864">
    <w:name w:val="84D92BB6BCA1482E9C13065C7F1BC864"/>
    <w:rsid w:val="00F053EC"/>
  </w:style>
  <w:style w:type="paragraph" w:customStyle="1" w:styleId="4340E24445F84727B8DF05B8D87DCAC7">
    <w:name w:val="4340E24445F84727B8DF05B8D87DCAC7"/>
    <w:rsid w:val="00F053EC"/>
  </w:style>
  <w:style w:type="paragraph" w:customStyle="1" w:styleId="8F425F995EAD4926A3AC4A46687A51F7">
    <w:name w:val="8F425F995EAD4926A3AC4A46687A51F7"/>
    <w:rsid w:val="00F053EC"/>
  </w:style>
  <w:style w:type="paragraph" w:customStyle="1" w:styleId="E48C7BD007CD4B2B8A46C12E2972F0D6">
    <w:name w:val="E48C7BD007CD4B2B8A46C12E2972F0D6"/>
    <w:rsid w:val="00841A49"/>
  </w:style>
  <w:style w:type="paragraph" w:customStyle="1" w:styleId="B71973F0ED1941FA9FD47BBA7A325576">
    <w:name w:val="B71973F0ED1941FA9FD47BBA7A325576"/>
    <w:rsid w:val="00F053EC"/>
  </w:style>
  <w:style w:type="paragraph" w:customStyle="1" w:styleId="83E56278B3514B3F825C16A694FDE78D">
    <w:name w:val="83E56278B3514B3F825C16A694FDE78D"/>
    <w:rsid w:val="00F053EC"/>
  </w:style>
  <w:style w:type="paragraph" w:customStyle="1" w:styleId="93540A31C84C4F2E8767602E16D17095">
    <w:name w:val="93540A31C84C4F2E8767602E16D17095"/>
    <w:rsid w:val="00FF02C6"/>
  </w:style>
  <w:style w:type="paragraph" w:customStyle="1" w:styleId="5027188F71914F4F94C809AB57076E1A">
    <w:name w:val="5027188F71914F4F94C809AB57076E1A"/>
    <w:rsid w:val="00F053EC"/>
  </w:style>
  <w:style w:type="paragraph" w:customStyle="1" w:styleId="3622B9C901B64382ADB459C82D86CEB2">
    <w:name w:val="3622B9C901B64382ADB459C82D86CEB2"/>
    <w:rsid w:val="00F053EC"/>
  </w:style>
  <w:style w:type="paragraph" w:customStyle="1" w:styleId="06C2E257BF444B938228F696662D4189">
    <w:name w:val="06C2E257BF444B938228F696662D4189"/>
    <w:rsid w:val="00F053EC"/>
  </w:style>
  <w:style w:type="paragraph" w:customStyle="1" w:styleId="C12119324DDD445FBF9827FF0494A024">
    <w:name w:val="C12119324DDD445FBF9827FF0494A024"/>
    <w:rsid w:val="00F053EC"/>
  </w:style>
  <w:style w:type="paragraph" w:customStyle="1" w:styleId="CFCE3E73F98546AA8326D6E0429AC240">
    <w:name w:val="CFCE3E73F98546AA8326D6E0429AC240"/>
    <w:rsid w:val="00F053EC"/>
  </w:style>
  <w:style w:type="paragraph" w:customStyle="1" w:styleId="2EB06F22460C4125A0AB766E6370E409">
    <w:name w:val="2EB06F22460C4125A0AB766E6370E409"/>
    <w:rsid w:val="00F053EC"/>
  </w:style>
  <w:style w:type="paragraph" w:customStyle="1" w:styleId="3B5887AF08EA44A699C0FF23E5C018F3">
    <w:name w:val="3B5887AF08EA44A699C0FF23E5C018F3"/>
    <w:rsid w:val="00F053EC"/>
  </w:style>
  <w:style w:type="paragraph" w:customStyle="1" w:styleId="BC180D512F344785B83C24F12A46E033">
    <w:name w:val="BC180D512F344785B83C24F12A46E033"/>
    <w:rsid w:val="00F053EC"/>
  </w:style>
  <w:style w:type="paragraph" w:customStyle="1" w:styleId="E78D0A87112B4A27AAF52D6C359C7E4E">
    <w:name w:val="E78D0A87112B4A27AAF52D6C359C7E4E"/>
    <w:rsid w:val="00DE2846"/>
  </w:style>
  <w:style w:type="paragraph" w:customStyle="1" w:styleId="40E6FD9297EC45658166E8B226BD9270">
    <w:name w:val="40E6FD9297EC45658166E8B226BD9270"/>
    <w:rsid w:val="00DE2846"/>
  </w:style>
  <w:style w:type="paragraph" w:customStyle="1" w:styleId="0C2012249CD44C73941D8398863708C0">
    <w:name w:val="0C2012249CD44C73941D8398863708C0"/>
    <w:rsid w:val="007E7DC3"/>
  </w:style>
  <w:style w:type="paragraph" w:customStyle="1" w:styleId="CE3ED776507E404EB4581F28C67949A3">
    <w:name w:val="CE3ED776507E404EB4581F28C67949A3"/>
    <w:rsid w:val="00DE2846"/>
  </w:style>
  <w:style w:type="paragraph" w:customStyle="1" w:styleId="2AE4271E439B43AFB048656A95231078">
    <w:name w:val="2AE4271E439B43AFB048656A95231078"/>
    <w:rsid w:val="00DE2846"/>
  </w:style>
  <w:style w:type="paragraph" w:customStyle="1" w:styleId="7333B7C71AAC4DFD94DF7893CFE987A8">
    <w:name w:val="7333B7C71AAC4DFD94DF7893CFE987A8"/>
    <w:rsid w:val="00DE2846"/>
  </w:style>
  <w:style w:type="paragraph" w:customStyle="1" w:styleId="E8F4BEFDFB964E24847B79F3505A5BE6">
    <w:name w:val="E8F4BEFDFB964E24847B79F3505A5BE6"/>
    <w:rsid w:val="00623856"/>
  </w:style>
  <w:style w:type="paragraph" w:customStyle="1" w:styleId="A8D9D6E781AF45A5B2A643B1FD5F1E49">
    <w:name w:val="A8D9D6E781AF45A5B2A643B1FD5F1E49"/>
    <w:rsid w:val="00583541"/>
  </w:style>
  <w:style w:type="paragraph" w:customStyle="1" w:styleId="6B5A344E980547D19BC02127A49DBB64">
    <w:name w:val="6B5A344E980547D19BC02127A49DBB64"/>
    <w:rsid w:val="00583541"/>
  </w:style>
  <w:style w:type="paragraph" w:customStyle="1" w:styleId="C1803AD98D084DC38FACD346FA993B57">
    <w:name w:val="C1803AD98D084DC38FACD346FA993B57"/>
    <w:rsid w:val="00583541"/>
  </w:style>
  <w:style w:type="paragraph" w:customStyle="1" w:styleId="380365B2CD0740249AF50663DFB47AA2">
    <w:name w:val="380365B2CD0740249AF50663DFB47AA2"/>
    <w:rsid w:val="00583541"/>
  </w:style>
  <w:style w:type="paragraph" w:customStyle="1" w:styleId="C3C294C9B6E9479C98DCEF160CB7B463">
    <w:name w:val="C3C294C9B6E9479C98DCEF160CB7B463"/>
    <w:rsid w:val="00583541"/>
  </w:style>
  <w:style w:type="paragraph" w:customStyle="1" w:styleId="25881A82466A4FD5BEF5F2016238810A">
    <w:name w:val="25881A82466A4FD5BEF5F2016238810A"/>
    <w:rsid w:val="002A5F4E"/>
  </w:style>
  <w:style w:type="paragraph" w:customStyle="1" w:styleId="B78A27269E264871939A7EFBF67E53A7">
    <w:name w:val="B78A27269E264871939A7EFBF67E53A7"/>
    <w:rsid w:val="00583541"/>
  </w:style>
  <w:style w:type="paragraph" w:customStyle="1" w:styleId="F7B3311DEC5948F799BC9B0666A7E53A">
    <w:name w:val="F7B3311DEC5948F799BC9B0666A7E53A"/>
    <w:rsid w:val="00583541"/>
  </w:style>
  <w:style w:type="paragraph" w:customStyle="1" w:styleId="DE0BE7F20C2049ADABCF1C7C26F81EFF">
    <w:name w:val="DE0BE7F20C2049ADABCF1C7C26F81EFF"/>
    <w:rsid w:val="00583541"/>
  </w:style>
  <w:style w:type="paragraph" w:customStyle="1" w:styleId="A69773AD1A3F414D9DCDED9F907C0A8B">
    <w:name w:val="A69773AD1A3F414D9DCDED9F907C0A8B"/>
    <w:rsid w:val="00583541"/>
  </w:style>
  <w:style w:type="paragraph" w:customStyle="1" w:styleId="6C73D2D75D1646D38623C6A1D9ABD10F">
    <w:name w:val="6C73D2D75D1646D38623C6A1D9ABD10F"/>
    <w:rsid w:val="00583541"/>
  </w:style>
  <w:style w:type="paragraph" w:customStyle="1" w:styleId="5477020640014E8785CED22F7D12665B">
    <w:name w:val="5477020640014E8785CED22F7D12665B"/>
    <w:rsid w:val="00583541"/>
  </w:style>
  <w:style w:type="paragraph" w:customStyle="1" w:styleId="1ADA02C9D5564765BCF9CCB1195EBC53">
    <w:name w:val="1ADA02C9D5564765BCF9CCB1195EBC53"/>
    <w:rsid w:val="00583541"/>
  </w:style>
  <w:style w:type="paragraph" w:customStyle="1" w:styleId="683B9B33A8DA42ECA968FA466C059662">
    <w:name w:val="683B9B33A8DA42ECA968FA466C059662"/>
    <w:rsid w:val="002A5F4E"/>
  </w:style>
  <w:style w:type="paragraph" w:customStyle="1" w:styleId="753478A68CAA4646B1999E83F1A9AF83">
    <w:name w:val="753478A68CAA4646B1999E83F1A9AF83"/>
    <w:rsid w:val="00583541"/>
  </w:style>
  <w:style w:type="paragraph" w:customStyle="1" w:styleId="B22E21915A444757BECB2635AA142ED9">
    <w:name w:val="B22E21915A444757BECB2635AA142ED9"/>
    <w:rsid w:val="00583541"/>
  </w:style>
  <w:style w:type="paragraph" w:customStyle="1" w:styleId="146DA069755540FDBAF0814F57E7DC37">
    <w:name w:val="146DA069755540FDBAF0814F57E7DC37"/>
    <w:rsid w:val="00583541"/>
  </w:style>
  <w:style w:type="paragraph" w:customStyle="1" w:styleId="B7941CF6952A4FCDA6EEE4E2C23374A7">
    <w:name w:val="B7941CF6952A4FCDA6EEE4E2C23374A7"/>
    <w:rsid w:val="00583541"/>
  </w:style>
  <w:style w:type="paragraph" w:customStyle="1" w:styleId="78C4447913C24BDCA4BF7B9FA8757F7A">
    <w:name w:val="78C4447913C24BDCA4BF7B9FA8757F7A"/>
    <w:rsid w:val="00583541"/>
  </w:style>
  <w:style w:type="paragraph" w:customStyle="1" w:styleId="A1F2E66648BD45A6B50835FB44BE2D99">
    <w:name w:val="A1F2E66648BD45A6B50835FB44BE2D99"/>
  </w:style>
  <w:style w:type="paragraph" w:customStyle="1" w:styleId="4785BB8D179D48E09BF8FBCCD8B09888">
    <w:name w:val="4785BB8D179D48E09BF8FBCCD8B09888"/>
  </w:style>
  <w:style w:type="paragraph" w:customStyle="1" w:styleId="0EC57917D12B49C585B075D56EA0F388">
    <w:name w:val="0EC57917D12B49C585B075D56EA0F388"/>
  </w:style>
  <w:style w:type="paragraph" w:customStyle="1" w:styleId="2D804EE943974A12BD44A17AF2F59333">
    <w:name w:val="2D804EE943974A12BD44A17AF2F59333"/>
  </w:style>
  <w:style w:type="paragraph" w:customStyle="1" w:styleId="B53CA326B8F0475C9E39C528847107AF">
    <w:name w:val="B53CA326B8F0475C9E39C528847107AF"/>
  </w:style>
  <w:style w:type="paragraph" w:customStyle="1" w:styleId="BA0F6E2D78794FD6BBAD77613CE91577">
    <w:name w:val="BA0F6E2D78794FD6BBAD77613CE91577"/>
  </w:style>
  <w:style w:type="paragraph" w:customStyle="1" w:styleId="33B32C524C6F419C8895524890B94772">
    <w:name w:val="33B32C524C6F419C8895524890B94772"/>
  </w:style>
  <w:style w:type="paragraph" w:customStyle="1" w:styleId="870ECE61AC22459184BF06ADDE2C26BF">
    <w:name w:val="870ECE61AC22459184BF06ADDE2C26BF"/>
  </w:style>
  <w:style w:type="paragraph" w:customStyle="1" w:styleId="7DCE340466134C749F30FFE0B6FF7F98">
    <w:name w:val="7DCE340466134C749F30FFE0B6FF7F98"/>
  </w:style>
  <w:style w:type="paragraph" w:customStyle="1" w:styleId="E03118892C884636A3D268BB9DB8F7EA">
    <w:name w:val="E03118892C884636A3D268BB9DB8F7EA"/>
    <w:rsid w:val="00FF02C6"/>
  </w:style>
  <w:style w:type="paragraph" w:customStyle="1" w:styleId="30FF33C79E6F47D5BEC74EEB6E44825C">
    <w:name w:val="30FF33C79E6F47D5BEC74EEB6E44825C"/>
    <w:rsid w:val="00E7654A"/>
  </w:style>
  <w:style w:type="paragraph" w:customStyle="1" w:styleId="DBC82C7B68BD44389FA0FD6EB0E0BBEC">
    <w:name w:val="DBC82C7B68BD44389FA0FD6EB0E0BBEC"/>
    <w:rsid w:val="00E7654A"/>
  </w:style>
  <w:style w:type="paragraph" w:customStyle="1" w:styleId="316F60A21C4C4888898934AE06FF9DAC">
    <w:name w:val="316F60A21C4C4888898934AE06FF9DAC"/>
    <w:rsid w:val="00E7654A"/>
  </w:style>
  <w:style w:type="paragraph" w:customStyle="1" w:styleId="546F6830B873435D9BA9CF66CA5A509C">
    <w:name w:val="546F6830B873435D9BA9CF66CA5A509C"/>
    <w:rsid w:val="00E7654A"/>
  </w:style>
  <w:style w:type="paragraph" w:customStyle="1" w:styleId="52731765E211478BAF62FCE48B3B802C">
    <w:name w:val="52731765E211478BAF62FCE48B3B802C"/>
    <w:rsid w:val="00E7654A"/>
  </w:style>
  <w:style w:type="paragraph" w:customStyle="1" w:styleId="895BF5AEDDAD41BC80429DC64A775A79">
    <w:name w:val="895BF5AEDDAD41BC80429DC64A775A79"/>
    <w:rsid w:val="00E7654A"/>
  </w:style>
  <w:style w:type="paragraph" w:customStyle="1" w:styleId="094A2B51A80442C491E2057FC49683D8">
    <w:name w:val="094A2B51A80442C491E2057FC49683D8"/>
    <w:rsid w:val="00E7654A"/>
  </w:style>
  <w:style w:type="paragraph" w:customStyle="1" w:styleId="C38C2F5C3D724A40BEFAF8E7986FB26D">
    <w:name w:val="C38C2F5C3D724A40BEFAF8E7986FB26D"/>
    <w:rsid w:val="00E7654A"/>
  </w:style>
  <w:style w:type="paragraph" w:customStyle="1" w:styleId="732C34EEC9A847BBBD38442CE9CEAFE1">
    <w:name w:val="732C34EEC9A847BBBD38442CE9CEAFE1"/>
    <w:rsid w:val="00E7654A"/>
  </w:style>
  <w:style w:type="paragraph" w:customStyle="1" w:styleId="2E5F5675D0ED4A05BE59DD6B18B66A2E">
    <w:name w:val="2E5F5675D0ED4A05BE59DD6B18B66A2E"/>
    <w:rsid w:val="00E7654A"/>
  </w:style>
  <w:style w:type="paragraph" w:customStyle="1" w:styleId="37E7C46801384387AA8FE7DF7AE32C5A">
    <w:name w:val="37E7C46801384387AA8FE7DF7AE32C5A"/>
    <w:rsid w:val="00E7654A"/>
  </w:style>
  <w:style w:type="paragraph" w:customStyle="1" w:styleId="31F759BA159E4A3AB477173A167E2C46">
    <w:name w:val="31F759BA159E4A3AB477173A167E2C46"/>
  </w:style>
  <w:style w:type="paragraph" w:customStyle="1" w:styleId="402959BF2E08483A97DE930809C8622B">
    <w:name w:val="402959BF2E08483A97DE930809C8622B"/>
    <w:rsid w:val="009A30AD"/>
  </w:style>
  <w:style w:type="paragraph" w:customStyle="1" w:styleId="F36E0FB615984AE28283DDE6AFD3B6B6">
    <w:name w:val="F36E0FB615984AE28283DDE6AFD3B6B6"/>
    <w:rsid w:val="009A30AD"/>
  </w:style>
  <w:style w:type="paragraph" w:customStyle="1" w:styleId="99786F140C7C44D3A6ECBA8E42288E9C">
    <w:name w:val="99786F140C7C44D3A6ECBA8E42288E9C"/>
    <w:rsid w:val="009A30AD"/>
  </w:style>
  <w:style w:type="paragraph" w:customStyle="1" w:styleId="927F8670F3F8415D99CBA21F63553DED">
    <w:name w:val="927F8670F3F8415D99CBA21F63553DED"/>
    <w:rsid w:val="009A30AD"/>
  </w:style>
  <w:style w:type="paragraph" w:customStyle="1" w:styleId="F853D6220C914E8C8460999E463CBEFA">
    <w:name w:val="F853D6220C914E8C8460999E463CBEFA"/>
    <w:rsid w:val="009A30AD"/>
  </w:style>
  <w:style w:type="paragraph" w:customStyle="1" w:styleId="0661194163B34AEA85A188B8D7CCD85E">
    <w:name w:val="0661194163B34AEA85A188B8D7CCD85E"/>
    <w:rsid w:val="009A30AD"/>
  </w:style>
  <w:style w:type="paragraph" w:customStyle="1" w:styleId="30C5CDEEAF8645EBB3D8B2652D9AD688">
    <w:name w:val="30C5CDEEAF8645EBB3D8B2652D9AD688"/>
    <w:rsid w:val="009A30AD"/>
  </w:style>
  <w:style w:type="paragraph" w:customStyle="1" w:styleId="2B296A826AC24BA2993556CB1319341C">
    <w:name w:val="2B296A826AC24BA2993556CB1319341C"/>
    <w:rsid w:val="00623856"/>
  </w:style>
  <w:style w:type="paragraph" w:customStyle="1" w:styleId="F19924FB3C5F4D9AAFA6E91C216CCD17">
    <w:name w:val="F19924FB3C5F4D9AAFA6E91C216CCD17"/>
    <w:rsid w:val="006E274F"/>
  </w:style>
  <w:style w:type="paragraph" w:customStyle="1" w:styleId="40D7F056621D4790AC4B5B378B1DBC38">
    <w:name w:val="40D7F056621D4790AC4B5B378B1DBC38"/>
    <w:rsid w:val="006E274F"/>
  </w:style>
  <w:style w:type="paragraph" w:customStyle="1" w:styleId="A70FEA70B0694D649216B50B1FB79CA4">
    <w:name w:val="A70FEA70B0694D649216B50B1FB79CA4"/>
    <w:rsid w:val="007E7DC3"/>
  </w:style>
  <w:style w:type="paragraph" w:customStyle="1" w:styleId="8320981CEB6D46D3A440D7ECAF5695ED">
    <w:name w:val="8320981CEB6D46D3A440D7ECAF5695ED"/>
    <w:rsid w:val="007E7DC3"/>
  </w:style>
  <w:style w:type="paragraph" w:customStyle="1" w:styleId="FC6EE0B3BE6248989C1883A1091758AA">
    <w:name w:val="FC6EE0B3BE6248989C1883A1091758AA"/>
    <w:rsid w:val="006760A2"/>
  </w:style>
  <w:style w:type="paragraph" w:customStyle="1" w:styleId="C2F9E8E8C46A483AA54427A8B5ADF5B8">
    <w:name w:val="C2F9E8E8C46A483AA54427A8B5ADF5B8"/>
    <w:rsid w:val="006760A2"/>
  </w:style>
  <w:style w:type="paragraph" w:customStyle="1" w:styleId="009E6185DBF24C27A8AA4E460334CE97">
    <w:name w:val="009E6185DBF24C27A8AA4E460334CE97"/>
    <w:rsid w:val="006760A2"/>
  </w:style>
  <w:style w:type="paragraph" w:customStyle="1" w:styleId="0AC1F1FC7E9F4810A4EE987B5265CB44">
    <w:name w:val="0AC1F1FC7E9F4810A4EE987B5265CB44"/>
    <w:rsid w:val="006760A2"/>
  </w:style>
  <w:style w:type="paragraph" w:customStyle="1" w:styleId="831EB7323A9947EF82B388312D9E28E7">
    <w:name w:val="831EB7323A9947EF82B388312D9E28E7"/>
    <w:rsid w:val="006760A2"/>
  </w:style>
  <w:style w:type="paragraph" w:customStyle="1" w:styleId="D4BFA079E1154F9BB1E21D03A9F1246C">
    <w:name w:val="D4BFA079E1154F9BB1E21D03A9F1246C"/>
    <w:rsid w:val="006760A2"/>
  </w:style>
  <w:style w:type="paragraph" w:customStyle="1" w:styleId="CB9E7466209641C89AAF3692B5772AC7">
    <w:name w:val="CB9E7466209641C89AAF3692B5772AC7"/>
    <w:rsid w:val="006760A2"/>
  </w:style>
  <w:style w:type="paragraph" w:customStyle="1" w:styleId="DE9E7CCD93F046BFA7E9691203811A4F">
    <w:name w:val="DE9E7CCD93F046BFA7E9691203811A4F"/>
    <w:rsid w:val="006760A2"/>
  </w:style>
  <w:style w:type="paragraph" w:customStyle="1" w:styleId="3904A00A31C542418526F4F157C325F6">
    <w:name w:val="3904A00A31C542418526F4F157C325F6"/>
    <w:rsid w:val="006760A2"/>
  </w:style>
  <w:style w:type="paragraph" w:customStyle="1" w:styleId="DA705F1EACC74824B1D8873232346E7A">
    <w:name w:val="DA705F1EACC74824B1D8873232346E7A"/>
    <w:rsid w:val="006760A2"/>
  </w:style>
  <w:style w:type="paragraph" w:customStyle="1" w:styleId="F403BE9E136D4BEDB8DB643E1562E0B3">
    <w:name w:val="F403BE9E136D4BEDB8DB643E1562E0B3"/>
    <w:rsid w:val="006760A2"/>
  </w:style>
  <w:style w:type="paragraph" w:customStyle="1" w:styleId="4F020067C234480E9AA73D2BDA1927D7">
    <w:name w:val="4F020067C234480E9AA73D2BDA1927D7"/>
    <w:rsid w:val="006760A2"/>
  </w:style>
  <w:style w:type="paragraph" w:customStyle="1" w:styleId="7D5C07D6EA5D47AE8962CB01EF56BB59">
    <w:name w:val="7D5C07D6EA5D47AE8962CB01EF56BB59"/>
    <w:rsid w:val="006760A2"/>
  </w:style>
  <w:style w:type="paragraph" w:customStyle="1" w:styleId="559B0EB6826D46C189A3F69BD5F3FBD0">
    <w:name w:val="559B0EB6826D46C189A3F69BD5F3FBD0"/>
    <w:rsid w:val="002A5F4E"/>
  </w:style>
  <w:style w:type="paragraph" w:customStyle="1" w:styleId="2240C5B0636B4A5DAE197D9C89D1CFFC">
    <w:name w:val="2240C5B0636B4A5DAE197D9C89D1CFFC"/>
    <w:rsid w:val="006E274F"/>
  </w:style>
  <w:style w:type="paragraph" w:customStyle="1" w:styleId="875F79BB11464E29A883F7F38161BF2F">
    <w:name w:val="875F79BB11464E29A883F7F38161BF2F"/>
    <w:rsid w:val="006E274F"/>
  </w:style>
  <w:style w:type="paragraph" w:customStyle="1" w:styleId="59670618DA524B229FDA2F91DFDB5D7E">
    <w:name w:val="59670618DA524B229FDA2F91DFDB5D7E"/>
    <w:rsid w:val="00636C55"/>
  </w:style>
  <w:style w:type="paragraph" w:customStyle="1" w:styleId="9920B5B69663498383C729F137E3704E">
    <w:name w:val="9920B5B69663498383C729F137E3704E"/>
    <w:rsid w:val="00636C55"/>
  </w:style>
  <w:style w:type="paragraph" w:customStyle="1" w:styleId="46F9041BE3954060B6455C53D190A9DB">
    <w:name w:val="46F9041BE3954060B6455C53D190A9DB"/>
    <w:rsid w:val="00636C55"/>
  </w:style>
  <w:style w:type="paragraph" w:customStyle="1" w:styleId="FEBD27BF20A04526924756A55C0EDF74">
    <w:name w:val="FEBD27BF20A04526924756A55C0EDF74"/>
    <w:rsid w:val="00636C55"/>
  </w:style>
  <w:style w:type="paragraph" w:customStyle="1" w:styleId="4B417213499C435D8A42E13AFE9BD189">
    <w:name w:val="4B417213499C435D8A42E13AFE9BD189"/>
  </w:style>
  <w:style w:type="paragraph" w:customStyle="1" w:styleId="054DC1E2E5D14D8AB2402F92DE6989A8">
    <w:name w:val="054DC1E2E5D14D8AB2402F92DE6989A8"/>
  </w:style>
  <w:style w:type="paragraph" w:customStyle="1" w:styleId="ABB083DD86C6445C9196E7E685ACAD4A">
    <w:name w:val="ABB083DD86C6445C9196E7E685ACAD4A"/>
  </w:style>
  <w:style w:type="paragraph" w:customStyle="1" w:styleId="7B27D601D3ED491E89BB5B55E988C551">
    <w:name w:val="7B27D601D3ED491E89BB5B55E988C551"/>
  </w:style>
  <w:style w:type="paragraph" w:customStyle="1" w:styleId="0EB8C92138134260A3C6865BE479FC72">
    <w:name w:val="0EB8C92138134260A3C6865BE479FC72"/>
  </w:style>
  <w:style w:type="paragraph" w:customStyle="1" w:styleId="1326DDC3982F4E37B7208D53B43B7FE3">
    <w:name w:val="1326DDC3982F4E37B7208D53B43B7FE3"/>
  </w:style>
  <w:style w:type="paragraph" w:customStyle="1" w:styleId="97862FC5521141C4A040C35DC89D562B">
    <w:name w:val="97862FC5521141C4A040C35DC89D562B"/>
    <w:rsid w:val="00411295"/>
  </w:style>
  <w:style w:type="paragraph" w:customStyle="1" w:styleId="E58A116FDC594972B013913420C99463">
    <w:name w:val="E58A116FDC594972B013913420C99463"/>
    <w:rsid w:val="00411295"/>
  </w:style>
  <w:style w:type="paragraph" w:customStyle="1" w:styleId="62FD537154AE4F2DB2233753ACDDE6D6">
    <w:name w:val="62FD537154AE4F2DB2233753ACDDE6D6"/>
    <w:rsid w:val="00411295"/>
  </w:style>
  <w:style w:type="paragraph" w:customStyle="1" w:styleId="7D381AB6440D42F3B6AB59A70CD25F5D">
    <w:name w:val="7D381AB6440D42F3B6AB59A70CD25F5D"/>
    <w:rsid w:val="00411295"/>
  </w:style>
  <w:style w:type="paragraph" w:customStyle="1" w:styleId="42DA99E7520B49CAB46D3130C44CDC48">
    <w:name w:val="42DA99E7520B49CAB46D3130C44CDC48"/>
    <w:rsid w:val="00411295"/>
  </w:style>
  <w:style w:type="paragraph" w:customStyle="1" w:styleId="BEEAF566CFBF4713B403536A0051A550">
    <w:name w:val="BEEAF566CFBF4713B403536A0051A550"/>
    <w:rsid w:val="00411295"/>
  </w:style>
  <w:style w:type="paragraph" w:customStyle="1" w:styleId="40E97D458AE74024AE7A9090A1F7D71A">
    <w:name w:val="40E97D458AE74024AE7A9090A1F7D71A"/>
    <w:rsid w:val="00411295"/>
  </w:style>
  <w:style w:type="paragraph" w:customStyle="1" w:styleId="24E37FEC925E44348123FC267B46A467">
    <w:name w:val="24E37FEC925E44348123FC267B46A467"/>
    <w:rsid w:val="00411295"/>
  </w:style>
  <w:style w:type="paragraph" w:customStyle="1" w:styleId="CC6DBCAA3C6142DCB566A897AB7D6576">
    <w:name w:val="CC6DBCAA3C6142DCB566A897AB7D6576"/>
    <w:rsid w:val="00411295"/>
  </w:style>
  <w:style w:type="paragraph" w:customStyle="1" w:styleId="1F25338980C641C1ACD1CB94188AE7EC">
    <w:name w:val="1F25338980C641C1ACD1CB94188AE7EC"/>
    <w:rsid w:val="00411295"/>
  </w:style>
  <w:style w:type="paragraph" w:customStyle="1" w:styleId="812B2676328146BEAD9E217BDFC8D4D4">
    <w:name w:val="812B2676328146BEAD9E217BDFC8D4D4"/>
    <w:rsid w:val="00411295"/>
  </w:style>
  <w:style w:type="paragraph" w:customStyle="1" w:styleId="BE037500796C4930A1E00A02FB8D84FE">
    <w:name w:val="BE037500796C4930A1E00A02FB8D84FE"/>
    <w:rsid w:val="002A5F4E"/>
  </w:style>
  <w:style w:type="paragraph" w:customStyle="1" w:styleId="456143641A28493FB9C184A6D082770D">
    <w:name w:val="456143641A28493FB9C184A6D082770D"/>
    <w:rsid w:val="002A5F4E"/>
  </w:style>
  <w:style w:type="paragraph" w:customStyle="1" w:styleId="8F7A3D6EC5A0473E9006A39AAD33BCA8">
    <w:name w:val="8F7A3D6EC5A0473E9006A39AAD33BCA8"/>
    <w:rsid w:val="002A5F4E"/>
  </w:style>
  <w:style w:type="paragraph" w:customStyle="1" w:styleId="B5768E231AA8426DBDCE61CFFE5592F4">
    <w:name w:val="B5768E231AA8426DBDCE61CFFE5592F4"/>
    <w:rsid w:val="002A5F4E"/>
  </w:style>
  <w:style w:type="paragraph" w:customStyle="1" w:styleId="358D64658BF8476F9AC2E2F7CD584C07">
    <w:name w:val="358D64658BF8476F9AC2E2F7CD584C07"/>
    <w:rsid w:val="002A5F4E"/>
  </w:style>
  <w:style w:type="paragraph" w:customStyle="1" w:styleId="CC87164C87E142138A7B073DF223E810">
    <w:name w:val="CC87164C87E142138A7B073DF223E810"/>
    <w:rsid w:val="002A5F4E"/>
  </w:style>
  <w:style w:type="paragraph" w:customStyle="1" w:styleId="2DFC954FD25C41CDB3836A7B14069F33">
    <w:name w:val="2DFC954FD25C41CDB3836A7B14069F33"/>
    <w:rsid w:val="002A5F4E"/>
  </w:style>
  <w:style w:type="paragraph" w:customStyle="1" w:styleId="BE7F55DC0BFF45178606FFFF242CFCD6">
    <w:name w:val="BE7F55DC0BFF45178606FFFF242CFCD6"/>
    <w:rsid w:val="002A5F4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CE3A8153F207434E9AE9E016B63FAED4" ma:contentTypeVersion="3" ma:contentTypeDescription="Opret et nyt dokument." ma:contentTypeScope="" ma:versionID="bb62f8eaf997d18d00662b6e3b9ea26a">
  <xsd:schema xmlns:xsd="http://www.w3.org/2001/XMLSchema" xmlns:xs="http://www.w3.org/2001/XMLSchema" xmlns:p="http://schemas.microsoft.com/office/2006/metadata/properties" xmlns:ns2="ee8ef5dc-6422-4132-ba28-a9150fefde4c" targetNamespace="http://schemas.microsoft.com/office/2006/metadata/properties" ma:root="true" ma:fieldsID="b77de976acd6d4522eb7522f1159f2ed" ns2:_="">
    <xsd:import namespace="ee8ef5dc-6422-4132-ba28-a9150fefde4c"/>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8ef5dc-6422-4132-ba28-a9150fefde4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0219BE-D6D3-49D3-A6E0-533534996AC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C1D6B20-F8BE-413B-AE2E-76A50948A943}">
  <ds:schemaRefs>
    <ds:schemaRef ds:uri="http://schemas.microsoft.com/sharepoint/v3/contenttype/forms"/>
  </ds:schemaRefs>
</ds:datastoreItem>
</file>

<file path=customXml/itemProps3.xml><?xml version="1.0" encoding="utf-8"?>
<ds:datastoreItem xmlns:ds="http://schemas.openxmlformats.org/officeDocument/2006/customXml" ds:itemID="{85CDDC48-F9F0-44EA-B093-9BBA213252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e8ef5dc-6422-4132-ba28-a9150fefde4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8CEAC93-67DE-4A44-82DF-9DCF67599B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53</Pages>
  <Words>7819</Words>
  <Characters>47698</Characters>
  <Application>Microsoft Office Word</Application>
  <DocSecurity>0</DocSecurity>
  <Lines>397</Lines>
  <Paragraphs>110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55407</CharactersWithSpaces>
  <SharedDoc>false</SharedDoc>
  <HLinks>
    <vt:vector size="318" baseType="variant">
      <vt:variant>
        <vt:i4>4194389</vt:i4>
      </vt:variant>
      <vt:variant>
        <vt:i4>432</vt:i4>
      </vt:variant>
      <vt:variant>
        <vt:i4>0</vt:i4>
      </vt:variant>
      <vt:variant>
        <vt:i4>5</vt:i4>
      </vt:variant>
      <vt:variant>
        <vt:lpwstr>https://medcomfhir.dk/ig/terminology/CodeSystem-medcom-messaging-cancellation-reason.html</vt:lpwstr>
      </vt:variant>
      <vt:variant>
        <vt:lpwstr/>
      </vt:variant>
      <vt:variant>
        <vt:i4>7340093</vt:i4>
      </vt:variant>
      <vt:variant>
        <vt:i4>393</vt:i4>
      </vt:variant>
      <vt:variant>
        <vt:i4>0</vt:i4>
      </vt:variant>
      <vt:variant>
        <vt:i4>5</vt:i4>
      </vt:variant>
      <vt:variant>
        <vt:lpwstr>https://medcomfhir.dk/ig/terminology/ValueSet-medcom-core-attachmentMimeTypes.html</vt:lpwstr>
      </vt:variant>
      <vt:variant>
        <vt:lpwstr/>
      </vt:variant>
      <vt:variant>
        <vt:i4>7340093</vt:i4>
      </vt:variant>
      <vt:variant>
        <vt:i4>357</vt:i4>
      </vt:variant>
      <vt:variant>
        <vt:i4>0</vt:i4>
      </vt:variant>
      <vt:variant>
        <vt:i4>5</vt:i4>
      </vt:variant>
      <vt:variant>
        <vt:lpwstr>https://medcomfhir.dk/ig/terminology/ValueSet-medcom-core-attachmentMimeTypes.html</vt:lpwstr>
      </vt:variant>
      <vt:variant>
        <vt:lpwstr/>
      </vt:variant>
      <vt:variant>
        <vt:i4>5177375</vt:i4>
      </vt:variant>
      <vt:variant>
        <vt:i4>282</vt:i4>
      </vt:variant>
      <vt:variant>
        <vt:i4>0</vt:i4>
      </vt:variant>
      <vt:variant>
        <vt:i4>5</vt:i4>
      </vt:variant>
      <vt:variant>
        <vt:lpwstr>https://medcomdk.github.io/dk-medcom-core/assets/documents/MedComCore-Styling_the_XHTML.html</vt:lpwstr>
      </vt:variant>
      <vt:variant>
        <vt:lpwstr/>
      </vt:variant>
      <vt:variant>
        <vt:i4>7340093</vt:i4>
      </vt:variant>
      <vt:variant>
        <vt:i4>264</vt:i4>
      </vt:variant>
      <vt:variant>
        <vt:i4>0</vt:i4>
      </vt:variant>
      <vt:variant>
        <vt:i4>5</vt:i4>
      </vt:variant>
      <vt:variant>
        <vt:lpwstr>https://medcomfhir.dk/ig/terminology/ValueSet-medcom-core-attachmentMimeTypes.html</vt:lpwstr>
      </vt:variant>
      <vt:variant>
        <vt:lpwstr/>
      </vt:variant>
      <vt:variant>
        <vt:i4>1638439</vt:i4>
      </vt:variant>
      <vt:variant>
        <vt:i4>186</vt:i4>
      </vt:variant>
      <vt:variant>
        <vt:i4>0</vt:i4>
      </vt:variant>
      <vt:variant>
        <vt:i4>5</vt:i4>
      </vt:variant>
      <vt:variant>
        <vt:lpwstr/>
      </vt:variant>
      <vt:variant>
        <vt:lpwstr>_Baggrundsmaterialer</vt:lpwstr>
      </vt:variant>
      <vt:variant>
        <vt:i4>2621560</vt:i4>
      </vt:variant>
      <vt:variant>
        <vt:i4>183</vt:i4>
      </vt:variant>
      <vt:variant>
        <vt:i4>0</vt:i4>
      </vt:variant>
      <vt:variant>
        <vt:i4>5</vt:i4>
      </vt:variant>
      <vt:variant>
        <vt:lpwstr/>
      </vt:variant>
      <vt:variant>
        <vt:lpwstr>_Baggrundsmaterialer_1</vt:lpwstr>
      </vt:variant>
      <vt:variant>
        <vt:i4>2621560</vt:i4>
      </vt:variant>
      <vt:variant>
        <vt:i4>180</vt:i4>
      </vt:variant>
      <vt:variant>
        <vt:i4>0</vt:i4>
      </vt:variant>
      <vt:variant>
        <vt:i4>5</vt:i4>
      </vt:variant>
      <vt:variant>
        <vt:lpwstr/>
      </vt:variant>
      <vt:variant>
        <vt:lpwstr>_Baggrundsmaterialer_1</vt:lpwstr>
      </vt:variant>
      <vt:variant>
        <vt:i4>2621560</vt:i4>
      </vt:variant>
      <vt:variant>
        <vt:i4>177</vt:i4>
      </vt:variant>
      <vt:variant>
        <vt:i4>0</vt:i4>
      </vt:variant>
      <vt:variant>
        <vt:i4>5</vt:i4>
      </vt:variant>
      <vt:variant>
        <vt:lpwstr/>
      </vt:variant>
      <vt:variant>
        <vt:lpwstr>_Baggrundsmaterialer_1</vt:lpwstr>
      </vt:variant>
      <vt:variant>
        <vt:i4>1638439</vt:i4>
      </vt:variant>
      <vt:variant>
        <vt:i4>174</vt:i4>
      </vt:variant>
      <vt:variant>
        <vt:i4>0</vt:i4>
      </vt:variant>
      <vt:variant>
        <vt:i4>5</vt:i4>
      </vt:variant>
      <vt:variant>
        <vt:lpwstr/>
      </vt:variant>
      <vt:variant>
        <vt:lpwstr>_Baggrundsmaterialer</vt:lpwstr>
      </vt:variant>
      <vt:variant>
        <vt:i4>1638426</vt:i4>
      </vt:variant>
      <vt:variant>
        <vt:i4>171</vt:i4>
      </vt:variant>
      <vt:variant>
        <vt:i4>0</vt:i4>
      </vt:variant>
      <vt:variant>
        <vt:i4>5</vt:i4>
      </vt:variant>
      <vt:variant>
        <vt:lpwstr/>
      </vt:variant>
      <vt:variant>
        <vt:lpwstr>TestCertificering</vt:lpwstr>
      </vt:variant>
      <vt:variant>
        <vt:i4>3670068</vt:i4>
      </vt:variant>
      <vt:variant>
        <vt:i4>168</vt:i4>
      </vt:variant>
      <vt:variant>
        <vt:i4>0</vt:i4>
      </vt:variant>
      <vt:variant>
        <vt:i4>5</vt:i4>
      </vt:variant>
      <vt:variant>
        <vt:lpwstr>https://medcomdk.github.io/MedComLandingPage/assets/documents/TouchStoneGettingStarted.html</vt:lpwstr>
      </vt:variant>
      <vt:variant>
        <vt:lpwstr/>
      </vt:variant>
      <vt:variant>
        <vt:i4>3670068</vt:i4>
      </vt:variant>
      <vt:variant>
        <vt:i4>165</vt:i4>
      </vt:variant>
      <vt:variant>
        <vt:i4>0</vt:i4>
      </vt:variant>
      <vt:variant>
        <vt:i4>5</vt:i4>
      </vt:variant>
      <vt:variant>
        <vt:lpwstr>https://medcomdk.github.io/MedComLandingPage/assets/documents/TouchStoneGettingStarted.html</vt:lpwstr>
      </vt:variant>
      <vt:variant>
        <vt:lpwstr/>
      </vt:variant>
      <vt:variant>
        <vt:i4>2228248</vt:i4>
      </vt:variant>
      <vt:variant>
        <vt:i4>162</vt:i4>
      </vt:variant>
      <vt:variant>
        <vt:i4>0</vt:i4>
      </vt:variant>
      <vt:variant>
        <vt:i4>5</vt:i4>
      </vt:variant>
      <vt:variant>
        <vt:lpwstr>mailto:fhir@medcom.dk</vt:lpwstr>
      </vt:variant>
      <vt:variant>
        <vt:lpwstr/>
      </vt:variant>
      <vt:variant>
        <vt:i4>5701632</vt:i4>
      </vt:variant>
      <vt:variant>
        <vt:i4>159</vt:i4>
      </vt:variant>
      <vt:variant>
        <vt:i4>0</vt:i4>
      </vt:variant>
      <vt:variant>
        <vt:i4>5</vt:i4>
      </vt:variant>
      <vt:variant>
        <vt:lpwstr>https://touchstone.aegis.net/touchstone/</vt:lpwstr>
      </vt:variant>
      <vt:variant>
        <vt:lpwstr/>
      </vt:variant>
      <vt:variant>
        <vt:i4>2621550</vt:i4>
      </vt:variant>
      <vt:variant>
        <vt:i4>156</vt:i4>
      </vt:variant>
      <vt:variant>
        <vt:i4>0</vt:i4>
      </vt:variant>
      <vt:variant>
        <vt:i4>5</vt:i4>
      </vt:variant>
      <vt:variant>
        <vt:lpwstr>https://fhir.medcom.dk/</vt:lpwstr>
      </vt:variant>
      <vt:variant>
        <vt:lpwstr/>
      </vt:variant>
      <vt:variant>
        <vt:i4>8257633</vt:i4>
      </vt:variant>
      <vt:variant>
        <vt:i4>153</vt:i4>
      </vt:variant>
      <vt:variant>
        <vt:i4>0</vt:i4>
      </vt:variant>
      <vt:variant>
        <vt:i4>5</vt:i4>
      </vt:variant>
      <vt:variant>
        <vt:lpwstr>https://www.medcom.dk/opslag/koder-tabeller-ydere/tabeller/nationale-test-cpr-numre</vt:lpwstr>
      </vt:variant>
      <vt:variant>
        <vt:lpwstr/>
      </vt:variant>
      <vt:variant>
        <vt:i4>3276864</vt:i4>
      </vt:variant>
      <vt:variant>
        <vt:i4>150</vt:i4>
      </vt:variant>
      <vt:variant>
        <vt:i4>0</vt:i4>
      </vt:variant>
      <vt:variant>
        <vt:i4>5</vt:i4>
      </vt:variant>
      <vt:variant>
        <vt:lpwstr>http://svn.medcom.dk/svn/qms/Offentlig/SOPer/SOP-7.2-MedComs test og certificering_godkendelse.docx</vt:lpwstr>
      </vt:variant>
      <vt:variant>
        <vt:lpwstr/>
      </vt:variant>
      <vt:variant>
        <vt:i4>1245204</vt:i4>
      </vt:variant>
      <vt:variant>
        <vt:i4>147</vt:i4>
      </vt:variant>
      <vt:variant>
        <vt:i4>0</vt:i4>
      </vt:variant>
      <vt:variant>
        <vt:i4>5</vt:i4>
      </vt:variant>
      <vt:variant>
        <vt:lpwstr>https://medcomdk.github.io/MedCom-FHIR-Communication/</vt:lpwstr>
      </vt:variant>
      <vt:variant>
        <vt:lpwstr/>
      </vt:variant>
      <vt:variant>
        <vt:i4>2687034</vt:i4>
      </vt:variant>
      <vt:variant>
        <vt:i4>144</vt:i4>
      </vt:variant>
      <vt:variant>
        <vt:i4>0</vt:i4>
      </vt:variant>
      <vt:variant>
        <vt:i4>5</vt:i4>
      </vt:variant>
      <vt:variant>
        <vt:lpwstr>https://medcomfhir.dk/ig/carecommunication/</vt:lpwstr>
      </vt:variant>
      <vt:variant>
        <vt:lpwstr/>
      </vt:variant>
      <vt:variant>
        <vt:i4>7405689</vt:i4>
      </vt:variant>
      <vt:variant>
        <vt:i4>141</vt:i4>
      </vt:variant>
      <vt:variant>
        <vt:i4>0</vt:i4>
      </vt:variant>
      <vt:variant>
        <vt:i4>5</vt:i4>
      </vt:variant>
      <vt:variant>
        <vt:lpwstr>https://medcomdk.github.io/dk-medcom-carecommunication/</vt:lpwstr>
      </vt:variant>
      <vt:variant>
        <vt:lpwstr/>
      </vt:variant>
      <vt:variant>
        <vt:i4>4784226</vt:i4>
      </vt:variant>
      <vt:variant>
        <vt:i4>138</vt:i4>
      </vt:variant>
      <vt:variant>
        <vt:i4>0</vt:i4>
      </vt:variant>
      <vt:variant>
        <vt:i4>5</vt:i4>
      </vt:variant>
      <vt:variant>
        <vt:lpwstr/>
      </vt:variant>
      <vt:variant>
        <vt:lpwstr>_Testeksempler_og_testpersoner</vt:lpwstr>
      </vt:variant>
      <vt:variant>
        <vt:i4>1572871</vt:i4>
      </vt:variant>
      <vt:variant>
        <vt:i4>135</vt:i4>
      </vt:variant>
      <vt:variant>
        <vt:i4>0</vt:i4>
      </vt:variant>
      <vt:variant>
        <vt:i4>5</vt:i4>
      </vt:variant>
      <vt:variant>
        <vt:lpwstr/>
      </vt:variant>
      <vt:variant>
        <vt:lpwstr>Egentest</vt:lpwstr>
      </vt:variant>
      <vt:variant>
        <vt:i4>2621560</vt:i4>
      </vt:variant>
      <vt:variant>
        <vt:i4>132</vt:i4>
      </vt:variant>
      <vt:variant>
        <vt:i4>0</vt:i4>
      </vt:variant>
      <vt:variant>
        <vt:i4>5</vt:i4>
      </vt:variant>
      <vt:variant>
        <vt:lpwstr/>
      </vt:variant>
      <vt:variant>
        <vt:lpwstr>_Baggrundsmaterialer_1</vt:lpwstr>
      </vt:variant>
      <vt:variant>
        <vt:i4>2621560</vt:i4>
      </vt:variant>
      <vt:variant>
        <vt:i4>129</vt:i4>
      </vt:variant>
      <vt:variant>
        <vt:i4>0</vt:i4>
      </vt:variant>
      <vt:variant>
        <vt:i4>5</vt:i4>
      </vt:variant>
      <vt:variant>
        <vt:lpwstr/>
      </vt:variant>
      <vt:variant>
        <vt:lpwstr>_Baggrundsmaterialer_1</vt:lpwstr>
      </vt:variant>
      <vt:variant>
        <vt:i4>2621560</vt:i4>
      </vt:variant>
      <vt:variant>
        <vt:i4>126</vt:i4>
      </vt:variant>
      <vt:variant>
        <vt:i4>0</vt:i4>
      </vt:variant>
      <vt:variant>
        <vt:i4>5</vt:i4>
      </vt:variant>
      <vt:variant>
        <vt:lpwstr/>
      </vt:variant>
      <vt:variant>
        <vt:lpwstr>_Baggrundsmaterialer_1</vt:lpwstr>
      </vt:variant>
      <vt:variant>
        <vt:i4>2621560</vt:i4>
      </vt:variant>
      <vt:variant>
        <vt:i4>123</vt:i4>
      </vt:variant>
      <vt:variant>
        <vt:i4>0</vt:i4>
      </vt:variant>
      <vt:variant>
        <vt:i4>5</vt:i4>
      </vt:variant>
      <vt:variant>
        <vt:lpwstr/>
      </vt:variant>
      <vt:variant>
        <vt:lpwstr>_Baggrundsmaterialer_1</vt:lpwstr>
      </vt:variant>
      <vt:variant>
        <vt:i4>2621560</vt:i4>
      </vt:variant>
      <vt:variant>
        <vt:i4>120</vt:i4>
      </vt:variant>
      <vt:variant>
        <vt:i4>0</vt:i4>
      </vt:variant>
      <vt:variant>
        <vt:i4>5</vt:i4>
      </vt:variant>
      <vt:variant>
        <vt:lpwstr/>
      </vt:variant>
      <vt:variant>
        <vt:lpwstr>_Baggrundsmaterialer_1</vt:lpwstr>
      </vt:variant>
      <vt:variant>
        <vt:i4>1638439</vt:i4>
      </vt:variant>
      <vt:variant>
        <vt:i4>117</vt:i4>
      </vt:variant>
      <vt:variant>
        <vt:i4>0</vt:i4>
      </vt:variant>
      <vt:variant>
        <vt:i4>5</vt:i4>
      </vt:variant>
      <vt:variant>
        <vt:lpwstr/>
      </vt:variant>
      <vt:variant>
        <vt:lpwstr>_Baggrundsmaterialer</vt:lpwstr>
      </vt:variant>
      <vt:variant>
        <vt:i4>1048629</vt:i4>
      </vt:variant>
      <vt:variant>
        <vt:i4>107</vt:i4>
      </vt:variant>
      <vt:variant>
        <vt:i4>0</vt:i4>
      </vt:variant>
      <vt:variant>
        <vt:i4>5</vt:i4>
      </vt:variant>
      <vt:variant>
        <vt:lpwstr/>
      </vt:variant>
      <vt:variant>
        <vt:lpwstr>_Toc130815591</vt:lpwstr>
      </vt:variant>
      <vt:variant>
        <vt:i4>1048629</vt:i4>
      </vt:variant>
      <vt:variant>
        <vt:i4>101</vt:i4>
      </vt:variant>
      <vt:variant>
        <vt:i4>0</vt:i4>
      </vt:variant>
      <vt:variant>
        <vt:i4>5</vt:i4>
      </vt:variant>
      <vt:variant>
        <vt:lpwstr/>
      </vt:variant>
      <vt:variant>
        <vt:lpwstr>_Toc130815590</vt:lpwstr>
      </vt:variant>
      <vt:variant>
        <vt:i4>1114165</vt:i4>
      </vt:variant>
      <vt:variant>
        <vt:i4>95</vt:i4>
      </vt:variant>
      <vt:variant>
        <vt:i4>0</vt:i4>
      </vt:variant>
      <vt:variant>
        <vt:i4>5</vt:i4>
      </vt:variant>
      <vt:variant>
        <vt:lpwstr/>
      </vt:variant>
      <vt:variant>
        <vt:lpwstr>_Toc130815589</vt:lpwstr>
      </vt:variant>
      <vt:variant>
        <vt:i4>1114165</vt:i4>
      </vt:variant>
      <vt:variant>
        <vt:i4>89</vt:i4>
      </vt:variant>
      <vt:variant>
        <vt:i4>0</vt:i4>
      </vt:variant>
      <vt:variant>
        <vt:i4>5</vt:i4>
      </vt:variant>
      <vt:variant>
        <vt:lpwstr/>
      </vt:variant>
      <vt:variant>
        <vt:lpwstr>_Toc130815588</vt:lpwstr>
      </vt:variant>
      <vt:variant>
        <vt:i4>1114165</vt:i4>
      </vt:variant>
      <vt:variant>
        <vt:i4>83</vt:i4>
      </vt:variant>
      <vt:variant>
        <vt:i4>0</vt:i4>
      </vt:variant>
      <vt:variant>
        <vt:i4>5</vt:i4>
      </vt:variant>
      <vt:variant>
        <vt:lpwstr/>
      </vt:variant>
      <vt:variant>
        <vt:lpwstr>_Toc130815587</vt:lpwstr>
      </vt:variant>
      <vt:variant>
        <vt:i4>1114165</vt:i4>
      </vt:variant>
      <vt:variant>
        <vt:i4>77</vt:i4>
      </vt:variant>
      <vt:variant>
        <vt:i4>0</vt:i4>
      </vt:variant>
      <vt:variant>
        <vt:i4>5</vt:i4>
      </vt:variant>
      <vt:variant>
        <vt:lpwstr/>
      </vt:variant>
      <vt:variant>
        <vt:lpwstr>_Toc130815586</vt:lpwstr>
      </vt:variant>
      <vt:variant>
        <vt:i4>1114165</vt:i4>
      </vt:variant>
      <vt:variant>
        <vt:i4>71</vt:i4>
      </vt:variant>
      <vt:variant>
        <vt:i4>0</vt:i4>
      </vt:variant>
      <vt:variant>
        <vt:i4>5</vt:i4>
      </vt:variant>
      <vt:variant>
        <vt:lpwstr/>
      </vt:variant>
      <vt:variant>
        <vt:lpwstr>_Toc130815585</vt:lpwstr>
      </vt:variant>
      <vt:variant>
        <vt:i4>1114165</vt:i4>
      </vt:variant>
      <vt:variant>
        <vt:i4>65</vt:i4>
      </vt:variant>
      <vt:variant>
        <vt:i4>0</vt:i4>
      </vt:variant>
      <vt:variant>
        <vt:i4>5</vt:i4>
      </vt:variant>
      <vt:variant>
        <vt:lpwstr/>
      </vt:variant>
      <vt:variant>
        <vt:lpwstr>_Toc130815584</vt:lpwstr>
      </vt:variant>
      <vt:variant>
        <vt:i4>1114165</vt:i4>
      </vt:variant>
      <vt:variant>
        <vt:i4>59</vt:i4>
      </vt:variant>
      <vt:variant>
        <vt:i4>0</vt:i4>
      </vt:variant>
      <vt:variant>
        <vt:i4>5</vt:i4>
      </vt:variant>
      <vt:variant>
        <vt:lpwstr/>
      </vt:variant>
      <vt:variant>
        <vt:lpwstr>_Toc130815583</vt:lpwstr>
      </vt:variant>
      <vt:variant>
        <vt:i4>1114165</vt:i4>
      </vt:variant>
      <vt:variant>
        <vt:i4>53</vt:i4>
      </vt:variant>
      <vt:variant>
        <vt:i4>0</vt:i4>
      </vt:variant>
      <vt:variant>
        <vt:i4>5</vt:i4>
      </vt:variant>
      <vt:variant>
        <vt:lpwstr/>
      </vt:variant>
      <vt:variant>
        <vt:lpwstr>_Toc130815582</vt:lpwstr>
      </vt:variant>
      <vt:variant>
        <vt:i4>1114165</vt:i4>
      </vt:variant>
      <vt:variant>
        <vt:i4>47</vt:i4>
      </vt:variant>
      <vt:variant>
        <vt:i4>0</vt:i4>
      </vt:variant>
      <vt:variant>
        <vt:i4>5</vt:i4>
      </vt:variant>
      <vt:variant>
        <vt:lpwstr/>
      </vt:variant>
      <vt:variant>
        <vt:lpwstr>_Toc130815581</vt:lpwstr>
      </vt:variant>
      <vt:variant>
        <vt:i4>1114165</vt:i4>
      </vt:variant>
      <vt:variant>
        <vt:i4>41</vt:i4>
      </vt:variant>
      <vt:variant>
        <vt:i4>0</vt:i4>
      </vt:variant>
      <vt:variant>
        <vt:i4>5</vt:i4>
      </vt:variant>
      <vt:variant>
        <vt:lpwstr/>
      </vt:variant>
      <vt:variant>
        <vt:lpwstr>_Toc130815580</vt:lpwstr>
      </vt:variant>
      <vt:variant>
        <vt:i4>1966133</vt:i4>
      </vt:variant>
      <vt:variant>
        <vt:i4>35</vt:i4>
      </vt:variant>
      <vt:variant>
        <vt:i4>0</vt:i4>
      </vt:variant>
      <vt:variant>
        <vt:i4>5</vt:i4>
      </vt:variant>
      <vt:variant>
        <vt:lpwstr/>
      </vt:variant>
      <vt:variant>
        <vt:lpwstr>_Toc130815579</vt:lpwstr>
      </vt:variant>
      <vt:variant>
        <vt:i4>1966133</vt:i4>
      </vt:variant>
      <vt:variant>
        <vt:i4>29</vt:i4>
      </vt:variant>
      <vt:variant>
        <vt:i4>0</vt:i4>
      </vt:variant>
      <vt:variant>
        <vt:i4>5</vt:i4>
      </vt:variant>
      <vt:variant>
        <vt:lpwstr/>
      </vt:variant>
      <vt:variant>
        <vt:lpwstr>_Toc130815578</vt:lpwstr>
      </vt:variant>
      <vt:variant>
        <vt:i4>1966133</vt:i4>
      </vt:variant>
      <vt:variant>
        <vt:i4>23</vt:i4>
      </vt:variant>
      <vt:variant>
        <vt:i4>0</vt:i4>
      </vt:variant>
      <vt:variant>
        <vt:i4>5</vt:i4>
      </vt:variant>
      <vt:variant>
        <vt:lpwstr/>
      </vt:variant>
      <vt:variant>
        <vt:lpwstr>_Toc130815577</vt:lpwstr>
      </vt:variant>
      <vt:variant>
        <vt:i4>1966133</vt:i4>
      </vt:variant>
      <vt:variant>
        <vt:i4>17</vt:i4>
      </vt:variant>
      <vt:variant>
        <vt:i4>0</vt:i4>
      </vt:variant>
      <vt:variant>
        <vt:i4>5</vt:i4>
      </vt:variant>
      <vt:variant>
        <vt:lpwstr/>
      </vt:variant>
      <vt:variant>
        <vt:lpwstr>_Toc130815576</vt:lpwstr>
      </vt:variant>
      <vt:variant>
        <vt:i4>1966133</vt:i4>
      </vt:variant>
      <vt:variant>
        <vt:i4>11</vt:i4>
      </vt:variant>
      <vt:variant>
        <vt:i4>0</vt:i4>
      </vt:variant>
      <vt:variant>
        <vt:i4>5</vt:i4>
      </vt:variant>
      <vt:variant>
        <vt:lpwstr/>
      </vt:variant>
      <vt:variant>
        <vt:lpwstr>_Toc130815575</vt:lpwstr>
      </vt:variant>
      <vt:variant>
        <vt:i4>4587624</vt:i4>
      </vt:variant>
      <vt:variant>
        <vt:i4>12</vt:i4>
      </vt:variant>
      <vt:variant>
        <vt:i4>0</vt:i4>
      </vt:variant>
      <vt:variant>
        <vt:i4>5</vt:i4>
      </vt:variant>
      <vt:variant>
        <vt:lpwstr>mailto:kml@medcom.dk</vt:lpwstr>
      </vt:variant>
      <vt:variant>
        <vt:lpwstr/>
      </vt:variant>
      <vt:variant>
        <vt:i4>4587624</vt:i4>
      </vt:variant>
      <vt:variant>
        <vt:i4>9</vt:i4>
      </vt:variant>
      <vt:variant>
        <vt:i4>0</vt:i4>
      </vt:variant>
      <vt:variant>
        <vt:i4>5</vt:i4>
      </vt:variant>
      <vt:variant>
        <vt:lpwstr>mailto:kml@medcom.dk</vt:lpwstr>
      </vt:variant>
      <vt:variant>
        <vt:lpwstr/>
      </vt:variant>
      <vt:variant>
        <vt:i4>5832807</vt:i4>
      </vt:variant>
      <vt:variant>
        <vt:i4>6</vt:i4>
      </vt:variant>
      <vt:variant>
        <vt:i4>0</vt:i4>
      </vt:variant>
      <vt:variant>
        <vt:i4>5</vt:i4>
      </vt:variant>
      <vt:variant>
        <vt:lpwstr>mailto:mbu@medcom.dk</vt:lpwstr>
      </vt:variant>
      <vt:variant>
        <vt:lpwstr/>
      </vt:variant>
      <vt:variant>
        <vt:i4>5832807</vt:i4>
      </vt:variant>
      <vt:variant>
        <vt:i4>3</vt:i4>
      </vt:variant>
      <vt:variant>
        <vt:i4>0</vt:i4>
      </vt:variant>
      <vt:variant>
        <vt:i4>5</vt:i4>
      </vt:variant>
      <vt:variant>
        <vt:lpwstr>mailto:mbu@medcom.dk</vt:lpwstr>
      </vt:variant>
      <vt:variant>
        <vt:lpwstr/>
      </vt:variant>
      <vt:variant>
        <vt:i4>4587624</vt:i4>
      </vt:variant>
      <vt:variant>
        <vt:i4>0</vt:i4>
      </vt:variant>
      <vt:variant>
        <vt:i4>0</vt:i4>
      </vt:variant>
      <vt:variant>
        <vt:i4>5</vt:i4>
      </vt:variant>
      <vt:variant>
        <vt:lpwstr>mailto:tms@medcom.dk</vt:lpwstr>
      </vt:variant>
      <vt:variant>
        <vt:lpwstr/>
      </vt:variant>
      <vt:variant>
        <vt:i4>2228248</vt:i4>
      </vt:variant>
      <vt:variant>
        <vt:i4>6</vt:i4>
      </vt:variant>
      <vt:variant>
        <vt:i4>0</vt:i4>
      </vt:variant>
      <vt:variant>
        <vt:i4>5</vt:i4>
      </vt:variant>
      <vt:variant>
        <vt:lpwstr>mailto:fhir@medcom.dk</vt:lpwstr>
      </vt:variant>
      <vt:variant>
        <vt:lpwstr/>
      </vt:variant>
      <vt:variant>
        <vt:i4>2228248</vt:i4>
      </vt:variant>
      <vt:variant>
        <vt:i4>0</vt:i4>
      </vt:variant>
      <vt:variant>
        <vt:i4>0</vt:i4>
      </vt:variant>
      <vt:variant>
        <vt:i4>5</vt:i4>
      </vt:variant>
      <vt:variant>
        <vt:lpwstr>mailto:fhir@medcom.dk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Karina Møller Lorenzen</dc:creator>
  <cp:keywords/>
  <dc:description/>
  <cp:lastModifiedBy>Marta Burek</cp:lastModifiedBy>
  <cp:revision>7</cp:revision>
  <dcterms:created xsi:type="dcterms:W3CDTF">2023-03-31T12:01:00Z</dcterms:created>
  <dcterms:modified xsi:type="dcterms:W3CDTF">2023-03-31T12:05:00Z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0x010100CE3A8153F207434E9AE9E016B63FAED4</vt:lpwstr>
  </property>
  <property fmtid="{D5CDD505-2E9C-101B-9397-08002B2CF9AE}" pid="3" name="Order">
    <vt:r8>1500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ComplianceAssetId">
    <vt:lpwstr/>
  </property>
  <property fmtid="{D5CDD505-2E9C-101B-9397-08002B2CF9AE}" pid="9" name="TemplateUrl">
    <vt:lpwstr/>
  </property>
</Properties>
</file>